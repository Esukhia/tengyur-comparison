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༄༅༅། །རྒྱ་གར་སྐད་དུ། ཨ་བྷི་ས་མ་ཡ་ཨ་ལངྐཱ་ར་བྷ་ག་བ་ཏཱི་པྲ་ཛྙཱ་ར་མི་ཏོ་པ་དེ་ཤ་ཤཱ་སྟྲ་བྲྀ་ཏྟི་པྲ་ཛྙཱ་པྲ་དཱི་པ་ཨ་བ་ལི་ནཱ་མ། བོད་སྐད་དུ། བཅོམ་ལྡན་འདས་མ་ཤེས་རབ་ཀྱི་ཕ་རོལ་ཏུ་ཕྱིན་པའི་མན་ངག་གི་བསྟན་བཅོས་མངོན་པར་རྟོགས་པའི་རྒྱན་གྱི་འགྲེལ་པ་ཤེས་རབ་སྒྲོན་མའི་ཕྲེང་བ་ཞེས་བྱ་བ། དུས་གསུམ་གྱི་དེ་བཞིན་གཤེགས་པ་ཐམས་ཅད་ཀྱི་ཡུམ་ཤེས་རབ་ཀྱི་ཕ་རོལ་ཏུ་ཕྱིན་མ་ལ་ཕྱག་འཚལ་ལོ། །སངས་རྒྱས་དང་བྱང་ཆུབ་སེམས་དཔའ་ཐམས་ཅད་ལ་ཕྱག་འཚལ་ལོ། །གང་ཞིག་ཉོན་མོངས་སྒྲིབ་པའི་མུན་ཚོགས་ཟླ་འོད་བཅས་འཇོམས་སྲིད་ཞིའི་མཚན་མོ་མཐར་བྱེད་ཅིང</w:t>
      </w:r>
      <w:ins w:id="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།དམ་ཆོས་ཤར་གྱི་རི་བོ་མཐོན་པོའི་རྩེ་ནས་མངོན་བྱུང་རབ་ཡངས་ཤེས་བྱའི་མཁའ་ལ་རབ་ཏུ་ཤར། །ཕུན་ཚོགས་སྦྱོར་བཞི་རླུང་གི་རྟ་བཅིབས་མཁྱེན་གསུམ་དཀྱིལ་འཁོར་དྲི་མེད་སྐུ་བཞིའི་གཟི་འོད་རྣམ་པར་འཕྲོ། །ཚ་ཟེར་མཛད་པས་འགྲོ་བའི་ལོ་ཏོག་སྨིན་མཛད་རྒྱལ་ཡུམ་ཉི་མ་ཤེས་རབ་ཕ་རོལ་ཕྱིན་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ཕྱག་འཚལ། །རྒྱལ་བས་ཤེས་རབ་ཕ་རོལ་ཕྱིན་དོན་གང་ཡིན་དེ་ལམ་གཞུང་གི་བདག་ཉིད་ཅན། །ཇི་བཞིན་རྣམ་གཞག་སྒྲུབ་བྱེད་དང་ནི་བསྒྲུབ་བྱས་རྒྱུ་ལམ་འབྲས་བུ་བཟང་བསྒྲགས་པ། །བློ་ལྡན་ཚོགས་རྣམས་ལ་ནི་གསལ་བར་ཐུགས་རྗེས་རྒྱས་འབྲིང་བསྡུས་མཛད་བསྟན་པ་ལས། །རིམ་གྱིས་ཤེས་རབ་དམན་པའི་སྐྱེ་བོ་རྣམས་ཀྱིས་དེ་ཡི་དོན་ཆེན་རྟོགས་མ་གྱུར། །རྟོགས་དཀའ་རྒྱལ་བའི་ཡུམ་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lastRenderedPageBreak/>
        <w:t>ལུས་ཟབ་ཅིང་རྒྱ་ཆེ་བརྗོད་ཚོགས་རྒྱ་མཚོའི་ནང་དུ་ནུབ་གྱུར་པ། །དེ་དོན་མངོན་གཟིགས་བཅོམ་ལྡན་བྱམས་པའི་བློ་གྲོས་ཉིད་དང་བརྩེ་བའི་ལྕགས་ཀྱུས་གདོན་མཛད་དེ། །དངོས་བརྒྱད་རང་བཞིན་རྣམ་གཞག་དང་ནི་བརྒྱད་བཟོས་མངོན་པར་རྟོགས་པའི་རྒྱན་གཞུང་དྲི་མེད་ཕྲེང</w:t>
      </w:r>
      <w:ins w:id="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།རིན་ཆེན་འོད་འཕྲོ་མཁས་པའི་ཚོགས་རྣམས་ལ་ནི་ལེགས་བསྟན་རབ་ཏུ་དགའ་བ་བསྐྱེད་པར་མཛད། །ཐོགས་མེད་མགོན་གྱིས་དེ་དོན་མདོར་བཤད་བློ་གྲོས་ཕུན་ཚོགས་དབྱིག་གཉེན་གྱིས། །རྣམ་རིག་ཚུལ་བཀྲོལ་ཇི་བཞིན་དོན་མིན་འཕགས་པ་རྣམ་པར་གྲོལ་བས་ནི། །མཐའ་བྲལ་དོན་གྱི་དེ་ཉིད་རྣམ་ཕྱེ་མཁས་པའི་སྐྱེ་བོ་རྣམ་གྲོལ་སྡེས། །རང་བློས་རྗེས་རྟགས་དེ་རྗེས་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རྒྱལ་སྲས་སེང་གེ་བཟང་པོས་རབ་བཤད་མཛད། །དེ་ལྟར་མཁས་པས་ཕལ་ཆེར་དོན། །སྣང་གྱུར་བྱས་ཀྱང་འགའ་ཞིག་མིན། །དེ་ཕྱིར་དོན་གཉེར་ཕན་བརྩོན་པས། །མཐའ་དག་འགྲེལ་བ་བྱ་བར་འོས། །ཤེས་རབ་ཕ་རོལ་ཕྱིན་ལུས་མཆོག །མངོན་རྟོགས་རིན་ཆེན་རྒྱན་གྱིས་སྤྲས། །དེ་རབ་གསལ་བྱེད་འགྲེལ་པ་ནི། །ཤེས་རབ་སྒྲོན་མའི་ཕྲེང་བ་བྱ། །འཕགས་པ་བྱམས་པ་བདག་ཉིད་དམ་པ་རྣམས་ཀྱི་སྤྱོད་པ་རབ་ཏུ་མཐུན་པར་སྟོན་ཅིང་རང་གི་བསྟན་བཅོས་བརྩམས་པ་ཕུན་སུམ་ཚོགས་པར་བྱ་བ་དང</w:t>
      </w:r>
      <w:ins w:id="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ཙོར་གཞན་དག་བཅོམ་ལྡན་འདས་མ་ཡོན་ཏན་རིན་པོ་ཆེ་ཕུལ་དུ་དབྱུང་དུ་མེད་ཅིང་དཔག་ཏུ་མེད་པའི་འབྱུང་གནས་ལ་ཆེར་སྤྲོ་བས་དང་བ་བསྐྱེད་པའི་ཆེད་དུ་དང་པོ་རེ་ཞིག་འཕགས་པ་ཐམས་ཅད་ཀྱི་ཡུམ་ཤེས་རབ་ཀྱི་ཕ་རོལ་ཏུ་ཕྱིན་པ་ལ་ཡོན་ཏན་ཇི་ལྟ་བ་བཞིན་བརྗོད་པ་སྔོན་དུ་འགྲོ་བ་ཅན་གྱི་ཕྱག་འཚལ་བར་མཛད་པ། ཉན་ཐོས་ཞི་བ་ཚོལ་རྣམས་ཀུན་ཤེས་ཉིད་ཀྱིས་ཉེར་ཞིར་ཁྲིད་མཛད་གང་ཡིན་དང</w:t>
      </w:r>
      <w:ins w:id="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།འགྲོ་ལ་ཕན་པར་བྱེད་རྣམས་ལམ་ཤེས་ཉིད་ཀྱིས་འཇིག་རྟེན་དོན་སྒྲུབ་མཛད་པ་གང</w:t>
      </w:r>
      <w:ins w:id="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།གང་དང་ཡང་དག་ལྡན་པས་ཐུབ་རྣམས་རྣམ་པ་ཀུན་ལྡན་སྣ་ཚོགས་འདི་གསུངས་པ། །ཉན་ཐོས་བྱང་ཆུབ་སེམས་དཔའི་ཚོགས་བཅས་སངས་རྒྱས་ཀྱི་ནི་ཡུམ་དེ་ལ་ཕྱག་འཚལ། །ཞེས་བྱའོ། །དེ་ལ་རེ་ཞིག་དད་པའི་རྗེས་སུ་འབྲང་བ་རྣམས་ནི་ཚིགས་སུ་བཅད་པ་འདིས་བསྟན་པའི་ཆེ་བ་ཐོས་པ་ཉིད་ན་འདི་ལ་ཐེ་ཚོམ་མེད་པ་རབ་ཏུ་དང་བ་སྐྱེ་བའོ། །ཆོས་ཀྱི་རྗེས་སུ་འབྲང་བ་རྣམས་ཀྱང་གཅིག་དང་དུ་མའི་ངོ་བོ་ཉིད་དང་བྲལ་བའི་ཕྱིར་ཞེས་བྱ་བ་ལ་སོགས་པའི་ཚད་མ་རྣམས་ཀྱི་གཞི་དང་ལམ་དང་རྣམ་པ་སྐྱེ་བ་མེད་པར་ཡོངས་སུ་ཤེས་པའི་ཡུམ་ལ་གནོད་པ་མ་མཐོང་ཞིང་ཤེས་རབ་ཀྱི་ཕ་རོལ་ཏུ་ཕྱིན་པ་ཚུལ་གསུམ་པ་ཅན་གྱི་བདག་ཉིད་གོམས་པ་ལ་སོགས་པའི་ཁྱད་པར་གྱི་ཁྱད་པར་དུ་འགྱུར་བའི་ཕྱིར་སངས་རྒྱས་ལ་སོགས་པ་ནི་བསྐྲུན་པར་མཛད་པ་ཉིད་དོ་ཞེས་ཤེས་པར་བྱས་ཏེ་མངོན་པར་དང་བ་སྐྱེད་པར་བྱེད་པ་ཉིད་དོ། །དེ་ལ་དང་བས་ནི་དེའི་དོན་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ཡོངས་སུ་བསྒྲུབ་པར་བྱ་འདོད་པས་གཟུང་བ་ལ་སོགས་པའི་དོན་གྱིས་རྣམ་པ་ཐམས་ཅད་དུ་རབ་ཏུ་གུས་པར་བྱེད་པ་དང</w:t>
      </w:r>
      <w:ins w:id="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དེ་ལས་ཀྱང་ཐོས་པ་ལ་སོགས་པའི་སྒོ་ནས་ཐམས་ཅད་མཁྱེན་པ་ཉིད་རྣམ་པ་གསུམ་ཅི་རིགས་པར་ཐོབ་པར་འགྱུར་རོ། །དེ་ལ་ཡུལ་ཉིད་དང</w:t>
      </w:r>
      <w:ins w:id="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སྦྱོར་བ་ཉིད་དང</w:t>
      </w:r>
      <w:ins w:id="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བྲས་བུ་ཉིད་ལ་སོགས་པ་གསུམ་གྱི་སྒོ་ནས་ཐམས་ཅད་མཁྱེན་པ་ཉིད་གསུམ་གྱིས་དོན་བརྒྱད་བསྡུས་པར་དགོངས་ནས་ཤེས་རབ་ཀྱི་ཕ་རོལ་ཏུ་ཕྱིན་པ་ལ་བསྟོད་དོ། །འདི་ལྟར་ཉན་ཐོས་དང་དེའི་ཕྱོགས་སུ་བསྡུས་པ་རྣམ་པར་ཐར་པ་ཅུང་ཟད་ཅིག་གིས་ལྷག་པ་རང་སངས་རྒྱས་ཀྱང་སྟེ་མྱ་ངན་ལས་འདས་པ་དོན་དུ་གཉེར་བ་རྣམས་ཕུང་པོ་ལ་སོགས་པའི་གཞི་ཐམས་ཅད་སྐྱེ་བ་མེད་པར་ཡོངས་སུ་ཤེས་པ་ཉིད་ཀྱིས་ཕུང་པོ་དང་བཅས་པ་དང་ཕུང་པོ་མེད་པའི་མཚན་ཉིད་ཀྱི་མྱ་ངན་ལས་འདས་པ་རྣམ་པ་གཉིས་ཐོབ་པར་མཛད་པ་གང་ཡིན་པ་དང</w:t>
      </w:r>
      <w:ins w:id="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ྱང་ཆུབ་སེམས་དཔའ་བྱང་ཆུབ་ཀྱི་སེམས་ཀྱིས་འཁོར་བ་ཇི་སྲིད་པར་འགྲོ་བའི་དོན་བྱེད་པ་རྣམས་ཉན་ཐོས་ལ་སོགས་པའི་ལམ་ཐམས་ཅད་སྐྱེ་བ་མེད་པར་རྟོགས་པ་ཉིད་ཀྱིས་འཇིག་རྟེན་པ་རྣམས་ལ་ཕན་ཅིང་བདེ་བར་མཛད་པ་གང་ཡིན་པ་དང</w:t>
      </w:r>
      <w:ins w:id="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ཐམས་ཅད་སྐྱེ་བ་མེད་པར་མངོན་སུམ་དུ་གྱུར་པ་གང་དང་ཡང་དག་པར་ལྡན་ན་སྐུ་གསུང་ཐུགས་ཡང་དག་པར་བསྡམས་པའི་སྐུ་ཅན་རྣལ་འབྱོར་ཅན་གྱི་དབང་ཕྱུག་གི་གཙོ་བོ་རྣམས་སྤྱོད་པའི་གཉེན་པོར་ཆོས་ཀྱི་འཁོར་ལོ་སྣ་ཚོགས་པ་མ་ལུས་པ་རྣམ་པ་ཐམས་ཅད་དང་ལྡན་པ་བསྐོར་བར་མཛད་པ་གང་ཡིན་པ་ཉན་ཐོས་ཉིད་དང</w:t>
      </w:r>
      <w:ins w:id="1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བྱང་ཆུབ་སེམས་དཔའ་ཉིད་དང</w:t>
      </w:r>
      <w:ins w:id="1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ངས་རྒྱས་ཉིད་ཀྱིས་ཡོངས་སུ་བསྐོར་བ་དེ་ལྟ་བུ་སྒྲུབ་པར་བྱེད་པ་ཉིད་ཀྱིས་དེ་དག་གི་ཡུམ་ཤེས་རབ་ཀྱི་ཕ་རོལ་ཏུ་ཕྱིན་པ་དེ་ལ་གུས་པར་ཕྱག་འཚལ་བའོ། །འདིར་ཤེས་རབ་ཀྱི་ཕ་རོལ་ཏུ་ཕྱིན་པའི་རྒྱན་ནི་གཞི་དང་གཉེན་པོ་དང་རྣམ་པ་མཐའ་དག་མངོན་པར་རྟོགས་པའི་བདག་ཉིད་བརྒྱད་དུ་ཕྱེ་ཞིང་བསྡུས་པས་ཉེ་བར་སྟོན་པར་མཛད་པའི་ཕྱིར་མཁྱེན་པ་ཉིད་རྣམ་པ་གསུམ་གྱི་རང་བཞི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གྱིས་རྣམ་པར་གཞག་པ་འདི་འཚམ་པ་ཡིན་ནོ་ཞེས་བྱ་བ་འདི་འཐད་པ་ཡིན་ནོ། །འདི་ལྟར་རྒྱལ་བའི་ཡུམ་བར་མ་ལས། རབ་འབྱོར་ཐམས་ཅད་ཤེས་པ་ཉིད་ནི་ཉན་ཐོས་དང་རང་སངས་རྒྱས་རྣམས་ཀྱི་ཡིན་ནོ། །ལམ་ཤེས་པ་ཉིད་ནི་བྱང་ཆུབ་སེམས་དཔའ་རྣམས་ཀྱི་ཡིན་ནོ། །རྣམ་པ་ཐམས་ཅད་མཁྱེན་པ་ཉིད་ནི་དེ་བཞིན་གཤེགས་པ་དགྲ་བཅོམ་པ་ཡང་དག་པར་རྫོགས་པའི་སངས་རྒྱས་རྣམས་ཀྱི་ཡིན་ནོ། །བཅོམ་ལྡན་འདས་ཅིའི་སླད་དུ་ཐམས་ཅད་འཚལ་བ་ཉིད་ཉན་ཐོས་དང་རང་སངས་རྒྱས་རྣམས་ཀྱི་ལགས། རབ་འབྱོར་ཐམས་ཅད་ཅེས་བྱ་བ་ནི་ཕྱི་དང་ནང་གི་ཆོས་ཇི་སྙེད་པ་འདི་ཙམ་ཡིན་ལ། དེ་དག་ཉན་ཐོས་དང་རང་སངས་རྒྱས་རྣམས་ཀྱིས་ཤེས་ཀྱི། ལམ་ཐམས་ཅད་ཀྱིས་ཀྱང་མ་ཡིན་ལ་རྣམ་པ་ཐམས་ཅད་དུ་ཡང་མ་ཡིན་པས། དེའི་ཕྱིར་ཉན་ཐོས་དང་རང་སངས་རྒྱས་རྣམས་ཀྱི་ནི་ཐམས་ཅད་ཤེས་པ་ཉིད་ཅེས་བྱ་བའོ། །བཅོམ་ལྡན་འདས་ཅིའི་སླད་དུ་ལམ་གྱི་རྣམ་པ་འཚལ་བ་ཉིད་བྱང་ཆུབ་སེམས་དཔའ་རྣམས་ཀྱི་ལགས། རབ་འབྱོར་བྱང་ཆུབ་སེམས་དཔའ་རྣམས་ཀྱི་ནི་ཉན་ཐོས་ཀྱི་ལམ་གང་ཡིན་པ་དང</w:t>
      </w:r>
      <w:ins w:id="1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རང་སངས་རྒྱས་ཀྱི་ལམ་གང་ཡིན་པ་དང</w:t>
      </w:r>
      <w:ins w:id="1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སངས་རྒྱས་ཀྱི་ལམ་གང་ཡིན་པའི་ལམ་ཐམས་ཅད་བསྐྱེད་པར་བྱ་ཞིང་ལམ་ཐམས་ཅད་ཤེས་པར་བྱའོ། །དེ་དག་ཀྱང་ཡོངས་སུ་རྫོགས་པར་བྱ་ཞིང་དེ་དག་གི་ལམ་གྱི་བྱང་བ་ཡང་བྱ་ལ། སྨོན་ལམ་ཡོངས་སུ་རྫོགས་པར་མ་བྱས་པ་དང</w:t>
      </w:r>
      <w:ins w:id="1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སེམས་ཅན་ཡོངས་སུ་སྨིན་པར་མ་བྱས་པ་དང</w:t>
      </w:r>
      <w:ins w:id="1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སངས་རྒྱས་ཀྱི་ཞིང་ཡོངས་སུ་མ་སྦྱངས་པར་དེ་དག་གིས་ཡང་དག་པའི་མཐའ་མངོན་སུམ་དུ་མི་བྱའོ། །དེའི་ཕྱིར་བྱང་ཆུབ་སེམས་དཔའ་རྣམས་ཀྱི་ནི་ལམ་གྱི་རྣམ་པ་ཤེས་པ་ཉིད་ཅེས་བྱའོ། །བཅོམ་ལྡན་འདས་ཅིའི་སླད་དུ་རྣམ་པ་ཐམས་ཅད་མཁྱེན་པ་ཉིད་དེ་བཞིན་གཤེགས་པ་དགྲ་བཅོམ་པ་ཡང་དག་པར་རྫོགས་པའི་སངས་རྒྱས་རྣམས་ཀྱི་ལགས། རབ་འབྱོར་རྣམ་པ་གང་དག་དང་རྟགས་གང་དག་དང</w:t>
      </w:r>
      <w:ins w:id="1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མཚན་མ་གང་དག་གི་ཆོས་རྣམས་རབ་ཏུ་བརྗོད་པའི་རྣམ་པ་དེ་དག་དང</w:t>
      </w:r>
      <w:ins w:id="1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རྟགས་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དེ་དག་དང</w:t>
      </w:r>
      <w:ins w:id="1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མཚན་མ་དེ་དག་དེ་བཞིན་གཤེགས་པས་ཐུགས་སུ་ཆུད་དེ། དེའི་ཕྱིར་དེ་བཞིན་གཤེགས་པ་དགྲ་བཅོམ་པ་ཡང་དག་པར་རྫོགས་པའི་སངས་རྒྱས་རྣམས་ཀྱི་ནི་རྣམ་པ་ཐམས་ཅད་མཁྱེན་པ་ཉིད་ཅེས་བྱའོ། །དེ་བཞིན་དུ་མདོར་བསྡུས་པ་ལས་ཀྱང༌། ཉན་ཐོས་ཀྱི་ས་ལ་སློབ་པར་འདོད་པས་ཀྱང་ཞེས་བྱ་བ་ལ་སོགས་པ་གསུངས་ལ། རྒྱས་པ་ལས་ཀྱང་རྒྱ་ཆེར་གསུངས་སོ། །དེ་ལ་ཐམས་ཅད་ཤེས་པ་ཉིད་ནི་གཟུགས་ལ་སོགས་པའི་ཆོས་ཐམས་ཅད་མི་རྟག་པ་ལ་སོགས་པའི་རྟེན་ཅན་འབྲས་བུ་བདག་ཏུ་རྨོངས་པ་སྤངས་པ་ཅན་ཡིན་ནོ། །ལམ་ཤེས་པ་ཉིད་ནི་ཐེག་པ་ཐམས་ཅད་ཀྱི་ངེས་པར་འབྱུང་བ་དང</w:t>
      </w:r>
      <w:ins w:id="1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ཁོ་ན་ཉིད་མངོན་སུམ་དུ་མི་བྱེད་པའི་རྟེན་ཅན་འབྲས་བུ་སེམས་ཅན་མ་བསྡུས་པ་སྡུད་པ་ལ་སོགས་པར་བྱེད་པ་ཅན་ཡིན་ནོ། །རྣམ་པ་ཐམས་ཅད་མཁྱེན་པ་ཉིད་ནི་ཆོས་ཐམས་ཅད་སྐྱེ་བ་མེད་པའི་རྟེན་ཅན་འབྲས་བུ་ནམ་མཁའི་མཐས་གཏུགས་པའི་སེམས་ཅན་གྱི་དོན་རྒྱུན་མི་འཆད་པ་དང</w:t>
      </w:r>
      <w:ins w:id="2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ཡང་དག་པ་ཉིད་ནི་མཐའ་རྟོགས་པ་དང</w:t>
      </w:r>
      <w:ins w:id="2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བག་ཆགས་ཀྱི་མཚམས་སྦྱོར་བའི་ཉོན་མོངས་པ་སྤངས་པ་ཅན་ཡིན་ནོ་ཞེས་ཤེས་པར་བྱའོ། །གལ་ཏེ་སྟོང་པ་ཉིད་ཐབས་དང་ཐུགས་རྗེ་ཕུན་སུམ་ཚོགས་པ་ཡིན་ན་དེས་རྒྱས་པ་དང་འབྲིང་དང་མདོར་བསྡུས་པ་ལ་དད་པས་ཚུལ་དེ་ཉིད་ཀྱིས་མངོན་པར་རྟོགས་པ་བརྒྱད་ཀྱི་རིམ་པ་གསལ་བར་མཛད་པ་མ་ཡིན་ནམ། ཡང་ཅི་ཞིག་བསྟན་དུ་ཡོད་ཅེས་དོགས་པའི་གནས་བསལ་ནས་དོན་ལ་ཐེ་ཚོམ་སྐྱེད་པ་ཉིད་ཀྱིས་གཞུག་པ་དང༌། གཞན་དག་ཀྱང་དེའི་རྗེས་སུ་འབྲངས་ནས་ངེས་པར་འགྱུར་བའམ། རབ་ཏུ་བྱེད་པའི་ལུས་ཡང་དག་པར་མཛེས་པ་ཉིད་ཀྱི་ཕྱིར་ཡང་འཇུག་པའི་ཡན་ལག་རང་གི་བསྟན་བཅོས་ཀྱི་བརྗོད་པར་བྱ་བ་དང</w:t>
      </w:r>
      <w:ins w:id="2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དགོས་པ་དང</w:t>
      </w:r>
      <w:ins w:id="2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དགོས་པའི་དགོས་པ་དང</w:t>
      </w:r>
      <w:ins w:id="2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འབྲེལ་བ་དོན་གྱིས་ཐོབ་པ་རྣམས་གསུངས་ཏེ། རྣམ་པ་ཐམས་ཅད་མཁྱེན་ཉིད་ལམ། །སྟོན་པས་འདི་ལ་བཤད་པ་གང་། །གཞན་གྱིས་མྱོང་བ་མ་ཡིན་ཏེ། །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ཆོས་སྤྱོད་བཅུ་ཡི་བདག་ཉིད་ཀྱི། །མདོ་དོན་དྲན་པ་ལ་བཞག་ནས། །བློ་དང་ལྡན་པས་མཐོང་འགྱུར་ཕྱིར། །བདེ་བླག་ཏུ་ནི་རྟོགས་པ་ཞེས། །བྱ་བ་རྩོམ་པའི་དགོངས་པ་ཡིན། །ཞེས་བྱ་བའོ། །འདིས་ནི་བརྗོད་པར་བྱ་བ་མེད་པ་དང</w:t>
      </w:r>
      <w:ins w:id="2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བསྒྲུབ་པར་མི་ནུས་པ་དང</w:t>
      </w:r>
      <w:ins w:id="2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འདོད་པར་བྱ་བ་མ་ཡིན་པ་དང</w:t>
      </w:r>
      <w:ins w:id="2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འབྲེལ་བ་མེད་པ་ཞེས་བྱ་བའི་མཐའ་བཞི་རྣམ་པར་བསལ་བ་ཉིད་ཡིན་ནོ། །རྣམ་པ་ཐམས་ཅད་མཁྱེན་པ་ཉིད། ཡང་དག་པར་རྫོགས་པའི་སངས་རྒྱས་རྣམས་བྱུང་བ་དང་འབྱུང་བར་འགྱུར་བ་གཤེགས་ཤིང་རྗེས་སུ་གཤེགས་པའི་ལམ་ནི་ཤེས་རབ་ཀྱི་ཕ་རོལ་ཏུ་ཕྱིན་པ་སྟེ། བཅོམ་ལྡན་འདས་ཆོ་འཕྲུལ་རྣམ་པ་གསུམ་གྱིས་མ་ལུས་པའི་ལུས་ཅན་ལ་རྗེས་སུ་སྟོན་པར་མཛད་པ་དེ་ཉིད་ཀྱིས་རྒྱལ་བའི་ཡུམ་དེ་དང་དེ་དག་ལ་ཡུལ་དང་ཐབས་དང</w:t>
      </w:r>
      <w:ins w:id="2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འབྲས་བུའི་མཚན་ཉིད་ཀྱིས་སྒྲུབ་པར་བྱེད་པ་དང་བསྒྲུབ་པར་བྱ་བའི་ཚུལ་གྱིས་འབྲེལ་པར་བསྟན་པ། ཕྱི་རོལ་པ་དང་ཅིག་ཤོས་ཀྱི་འདོད་ཆགས་དང་བྲལ་བ་ལ་སོགས་པ་ཆོས་ཐམས་ཅད་བདག་མེད་པར་གོམས་པར་མ་བྱས་པ་རྣམས་ཀྱི་ཐོས་པ་ལ་སོགས་པ་རྣམས་བྱུང་བའི་ཤེས་རབ་ཀྱི་ལྕེས་རབ་ཏུ་མ་མྱངས་པའི་བདུད་རྩི་གང་ཡིན་པ་དེ་ནི་བརྗོད་པར་བྱ་བ་ཡིན་ནོ། །བློ་གྲོས་དང་ལྡན་པ་དག་ཤེས་རབ་ཀྱི་ཕ་རོལ་ཏུ་ཕྱིན་པའི་མདོའི་དོན་མངོན་པར་རྟོགས་པ་མ་ལུས་པ་ཡི་གེར་འདྲི་བ་དང་ཀློག་པ་ལ་སོགས་པ་ཀུན་ཏུ་སྤྱོད་པའི་གནས་བཅུ་པོ་དག་གི་དོན་ཇི་ལྟ་བར་ལེགས་པར་ཐོས་ནས་ཚུལ་བཞིན་དུ་ཉེ་བར་བསམས་པས་བག་ཆགས་ཀྱིས་བསྒོས་པ་ཡང་དག་པར་དྲན་པའི་ཤེས་པ་ལ་བཞག་ནས་ཆོས་ཀྱི་དབྱིངས་ཀུན་ཏུ་འགྲོ་བ་རྟོགས་པ་ལ་སོགས་པའི་རིམ་པས་རྣམ་པ་ཐམས་ཅད་དུ་མངོན་སུམ་དུ་བྱེད་པར་འགྱུར་བ་ནི་དགོས་པའི་དགོས་པ་སྟེ། དེའི་ཕྱིར་དེ་དག་གི་མཚན་ཉིད་མངོན་པར་རྟོགས་པ་རྣམས་ཀྱི་རིམ་པ་ཉིད་ཉེ་བར་བསལ་བའི་དོན་དུ་གདུལ་བྱ་རྣམས་ཀྱིས་བདེ་བླག་ཏུ་རྟོགས་པར་བྱེད་པ་ནི་རབ་ཏུ་བྱེད་པའི་དོན་རྩོམ་པའི་དགོས་པ་ཡིན་ནོ། །དེ་བས་ན་བརྗོད་པར་བྱ་བའི་དོན་ཅན་ལས་དེ་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བསྟན་པས་རབ་ཏུ་རྟོགས་པས་ནི་དོན་མཐར་ཐུག་པར་འགྱུར་རོ་ཞེས་བྱ་བའི་ཤུགས་ཀྱིས་ཐོབ་པ་ཉིད་དང༌། དེ་ལས་བྱུང་བའི་ཚུལ་གྱིས་འབྲེལ་བ་ཁོང་དུ་གནས་པ་ནི་དོན་གྱི་མཐུ་ཡིན་ནོ། །དེའི་འོག་ཏུ་བསྟན་བཅོས་ཀྱི་གཞུང་ཉིད་འཆད་པར་བཞེད་དེ། གདུལ་བྱ་རྣམས་ཀྱིས་བདེ་བླག་ཏུ་རྟོགས་པར་བྱ་བའི་ཕྱིར་དང</w:t>
      </w:r>
      <w:ins w:id="2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སྟན་བཅོས་རྣམ་པར་དབྱེ་བ་བྱས་པ་ཡང་སྤྱིའི་དོན་གྱིས་རྣམ་པར་བཅིངས་པས་རབ་ཏུ་མཛེས་ཤིང་མ་འཛིངས་པ་ཉིད་ཀྱི་འཆད་པ་པོ་རྣམས་ཀྱང་སླ་བས་ལེགས་པ་སྟོན་པར་འགྱུར་བར་གཟིགས་ནས་ཚིག་ལེའུར་བྱས་པ་གཉིས་ཀྱི་མདོ་དང</w:t>
      </w:r>
      <w:ins w:id="3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ཅུ་གསུམ་གྱིས་རྒྱས་པར་བསྟན་པས་ཤེས་རབ་ཀྱི་ཕ་རོལ་ཏུ་ཕྱིན་པའི་ལུས་རྣམ་པར་གཞག་པ་གསུངས་པ་ལས་རེ་ཞིག་སྤྱིར་བསྟན་པའི་ཚུལ་གྱིས་གང་གིས་གང་ཞིག་ཇི་ལྟར་བཤད་པ། ཤེས་རབ་ཕ་རོལ་ཕྱིན་པ་ནི། །དངོས་པོ་བརྒྱད་ཀྱི་ཡང་དག་བཤད། །ཅེས་གསུངས་སོ། །གཞུང་གཙོ་བོར་བཟུང་བས་ལམ་དང་དོན་གྱི་བདག་ཉིད་ཤེས་རབ་ཀྱི་ཕ་རོལ་ཏུ་ཕྱིན་པ་ནི་ཐམས་ཅད་མཁྱེན་པ་ཉིད་གསུམ་དང༌། མངོན་པར་རྟོགས་པ་བཞི་དང</w:t>
      </w:r>
      <w:ins w:id="3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ཆོས་ཀྱི་སྐུ་མཛད་པ་དང་བཅས་པ་བརྒྱད་ཀྱིས་ཇི་ལྟ་བ་དང</w:t>
      </w:r>
      <w:ins w:id="3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ཇི་སྙེད་པའི་དོན་ཡང་དག་པར་བཤད་པ་ཡིན་ནོ། །དངོས་པོ་བརྒྱད་གང་ཞེ་ན། རྣམ་ཀུན་མཁྱེན་ཉིད་ལམ་ཤེས་ཉིད། །དེ་ནས་ཐམས་ཅད་ཤེས་པ་ཉིད། །རྣམ་ཀུན་མངོན་རྫོགས་རྟོགས་པ་དང་། །རྩེ་མོར་ཕྱིན་དང་མཐར་གྱིས་པ། །སྐད་ཅིག་གཅིག་མངོན་རྫོགས་བྱང་ཆུབ། །ཆོས་ཀྱི་སྐུ་དང་དེ་རྣམ་བརྒྱད། །ཅེས་གསུངས་ཏེ། མ་ལུས་པའི་རྣམ་པ་མཐར་ཐུག་པ་མངོན་སུམ་དུ་མཛད་པའི་མཚན་ཉིད་སྣང་བ་དང་བཅས་པ་དང་ཅིག་ཤོས་ཀྱི་བདག་ཉིད་ཅན་གྱི་རྣམ་པ་ཐམས་ཅད་མཁྱེན་པ་ཉིད་དང</w:t>
      </w:r>
      <w:ins w:id="3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ལམ་ཐམས་ཅད་ཀྱི་རང་བཞིན་སྐྱེ་བ་མེད་པར་ཡོངས་སུ་གཟིགས་པའི་མཚན་ཉིད། མཉམ་པར་བཞག་པ་དང་མ་བཞག་པའི་བདག་ཉིད་ཅན་གྱི་ལམ་ཐམས་ཅད་མཁྱེན་པ་ཉིད་དང</w:t>
      </w:r>
      <w:ins w:id="3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གཞི་ཐམས་ཅད་མངོན་པར་རྟོགས་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པའི་མཚན་ཉིད་མི་མཐུན་པ་དང་གཉེན་པོའི་ཕྱོགས་ཀྱི་བདག་ཉིད་ཅན་གྱི་གཞི་ཐམས་ཅད་མཁྱེན་པ་ཉིད་དང༌། དེ་དག་གི་དོན་ཅིག་ཅར་བསྡུས་ཤིང་རྣམ་པར་སྒོམ་པའི་མཚན་ཉིད་ལས་དང་པོ་པ་དང༌། སྦྱོར་བ་དང༌། མཐོང་བ་དང༌། བསྒོམ་པའི་གནས་སྐབས་ཅན་རྣམ་པ་ཀུན་མངོན་པར་རྫོགས་པར་རྟོགས་པ་ཉིད་དང༌། དེ་ཉིད་རྣམ་པ་ཐམས་ཅད་དུ་རང་གི་དབང་དུ་གྱུར་པའི་མཚན་ཉིད་སྦྱོར་བ་ལ་སོགས་པའི་གནས་སྐབས་ཅན་རྩེ་མོའི་མངོན་པར་རྟོགས་པ་ཉིད་དང</w:t>
      </w:r>
      <w:ins w:id="3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རྣམ་པར་དཀར་བ་རྣམས་དང་ལྷན་ཅིག་རིམ་གྱིས་ཡོངས་སུ་རྫོགས་པའི་མཚན་ཉིད་མཉམ་པར་གནས་པ་དང་ཅིག་ཤོས་ཀྱི་མཚན་ཉིད་གནས་སྐབས་ཅན་མཐར་གྱིས་པའི་མངོན་པར་རྟོགས་པ་ཉིད་དང</w:t>
      </w:r>
      <w:ins w:id="3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ཟག་པ་མེད་པའི་ཆོས་ཐམས་ཅད་ཅིག་ཅར་མངོན་སུམ་དུ་གྱུར་པའི་མཚན་ཉིད་རྣམ་པར་སྨིན་པ་མ་ཡིན་པ་ལ་སོགས་པའི་གནས་སྐབས་ཅན་སྐད་ཅིག་མས་མངོན་པར་བྱང་ཆུབ་པའི་མངོན་པར་རྟོགས་པ་ཉིད་དང་ཆོས་ཐམས་ཅད་རྣམ་པ་ཐམས་ཅད་དུ་མཚན་མ་ཐམས་ཅད་སྤངས་ཤིང་། མངོན་པར་རྫོགས་པར་བྱང་ཆུབ་པའི་མཚན་ཉིད་རྫོགས་པར་ལོངས་སྤྱོད་པ་ལ་སོགས་པའི་བདག་ཉིད་ཆོས་ཀྱི་སྐུ་ཉིད་དེ། མཚན་ཉིད་དང</w:t>
      </w:r>
      <w:ins w:id="3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ཐབས་དང༌། འབྲས་བུའི་བདག་ཉིད་ཀྱིས་རྣམ་པ་བརྒྱད་དོ། །དེ་ལ་ཆོས་དུ་ཞིག་གི་རྣམ་པ་ཐམས་ཅད་མཁྱེན་པ་ཉིད་ཅེས་བྱ་ཞེ་ན། སེམས་བསྐྱེད་པ་དང་གདམས་ངག་དང</w:t>
      </w:r>
      <w:ins w:id="3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།ངེས་འབྱེད་ཡན་ལག་རྣམ་བཞི་དང</w:t>
      </w:r>
      <w:ins w:id="3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།སྒྲུབ་པ་ཡི་ནི་རྟེན་གྱུར་པ། །ཆོས་ཀྱི་དབྱིངས་ཀྱི་རང་བཞིན་དང</w:t>
      </w:r>
      <w:ins w:id="4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།དམིགས་པ་དག་དང་ཆེད་དག་དང</w:t>
      </w:r>
      <w:ins w:id="4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།གོ་ཆ་འཇུག་པའི་བྱ་བ་དང</w:t>
      </w:r>
      <w:ins w:id="4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།ཚོགས་ནི་ངེས་པར་འབྱུང་བཅས་རྣམས། །ཐུབ་པའི་རྣམ་ཀུན་མཁྱེན་པ་ཉིད། །ཅེས་གསུངས་ཏེ། གཞན་གྱི་དོན་དུ་རྫོགས་པའི་བྱང་ཆུབ་འདོད་པའི་བདག་ཉིད་འདུན་པ་དང་ལྡན་པ་ལ་སོགས་པ་སེམས་བསྐྱེད་པ་ཉི་ཤུ་རྩ་གཉིས་དང</w:t>
      </w:r>
      <w:ins w:id="4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གདུལ་བྱ་རྣམས་དང་འཚམ་པའི་དོན་སྟོན་པར་སྒྲུབ་པ་ལ་སོགས་པ་ལ་གདམས་པ་བཅུ་དང</w:t>
      </w:r>
      <w:ins w:id="4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ཀུན་ནས་ཉོན་མོངས་པ་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དང། གཉེན་པོའི་ཕྱོགས་ཀྱི་གཟུང་བ་མི་དམིགས་པ་དྲོ་བ་དང་རྩེ་མོར་གྱུར་པ་དང</w:t>
      </w:r>
      <w:ins w:id="4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ང་ཟག་དང་སྐྱེས་བུའི་འཛིན་པ་ཉེ་བར་ཞི་བ་བཟོད་པ་དང་ཆོས་ཀྱི་མཆོག་ཏུ་གྱུར་པ་སྟེ་ངེས་པར་འབྱེད་པའི་ཡན་ལག་རྣམ་པ་བཞི་དང</w:t>
      </w:r>
      <w:ins w:id="4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ངོ་བོ་ཉིད་ཀྱིས་ཡོངས་སུ་དག་པའི་རང་བཞིན་རྟོགས་པའི་ཆོས་ལ་སོགས་པ་བཅུ་གསུམ་གྱི་རྟེན་དུ་གྱུར་པ་ཆོས་ཀྱི་དབྱིངས་ཀྱི་རང་བཞིན་དང</w:t>
      </w:r>
      <w:ins w:id="4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ོན་དམ་པ་དང་ཀུན་རྫོབ་ཀྱི་མཚན་ཉིད་ཀྱིས་མི་དམིགས་པའི་ཚུལ་གྱིས་དམིགས་པར་བྱ་བ་དགེ་བ་ལ་སོགས་པ་བཅུ་གཅིག་དང</w:t>
      </w:r>
      <w:ins w:id="4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གང་གི་ཆེད་དུ་བྱ་བ་སེམས་ཆེན་པོ་ལ་སོགས་པ་གསུམ་དང</w:t>
      </w:r>
      <w:ins w:id="4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མི་མཐུན་པའི་ཕྱོགས་ཀྱིས་མི་ཚུགས་པར་བྱ་བའི་ཕྱིར་ཕ་རོལ་ཏུ་ཕྱིན་པ་དྲུག་གི་གོ་ཆའི་སྒྲུབ་པ་དྲུག་དང</w:t>
      </w:r>
      <w:ins w:id="5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ཐེག་པ་མཆོག་གི་ཡུལ་དུ་འཇུག་པའི་ཕྱིར་བསམ་གཏན་ལ་སོགས་པ་འཇུག་པའི་སྒྲུབ་པ་དགུ་དང</w:t>
      </w:r>
      <w:ins w:id="5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གེ་བའི་རྩ་བ་ཤིན་ཏུ་སྟོབས་དང་ལྡན་པར་བྱ་བའི་ཕྱིར་སྙིང་བརྩེ་བ་ལ་སོགས་པ་ཚོགས་ཀྱི་སྒྲུབ་པ་བཅུ་བདུན་དང</w:t>
      </w:r>
      <w:ins w:id="5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ྤང་བར་བྱ་བའི་དགྲ་རྣམས་ལས་ངེས་པར་རྒྱལ་བར་བྱ་བའི་ཕྱིར་ཆེད་དུ་བྱ་བའི་དོན་ཅན་ལ་སོགས་པ་ངེས་པར་འབྱུང་བའི་སྒྲུབ་པ་རྣམ་པ་བརྒྱད་དོ། །དེ་དག་ནི་ཡང་དག་པར་རྫོགས་པའི་སངས་རྒྱས་རྣམས་ཀྱི། རྣམ་པ་ཐམས་ཅད་མཁྱེན་པ་ཉིད་ཅེས་བྱའོ། །ཆོས་དུ་ཞིག་གིས་ལམ་ཐམས་ཅད་ཤེས་པ་ཉིད་ཅེས་བྱ་ཞེ་ན། །མོག་མོག་པོར་བྱེད་ལ་སོགས་དང༌། །སློབ་མ་བསེ་རུའི་ལམ་གང་དང༌། །འདི་དང་གཞན་པའི་ཡོན་ཏན་གྱིས། །ཕན་ཡོན་ཆེ་བ་མཐོང་བའི་ལམ། །བྱེད་པ་དང་ནི་མོས་པ་དང༌། །བསྟོད་དང་བཀུར་དང་བསྔགས་པ་དང༌། །བསྔོ་དང་རྗེས་སུ་ཡི་རང་དང༌། །ཡིད་ལ་བྱེད་པ་བླ་མེད་དག །སྒྲུབ་དང་ཤིན་ཏུ་དག་པ་ཞེས། །བྱ་བ་འདི་ནི་སྒོམ་པའི་ལམ། །བྱང་ཆུབ་སེམས་དཔའ་མཁས་རྣམས་ཀྱི། །ལམ་ཤེས་ཉིད་ནི་དེ་འདྲར་བཤད། །ཅེས་གསུངས་ཏེ། ང་རྒྱལ་མེད་པ་ཉིད་ཀྱིས་མོག་མོག་པོར་བྱེད་པ་ལ་སོགས་པ་དང</w:t>
      </w:r>
      <w:ins w:id="5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གང་ཟག་གི་བདག་ཉིད་མེད་པར་རྟོགས་པ་ཉིད་ཀྱིས་ཉན་ཐོས་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ཀྱི་ལམ་དང</w:t>
      </w:r>
      <w:ins w:id="5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གཟུང་བ་བདག་ཉིད་མེད་པར་རྟོགས་པ་ཉིད་ཀྱིས་རང་རྒྱལ་བའི་ལམ་དང</w:t>
      </w:r>
      <w:ins w:id="5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བྱང་ཆུབ་སེམས་དཔའི་ལམ་ལ་ཡང་རེ་ཞིག་འཚེ་བ་དང་ནད་ལ་སོགས་པ་མི་འབྱུང་བ་ཉིད་ཀྱིས་ཚེ་འདིའི་ཡོན་ཏན་དང</w:t>
      </w:r>
      <w:ins w:id="5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སངས་རྒྱས་དང་མི་འབྲལ་ཞིང་དེས་དགོངས་པ་མཛད་པ་ལ་སོགས་པ་ཉིད་ཀྱིས་ཕ་རོལ་གྱི་ཕན་ཡོན་དང་ལྡན་པ་སྟེ། མཐོང་བའི་ལམ་དེ་ཁོ་ན་ཉིད་ཀྱི་ཡུལ་ཅན་དང</w:t>
      </w:r>
      <w:ins w:id="5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ཉོན་མོངས་པ་ཀུན་ནས་ཞི་བ་ལ་སོགས་པ་དེ་ཉིད་ཀྱིས་བྱེད་པ་དང</w:t>
      </w:r>
      <w:ins w:id="5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མོས་པར་བྱ་བའི་ཡུལ་ལ་ཡང་དག་པར་མོས་པ་ཉིད་ཀྱིས་མོས་པ་ཡིད་ལ་བྱེད་པ་བླ་ན་མེད་པ་དང</w:t>
      </w:r>
      <w:ins w:id="5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དེ་ལྟར་རང་གི་དོན་ཅན་གྱི་མོས་པ་རྣམས་ལ་བསྟོད་པ་དང</w:t>
      </w:r>
      <w:ins w:id="6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རང་གཞན་གཉིས་ཀའི་དོན་ཅན་གྱི་མོས་པ་རྣམས་ལ་བཀུར་བ་དང</w:t>
      </w:r>
      <w:ins w:id="6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གཞན་གྱི་དོན་ཅན་གྱི་མོས་པ་རྣམས་ལ་བསྔགས་པ་དང</w:t>
      </w:r>
      <w:ins w:id="6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ཕྱིན་ཅི་མ་ལོག་པའི་མཚན་ཉིད་ཀྱིས་ཡོངས་སུ་འཕེན་པ་བསྔོ་བ་ཡིད་ལ་བྱེད་པ་བླ་ན་མེད་པ་དང</w:t>
      </w:r>
      <w:ins w:id="6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་རོལ་པོས་བྱས་པའི་དགེ་བའི་རྩ་བ་ལ་མངོན་པར་དགའ་བ་ཐོབ་པ་རྗེས་སུ་ཡི་རང་བ་ཉིད་ཡིད་ལ་བྱེད་པ་བླ་ན་མེད་པ་དང</w:t>
      </w:r>
      <w:ins w:id="6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ཡོན་ཏན་གྱི་ཚོགས་རྒྱ་ཆེན་པོའི་འབྱུང་ཁུངས་སུ་གྱུར་པའི་དོན་གྱིས་སྒྲུབ་པ་དང༌། ཉེས་པ་རྣམས་ཀྱི་ཚང་ཚིང་ལས་རྣམ་པར་གྲོལ་བའི་དོན་གྱིས་ཤིན་ཏུ་རྣམ་པར་དག་པ་དེ། ཡང་དག་པར་གོམས་པས་ཐོབ་པའི་ཡུལ་བསྒོམ་པའི་ལམ་མོ། །དེ་དག་ནི་བྱང་ཆུབ་སེམས་དཔའ་རྣམས་ཀྱི་ལས་ཤེས་པ་ཉིད་ཅེས་བྱའོ། །ཆོས་དུ་ཞིག་གིས་གཞི་ཐམས་ཅད་ཤེས་པ་ཉིད་ཅེས་བྱ་ཞེ་ན། །ཤེས་པས་སྲིད་ལ་མི་གནས་ཤིང</w:t>
      </w:r>
      <w:ins w:id="6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།སྙིང་རྗེས་ཞི་ལ་མི་གནས་དང༌། །ཐབས་མ་ཡིན་པས་རིང་བ་དང་། །ཐབས་ཀྱིས་རིང་བ་མ་ཡིན་ཉིད། །མི་མཐུན་གཉེན་པོའི་ཕྱོགས་དག་དང༌། །སྦྱོར་དང་དེ་ཡི་མཉམ་ཉིད་དང</w:t>
      </w:r>
      <w:ins w:id="6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།ཉན་ཐོས་ལ་སོགས་མཐོང་བའི་ལམ། །དེ་འདྲ་ཀུན་ཤེས་ཉིད་དུ་འདོད། །ཅེས་གསུངས་ཏེ། ཆོས་ཐམས་ཅད་སྐྱེ་བ་མེད་པ་ཉིད་དུ་བསྒོམ་པ་ལ་མཁས་པའི་ཤེས་རབ་ཀྱིས་འཁོར་བ་ལ་མི་གནས་པ་དང</w:t>
      </w:r>
      <w:ins w:id="6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སྙིང་རྗེ་ཆེན་པོ་རང་གི་ངང་གིས་གོམས་པ་གཉིས་ཀྱིས་མྱ་ངན་ལས་འདས་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པ་དེ་ལ་མི་གནས་པ་དང</w:t>
      </w:r>
      <w:ins w:id="6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ཚན་མར་དམིགས་པ་ཉིད་ཀྱིས་ཐབས་མ་ཡིན་པའི་ཕྱིར་རིང་བ་དང་མཚན་མར་དམིགས་པ་མ་ཡིན་པ་ཉིད་ཀྱིས་ཐབས་མཁས་པ་དང་ལྡན་པའི་ཕྱིར་རིང་བ་མ་ཡིན་པ་ཉིད་དང་ཆོས་སུ་འཛིན་པ་དང་མ་བྲལ་བས་མི་མཐུན་པའི་ཕྱོགས་དང</w:t>
      </w:r>
      <w:ins w:id="6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དེའི་གཉེན་པོར་གྱུར་པ་ཉིད་ཀྱིས་གཉེན་པོའི་ཕྱོགས་དང༌། གཞི་ཐམས་ཅད་ལ་ཡང་ཡོངས་སུ་ཞེན་པའི་སྤྱོད་པ་མི་དམིགས་པ་ཉིད་ཀྱིས་སྦྱོར་བ་དང༌། དངོས་པོ་དང་མཚན་མ་ལ་སོགས་པའི་རྣམ་པར་གཡེང་བ་སྤངས་པ་ཉིད་ཀྱིས་དེའི་མཉམ་པ་ཉིད་དང༌། བདེན་པ་རྣམས་ཀྱི་སྐད་ཅིག་མ་བཅུ་དྲུག་མངོན་སུམ་དུ་མཐོང་བ་ཉིད་ཀྱི་མཐོང་བའི་ལམ་མོ། །དེ་དག་ནི་ཉན་ཐོས་ལ་སོགས་པ་རྣམས་ཀྱི་ཐམས་ཅད་ཤེས་པ་ཉིད་ཅེས་བྱའོ། །ཆོས་དུ་ཞིག་གིས་རྣམ་པ་ཀུན་མངོན་པར་རྫོགས་པར་རྟོགས་པ་ཞེས་བྱ་ཞེ་ན། །རྣམ་པ་སྦྱོར་བར་བཅས་རྣམས་དང༌། །ཡོན་ཏན་སྐྱོན་ནི་མཚན་ཉིད་བཅས། །ཐར་དང་ངེས་འབྱེད་ཆ་མཐུན་དང༌། །སློབ་པ་ཕྱིར་མི་ལྡོག་པའི་ཚོགས། །སྲིད་དང་ཞི་བ་མཉམ་ཉིད་དང༌། །ཞིང་དག་བླ་ན་མེད་པ་ནི། །ཐབས་ལ་མཁས་བཅས་གང་ཡིན་འདི། །རྣམ་ཀུན་མངོན་རྫོགས་རྟོགས་པ་ཡིན། །ཞེས་གསུངས་ཏེ། ངོ་བོ་ཉིད་མེད་པ་དང་ཤེས་པ་ལ་སོགས་པ་དོན་ཉིད་དང</w:t>
      </w:r>
      <w:ins w:id="7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ཤེས་པ་ཉིད་ཀྱི་རྣམ་པ་དང༌། སྦྱོར་བ་དང་རྗེས་སུ་སྦྱོར་བའི་གནས་པ་བཀག་པ་ཉིད་ཀྱིས་སྦྱོར་བ་རྟེན་དང་བཅས་པ་དང༌། བདུད་ཀྱི་མཐུ་བཅོམ་པ་ལ་སོགས་པ་དེའི་ཕན་ཡོན་དང</w:t>
      </w:r>
      <w:ins w:id="7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ཧ་ཅང་མྱུར་ཆེས་པའི་སྤོབས་པ་ཅན་ལ་སོགས་པ་སྐྱོན་དང༌། ཤེས་པ་དང་ཁྱད་པར་གྱི་མཚན་ཉིད་ལ་སོགས་པ་མཚན་ཉིད་དང</w:t>
      </w:r>
      <w:ins w:id="7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མྱ་ངན་ལས་འདས་པའི་རྒྱུ་ཉིད་ཀྱིས་དད་པ་ལ་སོགས་པའི་དགེ་བའི་རྩ་བ་ཐར་པའི་ཆ་དང་མཐུན་པ་དང</w:t>
      </w:r>
      <w:ins w:id="7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ཆོས་བདེན་པ་མཐོང་བའི་རྒྱུ་ཉིད་ཀྱིས་དྲོ་བ་ལ་སོགས་པའི་བསོད་ནམས་ངེས་པར་འབྱེད་པའི་ཆ་དང་མཐུན་པ་དང</w:t>
      </w:r>
      <w:ins w:id="7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ང་དག་པར་རྫོགས་པའི་བྱང་ཆུབ་ལས་ཕྱིར་མི་ལྡོག་པའི་རྟགས་དྲོ་བ་ལ་སོགས་པ་དང་འབྲེལ་བ་ཐོབ་པའི་ཕྱིར་མི་ལྡོག་པའི་ཚོགས་དང</w:t>
      </w:r>
      <w:ins w:id="7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འཁོར་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བ་དང་མྱ་ངན་ལས་འདས་པ་དག་མ་སྐྱེས་པ་ཉིད་ཀྱིས་ཐ་དད་པ་མེད་པར་རྟོགས་པ་ཤེས་རབ་ཀྱི་བདག་ཉིད་སྲིད་པ་དང༌། ཞི་བ་མཉམ་པ་ཉིད་དང༌། རྗེས་སུ་མཐུན་པའི་ཚོགས་བསྐྲུན་ཅིང་སྨོན་ལམ་ཡོངས་སུ་དག་པས་ཡང་དག་པར་སྦྱངས་པ་སྙིང་རྗེའི་བདག་ཉིད་ཞིང་དག་པ་བླ་ན་མེད་པ་དང༌། རྣམ་པར་ཐར་པའི་སྒོ་གསུམ་གྱི་བདག་ཉིད་ཅན་གཞན་གྱི་དོན་ཟུང་དུ་འཇུག་པ་ཉིད་ཕྲིན་ལས་རང་བྱུང་བར་འགྱུར་བ་ཐབས་མཁས་པ་གང་ཡིན་པའོ། །དེ་དག་ནི་རྣམ་པ་ཀུན་མངོན་པར་རྫོགས་པར་རྟོགས་པ་ཞེས་བྱའོ། །ཆོས་དུ་ཞིག་གིས་རྩེ་མོ་མངོན་པར་རྟོགས་པ་ཞེ་ན། །དེ་ཡི་རྟགས་དང་རྣམ་འཕེལ་དང</w:t>
      </w:r>
      <w:ins w:id="7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།བརྟན་དང་སེམས་ཀུན་གནས་པ་དང༌། །མཐོང་ཞེས་བྱ་དང་བསྒོམ་པ་ཞེས། །བྱ་བའི་ལམ་ནི་སོ་སོ་ལ། །རྣམ་པར་རྟོག་པ་རྣམ་བཞི་ཡི། །གཉེན་པོ་རྣམ་པ་བཞི་དང་ནི། །བར་ཆད་མེད་པའི་ཏིང་ངེ་འཛིན། །ལོག་པར་སྒྲུབ་དང་བཅས་པ་ནི། །རྩེ་མོ་མངོན་རྟོགས། ཞེས་གསུངས་ཏེ། རྨི་ལམ་དུ་ཆོས་ཐམས་ཅད་རྨི་ལམ་ལྟ་བུར་ལྟ་བ་ལ་སོགས་པ་ལྟས་མཐོང་བས་དྲ</w:t>
      </w:r>
      <w:del w:id="7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delText>ོ</w:delText>
        </w:r>
      </w:del>
      <w:r w:rsidRPr="007D05D0">
        <w:rPr>
          <w:rFonts w:ascii="Monlam Uni OuChan2" w:hAnsi="Monlam Uni OuChan2" w:cs="Monlam Uni OuChan2"/>
          <w:sz w:val="40"/>
          <w:szCs w:val="40"/>
          <w:cs/>
        </w:rPr>
        <w:t>་བར་གྱུར་པ་དེའི་རྟགས་ཉིད་དང</w:t>
      </w:r>
      <w:ins w:id="7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ཛམ་བུའི་གླིང་གི་སྐྱེ་བོས་སངས་རྒྱས་ལ་མཆོད་པ་ལ་སོགས་པ་ལས་ཆེས་ལྷག་པའི་བསོད་ནམས་འཐོབ་པས་རྩེ་མོར་གྱུར་པ་རྣམ་པར་འཕེལ་བ་ཉིད་དང༌། མཁྱེན་པ་ཉིད་རྣམ་པ་གསུམ་གྱིས་ཆོས་ལ་མོས་པ་མི་བྱེད་པའི་སེམས་ཅན་གྱི་དོན་ཡོངས་སུ་མི་གཏོང་བ་བཟོད་པར་གྱུར་པ་བརྟན་པ་ཉིད་དང</w:t>
      </w:r>
      <w:ins w:id="7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ཏིང་ངེ་འཛིན་དུ་མས་སེམས་ཉེ་བར་གནས་ཤིང་བདེ་བ་ཐོབ་པས་ཆོས་ཀྱི་མཆོག་ཏུ་གྱུར་པའི་སེམས་གནས་པ་ཉིད་དང</w:t>
      </w:r>
      <w:ins w:id="8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མཐོང་བས་སྤང་བར་བྱ་བ་གཟུང་བ་དང་འཛིན་པའི་རྣམ་པར་རྟོག་པ་བཞི་ཡང་དག་པར་སྤོང་བ་མཐོང་བའི་ལམ་ཉིད་དང</w:t>
      </w:r>
      <w:ins w:id="8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བསྒོམ་པས་སྤང་བར་བྱ་བ་གཟུང་བ་དང་འཛིན་པའི་རྣམ་པར་རྟོག་པ་བཞི་ཉེ་བར་སྤོང་བ་བསྒོམ་པའི་ལམ་ཉིད་དང</w:t>
      </w:r>
      <w:ins w:id="8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ྡོ་རྗེ་ལྟ་བུའི་ཏིང་ངེ་འཛིན་དང་མཚུངས་པར་གནས་པའི་སྒྲིབ་པ་མ་ལུས་པ་རབ་ཏུ་སེལ་བའི་མཚན་ཉིད་ཅན་བར་ཆད་མེད་པའི་ཏིང་ངེ་འཛིན་ཏེ། ཀུན་རྫོབ་དང་དོན་དམ་པའི་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བདེན་པ་ལ་བརྟེན་པའི་ལམ་ཉིད་ཀྱིས་རྒོལ་བའི་ལོག་པར་རྟོག་པ་བཅུ་དྲུག་སེལ་བ་དང་བཅས་པའོ། །དེ་དག་ནི་རྩེ་མོའི་མངོན་པར་རྟོགས་པ་ཞེས་བྱའོ། །ཆོས་དུ་ཞིག་གིས་མཐར་གྱིས་པའི་མངོན་པར་རྟོགས་པ་ཞེས་བྱ་ཞེ་ན། མཐར་གྱིས་པ་རྣམ་བཅུ། ཞེས་གསུངས་ཏེ། སྦྱིན་པ་དང༌། ཚུལ་ཁྲིམས་དང༌། བཟོད་པ་དང༌། བརྩོན་འགྲུས་དང༌། བསམ་གཏན་དང༌། ཤེས་རབ་ཀྱི་ཕ་རོལ་ཏུ་ཕྱིན་པ་དང༌། སངས་རྒྱས་དང༌། ཆོས་དང༌། དགེ་འདུན་དང༌། གཏོང་བ་དང༌། ཚུལ་ཁྲིམས་དང༌། ལྷ་རྗེས་སུ་དྲན་པ་དང༌། དངོས་པོ་མེད་པའི་ངོ་བོ་ཉིད་ཀྱིས་བདག་ཉིད་བཅུ་གསུམ་མོ། །དེ་དག་ནི་མཐར་གྱིས་མངོན་པར་རྟོགས་པ་ཞེས་བྱའོ། །ཆོས་དུ་ཞིག་གིས་སྐད་ཅིག་མ་གཅིག་གིས་མངོན་པར་བྱང་ཆུབ་པ་ཞེས་བྱ་ཞེ་ན། སྐད་ཅིག་མ་གཅིག་གིས་མངོན་རྫོགས་བྱང་ཆུབ་པ། །མཚན་ཉིད་ཀྱིས་ནི་རྣམ་པ་བཞི། །ཞེས་གསུངས་ཏེ། རྣམ་པར་སྨིན་པ་མ་ཡིན་པ་དང༌། རྣམ་པར་སྨིན་པ་དང༌། མཚན་ཉིད་མེད་པ་དང༌། གཉིས་སུ་མེད་པ་སྟེ། མཚན་ཉིད་བཞིར་རབ་ཏུ་བྱེད་པ་ཟག་པ་མེད་པའི་ཆོས་ཐམས་ཅད་ཅིག་ཅར་མངོན་སུམ་དུ་གྱུར་པའོ། །དེ་དག་ནི་སྐད་ཅིག་མ་གཅིག་གིས་མངོན་པར་བྱང་ཆུབ་པའི་མངོན་པར་རྟོགས་པ་ཞེས་བྱའོ། །ཆོས་དུ་ཞིག་གིས་ཆོས་སྐུ་ཞེས་བརྗོད་པར་བྱ་ཞེ་ན། །ངོ་བོ་ཉིད་ལོངས་རྫོགས་བཅས་དང</w:t>
      </w:r>
      <w:ins w:id="8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།དེ་བཞིན་གཞན་ནི་སྤྲུལ་པ་སྟེ། ཆོས་སྐུ་མཛད་པ་དང་བཅས་པ། །རྣམ་པ་བཞིར་ནི་ཡང་དག་བརྗོད། །ཅེས་གསུངས་ཏེ། དག་ཅིང་ཟག་པ་མེད་པའི་བདག་ཉིད་དུ་གྱུར་པའི་རང་བཞིན་ངོ་བོ་ཉིད་ཀྱི་སྐུ་དང༌། མཚན་དང་དཔེ་བྱད་རབ་ཏུ་འབར་བའི་སྐུ་བསྟན་པས་ཐེག་པ་ཆེན་པོའི་ཆོས་མཐའ་དག་ལ་རྣམ་པར་བརྩེ་བ་ལོངས་སྤྱོད་རྫོགས་པའི་སྐུ་དང</w:t>
      </w:r>
      <w:ins w:id="8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ཇི་ལྟར་འཚམ་པའི་རྣམ་པར་ཐར་པ་བསམ་གྱིས་མི་ཁྱབ་པ་དག་གིས་མ་ལུས་པའི་སྐྱེ་བོ་རྣམས་ཀྱི་དོན་མཛད་པ་སྤྲུལ་པའི་སྐུ་དང</w:t>
      </w:r>
      <w:ins w:id="8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སེམས་དང་སེམས་ལས་བྱུང་བ་རྣམས་ཡོངས་སུ་དག་པ་ཉིད་ཀྱིས་ཇི་ལྟ་བ་དང་ཇི་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སྙེད་པ་མཁྱེན་པ་ཕུན་སུམ་ཚོགས་པ་ཆོས་ཀྱི་སྐུ་ཉིད་དང་རྣམ་པ་བཞི་སྟེ། དེའི་ཕྲིན་ལས་ལྷུན་གྱིས་གྲུབ་པ་ལ་སོགས་པར་འཇུག་པ་ཉིད་ཀྱིས་འགྲོ་བ་རྣམས་ཞི་བའི་ལམ་ལ་འགོད་པ་ལ་སོགས་པ་ཉི་ཤུ་རྩ་བདུན་ཡིན་ནོ། །དེ་དག་ཆོས་ཀྱི་སྐུ་མཛད་པ་དང་བཅས་པ་ཞེས་བྱ་བའོ། །ཤེས་རབ་ཀྱི་ཕ་རོལ་ཏུ་ཕྱིན་པའི་མན་ངག་གི་བསྟན་བཅོས་མངོན་པར་རྟོགས་པའི་རྒྱན་གྱི་འགྲེལ་པ་ཤེས་རབ་སྒྲོན་མའི་ཕྲེང་བ་ཞེས་བྱ་བ་ལས་མངོན་པར་རྟོགས་པ་རྣམས་ཀྱི་ལུས་རྣམ་པར་གཞག་པ་སྟེ་དུམ་བུ་དང་པོའོ།། །།ད་ནི་དངོས་པོ་སོ་སོའི་ཡན་ལག་རྒྱས་པར་བཤད་པར་བྱ་སྟེ། །རེ་ཞིག་རྣམ་པ་ཐམས་ཅད་ཀྱིས་འབད་པར་བྱ་བའི་འབྲས་བུ་ཡིན་པའི་ཕྱིར་ཇེ</w:t>
      </w:r>
      <w:r>
        <w:rPr>
          <w:rFonts w:ascii="Monlam Uni OuChan2" w:hAnsi="Monlam Uni OuChan2" w:cs="Monlam Uni OuChan2"/>
          <w:sz w:val="40"/>
          <w:szCs w:val="40"/>
          <w:cs/>
        </w:rPr>
        <w:t>་</w:t>
      </w:r>
      <w:r>
        <w:rPr>
          <w:rFonts w:ascii="Monlam Uni OuChan2" w:hAnsi="Monlam Uni OuChan2" w:cs="Monlam Uni OuChan2"/>
          <w:sz w:val="40"/>
          <w:szCs w:val="40"/>
        </w:rPr>
        <w:t>(</w:t>
      </w:r>
      <w:r>
        <w:rPr>
          <w:rFonts w:ascii="Monlam Uni OuChan2" w:hAnsi="Monlam Uni OuChan2" w:cs="Monlam Uni OuChan2"/>
          <w:sz w:val="40"/>
          <w:szCs w:val="40"/>
          <w:cs/>
        </w:rPr>
        <w:t>རྗེ</w:t>
      </w:r>
      <w:r>
        <w:rPr>
          <w:rFonts w:ascii="Monlam Uni OuChan2" w:hAnsi="Monlam Uni OuChan2" w:cs="Monlam Uni OuChan2"/>
          <w:sz w:val="40"/>
          <w:szCs w:val="40"/>
        </w:rPr>
        <w:t>)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་རྣམ་པ་ཐམས་ཅད་མཁྱེན་པ་ཉིད་དེ་བཤད་པར་བཞེད་ནས་གང་གིས་འགྲུབ་པའི་ཡན་ལག་རྟོགས་པར་བྱ་བའི་ཕྱིར། དང་པོ་སེམས་བསྐྱེད་པ་རང་གི་ངོ་བོ་དམིགས་པ་དང་བཅས་པ་གསུངས་པ། སེམས་བསྐྱེད་པ་ནི་གཞན་དོན་ཕྱིར། །ཡང་དག་རྫོགས་པའི་བྱང་ཆུབ་འདོད། །ཅེས་བྱ་བའོ། །སྐལ་བ་ཇི་ལྟ་བར་གཞན་གྱི་དོན་བྱ་བའི་ཕྱིར་ཡང་དག་པར་རྫོགས་པའི་བྱང་ཆུབ་འདོད་པའི་མཚན་ཉིད་སྨོན་ལམ་གྱི་གྲོགས་ཅན་བསམ་པས་སྨོན་པ་དང་སྦྱོར་བས་འཇུག་པའི་ངོ་བོ་ཉིད་རྣམ་པ་ཉིད་རབ་ཏུ་དབྱེ་བ་དང་བཅས་པའོ། །གལ་ཏེ་བྱང་ཆུབ་འདོད་པ་ཉིད་ནི་དགེ་བའི་ཆོས་ལ་འདུན་པ་སེམས་ལས་བྱུང་བ་མ་ཡིན་ནམ། སེམས་བསྐྱེད་པ་ནི་ཡུལ་ཁྱད་པར་དུ་འཕགས་པ་རྣམ་པ་ཅན་འབྱུང་བ་ཡིན་ན། ཇི་ལྟར་ན་དེའི་མཚན་ཉིད་དུ་བརྟག་ཅེ་ན་མ་ཡིན་ཏེ། དོན་གཉེར་བ་ཉིད་རྣམ་པར་རིག་པའི་བདག་ཉིད་ཡིན་པའི་ཕྱིར་དེ་སྐད་དུ་བརྡ་སྦྱར་བར་ཟད་མོད། གཞན་དུ་འབྲས་བུ་ལ་རྒྱུ་དང་གྲོགས་ཅན་ལ་དེ་དང་ལྷན་ཅིག་པའི་མིང་གིས་བཏགས་པར་བརྗོད་ཀྱང་རང་གི་མཚན་ཉིད་འགྲུབ་པ་ཇི་ལྟར་འགྱུར། དེ་ལ་གང་འདོད་པའི་བདག་ཉིད་ཡང་དག་པར་རྫོགས་པའི་བྱང་ཆུབ་དེ་ནི་གང་ཡིན་ལ། གང་གི་དོན་དུ་འདོད་པ་གཞན་གྱི་དོན་དེ་ཡང་གང་ཞིག་ཡིན་ཞེ་ན། དེ་དང་དེ་ནི་མདོ་བཞིན་དུ། །བསྡུས་དང་རྒྱས་པའི་སྒོ་ནས་བརྗོད། །ཅེས་བྱ་བ་གསུངས་ཏེ། རྒྱལ་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བའི་ཡུམ་དག་ལས། ཆོས་ཐམས་ཅད་རྣམ་པ་ཐམས་ཅད་དུ་མངོན་པར་རྫོགས་པར་འཚང་རྒྱ་བར་འདོད་པས་ཞེས་བྱ་བ་དང</w:t>
      </w:r>
      <w:ins w:id="8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ྦྱིན་པར་བྱ་བ་དང་སྦྱིན་པ་པོ་དང་ལེན་པ་པོ་ལ་སོགས་པ་མི་དམིགས་པར་བསྒྲུབ་པར་བྱའོ་ཞེས་བྱ་བ་ལ་སོགས་པས་ཤེས་པར་བྱ་བའི་དོན་ཅན་བྱང་ཆུབ་དང</w:t>
      </w:r>
      <w:ins w:id="8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སེམས་ཅན་ཐམས་ཅད་སྐལ་བ་ཇི་ལྟ་བ་བཞིན་དུ་མྱ་ངན་ལས་འདའ་བར་འདོད་པས་ཞེས་བྱ་བ་དང</w:t>
      </w:r>
      <w:ins w:id="8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ེམས་ཅན་སེར་སྣ་ཅན་ལ་སོགས་པ་རྣམས་སྦྱིན་པ་ལ་སོགས་པ་ལ་དགོད་པར་འདོད་པས་ཤེས་རབ་ཀྱི་ཕ་རོལ་ཏུ་ཕྱིན་པ་འདི་ཉིད་ལ་བསླབ་པར་བྱའོ་ཞེས་བྱ་བ་ལ་སོགས་པས་ཤེས་པར་བྱ་བའི་དོན་ཅན་གཞན་གྱི་དོན་བསྟན་པ་དེ་ལྟར་བསྡུས་པ་དང་རྒྱས་པའི་སྒོ་ནས་ཇི་སྐད་བསྟན་པ་དམིགས་པའི་བདག་ཉིད་ཡོངས་སུ་ཤེས་པར་བྱ་བའོ། །སེམས་བསྐྱེད་པ་དེ་ཉིད་རབ་ཏུ་དབྱེ་བས་རྣམ་པ་དུ་ཞིག་ཅེ་ན། བར་སྐབས་ཀྱི་ཚིགས་སུ་བཅད་པ་གཉིས་གསུངས་པ། །དེ་ཡང་ས་གསེར་ཟླ་བ་མེ། །གཏེར་དང་རིན་ཆེན་འབྱུང་གནས་མཚོ། །རྡོ་རྗེ་རི་སྨན་བཤེས་གཉེན་དང</w:t>
      </w:r>
      <w:ins w:id="8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།ཡིད་བཞིན་ནོར་བུ་ཉི་མ་གླུ། །རྒྱལ་པོ་མཛོད་དང་ལམ་པོ་ཆེ། །བཞོན་པ་བཀོད་མའི་ཆུ་དང་ནི། །སྒྲ་སྙན་ཆུ་བོ་སྤྲིན་རྣམས་ཀྱིས། །རྣམ་པ་ཉི་ཤུ་རྩ་གཉིས་སོ། །ཞེས་བྱ་བའོ། །དེ་ནི་ཆོས་དཀར་པོ་ཐམས་ཅད་ཀྱི་གཞིའི་དངོས་པོར་གྱུར་པའི་ཕྱིར་འདུན་པ་དང་ལྡན་པས་ས་ལྟ་བུ་དང</w:t>
      </w:r>
      <w:ins w:id="9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བྱང་ཆུབ་ཀྱི་བར་དུ་མི་འགྱུར་བའི་ཕྱིར་བསམ་པ་དང་ལྡན་པ་གསེར་བཟང་པོ་ལྟ་བུ་དང</w:t>
      </w:r>
      <w:ins w:id="9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དགེ་བའི་ཆོས་མཐའ་དག་མངོན་པར་འཕེལ་བའི་ཕྱིར་ལྷག་པའི་བསམ་པ་དང་ལྡན་པ་ཟླ་བ་ཚེས་པ་ལྟ་བུ་དང༌། ཐམས་ཅད་མཁྱེན་པ་ཉིད་གསུམ་གྱི་སྒྲིབ་པའི་བུད་ཤིང་སྲེག་པའི་ཕྱིར་སྦྱོར་བ་དང་ལྡན་པ་མེ་ལྟ་བུ་དང</w:t>
      </w:r>
      <w:ins w:id="9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སེམས་ཅན་ཐམས་ཅད་ཡང་དག་པར་ཚིམ་པར་བྱེད་པའི་ཕྱིར་སྦྱིན་པ་དང་ལྡན་པ་གཏེར་ཆེན་པོ་ལྟ་བུ་དང</w:t>
      </w:r>
      <w:ins w:id="9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ོན་ཏན་རིན་པོ་ཆེའི་རྟེན་གྱི་དངོས་པོ་ཡིན་པའི་ཕྱིར་ཚུལ་ཁྲིམས་དང་ལྡན་པ་རིན་པོ་ཆེའི་འབྱུང་ཁུངས་ཀྱི་གནས་ལྟ་བུ་དང</w:t>
      </w:r>
      <w:ins w:id="9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མི་འདོད་པ་ཐམས་ཅད་ཐོག་ཏུ་བབ་པས་མི་འཁྲུགས་པས་བཟོད་པ་དང་ལྡན་པ་རྒྱ་མཚོ་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ཆེན་པོ་ལྟ་བུ་དང༌། ཡིད་ཆེས་པ་བརྟན་པ་མི་ཕྱེད་པས་བརྩོན་འགྲུས་དང་ལྡན་པ་རྡོ་རྗེ་ལྟ་བུ་དང༌། དམིགས་པའི་རྣམ་པར་གཡེང་བས་མི་བསྐྱོད་པའི་ཕྱིར་བསམ་གཏན་དང་ལྡན་པ་རིའི་རྒྱལ་པོ་ལྟ་བུ་དང༌། ཉོན་མོངས་པ་དང་ཤེས་བྱའི་སྒྲིབ་པའི་ནད་རབ་ཏུ་ཞི་བའི་ཕྱིར་ཤེས་རབ་དང་ལྡན་པ་སྨན་གྱི་མཆོག་ལྟ་བུ་དང</w:t>
      </w:r>
      <w:ins w:id="9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ནས་སྐབས་ཐམས་ཅད་དུ་སེམས་ཅན་གྱི་དོན་ཡོངས་སུ་མི་གཏོང་བའི་ཕྱིར་ཐབས་མཁས་པ་དང་ལྡན་པ་དགེ་བའི་བཤེས་གཉེན་ལྟ་བུ་དང༌། ཇི་ལྟར་སྨོན་པའི་འབྲས་བུ་འགྲུབ་པའི་ཕྱིར་སྨོན་ལམ་དང་ལྡན་པ་ཡིད་བཞིན་གྱི་ནོར་བུ་ལྟ་བུ་དང༌། གདུལ་བྱ་ཡོངས་སུ་སྨིན་པར་བྱེད་པའི་ཕྱིར་སྟོབས་དང་ལྡན་པ་ཉི་མ་ལྟ་བུ་དང༌། འགྲོ་བ་འདུན་པར་བྱེད་པའི་ཆོས་སྟོན་པའི་ཕྱིར་ཡེ་ཤེས་ཀྱི་ཕ་རོལ་ཏུ་ཕྱིན་པ་དང་ལྡན་པ་གླུ་དབྱངས་ལྟ་བུ་དང</w:t>
      </w:r>
      <w:ins w:id="9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ཇི་ལྟར་མཐུ་ཐོགས་པ་མེད་པར་གཞན་གྱི་དོན་སྒྲུབ་པའི་ཕྱིར་མངོན་པར་ཤེས་པ་དང་ལྡན་པ་རྒྱལ་པོ་ཆེན་པོ་ལྟ་བུ་དང༌། བསོད་ནམས་དང་ཡེ་ཤེས་ཀྱི་ཚོགས་མང་པོའི་མཛོད་དུ་གྱུར་པའི་ཕྱིར་བསོད་ནམས་དང་ཡེ་ཤེས་དང་ལྡན་པ་བང་མཛོད་ལྟ་བུ་དང</w:t>
      </w:r>
      <w:ins w:id="9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ཕགས་པ་ཐམས་ཅད་གཤེགས་ཤིང་རྗེས་སུ་གཤེགས་པའི་ཕྱིར་བྱང་ཆུབ་ཀྱི་ཕྱོགས་ཀྱི་ཆོས་དང་ལྡན་པ་ལམ་ཆེན་པོ་ལྟ་བུ་དང</w:t>
      </w:r>
      <w:ins w:id="9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ཁོར་བ་དང་མྱ་ངན་ལས་འདས་པ་གང་དུ་ཡང་མི་ལྟུང་བར་བདེ་བླག་ཏུ་འགྲོ་བའི་ཕྱིར་སྙིང་རྗེ་དང་ལྷག་མཐོང་དང་ལྡན་པ་བཞོན་པ་ལྟ་བུ་དང</w:t>
      </w:r>
      <w:ins w:id="9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ཐོས་པ་དང་མ་ཐོས་པའི་ཆོས་འཛིན་པས་མི་ཟད་པའི་ཕྱིར་གཟུངས་དང་སྤོབས་པ་དང་ལྡན་པ་བཀོད་མའི་ཆུ་ལྟ་བུ་དང</w:t>
      </w:r>
      <w:ins w:id="10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ར་པ་འདོད་པའི་སྐྱེ་བོ་རྣམས་ལ་སྙན་པ་སྒྲོགས་པའི་ཕྱིར་ཆོས་ཀྱི་དགའ་སྟོན་དང་ལྡན་པ་སྒྲ་སྙན་པ་ལྟ་བུ་དང༌། གཞན་གྱི་དོན་བྱ་བ་ལ་ཐ་མི་དད་པའི་ཕྱིར་བགྲོད་པ་གཅིག་པའི་ལམ་དང་ལྡན་པ་ཆུ་བོའི་རྒྱུན་ལྟ་བུ་དང༌། དགའ་ལྡན་ཀྱི་གནས་ན་བཞུགས་པ་ལ་སོགས་པ་ཀུན་ཏུ་སྟོན་པར་རུང་བ་ཉིད་ཀྱིས་ཆོས་སྐུ་དང་ལྡན་པ་སྤྲིན་ཆེན་པོ་ལྟ་བུ་རྣམས་སོ། །དེ་ལ་དང་པོ་གསུམ་ནི་ཆུང་ངུ་དང་འབྲིང་དང་ཆེན་པོ་ཉིད་ཀྱིས་ལས་དང་པོ་པའི་སས་བསྡུས་སོ། །བཞི་པ་ནི་ས་དང་པོ་ལ་འཇུག་པའི་ལམ་གྱིས་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་བསྡུས་སོ། །དེའི་འོག་ཏུ་བཅུ་ནི་རབ་ཏུ་དགའ་བ་ལ་སོགས་པ་ས་བཅུས་བསྡུས་ཏེ། མཐོང་བ་དང་བསྒོམ་པའི་ལམ་གྱ</w:t>
      </w:r>
      <w:del w:id="10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delText>ི</w:delText>
        </w:r>
      </w:del>
      <w:r w:rsidRPr="007D05D0">
        <w:rPr>
          <w:rFonts w:ascii="Monlam Uni OuChan2" w:hAnsi="Monlam Uni OuChan2" w:cs="Monlam Uni OuChan2"/>
          <w:sz w:val="40"/>
          <w:szCs w:val="40"/>
          <w:cs/>
        </w:rPr>
        <w:t>་སྤྱོད་ཡུལ་ཅན་ཡིན་ནོ། །དེའི་འོག་ཏུ་བཞི་དང་གཉིས་དང་གཉིས་ནི་ས་བརྒྱད་པ་དང་དགུ་པ་དང་བཅུ་པས་བསྡུས་པར་རིག་པར་བྱའོ། །དེ་ལྟར་སེམས་དང་པོ་གསུམ་བསྐྱེད་པའི་བྱང་ཆུབ་སེམས་དཔའ་དུས་ཇི་ལྟ་བ་བཞིན་དུ་དོན་དུ་གཉེར་བར་བྱེད་པས་གང་ལ་སེམས་བསྐྱེད་པ་དང་དེས་འཕངས་པའི་ཆོ་ག་འགྲུབ་པ་དང</w:t>
      </w:r>
      <w:ins w:id="10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ཡོངས་སུ་བསྲུང་བ་དང</w:t>
      </w:r>
      <w:ins w:id="10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ཡོན་ཏན་མངོན་པར་འཕེལ་བར་བྱ་བའི་ཕྱིར་འདོམས་པ་ནི་གདམས་ངག་སྟེ། དེ་ཡང་།</w:t>
      </w:r>
      <w:r>
        <w:rPr>
          <w:rFonts w:ascii="Monlam Uni OuChan2" w:hAnsi="Monlam Uni OuChan2" w:cs="Monlam Uni OuChan2"/>
          <w:sz w:val="40"/>
          <w:szCs w:val="40"/>
        </w:rPr>
        <w:t xml:space="preserve"> 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སྒྲུབ་དང་བདེན་པ་རྣམས་དང་ནི། །སངས་རྒྱས་ལ་སོགས་དཀོན་མཆོག་གསུམ། །མ་ཞེན་ཡོངས་སུ་མི་ངལ་དང༌། །ལམ་ནི་ཡོངས་སུ་འཛིན་པ་དང༌། །སྤྱན་ལྔ་དང་ནི་མངོན་ཤེས་ཀྱི། །ཡོན་ཏན་དྲུག་དང་མཐོང་ལམ་དང༌། །བསྒོམ་ཞེས་བྱ་བ་གདམས་ངག་ནི། །བཅུ་ཡི་བདག་ཉིད་ཤེས་པར་བྱ། །ཞེས་གསུངས་སོ། །དེ་ལ་བསྒྲུབ་པར་བྱ་བ་ཉིད་ཀྱི་རང་བཞིན་གང་ཡིན་པ་མི་དམིགས་པའི་རྣམ་པ་དང༌། དེ་བཞིན་དུ་མི་དམིགས་པ་དང༌། རྟེན་དང་ཁྱད་པར་དུ་འགྲོ་བའི་རྒྱུ་དང༌། མི་ལྡོག་པའི་རྐྱེན་དང༌། ཐེག་པ་གཞན་གྱིས་མི་འགྲོ་བ་དང་གཞན་གྱི་དྲིང་མི་འཇོག་པར་འགྲོ་བ་ཉིད་ཀྱི་ཐབས་དང༌། རྣམ་པ་ཐམས་ཅད་མཁྱེན་པ་ཉིད་ཡོངས་སུ་རྫོགས་པའི་གཞི་དང༌། དག་པ་དང་མཐར་ཐུག་པའི་རྒྱུ་གང་ཡིན་པ་རྣམས་དང་བདེན་པ་ལ་སོགས་པ་གྲངས་བཞིན་ནོ། །བྱང་ཆུབ་ཀྱི་སེམས་ཀྱི་རབ་ཏུ་དབྱེ་བ་ཇི་སྐད་བཤད་པ་བསྒྲུབ་པ་ལ་ཉན་ཐོས་ལ་སོགས་པ་དང་ཐུན་མོང་མ་ཡིན་པ་ནི། ཀུན་རྫོབ་དང་དོན་དམ་པའི་བདེན་པ་ལས་མི་འདའ་བས་མི་དམིགས་པའི་ཚུལ་གྱིས་འཇུག་པར་བྱའོ་ཞེས་བྱ་བ་ལ་འདོམས་པ་དང</w:t>
      </w:r>
      <w:ins w:id="10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ྡུག་བསྔལ་གྱི་བདེན་པ་གཟུགས་ལ་སོགས་པ་འབྲས་བུར་གྱུར་པ་སྟོང་པ་ཉིད་དང་ཤེས་རབ་ཀྱི་ཕ་རོལ་ཏུ་ཕྱིན་པ་དག་དེ་བཞིན་ཉིད་ཀྱི་ངོ་བོར་རང་བཞིན་གཅིག་གོ་ཞེས་བྱ་བ་དང</w:t>
      </w:r>
      <w:ins w:id="10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ཀུན་འབྱུང་བའི་བདེན་པ་ལ་སྟོང་པ་ཉིད་དང</w:t>
      </w:r>
      <w:ins w:id="10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གཟུགས་ལ་སོགས་པ་རྒྱུར་གྱུར་པ་དག་ཐ་མི་དད་པ་ཉིད་ཀྱིས་གཟུགས་ལ་སོགས་པ་ནི་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ཀུན་འབྱུང་བ་དང་འགོག་པ་དང་ཀུན་ནས་ཉོན་མོངས་པ་དང་རྣམ་པར་བྱང་བའི་ཆོས་ཅན་མ་ཡིན་ནོ་ཞེས་བྱ་བ་དང༌། འགོག་པའི་བདེན་པ་ལ་སྟོང་པ་ཉིད་སྐྱེ་བ་དང་འགག་པ་དང་ཀུན་ནས་ཉོན་མོངས་པ་དང་རྣམ་པར་བྱང་བ་ཉམས་པ་དང་འཕེལ་བ་ལ་སོགས་པ་དང་བྲལ་བ་ལ་ནི་གཟུགས་མེད་པ་ནས་མ་རིག་པ་སྐྱེ་བ་ཡང་མེད་འགག་པ་ཡང་མེད་སངས་རྒྱས་ཀྱང་མེད་བྱང་ཆུབ་ཀྱི་བར་དུ་ཡང་མེད་དོ་ཞེས་བྱ་བ་དང༌། ལམ་གྱི་བདེན་པ་ལ་སྦྱིན་པ་ལ་སོགས་པ་ཕ་རོལ་ཏུ་ཕྱིན་པ་ནི་རང་གི་ངོ་བོས་དབེན་པས་བདག་ཉིད་དམ། ནང་སྟོང་པ་ཉིད་ལ་སོགས་པ་ནི་ཕྱི་སྟོང་པ་ཉིད་ལ་སོགས་པ་དང</w:t>
      </w:r>
      <w:ins w:id="10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ྔོན་གྱི་མཐའ་དང་ཕྱི་མའི་མཐའ་དག་ཕན་ཚུན་དུ་སྦྱོར་བ་དང་མི་སྦྱོར་བ་མ་ཡིན་པ་ཉིད་དུ་སྒྲུབ་པོ་ཞེས་སྟོན་པ་བདེན་པ་ལ་འདོམས་པ་དང</w:t>
      </w:r>
      <w:ins w:id="10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ངས་རྒྱས་ལ་སངས་རྒྱས་དང་བྱང་ཆུབ་དག་མཚན་ཉིད་གཅིག་པ་ཉིད་ཀྱིས་སངས་རྒྱས་སུ་བྱེད་པའི་ཆོས་ཀྱི་མཚན་ཉིད་རྣམ་པ་ཐམས་ཅད་མཁྱེན་པ་ཉིད་མི་དམིགས་པ་ལ་གཟུགས་ལ་སོགས་པས་མི་སྦྱོར་བས་དམིགས་པར་བྱ་བ་དང༌། དམིགས་པར་བྱེད་པ་མཉམ་པ་ཉིད་དུ་ཤེས་པ་ཞེས་བྱ་བ་དང༌། ཆོས་ལ་ཐམས་ཅད་མཁྱེན་པ་ཉིད་གསུམ་གྱིས་བསྡུས་པའི་གཞི་དང་གཉེན་པོ་དང༌། རྣམ་པ་མཐའ་དག་གིས་བསྡུས་པའི་ཆོས་ཐམས་ཅད་ངོ་བོ་ཉིད་མེད་དོ་ཞེས་བྱ་བ་དང</w:t>
      </w:r>
      <w:ins w:id="10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གེ་འདུན་ལ་སངས་རྒྱས་དཀོན་མཆོག་གི་ཁོངས་སུ་གཏོགས་པ་ཉིད་ཀྱིས་དགྲ་བཅོམ་པ་མ་གཏོགས་པ་སྐྱེས་བུ་ཆེན་པོ་བདུན་པོ་རང་སངས་རྒྱས་དང་ལྷན་ཅིག་བརྒྱད་པོ་དབང་པོ་རྟུལ་པོ་ལ་སོགས་པའི་བྱེ་བྲག་གིས་གྲངས་ཉི་ཤུར་ཆད་པ་བྱང་ཆུབ་སེམས་དཔའ་འཕགས་པ་སློབ་པའི་ཕྱིར་མི་ལྡོག་པ་རྣམས་ལ་སྐྱེ་བ་མེད་པ་ཉིད་དུ་འཇུག་པར་བྱའོ་ཞེས་ལུང་འབོགས་པ་དཀོན་མཆོག་གསུམ་ལ་འདོམས་པ་དང</w:t>
      </w:r>
      <w:ins w:id="11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རྩོན་འགྲུས་བརྩམས་པ་ཉིད་ཀྱིས་ཇི་སྐད་བཤད་པའི་དོན་ལ་ནན་ཏན་དུ་བྱེད་པ་ནི་ལུས་ལ་སོགས་པའི་བསོད་ནམས་ཀྱི་ལས་ལ་མངོན་པར་ཞེན་པར་འགྱུར་བས་ཞེན་པའི་ལུས་ལ་སོགས་པ་ངོ་བོ་ཉིད་མེད་པར་བསྟན་པའི་འདོམས་པ་དང</w:t>
      </w:r>
      <w:ins w:id="11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དུས་ཡུན་རིང་པོ་ཞིག་ཏུ་གོམས་པ་བྱས་ཀྱང་འདོད་པའི་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དོན་མ་གྲུབ་ན་དངང་བའི་རང་བཞིན་ཅན་ཡོངས་སུ་སྐྱོ་བར་འགྱུར་བས་ཡོངས་སུ་ངལ་བ་མེད་པ་ལ་གཟུགས་ལ་སོགས་པ་ནས་ཡང་དག་པར་རྫོགས་པའི་བྱང་ཆུབ་ཀྱི་བར་ལ་རློམ་པ་མེད་པ་ཉིད་དུ་སྟོན་པའི་གདམས་པ་དང༌། ཕྱོགས་བཅུ་ན་བཞུགས་པའི་སངས་རྒྱས་ལ་སོགས་པ་ལས་དོན་རེ་རེའི་ཕྱིར་ལམ་གྱི་ལུང་མནོད་པ་ལ་སོགས་པའི་ཆེར་འབད་པར་བྱ་དགོས་ན་སེམས་ཞུམ་པར་འགྱུར་བས་ལམ་ཡོངས་སུ་བཟུང་བ་ལ་ཆོས་རྣམས་རང་བཞིན་གྱིས་མ་སྐྱེས་པ་ཉིད་དུ་བརླབ་པར་གདམས་པ་དང</w:t>
      </w:r>
      <w:ins w:id="11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དབང་པོ་ཉིད་ལས་དངོས་པོ་སོ་སོར་ངེས་པ་ཤའི་སྤྱན་དང</w:t>
      </w:r>
      <w:ins w:id="11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རྣམ་པར་སྨིན་པ་ལས་སེམས་ཅན་ཐམས་ཅད་འཆི་འཕོ་བ་དང་སྐྱེ་བ་ཤེས་པ་ལྷའི་དང༌། དེ་ཁོ་ན་ཉིད་ཀྱི་ཆོས་ཐམས་ཅད་ལ་རྣམ་པར་མི་རྟོག་པ་ཤེས་རབ་ཀྱི་དང༌། ཡོངས་སུ་དག་པའི་དབང་གིས་འཕགས་པའི་གང་ཟག་རྣམས་ཀྱི་དབྱེ་བ་རྟོགས་པ་ཆོས་ཀྱི་དང་། ཤིན་ཏུ་དག་པ་ཉིད་ཀྱིས་ཆོས་ཐམས་ཅད་རྣམ་པ་ཐམས་ཅད་དུ་མངོན་པར་རྫོགས་པར་བྱང་ཆུབ་པ་སངས་རྒྱས་ཀྱི་སྤྱན་རྣམས་དེ་བཞིན་ཉིད་གཅིག་པ་ཉིད་དུ་སྒྲུབ་པོ་ཞེས་སློབ་པ་སྤྱན་ལྔ་ལ་གདམས་པ་དང༌། ཐམས་ཅད་དུ་སྤྲུལ་ཞིང་སྒྱུར་བ་རྫུ་འཕྲུལ་གྱི་མངོན་པར་ཤེས་པ་དང༌། རབ་ཏུ་བསྐལ་པའི་སྒྲ་ཆེ་ཆུང་ཐམས་ཅད་ཐོས་པ་ལྷའི་རྣ་བ་དང</w:t>
      </w:r>
      <w:ins w:id="11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གཞན་གྱི་སེམས་འདོད་ཆགས་དང་བཅས་པ་དང་བྲལ་བ་ལ་སོགས་པ་ཡོངས་སུ་ཤེས་པ་གཞན་གྱི་སེམས་ཤེས་པ་དང༌། རང་དང་གཞན་གྱི་ཚེ་རབས་སྔ་མ་རྗེས་སུ་དྲན་པ་སྔོན་གྱི་གནས་ཤེས་པ་དང༌། གཟུགས་ཐམས་ཅད་ཡོངས་སུ་མཐོང་བ་མངོན་པར་འདུ་བྱེད་པ་ལས་བྱུང་བ་ལྷའི་མིག་དང༌། ཉོན་མོངས་པ་དང་ཤེས་བྱའི་སྒྲིབ་པ་སྤོང་བར་བྱེད་པ་ཟག་པ་ཟད་པའི་མངོན་པར་ཤེས་པ་རྣམས་གཟོད་མ་ནས་ཞི་བ་ཉིད་དུ་རྟོགས་པར་བྱའོ་ཞེས་སྟོན་པ་མངོན་པར་ཤེས་པ་དྲུག་ལ་གདམས་པ་དང</w:t>
      </w:r>
      <w:ins w:id="11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ཐོང་བའི་ལམ་ལ་བདེན་པ་བཞིས་བསྡུས་པ་སྐད་ཅིག་མ་བཅུ་དྲུག་གི་ངོ་བོ་ཉིད་ཆོས་དང་རྗེས་སུ་ཤེས་པའི་བཟོད་པ་དང་ཤེས་པའི་བདག་ཉིད་ལ་རྣལ་འབྱོར་པ་ཆོས་ཐམས་ཅད་ངོ་བོ་ཉིད་མེད་པར་རྟོགས་པས་སྒྱུ་མ་མཁན་བཞིན་དུ་དེས་སྤང་བར་བྱ་བ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གཉེན་པོ་ཉིད་དུ་རྟོགས་པར་བྱའོ་ཞེས་འདོམས་པ་དང༌། བསྒོམ་པའི་ལམ་ལ་ཇི་སྐད་བཤད་པའི་མཐོང་བའི་ལམ་ཉིད་ཀྱིས་མངོན་སུམ་དུ་བྱས་པའི་ངོ་བོ་ལས་ཐ་མི་དད་པ་ལ་དམིགས་པ་ལ་ནི་འདུས་བྱས་དང་འདུས་མ་བྱས་དག་ངོ་བོ་ཉིད་གཅིག་པ་ཉིད་ཀྱི་ཕན་ཚུན་ཐ་དད་པར་གདགས་པར་མི་ནུས་པ་བཞིན་དུ་མཚན་ཉིད་པ་རྣམ་པར་གཞག་པ་གཞན་མེད་ཀྱི། འོན་ཀྱང་རྟེན་ཅིང་འབྲེལ་པར་འབྱུང་བའི་ཆོས་ཉིད་ཀྱིས་དེས་སྤང་བར་བྱ་བའི་གཉེན་པོ་ཉིད་དུ་བསྒོམ་པར་བྱའོ་ཞེས་འདོམས་པ་སྟེ། འདི་ཙམ་ཁོ་ནས་དོན་ཐམས་ཅད་ཕུན་སུམ་ཚོགས་པར་ངེས་པར་འགྱུར་བ་ཉིད་དོ། །དགེ་འདུན་དཀོན་མཆོག་གི་སྐབས་སུ་གྲངས་ཉི་ཤུར་བརྗོད་པ་དེ་དག་གང་ཞིག་ཡིན་ཞེ་ན། བར་སྐབས་ཀྱི་ཚིགས་སུ་བཅད་པ་གཉིས་གསུངས་པ། དབང་པོ་རྟུལ་དང་རྣོན་པོ་དག །དད་དང་མཐོང་ཐོབ་རིགས་ནས་རིགས། །བར་ཆད་གཅིག་པར་སྐྱེས་ནས་དང</w:t>
      </w:r>
      <w:ins w:id="11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།བྱེད་དང་བྱེད་མིན་འོག་མིན་འགྲོ། །འཕར་གསུམ་སྲིད་རྩེའི་མཐར་ཐུག་འགྲོ། །གཟུགས་ཀྱི་ཆགས་བཅོམ་མཐོང་བ་ཡི། །ཆོས་ལ་ཞི་ལུས་མངོན་སུམ་བྱེད། །བསེ་རུ་དང་ནི་ཉི་ཤུའོ། །ཞེས་བྱ་བའོ། །རེ་ཞིག་དབང་པོའི་ཁྱད་པར་གྱིས་ཞུགས་པ་ལ་ལེགས་པར་སྦྱངས་པ་མ་ཡིན་པ་ལས་འདིར་འོངས་པ་དད་པའི་རྗེས་སུ་འབྲངས་པ་དབང་པོ་རྟུལ་པོ་དང</w:t>
      </w:r>
      <w:ins w:id="11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ལེགས་པར་ཡོངས་སུ་སྦྱངས་པ་ལས་འདིར་འོངས་པ་ཆོས་ཀྱི་རྗེས་སུ་འབྲངས་པ་དབང་པོ་རྣོན་པོ་དང</w:t>
      </w:r>
      <w:ins w:id="11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ཐབས་མཁས་པ་མ་ཡིན་པས་ལྷ་ཚེ་རིང་པོ་ལ་སོགས་པར་སྐྱེ་བ་དང་དད་པས་མོས་པ་དང</w:t>
      </w:r>
      <w:ins w:id="11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ཐབས་ལ་མཁས་པས་བསམ་གཏན་ལ་སོགས་པའི་དབང་གིས་སྐྱེ་བ་མ་ཡིན་པ་མཐོང་བས་ཐོབ་པ་དང༌། འབྲས་བུ་དང་པོའི་ཁྱད་པར་གྱིས་བསམ་གཏན་ལ་སོགས་པའི་ཡོན་ཏན་དང་ལྡན་པས་རྒྱལ་པོ་དང་བྲམ་ཟེ་ལ་སོགས་པར་བརྒྱུད་དེ་སྐྱེ་བ་མིའི་རིགས་ནས་རིགས་སུ་སྐྱེ་བ་དང༌། དེ་བཞིན་དུ་འདོད་པའི་ཁམས་ཀྱི་ལྷ་དག་ཏུ་བརྒྱུད་དེ་སྐྱེ་བ་ལྷའི་རིགས་ནས་རིགས་སུ་སྐྱེ་བ་དང༌། འབྲས་བུ་གཉིས་པའི་ཁྱད་པར་གྱིས་ཤིན་ཏུ་དག་པའི་བསམ་གཏན་བཞི་ལ་སོགས་པ་དང་ལྡན་པའི་ཡོན་ཏན་དང་ལྡན་པ་ཚེ་གཅིག་གི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ཐོགས་པ་བར་ཆད་གཅིག་པ་དང༌། འབྲས་བུ་གསུམ་པའི་ཁྱད་པར་གྱིས་གཟུགས་ཀྱི་ཁམས་དག་ཏུ་སངས་རྒྱས་ནས་འདི་དག་ཏུ་སྤྲུལ་པས་མངོན་པར་བྱང་ཆུབ་པ་བར་མ་དོར་མྱ་ངན་ལས་འདའ་བ་དང༌། འཛམ་བུའི་གླིང་འདི་ཉིད་དུ་སྐྱེས་ནས་ལམ་ཡང་དག་པར་བསྒྲུབ་པས་འཚང་རྒྱ་བ་ཉིད་སྐྱེས་ནས་མྱ་ངན་ལས་འདའ་བ་དང༌། བརྩོན་འགྲུས་འབར་བ་ཉིད་མངོན་པར་འབད་པའི་ཤུགས་དྲག་པོས་རྫོགས་པར་འགྱུར་བ་མངོན་པར་འདུ་བྱེད་པ་དང་བཅས་པའི་མྱ་ངན་ལས་འདའ་བ་དང</w:t>
      </w:r>
      <w:ins w:id="12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ེམས་དང་པོ་བསྐྱེད་པ་ཉིད་ཀྱིས་སྐྱོན་ལ་འདའ་ཞིང་ཚུལ་གཞན་པས་མངོན་པར་བྱང་ཆུབ་པར་བྱེད་པ་མངོན་པར་འདུ་བྱེད་པ་མེད་པར་མྱ་ངན་ལས་འདའ་བ་དང</w:t>
      </w:r>
      <w:ins w:id="12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དོད་པའི་རྟེན་ཉིད་ཀྱིས་དོན་བྱས་ཤིང་གཟུགས་དག་ཏུ་སྐྱེས་ནས་རབ་ཏུ་རྫོགས་པར་བྱེད་པ་འོག་མིན་དུ་འགྲོ་བ་དང༌། བསམ་གཏན་དང་པོ་བསྒྲུབས་ཏེ། དེ་ནས་འོག་མིན་དུ་མངོན་པར་འཚང་རྒྱ་བ་འཕར་བ་དང</w:t>
      </w:r>
      <w:ins w:id="12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གཙང་མའི་རིས་དག་ཏུ་སྐྱེས་ནས་འོག་མིན་གྱི་བར་དུ་སྐྱེས་ཏེ་མྱ་ངན་ལས་འདའ་བ་ཕྱེད་དུ་འཕར་བ་དང</w:t>
      </w:r>
      <w:ins w:id="12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ཚངས་རིས་ནས་འོག་མིན་གྱི་བར་དུ་རིམ་གྱིས་བསྐྱེད་ནས་བྱང་ཆུབ་པར་འགྱུར་བ་གནས་ཐམས་ཅད་དུ་འཆི་འཕོ་བ་དང། ཚངས་རིས་ནས་བསམ་གཏན་བཞི་པ་མ་གཏོགས་པར་སྲིད་པའི་རྩེ་མོའི་བར་དུ་སྐྱེ་བ་སྲིད་རྩེའི་མཐར་ཐུག་པར་འགྲོ་བ་དང</w:t>
      </w:r>
      <w:ins w:id="12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སྐྱེ་མཆེད་དང་པོ་ནས་སྲིད་པའི་རྩེ་མོའི་བར་དུ་འགྲོ་ཞིང་སངས་རྒྱས་པ་གཟུགས་ཀྱི་འདོད་ཆགས་བཅོམ་པ་དང</w:t>
      </w:r>
      <w:ins w:id="12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ོངས་སུ་རྫོགས་པའི་ཚོགས་མངོན་པར་བསགས་པ་དེ་ཉིད་ཀྱིས་མངོན་པར་བྱང་ཆུབ་པ་མཐོང་བའི་ཆོས་ལ་མྱ་ངན་ལས་འདའ་བ་དང༌། ཐོད་རྒལ་གྱི་སྙོམས་པར་འཇུག་པ་ཉིད་ལ་བརྟེན་ནས་འཚང་རྒྱ་བ་ཞི་བ་ལུས་ཀྱི་མངོན་སུམ་དུ་བྱེད་པ་དང</w:t>
      </w:r>
      <w:ins w:id="12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ངས་རྒྱས་ལ་སོགས་པ་མེད་པའི་ཞིང་དག་ཏུ་ཤེས་རབ་ཟབ་མོ་ཡོངས་སུ་སྦྱངས་ཏེ་མངོན་པར་བྱང་ཆུབ་པ་བསེ་རུ་ལྟ་བུའོ། །དེ་ལྟར་གང་གདམས་པ་དག་ཐོས་པས་ནན་ཏན་དུ་བྱས་པ་ལས་ངེས་པར་འབྱེད་པའི་ཡན་ལག་འབྱུང་བའི་ཕྱིར་དེ་བཤད་པར་བཞེད་པས་རེ་ཞིག་ཁྱད་པར་འཕགས་པའི་ཆོས་གསུངས་པ། །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དམིགས་པ་དང་ནི་རྣམ་པ་དང</w:t>
      </w:r>
      <w:ins w:id="12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།རྒྱུ་དང་ཡོངས་སུ་འཛིན་པ་ཡིས། །བྱང་ཆུབ་སེམས་དཔའ་སྐྱོབ་པ་ཡིས། །དྲོད་སོགས་བདག་ཉིད་ཇི་བཞིན་དུ། །རྣམ་རྟོག་བཞི་པོ་ལྡན་བསྟེན་པ། །ཆུང་དང་འབྲིང་དང་ཆེན་པོ་རྣམས། །ཉན་ཐོས་བསེ་རུ་ལྟ་བུ་དང༌། །བཅས་པ་དག་ལས་ཁྱད་པར་འཕགས། །ཞེས་བྱ་བ་གསུངས་ཏེ། བྱང་ཆུབ་སེམས་དཔའ་རྣམས་ཀྱི་སེམས་བསྐྱེད་པ་ཉིད་དང༌། བསླབ་པ་ཕུན་སུམ་ཚོགས་པ་ཉིད་ཀྱིས་ཐོས་པ་ལ་སོགས་པ་རབ་ཀྱི་མཐར་ཕྱིན་པས་དད་པ་ལ་སོགས་པའི་དགེ་བའི་རྩ་བ་ཐར་པའི་ཆ་དང་མཐུན་པ་ཐོབ་པས་དེའི་འོག་ཏུ་འཇིག་རྟེན་པའི་བསྒོམས་པ་ལས་བྱུང་བ་ངེས་པར་འབྱེད་པའི་ཆ་དང་མཐུན་པ་འདི་ལྟ་སྟེ། ཀུན་ནས་ཉོན་མོངས་པ་གཟུང་བ་མི་དམིགས་པ་དྲོ་བར་གྱུར་པ་དང</w:t>
      </w:r>
      <w:ins w:id="12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དེའི་འོག་ཏུ་རྣམ་པར་བྱང་བ་ཉིད་ཀྱི་གཟུང་བ་མི་དམིགས་པ་རྩེ་མོར་གྱུར་བ་དང༌། དེའི་འོག་ཏུ་གང་ཟག་ཉིད་ལ་འཛིན་པ་མི་དམིགས་པ་བཟོད་པར་གྱུར་པ་དང༌། དེའི་འོག་ཏུ་སྐྱེས་བུ་ཉིད་ཀྱི་འཛིན་པ་མི་དམིགས་པ་ཆོས་ཀྱི་མཆོག་ཅེས་བྱ་བ་འབྱུང་སྟེ། ཆུང་ངུ་ལ་སོགས་པ་རིམ་གྱིས་སྐྱེ་བའམ། དབང་པོ་རྟུལ་པོ་ལ་སོགས་པའི་བྱེ་བྲག་གིས་ཆུང་ངུ་དང་འབྲིང་དང་ཆེན་པོ་ནི་འཆད་པར་འགྱུར་བའི་དམིགས་པའི་ཁྱད་པར་གྱི་ངོ་བོ་ཉིད་བདེན་པ་བཞིའི་ཆོས་ལ་དམིགས་པ་དང</w:t>
      </w:r>
      <w:ins w:id="12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ཆོས་སུ་ལྟ་བའི་གཉེན་པོ་ཉིད་ཀྱིས་མངོན་པར་ཞེན་པ་མེད་པ་ལ་སོགས་པའི་རྣམ་པར་ཞུགས་པ་དང</w:t>
      </w:r>
      <w:ins w:id="13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ཐེག་པ་གསུམ་ཆར་རྟོགས་པའི་རྒྱུའི་ངོ་བོ་དང</w:t>
      </w:r>
      <w:ins w:id="13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དགེ་བའི་བཤེས་གཉེན་དང་བཅས་པ་ཐབས་ལ་མཁས་པའི་མཚན་ཉིད་ཀྱིས་ཡོངས་སུ་བཟུང་བ་དང</w:t>
      </w:r>
      <w:ins w:id="13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ཐོང་བ་དང་བསྒོམ་པས་སྤང་བར་བྱ་བའི་གཟུང་བ་དང་འཛིན་པ་གཉིས་ཀྱི་རྣམ་པར་རྟོག་པ་བཞི་པོ་དྲོ་བ་ལ་སོགས་པའི་མཉམ་པར་གཞག་པའི་ངོ་བོ་ཉིད་ཇི་ལྟ་བ་བཞིན་དུ་སྦྱོར་བ་དང་རྗེས་ཀྱི་གནས་སྐབས་ཀྱི་བསྡུས་པ་རྒྱུར་བརྟེན་ཅིང་འབྲས་བུར་ལྡན་པ་ཉིད་དེ་ཆོས་ལྔས་ཉན་ཐོས་དང་བསེ་རུ་དག་ལས་ཁྱད་པར་དུ་འཕགས་པ་ཡིན་ནོ། །གང་གི་ཕྱིར་དེ་དག་གི་དྲོ་བར་གྱུར་པ་ལ་སོགས་པའི་དགེ་བའི་རྩ་བ་ནི་ལུང་དག་ལས། དངོས་པོའི་མཚན་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ཉིད་ཀྱིས་བདེན་པ་བཞི་ལ་སོགས་པ་དམིགས་པ་དང</w:t>
      </w:r>
      <w:ins w:id="13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བདག་ཏུ་ལྟ་བའི་གཉེན་པོ་ཙམ་གྱི་མི་རྟག་པ་ལ་སོགས་པའི་རྣམ་པར་ཞུགས་པ་དང</w:t>
      </w:r>
      <w:ins w:id="13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རང་གི་ཐེག་པ་ཁོ་ན་རྟོགས་པའི་རྒྱུར་གྱུར་བ་དང༌། ཕྱི་དང་ནང་གི་ཡོངས་སུ་འཛིན་པ་དང་བྲལ་བ་དང</w:t>
      </w:r>
      <w:ins w:id="13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རྣམ་པར་རྟོག་པ་རྣམ་པ་བཞི་དང་མི་ལྡན་པར་སྐྱེའོ་ཞེས་འབྱུང་བའི་ཕྱིར་རོ། །འདིར་ཐབས་ལ་མཁས་པའི་སྟོབས་ཀྱིས་ལུས་དང་ངག་དང་ཡིད་དག་པ་ཐོབ་པའི་རྒྱུར་གྱུར་པ་ལ་སོགས་པ་རྒྱུའི་སྒོ་ནས་དང</w:t>
      </w:r>
      <w:ins w:id="13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ཏིང་ངེ་འཛིན་དག་གི་འབྲས་བུ་སེམས་ཅན་རྣམས་ལ་ཕན་པའི་ཕྱིར་བྱེད་པ་ཅན་དུ་གྱུར་པ་ལ་སོགས་པ་འབྲས་བུའི་སྒོ་ནས་དང</w:t>
      </w:r>
      <w:ins w:id="13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ཁོ་ནར་ངོ་བོ་མེད་པ་ཉིད་ཀུན་རྫོབ་པའི་ངོ་བོ་ཉིད་དུ་བསྒོམ་པ་ལ་སོགས་པའི་ངོ་བོ་ཉིད་ཀྱི་སྒོ་ནས་དང༌། མངོན་པར་ཞེན་པར་བྱ་བ་ཉིད་ཀྱི་སྟོང་པ་ལ་སོགས་པ་ཆོས་ཉིད་ཀྱི་རྣམ་པའི་སྒོ་ནས་བདེན་པ་རྣམས་ཀྱི་ཡུལ་ཅན་ཡིན་ནོ། །དེ་བཞིན་དུ་རྣམ་པ་གཞན་གྱིས་ཀྱང་ཡུལ་ཉིད་དུ་བྱེད་དོ་ཞེས་ཤེས་པར་བྱ་སྟེ། འདི་ནི་རྣམ་པར་གཞག་པ་གཞན་ཁོ་ན་ཡིན་པས་ཐེག་པ་གཞན་བརྟེན་ནས་ནི་གང་དུ་ཡང་སུན་འབྱིན་པ་བརྗོད་པར་མི་བྱའོ། །དམིགས་པ་དང་རྣམ་པ་གཉིས་ཁྱད་པར་ཇི་ལྟ་བུ་ཡིན་ཞེ་ན། དེ་དག་པར་སྐབས་ཀྱི་ཚིགས་སུ་བཅད་པ་བདུན་གྱིས་འཆད་པར་མཛད་པ་ནི་རེ་ཞིག་དྲོ་བར་གྱུར་པའི་དམིགས་པ་དང་རྣམ་པ་གསུངས་པ། །དམིགས་པ་མི་རྟག་ལ་སོགས་པ། །བདེན་པའི་རྟེན་ཅན་དེ་ཡི་ནི། །རྣམ་པ་མངོན་ཞེན་ལ་སོགས་འགོག །ཐེག་པ་གསུམ་ཆར་ཐོབ་པའི་རྒྱུ། །གཟུགས་སོགས་སྐྱེ་འཇིག་གནས་བྲལ་དང༌། །གནས་དང་རྟགས་དང་བརྗོད་དུ་མེད། །ཅེས་བྱ་བའོ། །དེ་ལ་དྲོད་ཆུང་ངུའི་དམིགས་པ་ནི་སྡུག་བསྔལ་ལ་སོགས་པའི་བདེན་པ་བཞི་ལ་མི་རྟག་པ་ལ་སོགས་པ་རྣམ་པ་བཅུ་དྲུག་ཡིན་ནོ། །རྣམ་པ་ནི་བདེན་པ་དེ་དག་མངོན་པར་ཞེན་པ་དང་དམིགས་པ་ལ་སོགས་པ་འགོག་པ་ཡིན་ནོ། །དེའི་ཕྱིར་ཁྱད་པར་གྱི་ཆོས་ཉིད་ཀྱི་བདེན་པ་རྣམས་ལ་ཡོངས་སུ་ཤེས་པར་བྱ་བ་འགའ་ཡང་མེད་པའི་མཚན་ཉིད་ཅན་ནི་ཆུང་ངུར་བརྟག</w:t>
      </w:r>
      <w:r>
        <w:rPr>
          <w:rFonts w:ascii="Monlam Uni OuChan2" w:hAnsi="Monlam Uni OuChan2" w:cs="Monlam Uni OuChan2"/>
          <w:sz w:val="40"/>
          <w:szCs w:val="40"/>
          <w:cs/>
        </w:rPr>
        <w:t>་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པར་བྱའོ། །འདི་ནི་ཡང་དག་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པར་འགྲུབ་པའི་བདག་ཉིད་རྒྱ་ཆེ་བ་ཉིད་ཀྱི་ཕྱིར་ཐེག་པ་ཐམས་ཅད་འཐོབ་པའི་རྒྱུའི་ངོ་བོ་ཡིན་ཏེ། ལྷག་མ་རྣམས་ལ་ཡང་དེ་བཞིན་དུ་ཁོངས་སུ་ཆུད་པར་བྱའོ། །འབྲིང་གི་དམིགས་པ་ནི་མོས་པ་དང༌། དེ་ཁོ་ན་ཉིད་ཀྱི་ཡིད་ལ་བྱེད་པ་དག་གིས་གྲངས་བཞིན་དུ་གཟུགས་ལ་སོགས་པ་བསྒྲུབ་པ་དང</w:t>
      </w:r>
      <w:ins w:id="13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དགག་པ་མི་དམིགས་ཤིང་མི་མཐོང་བ་ཡིན་ནོ། །རྣམ་པ་ནི་མིང་ཐམས་ཅད་མེད་པ་ཉིད་ཀྱིས་རྒྱུན་དང་མི་འདྲ་བ་དང་འདྲ་བར་འཇུག་པའི་ཐ་སྙད་དག་མེད་པ་ཡིན་ནོ། །དེའི་ཕྱིར་བདེན་པ་རྣམས་ཀྱི་འཕེལ་བ་དང༌། འགྲིབ་པ་མེད་པའི་ཆོས་ཉིད་ཀྱི་མཚན་ཉིད་ཅན་ནི་འབྲིང་དུ་བརྟག་པར་བྱའོ། །ཆེན་པོའི་དམིགས་པ་ནི་གཟུགས་ནས་རྣམ་པ་ཐམས་ཅད་མཁྱེན་པ་ཉིད་ཀྱི་བར་གྱི་ཆོས་ཐམས་ཅད་བརྡར་བཏགས་པ་ཐ་སྙད་པ་ཉིད་དོ་ཞེས་བྱ་བ་ཡིན་ནོ། །རྣམ་པ་ནི་དེ་དག་དགེ་བ་ལ་སོགས་པ་ཉིད་ཀྱིས་ཆོས་གང་དུ་ཡང་བརྗོད་དུ་མེད་པ་ཡིན་ནོ། །དེའི་ཕྱིར་བདེན་པ་རྣམས་ཀྱི་བརྗོད་དུ་མེད་པའི་མཚན་ཉིད་ཅན་ནི་ཆེན་པོར་བརྟག་པར་བྱའོ། །དེ་ལྟར་ན་རྣམ་པར་མི་རྟོག་པའི་མཆོག་གི་ཡེ་ཤེས་ཀྱི་མེ་འབྱུང་བའི་རི་ལྟས་སུ་གྱུར་པའི་ཕྱིར། དྲོ་བར་གྱུར་པ་རྣམ་པ་གསུམ་མོ། །དེའི་འོག་ཏུ་རྩེ་མོར་གྱུར་པའི་དམིགས་པ་དང་རྣམ་པ་གསུངས་པ། །གཟུགས་སོགས་མི་གནས་དེ་དག་ནི། །དེ་ཡི་ངོ་བོར་རང་བཞིན་མེད། །དེ་དག་གཅིག་གི་རང་བཞིན་གཅིག །དེ་མི་རྟག་སོགས་པར་མི་གནས། །དེ་རྣམས་དེ་ཡི་ངོ་བོས་སྟོང</w:t>
      </w:r>
      <w:ins w:id="13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།དེ་དག་གཅིག་གི་རང་བཞིན་གཅིག །ཆོས་རྣམས་མི་འཛིན་གང་ཡིན་དང</w:t>
      </w:r>
      <w:ins w:id="14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།དེ་དག་མཚན་མར་མི་མཐོང་ཕྱིར། །ཤེས་རབ་ཀྱིས་ནི་ཡོངས་རྟོགས་པ། །ཐམས་ཅད་དམིགས་སུ་མེད་པར་རོ། །ཞེས་བྱ་བའོ། །རྩེ་མོ་ཆུང་ངུའི་དམིགས་པ་ནི་གཟུགས་ལ་སོགས་པ་ནི་རང་གི་ངོ་བོ་དང་བྲལ་བ་ཉིད་ཀྱིས་རང་གི་རང་བཞིན་གྱིས་སྟོང་པའི་ཕྱིར་གཟུགས་ལ་སོགས་པ་ལ་མི་གནས་པ་ཡིན་ནོ། །རྣམ་པ་ནི་དེ་ཁོ་ནར་གཟུགས་ལ་སོགས་པའི་ཆོས་ཐམས་ཅད་དང་སྟོང་པ་ཉིད་དག་ཕན་ཚུན་ངོ་བོ་གཅིག་མ་ཡིན་པས་སྟོང་པ་ཉིད་ལ་མི་རྟག་པ་ལ་སོགས་པ་མེད་པ་ཉིད་ཀྱི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དེ་དག་ལ་མི་རྟག་པ་ལ་སོགས་པ་ཉིད་དུ་མི་གནས་པ་ཉིད་དོ། །དེའི་ཕྱིར་བདེན་པ་རྣམས་ནི་མི་རྟག་པ་ལ་སོགས་པ་ཉིད་དུ་ཡང་དག་པར་བྱ་བ་མ་ཡིན་པའི་མཚན་ཉིད་ཅན་ནི་ཆུང་ངུར་རྟོགས་པར་བྱའོ། །འབྲིང་གི་དམིགས་པ་ནི་ཆོས་ཀྱི་དབྱིངས་ཀྱི་ངོ་བོ་ཉིད་ཀྱིས་མི་རྟག་པ་ལ་སོགས་པ་དང་སྟོང་པ་ཉིད་རྣམས་ནི་ངོ་བོ་ཉིད་མེད་པ་ཡིན་པས་མི་རྟག་པ་ལ་སོགས་པ་དང་སྟོང་པ་ཉིད་དག་ཕན་ཚུན་བདག་ཉིད་གཅིག་པ་ཡིན་ནོ། །རྣམ་པ་ནི་ངོ་བོ་ཉིད་བཀག་པས་གཟུགས་ལ་སོགས་པ་ལ་རང་གིར་མི་བྱེད་པ་ཡིན་ནོ། །དེའི་ཕྱིར་བདེན་པ་རྣམས་ཀྱིས་མི་རྟག་པ་ལ་སོགས་པའི་བདག་ཉིད་ཀྱི་སྟོང་པ་ཉིད་རྣམས་ལ་བདག་གིར་བྱ་བས་བདེན་པའི་མཚན་ཉིད་ཅན་ནི་འབྲིང་དུ་རྟོགས་པར་བྱའོ། །ཆེན་པོའི་དམིགས་པ་ནི་ངོ་བོ་ཉིད་མེད་པ་ཉིད་ཀྱིས་གཟུགས་ལ་སོགས་པ་དེ་དག་ལ་སྔོན་པོ་ལ་སོགས་པའི་མཚན་མར་མི་མཐོང་བ་ཡིན་ནོ། །རྣམ་པ་ནི་ཤེས་རབ་ཀྱིས་དངོས་པོ་ཐམས་ཅད་མི་དམིགས་པར་ངེས་པར་འབྱེད་པ་ཡིན་ནོ། །དེའི་ཕྱིར་བདེན་པ་རྣམས་ལ་མཚན་མར་མི་དམིགས་པའི་མཚན་ཉིད་ཅན་ནི་ཆེན་པོར་རྟོགས་པར་བྱའོ། །དེ་ལྟར་ན་དགེ་བའི་རྩ་བ་རྣམས་ཀྱི་རྩེ་མོ་ཡིན་པའི་ཕྱིར་རྩེ་མོར་གྱུར་པ་རྣམ་པ་གསུམ་མོ། །དེའི་འོག་ཏུ་བཟོད་པར་གྱུར་པའི་དམིགས་པ་དང་རྣམ་པ་གསུངས་པ། གཟུགས་སོགས་ངོ་བོ་ཉིད་མེད་ཉིད། །དེ་མེད་པ་ནི་ངོ་བོ་ཉིད། །དེ་དག་སྐྱེ་མེད་ངེས་འབྱུང་མེད། །དག་དང་དེ་དག་མཚན་ཉིད་མེད། །དེ་ཡི་མཚན་མར་མི་རྟེན་པས། །མོས་མིན་འདུ་ཤེས་མེད་པ་ཡིན། །ཞེས་བྱ་བའོ། །བཟོད་པ་ཆུང་ངུའི་དམིགས་པ་ནི་མཚན་ཉིད་ཀྱི་ངོ་བོ་ཉིད་དང་ངོ་བོ་ཉིད་ཀྱི་མཚན་ཉིད་དག་སྟོང་པ་ཉིད་དུ་གཅིག་པ་ཉིད་ཀྱིས་གཟུགས་ལ་སོགས་པ་ངོ་བོ་ཉིད་མེད་པ་ཡིན་ནོ། །རྣམ་པ་ནི་འཁྲུལ་པའི་ངོར་དངོས་པོ་མེད་པ་ཉིད་གཟུགས་ལ་སོགས་པའི་ངོ་བོ་ཉིད་དོ། །དེའི་ཕྱིར་བདེན་པ་རྣམས་ལ་ངོ་བོ་ཉིད་མེད་པའི་ངོ་བོར་ཤེས་པའི་མཚན་ཉིད་ཅན་ནི་ཆུང་ངུར་ངེས་པར་བྱའོ། །འབྲིང་གི་དམིགས་པ་ནི་རང་བཞིན་གྱིས་མ་སྐྱེས་པ་ཉིད་ཀྱིས་གཟུགས་ལ་སོགས་པ་སྐྱེ་བ་ཡང་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མེད་མྱ་ངན་ལས་འདས་པ་ཡང་མེད་པ་ཡིན་ནོ། །རྣམ་པ་ནི་ཆོས་ཐམས་ཅད་ཀྱི་ངོ་བོ་རྟོགས་པ་ཁོ་ནས་ལུས་ལ་སོགས་པ་རྣམ་པ་ཐམས་ཅད་དུ་རྣམ་པར་དག་པའི་རྒྱུར་གྱུར་པ་ཡིན་ནོ། །དེའི་ཕྱིར་ཀུན་ནས་ཉོན་མོངས་པ་དང་རྣམ་པར་བྱང་བའི་ངོ་བོ་ཉིད་མེད་པར་རྟོགས་པས་གྲོལ་བའི་མཚན་ཉིད་ཅན་ནི་འབྲིང་དུ་ངེས་པར་བྱའོ། །ཆེན་པོའི་དམིགས་པ་ནི་ཆོས་ཐམས་ཅད་རང་དང་སྤྱིའི་མཚན་ཉིད་མི་འཐད་པས་གཟུགས་ལ་སོགས་པ་ལ་རྟག་པ་ལ་སོགས་པའི་མཚན་མ་མེད་པའོ། །རྣམ་པ་ནི་རང་བཞིན་ཁོ་ནས་གཟུགས་ལ་སོགས་པ་མཚན་མ་རྣམས་ཀྱི་རྟེན་དང་བྲལ་བ་ཉིད་ཀྱིས་མོས་པ་ཡིད་ལ་བྱེད་པས་མི་མོས་ཤིང་དེ་ཁོ་ན་ཉིད་ཡིད་ལ་བྱེད་པས་ཡོངས་སུ་ཤེས་པ་མེད་པ་ཡིན་ནོ། །དེའི་ཕྱིར་བདེན་པ་རྣམས་ལ་མཚན་མ་མེད་པའི་མཚན་ཉིད་ཅན་ནི་ཆེན་པོར་ངེས་པར་བྱའོ། །དེ་ལྟར་ན་ཆོས་ཆེན་པོ་ལ་བཟོད་པའི་ཕྱིར་ངན་འགྲོ་མེད་པས་བཟོད་པར་གྱུར་པ་རྣམ་པ་གསུམ་མོ། །དེའི་འོག་ཏུ་ཆོས་ཀྱི་མཆོག་ཏུ་གྱུར་པའི་དམིགས་པ་དང་རྣམ་པ་གསུངས་པ། །ཏིང་འཛིན་དེ་ཡི་བྱེད་པ་ཉིད། །ལུང་སྟོན་པ་དང་རློམ་པ་ཟད། །གསུམ་པོ་ཕན་ཚུན་ངོ་བོ་གཅིག །ཏིང་འཛིན་རྣམ་པར་མི་རྟོག་པ། །དེ་ལྟར་ངེས་འབྱེད་ཆ་མཐུན་ནི། །ཆུང་དང་འབྲིང་དང་ཆེན་པོ་ཡིན། །ཞེས་བྱ་བའོ། །ཆོས་མཆོག་ཆུང་ངུའི་དམིགས་པ་ནི་མི་དམིགས་པ་ཉིད་ཀྱིས་ཆོས་ཐམས་ཅད་སྐྱེ་བ་མེད་པ་དང༌། དཔའ་བར་འགྲོ་བ་ལ་སོགས་པའི་ཏིང་ངེ་འཛིན་ཡང་དག་པར་བསྒོམ་པ་ཡིན་ནོ། །རྣམ་པ་ནི་རང་གི་སྨོན་ལམ་ལ་སོགས་པ་དང༌། ཕ་རོལ་གྱི་སྐལ་བ་ཉིད་དང་།</w:t>
      </w:r>
      <w:r>
        <w:rPr>
          <w:rFonts w:ascii="Monlam Uni OuChan2" w:hAnsi="Monlam Uni OuChan2" w:cs="Monlam Uni OuChan2"/>
          <w:sz w:val="40"/>
          <w:szCs w:val="40"/>
        </w:rPr>
        <w:t xml:space="preserve"> 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ཆོས་ཀྱི་དབྱིངས་ཀྱི་སྟོབས་ཉིད་ཀྱིས་ལྷུན་གྱིས་གྲུབ་པར་འཇིག་རྟེན་གྱི་ཁམས་ཐམས་ཅད་དུ་སྐལ་བ་ཇི་ལྟ་བ་བཞིན་དུ་ཏིང་ངེ་འཛིན་གྱིས་སེམས་ཅན་གྱི་དོན་སྣ་ཚོགས་པ་བྱ་བ་ལ་འཇུག་པ་ཡིན་ནོ། །དེའི་ཕྱིར་བདེན་པ་རྣམས་ལ་ཏིང་ངེ་འཛིན་གྱིས་བྱེད་པའི་མཚན་ཉིད་ཅན་ནི་ཆུང་ངུར་རིག་པར་བྱའོ། །འབྲིང་གི་དམིགས་པ་ནི་ཡང་དག་པར་ཞུགས་པ་ཉིད་ཀྱིས་ཏིང་ངེ་འཛིན་དེ་དང་ལྡན་པ་ལ་སངས་རྒྱས་རྣམས་གསང་སྟེ་ལུང་སྟོན་པ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མཛད་པའི་ཆོས་ཉིད་གང་ཡིན་པ་དེ་ཉིད་དོ། །རྣམ་པ་ནི་རྣམ་པར་རྟོག་པ་ཐམས་ཅད་མི་འཐད་པས་རྣལ་འབྱོར་པའི་ཏིང་ངེ་འཛིན་གྱི་རང་གི་ངོ་བོ་རྟོགས་པ་ལ་བདག་ནི་མཉམ་པར་གཞག་པའོ་སྙམ་པ་ལ་སོགས་པའི་རློམ་པ་མི་འབྱུང་བ་ཡིན་ནོ། །དེའི་ཕྱིར་བདེན་པ་རྣམས་ལ་ལུང་བསྟན་པ་ཐོབ་པའི་རྒྱུ་རློམ་པར་མི་བྱེད་པའི་མཚན་ཉིད་ཅན་ནི་འབྲིང་དུ་ཤེས་པར་བྱའོ། །ཆེན་པོའི་དམིགས་པ་ནི་ཆོས་ཉིད་ཀྱི་ཏིང་ངེ་འཛིན་དང་བྱང་ཆུབ་སེམས་དཔའ་དང་ཤེས་རབ་ཀྱི་ཕ་རོལ་ཏུ་ཕྱིན་པ་དང</w:t>
      </w:r>
      <w:ins w:id="14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དོན་གསུམ་ཕན་ཚུན་ངོ་བོ་ཉིད་གཅིག་པ་ཡིན་ནོ། །རྣམ་པ་ནི་ཆོས་ཐམས་ཅད་ཡོད་པ་མ་ཡིན་པ་ཉིད་ཀྱིས་ཏིང་ངེ་འཛིན་དེ་ལ་གནས་ནས་དོན་གསུམ་རྣམ་པར་མི་རྟོག་པ་ཐབས་དམ་པར་གྱུར་པ་ཡིན་ནོ། །དེའི་ཕྱིར་བདེན་པ་རྣམས་ལ་ཏིང་ངེ་འཛིན་གྱིས་ཆོས་གསུམ་གྱི་བདག་ཉིད་མི་དམིགས་པའི་མཚན་ཉིད་ཅན་ནི་ཆེན་པོར་རིག་པར་བྱའོ། །དེ་ལྟར་ན་འཇིག་རྟེན་པའི་ཆོས་ཐམས་ཅད་ཀྱི་མཆོག་ཡིན་པའི་ཕྱིར་ཆོས་ཀྱི་མཆོག་ཅེས་བྱ་བ་རྣམ་པ་གསུམ་མོ། །ཐོག་མ་ཇི་ལྟ་བ་བཞིན་དམིགས་པ་དང་རྣམ་པ་ཁྱད་པར་གྱི་ཆོས་ཅན་དང་ཆོས་བརྗོད་པར་རིགས་མོད། ཁྱད་པར་ཅན་གྱིས་ཆོས་བརྗོད་པས་ཐམས་ཅད་དུ་བརྗོད་པ་ནི་ཚིག་ལེའུར་བྱས་པ་སྡེབ་པའི་ངོར་ཡིན་པའི་ཕྱིར་དང</w:t>
      </w:r>
      <w:ins w:id="14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ཁྱད་པར་གཞན་སྤོང་བ་དང་མི་སྤོང་བ་མ་གཏོགས་པ་དོན་གྱི་ཁྱད་པར་འགའ་ཡང་མེད་པས་མངོན་པར་ཞེན་པ་ལ་སོགས་པ་བཀག་པ་དང་ལྡན་པའི་སྡུག་བསྔལ་ལ་སོགས་པའི་བདེན་པར་གཏོགས་པ་ཁོ་ན་དམིགས་པ་དང་རྣམ་པར་བྱ་བ་ཡིན་པའི་ཕྱིར་ཏེ། དེ་བཞིན་དུ་ཐམས་ཅད་ལ་སྦྱར་བར་བྱའོ། །རྣམ་པར་རྟོག་པ་བཞི་དང་ལྡན་པ་སྐྱེའོ་ཞེས་བྱ་བ་ཇི་ལྟར་རིག་པར་བྱ་ཞེ་ན། དེའི་ཕྱིར་བར་སྐབས་ཀྱི་ཚིགས་སུ་བཅད་པ་གཉིས་ལས་གཟུང་བའི་རྣམ་པར་རྟོག་པ་གསུངས་པ། གཞི་དང་དེ་ཡི་གཉེན་པོ་ཡིས། །གཟུང་བར་རྟོག་པ་རྣམ་པ་གཉིས། །རྨོངས་དང་ཕུང་སོགས་བྱེ་བྲག་གིས། །དེ་ནི་སོ་སོར་རྣམ་པ་དགུ། །ཞེས་བྱ་བའོ། །གཟུང་བར་རྣམ་པར་རྟོག་པ་ཀུན་ནས་ཉོན་མོངས་པའི་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གཞིའི་རྟེན་ཅན་དང</w:t>
      </w:r>
      <w:ins w:id="14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གཉེན་པོ་རྣམ་པར་བྱང་བའི་རྟེན་ཅན་གྱི་རྣམ་པར་རྟོག་པ་གཉིས་ཏེ། དེ་ཡང་གྲངས་བཞིན་དུ་མ་རིག་པ་དང་རྣམ་པར་བྱང་བའི་ཕུང་པོ་ལ་སོགས་པའི་རབ་ཏུ་དབྱེ་བས་རྣམ་པ་དགུའོ། །དེའི་རྗེས་ལ་འཛིན་པའི་རྣམ་པར་རྟོག་པ་གསུངས་པ། རྫས་དང་བཏགས་པའི་རྟེན་ཅན་གྱི། །འཛིན་པའང་རྣམ་པ་གཉིས་སུ་འདོད། །རང་དབང་བདག་སོགས་ངོ་བོ་དང</w:t>
      </w:r>
      <w:ins w:id="14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།ཕུང་སོགས་རྟེན་ལས་དེ་བཞིན་ནོ། །ཞེས་བྱ་བའོ། །གང་ཟག་རྫས་སུ་ཡོད་པ་དང</w:t>
      </w:r>
      <w:ins w:id="14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།སྐྱེས་བུ་བཏགས་པར་ཡོད་པ་ལ་དམིགས་པ་ཉིད་ཀྱིས་འཛིན་པར་རྣམ་པར་རྟོག་པ་ཡང་གཉིས་ཡིན་ལ། དེ་ཡང་བདག་རང་དབང་ཅན་དང</w:t>
      </w:r>
      <w:ins w:id="14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ཕུང་པོ་ལ་སོགས་པ་ལ་དམིགས་པའི་དབང་དུ་བྱེད་པས་དེ་ལྟར་སོ་སོར་རྣམ་པ་དགུའོ། །དེ་ལ་ཀུན་ནས་ཉོན་མོངས་པ་གཞིའི་རྟེན་ཅན་དགུ་པོ་གང་ཞེ་ན། ལས་ཉིད་དང། དེ་ཁོ་ན་ཉིད་ལ་རྨོངས་པའི་མ་རིག་པ་དང༌། གང་གིས་ཕ་རོལ་ཏུ་ཕུང་པོ་ཡོངས་སུ་འགྲུབ་པ་གཟུགས་ལ་སོགས་པའི་ཕུང་པོ་དང༌། རྟག་པ་དང་ཆད་པ་ཉིད་དུ་ཉེ་བར་འཛིན་པ་མིང་དང་གཟུགས་ལ་མངོན་པར་ཞེན་པ་དང༌། དེ་དག་ལ་མངོན་པར་ཞེན་པ་དང་པོར་གྱུར་པ་མཐའ་གཉིས་ལ་ཆགས་པ་དང༌། མ་རིག་པ་ནས་རྒ་ཤིའི་བར་དུ་ཀུན་ནས་ཉོན་མོངས་པ་མི་ཤེས་པ་དང་སེམས་དང་པོ་བསྐྱེད་པ་ཉིད་ནས་སངས་རྒྱས་ཀྱི་བར་དུ་རྣམ་པར་བྱང་བ་མི་ཤེས་པ་དང༌། སྦྱིན་པའི་ཕ་རོལ་ཏུ་ཕྱིན་པ་ནས་སངས་རྒྱས་ཀྱི་ཆོས་མ་འདྲེས་པའི་བར་གྱི་འཕགས་པའི་ལམ་ལ་མི་གནས་པ་དང༌། ཆོས་ཐམས་ཅད་ལ་ཇི་ལྟ་བ་བཞིན་མ་ཡིན་པར་ཕྱིན་ཅི་ལོག་ཏུ་ཉེ་བར་དམིགས་པ་དང༌། བདག་དང་སེམས་ཅན་ལ་སོགས་པ་བྱེད་པའི་སྐྱེས་བུ་དང</w:t>
      </w:r>
      <w:ins w:id="14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རྣམ་པར་དག་པ་སྐྱེ་བ་མེད་པ་དང་མ་བྱུང་བ་ལ་སོགས་པ་ལ་གཟུང་བར་རྣམ་པར་རྟོག་པ་རྣམས་སོ། །འདི་དག་ནི་དགག་པའི་རྣམ་པ་ཅན་གྱི་ངོ་བོས་ངེས་པར་འབྱེད་པའི་ཡན་ལག་དང་ངོ་བོ་ཉིད་ན་སྦྱོར་བ་དང་དངོས་གཞི་དང་རྗེས་ཀྱི་གནས་སྐབས་ཀྱིས་རྟེན་ཅིང་མཚུངས་པར་གནས་པ་དང་ཉེ་བར་ལྡན་པ་ཡིན་པར་ཤེས་པར་བྱའོ། །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གཉེན་པོའི་རྟེན་ཅན་དགུ་པོ་གང་ཞེ་ན། རིགས་ཅན་རྣམས་བདེན་པ་མཐོང་བའི་བདག་ཉིད་ཕུང་པོ་ལྔ་དང</w:t>
      </w:r>
      <w:ins w:id="14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རྣམ་པར་བྱང་བའི་ཆོས་སྐྱེད་པའི་རྐྱེན་གྱིས་བདག་ཉིད་སྐྱེ་མཆེད་བཅུ་གཉིས་དང༌། ཡོངས་སུ་དག་པའི་ཆོས་མངོན་དུ་འགྱུར་བ་ཉིད་ཀྱིས་ས་བོན་རིགས་དང༌། བྱང་ཆུབ་ཀྱི་ཕྱོགས་ཀྱི་ཆོས་མངོན་པར་འགྲུབ་པའི་རྟེན་འབྲེལ་སྐྱེ་བ་དང༌། ཇི་ལྟར་རིགས་པའི་རང་བཞིན་དང་གློ་བུར་བའི་དྲི་མ་ལས་རྣམ་པར་དབེན་པ་སྟོང་པ་ཉིད་དང༌། སྦྱིན་པ་དང་ཚུལ་ཁྲིམས་ལ་སོགས་པ་ཕ་རོལ་ཏུ་ཕྱིན་པ་དང༌། བྱང་ཆུབ་ཀྱི་ཕྱོགས་ཀྱི་ཆོས་རྣམས་ཀྱི་བདག་ཉིད་མཐོང་བའི་ལམ་དང༌། བསམ་གཏན་དང་མངོན་པར་ཤེས་པ་ལ་སོགས་པའི་མཚན་ཉིད་ཀྱིས་བསྒོམ་པའི་ལམ་དང༌། སྟོབས་བཅུ་ལ་སོགས་པ་མི་སློབ་པའི་ལམ་ལ་གཟུང་བར་རྣམ་པར་རྟོག་པ་རྣམས་སོ། །འདི་དག་ཀྱང་སྔ་མ་ལྟ་བུའི་རྣམ་པས་ཡན་ལག་གཉིས་པ་ཉིད་ན་ཞེས་རིག་པར་བྱའོ། །གང་ཟག་རྫས་སུ་ཡོད་པའི་རྟེན་ཅན་གྱི་དགུ་པོ་གང་ཞེ་ན། འདུས་བྱས་ཀྱི་ཆོས་དག་ལས་གཞན་ལ་རག་ལས་པ་མེད་པས་དབང་དུ་གྱུར་པ་བདག་རང་དབང་ཅན་དང༌། ཕུང་པོ་ལ་ཟླ་གྲོགས་མེད་པ་ཉིད་ཀྱིས་གཅིག་པུའི་བདག་ཉིད་དང༌། སྐྱེ་མཆེད་ལ་རྣམ་པར་ཤེས་པ་སྐྱེད་པ་ཉིད་ཀྱིས་སྒོར་གྱུར་པ་རྒྱུའི་བདག་དང༌། ཁམས་ལ་ལོངས་སྤྱོད་པར་ལྟ་བ་པོ་ལ་སོགས་པའི་བདག་དང༌། རྟེན་ཅིང་འབྲེལ་པར་འབྱུང་བ་ཀུན་ནས་ཉོན་མོངས་པ་དང༌། རྟེན་དང༌། ཞི་བ་དང། རགས་པའི་མཚན་ཉིད་ཀྱི་འཇིག་རྟེན་གྱི་འདོད་ཆགས་དང་བྲལ་བའི་རྟེན་དང༌། བདེ་བ་རྣམས་ཀྱི་མཚན་ཉིད་མངོན་སུམ་དུ་བྱས་པ་མཐོང་བའི་རྟེན་དང༌། རྣམ་པར་ཐར་པ་ལ་སོགས་པ་བདག་ཉིད་བསྒོམ་པའི་རྟེན་དང༌། ཡང་དག་པར་སློབ་པ་རྣམས་ཀྱི་དོན་བྱས་པའི་རྟེན་ལ་འཛིན་པར་རྣམ་པར་རྟོག་པ་རྣམས་སོ། །འདི་དག་ཀྱང་སྔ་མ་ལྟ་བུའི་ཡན་ལག་གི་རྣམ་པས་གསུམ་པ་ཉིད་ནའོ་ཞེས་ངེས་པར་བྱའོ། །སྐྱེས་བུ་བཏགས་པར་ཡོད་པའི་རྟེན་ཅན་གྱི་དགུ་པོ་གང་ཞེ་ན། གཟུགས་ལ་སོགས་པའི་ཕུང་པོ་དང༌། མིག་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གི་དབང་པོ་ལ་སོགས་པའི་སྐྱེ་མཆེད་རྣམས་དང༌། གཟུགས་ཀྱི་ཁམས་ལ་སོགས་པ་ཁམས་རྣམས་དང༌། མ་རིག་པ་ལ་སོགས་པ་རྟེན་ཅིང་འབྲེལ་པར་འབྱུང་བ་དང༌། དྲན་པ་ཉེ་བར་གཞག་པ་ལ་སོགས་པ་རྣམ་པར་བྱང་བ་དང༌། རྣམ་པར་ཐར་པའི་སྒོ་སྟོང་པ་ཉིད་ལ་སོགས་པ་དང༌། བསམ་གཏན་ལ་སོགས་པའི་སྒོམ་པ་དང༌། ཉན་ཐོས་ལ་སོགས་པ་ལས་ཕུལ་དུ་གྱུར་པ་ཁྱད་པར་གྱི་ལམ་དང༌། སྟོབས་ལ་སོགས་པའི་བདག་ཉིད་མི་སློབ་པའི་ལམ་འཛིན་པའི་རྣམ་པར་རྟོག་པ་རྣམས་སོ། །འདི་དག་ཀྱང་རྣམ་པ་སྔ་མ་ལྟ་བུས་ཡན་ལག་བཞི་པ་དག་ནའོ་ཞེས་རྟོགས་པར་བྱའོ། །ཚིགས་སུ་བཅད་པ་སྦྱར་བ་དང་མཐུན་པར་ཡོངས་སུ་འཛིན་པ་སྔར་གསུངས་ནས་ཡང་དེའི་སྟོབས་ཀྱིས་ཇི་ལྟར་བཤད་པ་ཁྱད་པར་དུ་འགྱུར་རོ་ཞེས་བསྟན་པའི་ཕྱིར་དེའི་འོག་ཏུ་བར་སྐབས་ཀྱི་ཚིགས་སུ་བཅད་པ་གསུངས་པ། སེམས་མི་འགོང་བ་ཉིད་སོགས་ཀྱི། །ངོ་བོ་ཉིད་མེད་སོགས་སྟོན་བྱེད། །དེ་ཡི་མི་མཐུན་ཕྱོགས་དོར་བ། །རྣམ་པ་ཀུན་ཏུ་ཡོངས་འཛིན་ཡིན། །ཞེས་བྱ་བའོ། །ཐབས་མཁས་པས་ཆོས་ཐམས་ཅད་སྟོང་པ་ཉིད་ལ་སེམས་ཡོངས་སུ་མི་འགོང་ཞིང་མི་སྐྲག་པ་ཉིད་དང༌། མི་མཐུན་པའི་ཕྱོགས་དམིགས་པའི་ཚུལ་གྱིས་ཡིད་ལ་བྱེད་པ་དོར་བ་དང༌། བསམ་པ་ཇི་ལྟ་བ་བཞིན་དུ་དངོས་པོ་མཐའ་དག་བདག་མེད་པ་ལ་སོགས་པ་སྟོན་པར་བྱེད་པ་དགེ་བའི་བཤེས་གཉེན་དང</w:t>
      </w:r>
      <w:ins w:id="14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ི་མཐུན་པའི་ཕྱོགས་མཚན་མར་མངོན་པར་ཞེན་པ་སྡིག་པའི་གྲོགས་པོ་ཡོངས་སུ་དོར་བ་ནི་ནང་དང་ཕྱིའི་རྒྱུ་དང་རྐྱེན་གྱིས་རྣམ་པ་ཐམས་ཅད་དུ་ཡོངས་སུ་འཛིན་པ་ཡིན་ནོ། །དེ་ལྟར་ངེས་པར་འབྱེད་པའི་ཆ་དང་མཐུན་པ་ཐོབ་པས་ཆོས་ཀྱི་དབྱིངས་ཀྱི་རང་བཞིན་ཤེས་པར་འགྱུར་ཞིང</w:t>
      </w:r>
      <w:ins w:id="15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ཆད་པར་འགྱུར་བའི་སྒྲུབ་པ་རྣམས་ཀྱང་རྟེན་ངེས་པ་སྔོན་དུ་འགྲོ་བ་ཅན་ཡིན་པའི་ཕྱིར་སྒྲུབ་པའི་རྟེན་དུ་གྱུར་པ་གསུངས་པ། རྟོགས་པ་ཡི་ནི་ཆོས་དྲུག་དང</w:t>
      </w:r>
      <w:ins w:id="15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།གཉེན་པོ་དང་ནི་སྤོང་བ་དང༌། །དེ་དག་ཡོངས་སུ་གཏུགས་པ་དང༌། །ཤེས་རབ་སྙིང་བརྩེར་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བཅས་པ་དང༌། །སློབ་མ་ཐུན་མོང་མིན་ཉིད་དང༌། །གཞན་གྱི་དོན་གྱི་གོ་རིམས་དང༌། །ཡེ་ཤེས་རྩོལ་བ་མི་མངའ་བར། །འཇུག་པའི་རྟེན་ལ་རིགས་ཞེས་བྱ། །ཞེས་བྱ་བའོ། །རེ་ཞིག་གཞི་དང་གཉེན་པོ་དང༌། གང་ཟག་དང་སྐྱེས་བུ་ལ་བརྟེན་པའི་གཟུང་བ་དང་འཛིན་པ་མངོན་པར་མི་དམིགས་པ་ངེས་པར་འབྱེད་པའི་ཡན་ལག་འཇིག་རྟེན་པའི་རྟོགས་པ་རྣམས་དང༌། དེའི་འོག་ཏུ་འཇིག་རྟེན་ལས་འདས་པ་ཆོས་ཀྱི་དབྱིངས་ཀུན་ཏུ་འགྲོ་བའི་དོན་དུ་རྟོགས་པ་དང༌། དེའི་རྒྱུན་ས་བདུན་གྱི་བར་དུ་རྟོགས་པ་བསྒོམ་པའི་ལམ་དག་སྟེ་རྣམ་པ་དྲུག་གོ། །དེའི་འོག་ཏུ་དེ་དག་སྐྱེས་པའི་སྟོབས་ཀྱིས་ས་བརྒྱད་པ་ལ་ཐུན་མོང་མ་ཡིན་པའི་གཉེན་པོ་ཡོངས་སུ་ཐོབ་པའོ། །དེའི་འོག་ཏུ་ས་དགུ་པ་ལ་དེ་ནི་མཐུ་ཕུན་སུམ་ཚོགས་པར་གྱུར་པ་ལ་མི་མཐུན་པའི་ཕྱོགས་རྣམ་པར་སྤོང་བའོ། །དེའི་འོག་ཏུ་ས་བཅུ་པ་ལ་གཉེན་པོ་དང་མི་མཐུན་པའི་ཕྱིར་མི་དམིགས་པས་དེ་དག་སྐྱེ་བ་དང་འགག་པ་དང་ལྡན་པའི་རྣམ་པར་རྟོག་པ་ཡོངས་སུ་ཟད་པ་མཐར་གཏུགས་པའོ། །དེ་བཞིན་དུ་ས་དེ་དག་ལ་གོ་རིམས་ལྟར་སྦྱིན་པ་ལ་སོགས་པ་དང་སྔོན་གྱི་སྨོན་ལམ་ལ་སོགས་པའི་སྟོབས་ཀྱིས་འཁོར་བ་དང་མྱ་ངན་ལས་འདས་པ་ལ་མི་གནས་པའི་མཚན་ཉིད་ཀྱིས་ཤེས་རབ་དང་སྙིང་རྗེ་དང༌། དེ་དག་ཕུལ་དུ་གྱུར་པས་ཉན་ཐོས་ལ་སོགས་པ་དང་ཐུན་མོང་མ་ཡིན་པའི་ཆོས་དང༌། རང་གི་རྫོགས་པ་གཞན་ལ་ཕན་གདགས་པར་མཁས་པ་ཉིད་ཀྱིས་བསམ་པ་ལ་སོགས་པ་དང་རྗེས་སུ་མཐུན་པར་གཞུག་པ་ལ་ལྡེམ་པོར་དགོངས་པ་ལ་སོགས་པའི་སྒོ་ནས་ཐེག་པ་གསུམ་གྱི་ལམ་ལ་འགོད་པའི་མཚན་ཉིད་ཀྱི་གཞན་གྱི་དོན་གྱི་གོ་རིམས་ཏེ། དེ་ལྟ་བུ་ཡོན་ཏན་ཁྱད་པར་ཅན་དང་ལྡན་པ་ཡིན་ནོ། །དེའི་འོག་ཏུ་ས་བཅུ་པ་ཁྱད་པར་ལ་མཚན་མ་མེད་ཅིང་ལྷུན་གྱིས་གྲུབ་པ་ཉིད་ཀྱིས་འཁོར་བ་ཇི་སྲིད་པར་གཞན་གྱི་དོན་བྱ་བའི་ཕྱིར་ཡེ་ཤེས་ཕུན་སུམ་ཚོགས་པ་འབྱུང་བའི་ཕྱིར་ཏེ། དེ་ལྟར་ན་སྒྲུབ་པའི་ཆོས་ཀྱི་གནས་སྐབས་ཀྱི་བྱེ་བྲག་བཅུ་གསུམ་གྱི་དེ་དག་གི་གཞིར་གྱུར་པ་ཆོས་ཀྱི་དབྱིངས་ཀྱི་ངོ་བོ་ཉི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གང་ཡིན་པ་དེ་ནི་རིགས་ཞེས་བྱ་བར་བརྗོད་དོ། །གལ་ཏེ་རིགས་དེ་ཉིད་ཐ་དད་པའམ་ཐ་དད་པ་མ་ཡིན་པར་བརྟག་ཅེ་ན། བར་སྐབས་ཀྱི་ཚིགས་སུ་བཅད་པ་གསུངས་པ། ཆོས་ཀྱི་དབྱིངས་ལ་དབྱེར་མེད་ཕྱིར། །རིགས་ནི་ཐ་དད་རུང་མ་ཡིན། །ཞེས་བྱ་བའོ། །ནམ་མཁའ་ལྟར་ཡོངས་སུ་དག་ཅིང་ཁྱབ་པར་གྱུར་པའི་རིགས་གང་ཡིན་པ་དེ་ནི་རང་བཞིན་གྱིས་དབྱེ་བ་མེད་པའི་ཕྱིར་ཉན་ཐོས་ལ་སོགས་པའི་རིགས་ཐ་དད་པ་ཉིད་ཡོད་པ་མ་ཡིན་ནོ། །འོ་ན་ཇི་ལྟ་འགྲུབ་པའི་རྟེན་རྣམ་པར་དབྱེ་བ་བརྗོད་ཅེ་ན། རྟེན་པའི་ཆོས་ཐ་དད་པ་ལ་རྟེན་པའི་ལན་གསུངས་པ། རྟེན་པའི་ཆོས་ཀྱི་བྱེ་བྲག་གིས། །དེ་ཡི་དབྱེ་བ་ཡོངས་སུ་བརྗོད། །ཅེས་བྱ་བའོ། །དཔེར་ན་འཇིམ་པ་གཅིག་ལས་མངོན་པར་གྲུབ་ཅིང་མེ་ལྕེ་གཅིག་གིས་སོ་བཏང་བའི་རྟེན་བུམ་པ་ལ་སོགས་པ་བརྟེན་པ་སྦྲང་རྩི་དང་ལི་ཁ་ར་ལ་སོགས་པའི་སྣོད་ཉིད་ཀྱིས་ཐ་དད་པ་དེ་བཞིན་དུ་ཆོས་ཐེག་པ་གསུམ་གྱིས་བསྡུས་པ་དང༌། སྒྲུབ་པའི་གནས་སྐབས་ཀྱིས་བསྡུས་པ་རྟོགས་པར་བྱ་བ་ཐ་དད་པ་ཉིད་ཀྱིས་བརྟེན་པ་དང་པོར་གཞག་གོ་ཞེས་བསྟན་ཏོ། །རྟེན་དེ་ལས་བསྒྲུབ་པར་བྱ་བ་ཉིད་ཀྱི་དམིགས་པ་གསུངས་པ། དམིགས་པ་ཆོས་རྣམས་ཐམས་ཅད་དེ། །དེ་ཡང་དགེ་ལ་སོགས་པ་ཡིན། །འཇིག་རྟེན་པ་ཡི་རྟོགས་པ་དང༌། །གང་དག་འཇིག་རྟེན་འདས་འདོད་དང༌། །ཟག་བཅས་ཟག་པ་མེད་ཆོས་དང༌། །གང་དག་འདུས་བྱས་འདུས་མ་བྱས། །སློབ་མ་ཐུན་མོང་ཆོས་རྣམས་དང༌། །གང་དག་ཐུབ་པའི་ཐུན་མོང་མིན། །ཞེས་བྱ་བའོ། །འདིར་སྒྲུབ་པ་པོས་དམིགས་པར་བྱ་བ་ནི་གཟུགས་ལ་སོགས་པའི་ཆོས་ཐམས་ཅད་དེ། སྤྱིར་དགེ་སྦྱོང་གི་ཚུལ་ཉིད་ལ་སོགས་པ་བླང་བར་བྱ་བའི་མཚན་ཉིད་དགེ་བ་དང་། སྲོག་གཅོད་པ་ལ་སོགས་པ་སྤང་བར་བྱ་བའི་མཚན་ཉིད་མི་དགེ་བ་དང</w:t>
      </w:r>
      <w:ins w:id="15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གོམ་པ་འདོར་བ་ལ་སོགས་པ་གཉིས་ཀ་མ་ཡིན་པའི་མཚན་ཉིད་ལུང་དུ་མ་བསྟན་པའི་ལས་སོ། །དེའི་འོག་ཏུ་དེ་དག་ཉིད་རྣམ་པ་གཉིས་པའི་དབྱེ་བ་བཞི་ཉིད་ཀྱིས་བརྒྱད་དེ། བསམ་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གཏན་དང་ཚད་མེད་པ་ལ་སོགས་པ་འཇིག་རྟེན་པའི་རྟོགས་པར་བྱ་བ་དང༌། ཡང་དག་པའི་བསམ་གཏན་ལ་སོགས་པ་འཇིག་རྟེན་ལས་འདས་པ་དང༌། བདག་ཏུ་ལྟ་བའི་གཉེན་པོ་མ་ཡིན་པའི་ཕུང་པོ་ལྔ་ལ་སོགས་པ་ཟག་པ་དང་བཅས་པ་དང༌། བདག་ཏུ་ལྟ་བ་ལ་སོགས་པའི་གཉེན་པོ་དྲན་པ་ཉེ་བར་གཞག་པ་ལ་སོགས་པ་ཟག་པ་མེད་པ་དང༌། རྒྱུ་དང་རྐྱེན་ལ་རག་ལས་པ་རྟེན་ཅིང་འབྲེལ་བར་འབྱུང་བ་འདུས་བྱས་དང༌། རག་ལས་པ་དེ་དག་གི་དེ་བཞིན་ཉིད་འདུས་མ་བྱས་པ་དང༌། བསམ་གཏན་ལ་སོགས་པ་སློབ་མ་རྣམས་དང་ཐུན་མོང་པ་དང</w:t>
      </w:r>
      <w:ins w:id="15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སྟོབས་བཅུ་ལ་སོགས་པ་ཡང་དག་པར་རྫོགས་པའི་སངས་རྒྱས་ཉིད་ཀྱིས་ཐུན་མོང་མ་ཡིན་པའི་ཆོས་ཏེ། ཇི་ལྟ་བ་བཞིན་དུ་དམིགས་པར་བྱ་བ་རྣམ་པ་བཅུ་གཅིག་གོ། །དམིགས་པ་དེ་དག་ལ་སྒྲུབ་པ་ཉིད་འབྲས་བུ་ཅིའི་ཕྱིར་ཡིན་ཞེ་ན། ཆེད་དུ་བྱ་བ་གང་ཡིན་པ་གསུངས་པ། སེམས་ཅན་ཀུན་མཆོག་ཉིད་སེམས་དང༌། །སྤངས་དང་རྟོགས་དང་གསུམ་པོ་ལ། །ཆེན་པོ་གསུམ་གྱིས་རང་འབྱུང་གི། །ཆེད་དུ་བྱ་བ་འདི་ཤེས་བྱ། །ཞེས་བྱ་བའོ། །རྣམ་པ་ཐམས་ཅད་དུ་རྣམ་པ་ཐམས་ཅད་མཁྱེན་པ་ཉིད་ཡོངས་སུ་ཤེས་པའི་སྒོ་ནས་སེམས་ཅན་གྱི་ཕུང་པོ་ཆེན་པོ་དང་སྡེ་ཆེན་པོ་ཉིད་ཀྱི་མཆོག་སངས་རྒྱས་ཉིད་དུ་བསྒྲུབ་པར་སེམས་པ་ཆེན་པོ་དང༌། ལྟ་བའི་རྣམ་པ་ཐམས་ཅད་དུ་སྤངས་ཏེ། མཚན་མ་མེད་པ་སྤོང་བ་ཆེན་པོ་ཉིད་དང༌། ཆོས་ཐམས་ཅད་ཇི་ལྟ་བ་བཞིན་ཡང་དག་པར་མཁྱེན་པ་རྟོགས་པ་ཆེན་པོ་ཉིད་དེ། རང་འབྱུང་བར་འགྱུར་བའི་བྱང་ཆུབ་སེམས་དཔའ་རྣམས་ཀྱི་ཆེད་དུ་བྱ་བ་ནི་ཆེན་པོ་ཉིད་རྣམ་པ་གསུམ་གྱི་དོན་དུ་འཇུག་པར་ཤེས་པར་བྱའོ། །ད་ནི་ཇི་ལྟར་སྒྲུབ་པ་རང་གི་ངོ་བོ་བཤད་པར་བཞེད་དེ། སྤྱིར་དགེ་བའི་ཆོས་ཀྱི་རྟེན་ཅན་དང༌། མངོན་པར་རྟོགས་པ་བཞི་པོ་རེ་རེ་ཞིང་ཕ་རོལ་ཏུ་ཕྱིན་པ་དྲུག་གི་རྟེན་ཅན་གྱི་བྱ་བ་ནི་སྒྲུབ་པ་ཡིན་ཏེ། དེ་ཡང་ལས་དང་པོ་པ། སྦྱོར་བ་དང༌། མཐོང་བ་དང༌། བསྒོམ་པའི་ལམ་གྱི་ངོ་བོ་ཉིད་ཀྱིས་སྒྲུབ་པའི་མཚན་ཉིད་གོ་ཆ་དང</w:t>
      </w:r>
      <w:ins w:id="15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འཇུག་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པ་དང༌། ཚོགས་དང༌། ངེས་པར་འབྱུང་བ་བཞི་ལས་རེ་ཞིག་བསམ་པའི་བརྩོན་འགྲུས་ཉིད་བདག་ཉིད་གོ་ཆའི་སྒྲུབ་པ་གསུངས་པ། དེ་དག་སོ་སོར་སྦྱིན་ལ་སོགས། །རྣམ་པ་དྲུག་ཏུ་བསྡུས་པ་ཡིས། །གོ་ཆའི་སྒྲུབ་པ་གང་ཡིན་ཏེ། །དྲུག་ཚན་དྲུག་གིས་གང་ཡིན་བཤད། །ཅེས་བྱ་བའོ། །ཆོས་ཀྱི་སྦྱིན་པ་ལ་སོགས་པ་སྦྱིན་པ་ན་འབྲས་བུ་སེམས་ཅན་ལ་ཡོངས་སུ་གཏོང་བ་ཉིད་ཀྱིས་སྦྱིན་པའི་སྦྱིན་པ་དང༌། ཐེག་པ་དམན་པ་ཡིད་ལ་བྱེད་པ་སྤོང་བ་ཉིད་ཀྱིས་ཚུལ་ཁྲིམས་དང༌། ཆོས་ཟབ་མོ་ལ་མི་སྐྲག་པ་ལ་སོགས་པ་ཉིད་ཀྱིས་བཟོད་པ་དང༌། མངོན་པར་ཡིད་ཆེས་པས་སྤྲོ་བ་ཉིད་ཀྱིས་བརྩོན་འགྲུས་དང༌། ཐམས་ཅད་མཁྱེན་པ་ཉིད་དུ་བསྔོ་བས་རྩེ་གཅིག་ཏུ་གནས་པ་བསམ་གཏན་དང༌། སྦྱིན་པར་བྱ་བ་ལ་སོགས་པ་འཁོར་གསུམ་དུ་མི་དམིགས་པའི་བདག་ཉིད་ཤེས་རབ་ཀྱི་ཕ་རོལ་ཏུ་ཕྱིན་པ་ཡིན་ནོ། །དེ་བཞིན་དུ་ཚུལ་ཁྲིམས་སྲུང་བ་དང༌། བཟོད་པ་སྒོམ་པ་དང༌། བརྩོན་འགྲུས་རྩོམ་པ་དང༌། བསམ་གཏན་ལ་སྙོམས་པར་འཇོག་པ་དང</w:t>
      </w:r>
      <w:ins w:id="15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 xml:space="preserve">། ཤེས་རབ་སྒྲུབ་པར་བྱེད་དོ། །དེ་ལྟ་བས་ན་ཕ་རོལ་ཏུ་ཕྱིན་པ་རེ་རེ་ཞིང་སོ་སོར་རྣམ་པ་དྲུག་དྲུག་ཏུ་རབ་ཏུ་དབྱེ་བས་སུམ་ཅུ་རྩ་དྲུག་རྣམས་དྲུག་ཚན་དྲུག་གིས་རིགས་མཐུན་པ་སྦྱིན་པ་ལ་སོགས་པ་དྲུག་ཏུ་བསྡུས་པ་ཉིད་ཀྱིས་མི་མཐུན་པའི་ཕྱོགས་ཀྱི་མཚོན་ཆ་རྣམས་ཀྱིས་མི་ཚུགས་པར་བྱ་བའི་ཕྱིར་གོ་ཆའི་སྒྲུབ་པ་རྣམ་པ་དྲུག་ཡིན་ནོ། །དེ་ལྟར་གོ་བགོས་ནས་འཇུག་པར་བྱ་དགོས་པས་དེའི་རྗེས་ལ་སྦྱོར་བའི་བརྩོན་འགྲུས་ཀྱི་རང་བཞིན་འཇུག་པའི་སྒྲུབ་པ་གསུངས་པ། བསམ་གཏན་གཟུགས་མེད་སྦྱིན་སོགས་དང་། </w:t>
      </w:r>
      <w:r>
        <w:rPr>
          <w:rFonts w:ascii="Monlam Uni OuChan2" w:hAnsi="Monlam Uni OuChan2" w:cs="Monlam Uni OuChan2"/>
          <w:sz w:val="40"/>
          <w:szCs w:val="40"/>
          <w:cs/>
        </w:rPr>
        <w:t>།ལམ་དང་བྱམས་ལ་སོགས་པ་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དང</w:t>
      </w:r>
      <w:ins w:id="15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།དམིགས་པ་མེད་དང་ལྡན་པ་དང་། །འཁོར་གསུམ་རྣམ་པར་དག་པ་དང</w:t>
      </w:r>
      <w:ins w:id="15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།ཆེད་དུ་བྱ་དང་མངོན་ཤེས་དྲུག །རྣམ་ཀུན་མཁྱེན་པའི་ཚུལ་ལ་ནི། །འཇུག་པའི་སྒྲུབ་པ་ཐེག་ཆེན་ལ། །འཛེག་པ་ཡིན་པར་ཤེས་པར་བྱ། །ཞེས་བྱ་བའོ། །རྣམ་པར་གཡེང་བ་ལས་བཟློག་སྟེ་བསྟན་པར་བྱེད་པ་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བསམ་གཏན་དང་གཟུགས་མེད་པའི་སྙོམས་པར་འཇུག་པ་དང༌། ལས་སུ་རུང་བ་ཉིད་ཀྱིས་སྦྱིན་པ་ལ་སོགས་པ་ཕ་རོལ་ཏུ་ཕྱིན་པ་དྲུག་ལ་སྤྱོད་པ་དང༌། ལེགས་པར་བསགས་པས་ཐོབ་པ་མཐོང་བ་དང༌། བསྒོམ་པ་དང༌། ཁྱད་པར་གྱི་ལམ་དང༌། དེར་མ་ཆུད་པ་ལ་བྱམས་པ་དང༌། སྙིང་རྗེ་དང་དགའ་བ་དང་བཏང་སྙོམས་ཚད་མེད་པ་དང་།</w:t>
      </w:r>
      <w:r>
        <w:rPr>
          <w:rFonts w:ascii="Monlam Uni OuChan2" w:hAnsi="Monlam Uni OuChan2" w:cs="Monlam Uni OuChan2"/>
          <w:sz w:val="40"/>
          <w:szCs w:val="40"/>
        </w:rPr>
        <w:t xml:space="preserve"> 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དེས་སྤང་བར་བྱ་བ་མངོན་པར་ཆགས་པ་འགོག་པ་མི་དམིགས་པ་དང་ལྡན་པ་དང༌། ཇི་ལྟར་མི་དམིགས་པ་ཉིད་རྫོགས་པར་བྱེད་པ་འཁོར་གསུམ་རྣམ་པར་དག་པ་དང༌། ཚུལ་དེ་ཉིད་ཀྱིས་རང་གི་ཆེད་དུ་བྱ་བ་གསུམ་སྒྲུབ་པ་དང༌། གཞན་དང་ཐུན་མོང་མ་ཡིན་པའི་དབང་གིས་མངོན་པར་ཤེས་པ་དྲུག་སྐྱེད་པ་དང༌། དེ་དག་དང་ལྡན་པས་རྣམ་པ་ཐམས་ཅད་མཁྱེན་པ་ཉིད་ལ་དྲག་ཏུ་སྤྲོས་པས་འཇུག་པ་སྟེ། ཡུལ་དེ་དག་ལ་སྦྱོར་བ་ཉེ་བར་གནས་པའི་མཚན་ཉིད་ནི་སྤང་བར་བྱ་བ་ཉེ་བར་བཟློག་པའི་ཕྱིར་ཐེག་པ་ཆེན་པོའི་ཆོས་མཐའ་དག་གནོན་ཅིང་འཛེག་པའི་ངོ་བོ་ཉིད་ཡིན་པས་འཇུག་པའི་བསྒྲུབ་པ་རྣམ་པ་དགུའོ། །དེ་ལྟར་འཇུག་པས་ཞུགས་པར་གྱུར་པ་ན་ཚོགས་ཡང་དག་པར་འགྲུབ་པ་མ་ཞུམ་ཞིང་ཡང་དག་པར་སྒྲུབ་པའི་བརྩོན་འགྲུས་ཀྱི་སྒྲུབ་པ་གསུངས་པ།</w:t>
      </w:r>
      <w:r>
        <w:rPr>
          <w:rFonts w:ascii="Monlam Uni OuChan2" w:hAnsi="Monlam Uni OuChan2" w:cs="Monlam Uni OuChan2"/>
          <w:sz w:val="40"/>
          <w:szCs w:val="40"/>
        </w:rPr>
        <w:t xml:space="preserve"> 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བརྩེ་དང་སྦྱིན་ལ་སོགས་པ་དྲུག །ཞི་གནས་ལྷག་མཐོང་བཅས་པ་དང༌། ཟུང་དུ་འབྲེལ་བའི་ལམ་གང་དང་། །ཐབས་ལ་མཁས་པ་གང་ཡིན་དང༌། །ཡེ་ཤེས་དང་ནི་བསོད་ནམས་དང༌། །ལམ་དང་གཟུངས་དང་ས་བཅུ་དང༌། །གཉེན་པོའི་ཚོགས་ཀྱི་སྒྲུབ་པ་ཡི། །རིམ་པ་ཡིན་པར་ཤེས་པར་བྱ། །ཞེས་བྱ་བའོ། །སེམས་ཅན་སྡུག་བསྔལ་བ་རྣམས་ལ་ཕན་པར་བྱེད་པ་སྙིང་རྗེ་ཆེན་པོ་དང</w:t>
      </w:r>
      <w:ins w:id="15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འཁོར་ལོས་སྒྱུར་བ་ལ་སོགས་པའི་རྟེན་གྱི་སྦྱིན་པ་ལ་སོགས་པ་ཕ་རོལ་ཏུ་ཕྱིན་པ་དྲུག་སྒྲུབ་པ་དང</w:t>
      </w:r>
      <w:ins w:id="15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གཞན་གྱི་དོན་ལ་སེམས་རྩེ་གཅིག་ཏུ་གནས་པ་ཞི་གནས་དང༌། གང་གི་དོན་དུ་སེམས་རྩེ་གཅིག་པར་གནས་པ་ཉིད་མི་དམིགས་པ་ལྷག་མཐོང་དང༌། ཐབས་དང་ཤེས་རབ་ཀྱིས་མཐར་མི་གནས་པ་ཟུང་དུ་འབྲེལ་བའི་ལམ་དང</w:t>
      </w:r>
      <w:ins w:id="16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དགེ་བའི་རྩ་བ་ཐམས་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ཅད་བླ་ན་མེད་པའི་བྱང་ཆུབ་ཏུ་བསྔོ་བས་ཐབས་ལ་མཁས་པ་དང༌། སྟོང་པ་ཉིད་ཐམས་ཅད་ཀྱི་མཚན་ཉིད་ལ་མཁས་པ་ཡེ་ཤེས་དང༌། ཏིང་ངེ་འཛིན་དུ་མས་རྣམ་པར་བརྩེ་བའི་བསོད་ནམས་དང༌། བགྲོད་པར་བྱ་བ་ལ་མངོན་པར་ཞུགས་པ་མཐོང་བ་ལ་སོགས་པའི་ལམ་དང༌། ལེགས་པའི་ལམ་ལས་མི་ཉམས་པར་འཛིན་པ་བཟོད་པ་ལ་སོགས་པའི་གཟུངས་དང</w:t>
      </w:r>
      <w:ins w:id="16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དཔག་ཏུ་མེད་པའི་ཡོན་ཏན་གྱི་རྟེན་དུ་གྱུར་བ་ས་བཅུ་དང༌། གཟུང་བ་དང་འཛིན་པའི་སྤང་བྱ་རབ་ཏུ་འཇིལ་བ་གཉེན་པོའི་ཚོགས་རྣམས་ཏེ། མི་མཐུན་པའི་ཕྱོགས་ཀྱི་དཔུང་རྣམ་པར་གཞོམ་པའི་ཕྱིར་རང་གི་སྡེ་རབ་ཏུ་སྒྲུབ་པ་མི་དམིགས་པའི་མཚན་ཉིད་ཀྱིས་ཐེག་པ་ཆེན་པོའི་དོན་མཐའ་དག་སྒྲུབ་པ་ཉིད་ཀྱིས་ཚོགས་ཀྱི་སྒྲུབ་པ་རྣམ་པ་བཅུ་བདུན་ནོ། །དེ་ལ་ཡེ་ཤེས་ཀྱི་ཚོགས་ནི་སྟོང་པ་ཉི་ཤུའི་བྱེ་བྲག་གིས་ཉི་ཤུ་སྟེ། ངོ་བོ་ཉིད་མེད་པའི་ཕྱིར་ནང་གི་ཆོས་ཀྱིས་དབེན་པས་ནང་སྟོང་པ་ཉིད་དང༌། ཕྱི་རོལ་གྱིས་དབེན་པས་གཉིས་ཀས་སྟོང་པ་ཉིད་དང༌། སྟོང་པའི་དངོས་པོས་དབེན་པས་སྟོང་པ་ཉིད་སྟོང་པ་ཉིད་དང༌། ཕྱོགས་ཀྱིས་དབེན་པས་ཆེན་པོ་སྟོང་པ་ཉིད་དང༌། མྱ་ངན་ལས་འདས་པའི་ལམ་གྱིས་དབེན་པས་དོན་དམ་པ་སྟོང་པ་ཉིད་དང༌། རྐྱེན་ལས་སྐྱེས་པས་དབེན་པས་འདུས་བྱས་སྟོང་པ་ཉིད་དང༌། ཅིག་ཤོས་ཀྱིས་དབེན་པས་འདུས་མ་བྱས་སྟོང་པ་ཉིད་དང</w:t>
      </w:r>
      <w:ins w:id="16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འཁོར་བ་དང་མྱ་ངན་ལས་འདས་པའི་ཆ་གཉིས་ཀྱིས་དབེན་པས་མཐའ་ལས་འདས་པ་སྟོང་པ་ཉིད་དང</w:t>
      </w:r>
      <w:ins w:id="16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འཁོར་བའི་སྔོན་དང་ཕྱི་མས་དབེན་པས་ཐོག་མ་དང་ཐ་མ་མེད་པ་སྟོང་པ་ཉིད་དང</w:t>
      </w:r>
      <w:ins w:id="16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རྟོགས་པར་བྱ་བ་ཉིད་རྣམ་པར་སྤངས་བ་མེད་པས་དོར་བ་མེད་པ་སྟོང་པ་ཉིད་དང༌། རང་གི་རང་བཞིན་གྱིས་དབེན་པས་རང་བཞིན་སྟོང་པ་ཉིད་དང</w:t>
      </w:r>
      <w:ins w:id="16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གཟུགས་ལ་སོགས་པ་རྣམ་པ་ཐམས་ཅད་ཀྱིས་དབེན་པས་ཆོས་ཐམས་ཅད་སྟོང་པ་ཉིད་དང</w:t>
      </w:r>
      <w:ins w:id="16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ྐྱེ་བ་ལ་སོགས་པ་སོ་སོའི་མཚན་ཉིད་ཀྱིས་བདེན་པས་རང་གི་མཚན་ཉིད་དབེན་པས་རང་གི་མཚན་ཉིད་སྟོང་པ་ཉིད་དང༌། འདས་པ་ལ་སོགས་པས་དབེན་པས་མི་དམིགས་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པ་སྟོང་པ་ཉིད་དང༌། ལྡན་པ་ཉིད་ཀྱིས་དབེན་པས་དངོས་པོ་མེད་པའི་ངོ་བོ་ཉིད་སྟོང་པ་ཉིད་དང༌། ལྡན་པ་མ་ཡིན་པས་དབེན་པས་དངོས་པོ་སྟོང་པ་ཉིད་དང༌། ནམ་མཁའ་དབེན་པ་ཉིད་ཀྱིས་དངོས་པོ་མེད་པ་སྟོང་པ་ཉིད་དང༌། ཐམས་ཅད་རང་གི་ཆོས་ཉིད་ཀྱིས་དབེན་པས་རང་གི་ངོ་བོ་སྟོང་པ་ཉིད་དང༌། ཆོས་གཞན་གྱི་ངོ་བོས་དབེན་པས་གཞན་གྱི་ངོ་བོ་སྟོང་པ་ཉིད་ཀྱི་ཕྱིར་རོ། །སའི་ཚོགས་ལ་ཆོས་གང་དག་ཡོངས་སུ་སྦྱངས་པས་མངོན་པར་ཐོབ་ཅིང་རབ་ཏུ་རྫོགས་པར་བྱེད་པ་ཉིད་ཀྱིས་ཡོངས་སུ་སྦྱོང་བར་འགྱུར་བ་གང་ཡིན་པ་དེ་དག་བསྟན་པའི་ཕྱིར་བར་སྐབས་ཀྱི་ཚིགས་སུ་བཅད་པ་ཉི་ཤུ་རྩ་གསུམ་གསུངས་པ་ལས་རེ་ཞིག་སྦྱིན་པའི་ཕ་རོལ་ཏུ་ཕྱིན་པ་གཙོར་གྱུར་པ་ཉིད་ཀྱིས་ས་དང་པོ་ཡོངས་སུ་སྦྱོང་བ་གསུངས་པ། ཡོངས་སུ་སྦྱོང་བ་རྣམ་བཅུ་ཡིས། །ས་ནི་དང་པོ་ཐོབ་འགྱུར་ཏེ། །བསམ་དང་ཕན་པའི་དངོས་ཉིད་དང</w:t>
      </w:r>
      <w:ins w:id="16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།སེམས་ཅན་རྣམས་ལ་སེམས་མཉམ་ཉིད། །གཏོང་དང་བཤེས་གཉེན་སྟོན་པ་དང༌། །དམ་ཆོས་དམིགས་པ་ཚོལ་བ་དང༌། །རྟག་ཏུ་ངེས་འབྱུང་སེམས་ཉིད་དང༌། །སངས་རྒྱས་སྐུར་འདོད་དགའ་བ་དང</w:t>
      </w:r>
      <w:ins w:id="16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།ཆོས་སྟོན་པ་དང་བདེན་པ་ཡི། །ཚིག་ནི་བཅུ་པ་ཡིན་པར་འདོད། །འདི་དག་རང་བཞིན་མི་དམིགས་པས། །ཡོངས་སུ་སྦྱོང་བར་ཤེས་པར་བྱ། །ཞེས་བྱ་བའོ། །གཞི་ཐམས་ཅད་ལ་གྱ་གྱུ་མེད་ཅིང་ཐམས་ཅད་མཁྱེན་པ་ཉིད་དང་ལྡན་པའི་བསམ་པ་ཉིད་དང</w:t>
      </w:r>
      <w:ins w:id="16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རང་དང་གཞན་གྱི་དགོས་པ་ལ་ཉེ་བར་མཁོ་ཞིང་ཐེག་པ་ཆེན་པོའི་ཡེ་ཤེས་དོན་དུ་གཉེར་བའི་ཕན་པ་ཉིད་དང</w:t>
      </w:r>
      <w:ins w:id="17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ེམས་ཅན་ཐམས་ཅད་ལ་སེམས་རྩེ་གཅིག་པར་བྱམས་ཤིང་རྫོགས་པའི་བྱང་ཆུབ་སྦྱིན་པར་འདོད་པས་ཚད་མེད་པའི་སེམས་ཀྱིས་མཉམ་པ་ཉིད་དང༌། བདོག་པ་ཐམས་ཅད་ཡོངས་སུ་གཏོང་ཞིང་འཁོར་གསུམ་དུ་མི་རྟོག་པ་ཉིད་དང་ལྡན་པ་དང༌། ཐམས་ཅད་མཁྱེན་པ་ཉིད་ལ་བསྐུལ་ཞིང་འཇོག་པའི་དགེ་བའི་བཤེས་གཉེན་བསྟེན་ཅིང་ཚུལ་ཐམས་ཅད་ཀྱིས་མགུ་བར་བྱེད་པ་དང༌། ཐེག་པ་གསུམ་དུ་གཏོགས་པའི་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དམ་པའི་ཆོས་ཀྱི་དམིགས་པ་ཚོལ་ཞིང་ཐེག་པ་དམན་པར་ལྟུང་བར་མི་བྱེད་པ་དང</w:t>
      </w:r>
      <w:ins w:id="17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ཁྱིམ་གནས་པ་ན་མངོན་པར་མི་དགའ་ཞིང་ཚེ་རབས་ཐམས་ཅད་དུ་རབ་ཏུ་འབྱུང་བ་དང༌། སངས་རྒྱས་ཀྱི་སྐུ་སྒྲུབ་པར་འདོད་ཅིང་སངས་རྒྱས་མཐོང་བ་ཡིད་ལ་བྱེད་པ་དང་མི་འབྲལ་བ་དང༌། ཐོག་མ་དང་བར་དང་ཐ་མར་དགེ་བ་དམ་པའི་ཆོས་སྟོན་ཅིང་ང་རྒྱལ་མེད་པ་དང༌། ཇི་སྐད་སྨྲས་པ་དེ་བཞིན་དུ་གཞན་མི་བསླུ་བ་བདེན་པའི་ཚིག་དང་ལྡན་པ་སྟེ། དེ་ལྟ་བུའི་ཆོས་བཅུ་ངོ་བོ་ཉིད་མི་དམིགས་པའི་ཁྱད་པར་དུ་བྱས་པའི་མཚན་ཉིད་ཀྱིས་ཡོངས་སུ་སྦྱོང་བ་ཁོ་ནས་ས་དང་པོ་རབ་ཏུ་དགའ་བ་ཐོབ་ཅིང་རྫོགས་པར་བྱེད་པ་ཡིན་ནོ། །དེའི་འོག་ཏུ་ཚུལ་ཁྲིམས་ཀྱི་ཕ་རོལ་ཏུ་ཕྱིན་པ་གཙོར་གྱུར་པ་ཉིད་ཀྱིས་ས་གཉིས་པ་ཡོངས་སུ་སྦྱོང་བ་གསུངས་པ། ཚུལ་ཁྲིམས་བྱས་པ་གཟོ་དང་བཟོད། །རབ་ཏུ་དགའ་དང་སྙིང་བརྩེ་ཆེ། །བཀུར་སྟི་བླ་མ་ལ་གུས་ཉན། །བརྒྱད་པ་སྦྱིན་ལ་སོགས་ལ་བརྩོན། །ཞེས་བྱ་བའོ། །ཉེས་པ་སྤྱོད་པ་ལས་ཡང་དག་པར་ལྡོག་ཅིང་བླ་ན་མེད་པའི་བྱང་ཆུབ་ཀྱི་གེགས་སུ་གྱུར་པའི་ཆོས་རྣམས་སྤོང་བའི་ཚུལ་ཁྲིམས་དང</w:t>
      </w:r>
      <w:ins w:id="17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ཞན་གྱིས་ཕན་བཏགས་པའི་དྲིན་ཆུང་ངུ་ཡང་གཟོ་ཞིང་འཁོར་བ་ཇི་སྲིད་པར་དོན་ཆེན་པོས་ལན་ལྡོན་པ་དང་གནོད་པ་བྱེད་པ་ཐམས་ཅད་བཟོད་ཅིང་ཆོས་ཐམས་ཅད་མ་སྐྱེས་པ་ཡིད་ལ་བྱེད་པ་དང་མ་བྲལ་བ་དང༌། དགེ་བའི་ཆོས་བསྒྲུབ་པ་ལ་འགྱོད་པ་མེད་ཅིང་སེམས་ཅན་ཐམས་ཅད་ཐེག་པ་གསུམ་ལ་འགོད་པར་སྤྲོ་བས་རབ་ཏུ་དགའ་བ་དང</w:t>
      </w:r>
      <w:ins w:id="17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སྐྱེ་བོ་ཐམས་ཅད་ལ་བྱམས་ཤིང་རེ་རེའི་ཕྱིར་ཡང་དམྱལ་བར་གནས་པས་མི་སྐྱོ་བ་སྙིང་བརྩེ་བ་ཆེན་པོ་དང༌། ལུས་ཅན་མ་ལུས་པ་ལ་དགའ་བ་བྱེད་ཅིང་དམ་པ་རྣམས་ལ་</w:t>
      </w:r>
      <w:r>
        <w:rPr>
          <w:rFonts w:ascii="Monlam Uni OuChan2" w:hAnsi="Monlam Uni OuChan2" w:cs="Monlam Uni OuChan2"/>
          <w:sz w:val="40"/>
          <w:szCs w:val="40"/>
          <w:cs/>
        </w:rPr>
        <w:t>བཀུར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་སྟི་དང་རིམ་གྲོ་བྱེད་པ་དང</w:t>
      </w:r>
      <w:ins w:id="17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དགེ་བའི་བཤེས་གཉེན་ལ་སྟོན་པའི་འདུ་ཤེས་འཇོག་ཅིང་དེས་བསྟན་པ་མངོན་པར་བསྒྲུབ་པ་དང༌། གཞན་གྱི་དོན་ལ་བརྩོན་པས་ལས་གཞན་མི་བྱེད་ཅིང་སྦྱིན་པ་ལ་སོགས་པའི་ཕ་རོལ་ཏུ་ཕྱིན་པ་དྲུག་སྒྲུབ་པ་ལ་རབ་ཏུ་སྤྲོ་བ་སྟེ། དེ་ལྟ་བུའི་ཆོས་བརྒྱད་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སྔ་མ་ལྟ་བུ་ཡོངས་སུ་སྦྱང་བ་བྱས་པའི་ཁྱད་པར་གྱིས་ས་གཉིས་པ་དྲི་མ་མེད་པ་འཐོབ་ཅིང་རྫོགས་པར་འགྱུར་བ་ཡིན་ནོ། །དེའི་འོག་ཏུ་བཟོད་པའི་ཕ་རོལ་ཏུ་ཕྱིན་པ་གཙོར་གྱུར་པ་ཉིད་ཀྱིས་ས་གསུམ་པའི་ཡོངས་སུ་སྦྱོང་བ་གསུངས་པ། ཐོས་པས་མི་ངོམས་ཉིད་དང་ནི། །ཟང་ཟིང་མེད་པར་ཆོས་སྦྱིན་དང༌། །སངས་རྒྱས་ཞིང་ཀུན་སྦྱོང་བ་དང༌། །འཁོར་བས་ཡོངས་སུ་མི་སྐྱོ་དང༌། །ངོ་ཚ་ཁྲེལ་ཡོད་ཅེས་བྱ་བ། །རློམ་མེད་བདག་ཉིད་དེ་རྣམ་ལྔ། །ཞེས་བྱ་བའོ། །དམ་པའི་ཆོས་མཉན་པ་རྣམས་ཀྱིས་ཆོག་མི་ཤེས་ཤིང་སངས་རྒྱས་རྣམས་ཀྱིས་ཏེ། ཕྱོགས་བཅུ་དག་ཏུ་གང་གསུངས་པ་ཐམས་ཅད་གཟུང་བར་སེམས་པ་དང</w:t>
      </w:r>
      <w:ins w:id="17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ྙེད་པ་ལ་སོགས་པ་ལ་མི་ལྟ་བས་དམ་པའི་ཆོས་རབ་ཏུ་སྟོན་ཅིང་བྱང་ཆུབ་ཀྱི་འབྲས་བུ་ཉིད་ལ་ཡང་རེ་བ་མི་བྱེད་པ་དང</w:t>
      </w:r>
      <w:ins w:id="17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རྗེས་སུ་མཐུན་པའི་དགེ་བའི་རྩ་བ་སྒྲུབ་ཅིང་སངས་རྒྱས་ཀྱི་ཞིང་སྣོད་དང་བཅུད་ཀུན་ཏུ་སྦྱོང་བ་དང</w:t>
      </w:r>
      <w:ins w:id="17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ཕན་བཏགས་པ་ལ་གནོད་པའི་ལན་བྱེད་པ་ལ་སོགས་པས་ཡིད་ཡོངས་སུ་མི་སྐྱོ་ཞིང་སྡུག་བསྔལ་ཐམས་ཅད་བཟོད་པ་དང</w:t>
      </w:r>
      <w:ins w:id="17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རང་དང་གཞན་ལ་ལྟོས་ནས་མི་དགེ་བའི་ཆོས་མི་བྱེད་ཅིང་ཉན་ཐོས་དང་རང་སངས་རྒྱས་ཀྱི་སེམས་སྤོང་བ་སྟེ། དེ་ལྟ་བུའི་ཆོས་ལྔས་རློམ་པར་མི་བྱེད་ཅིང་སྔ་མ་ལྟར་ཡོངས་སུ་སྦྱངས་པས་ས་གསུམ་པ་འོད་བྱེད་པ་རྟོགས་ཤིང་རྫོགས་པར་བྱེད་པ་ཡིན་ནོ། །དེའི་འོག་ཏུ་བརྩོན་འགྲུས་ཀྱི་ཕ་རོལ་ཏུ་ཕྱིན་པ་གཙོར་གྱུར་པ་ཉིད་ཀྱིས་ས་བཞི་པའི་ཡོངས་སུ་སྦྱོང་བ་གསུངས་པ། ནགས་གནས་འདོད་ཆུང་ཆོག་ཤེས་དང༌། སྦྱངས་པ་ཡང་དག་སྡོམ་བརྟེན་དང</w:t>
      </w:r>
      <w:ins w:id="17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།བསླབ་པ་ཡོངས་སུ་མི་གཏོང་དང</w:t>
      </w:r>
      <w:ins w:id="18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།འདོད་པ་རྣམས་ལ་སྨོད་པ་དང༌། །མྱ་ངན་འདས་དང་བདོག་ཀུན་གཏོང༌། །མི་ཞུམ་པ་དང་ལྟ་བ་མེད། །ཅེས་བྱ་བའོ། །དགོན་པར་གནས་ཤིང་ཐེག་པ་དམན་པའི་ཀུན་ཏུ་སྤྱོད་པས་དབེན་པར་གནས་པ་དང༌། རྙེད་པ་མ་རྙེད་པ་ལ་མངོན་པར་འདོད་པ་མེད་ཅིང་རང་གི་དོན་དུ་བྱང་ཆུབ་ཀྱང་མི་ཚོལ་བ་དང༌། རྙེད་པ་ཐོབ་པས་ཆོག་མི་ཤེས་པ་མེད་ཅིང་ཐམས་ཅད་མཁྱེན་པ་ཉིད་ཐོབ་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ཅིང་དེས་རློམ་སེམས་སུ་མི་བྱེད་པ་དང༌། ཡང་དག་པར་སྡོམ་པའི་རྟེན་བསོད་སྙོམས་པ་ཉིད་དང༌། སྟན་གཅིག་པ་ལ་སོགས་པ་སྦྱངས་པའི་ཡོན་ཏན་དང་ལྡན་ཞིང་ཆོས་ཟབ་མོ་ལ་རྟོགས་པའི་བཟོད་པ་དང་བཅས་པ་དང༌། གང་བླངས་པ་ཉིད་ཀྱི་བསླབ་པ་སྲོག་ལ་སོགས་པའི་ཕྱིར་ཡང་ཡོངས་སུ་མི་གཏོང་ཞིང་དེ་དག་ཐམས་ཅད་ཀྱང་ཡང་དག་པར་ཡིད་ལ་མི་བྱེད་པ་དང</w:t>
      </w:r>
      <w:ins w:id="18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དོད་པའི་ཡོན་ཏན་ལ་ཉེས་དམིགས་སུ་ལྟ་བས་སྨོད་ཅིང་ངོ་བོ་ཉིད་མི་དམིགས་པའི་སྒོ་ནས་འདོད་པའི་སེམས་མི་སྐྱེད་པ་དང</w:t>
      </w:r>
      <w:ins w:id="18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གདུལ་བྱ་དང་འཚམ་པར་མྱ་ངན་ལས་འདས་པ་ལ་གཞོལ་ཞིང་ཆོས་ཐམས་ཅད་ལ་མངོན་པར་འདུ་བྱེད་པ་མེད་པ་དང༌། བདོག་པ་ཐམས་ཅད་མངོན་པར་ཉེ་བར་མི་འཛིན་ཅིང་ཡོངས་སུ་གཏོང་བ་དང༌། དགེ་བ་སྒྲུབ་པ་ལ་སེམས་ཞུམ་པ་མེད་ཅིང་ཡུལ་དག་ལ་ཉེ་བར་མི་གནས་པ་དང༌། དངོས་པོ་རྣམས་ལ་མངོན་པར་ཆགས་པས་ལྟ་བ་མེད་ཅིང་ཡིད་ལ་བྱེད་པ་མེད་པ་སྟེ། དེ་ལྟ་བུ་ཆོས་བཅུས་སྔ་མ་ལྟར་ཡོངས་སུ་སྦྱངས་པས་ས་བཞི་པ་འོད་འཕྲོ་བ་ཅན་གནོན་ཅིང་རྫོགས་པར་བྱེད་པ་ཡིན་ནོ། །དེའི་འོག་ཏུ་བསམ་གཏན་གྱི་ཕ་རོལ་ཏུ་ཕྱིན་པ་གཙོ་བོར་གྱུར་པ་ཉིད་ཀྱིས་ས་ལྔ་པའི་ཡོངས་སུ་སྦྱོང་བ་གསུངས་པ། འདྲིས་དང་ཁྱིམ་ལ་འཁྲེན་པ་དང༌། །འདུ་འཛིར་གྱུར་པའི་གནས་དང་ནི། །བདག་བསྟོད་གཞན་ལ་བརྙས་པ་དང༌། །མི་དགེའི་ལས་ཀྱི་ལམ་བཅུ་དང༌། །རློམ་པས་ཁེངས་དང་ཕྱིན་ཅི་ལོག །བློ་ངན་དང་ནི་ཉོན་མོངས་བཟོད། །བཅུ་པོ་འདི་ནི་རྣམ་སྤངས་ན། །ས་ལྔ་པ་ནི་ཡང་དག་འཐོབ། །ཅེས་བྱ་བའོ། །རྙེད་པ་ལ་སོགས་པའི་དོན་དུ་དགེ་སློང་མ་ལ་སོགས་པ་དང་འདྲིས་པར་མི་བྱེད་ཅིང་བརྫུས་ཏེ་སྐྱེ་བ་མངོན་པར་ལེན་པ་དང</w:t>
      </w:r>
      <w:ins w:id="18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ཞན་ལ་དད་པ་ཅན་གྱི་ཁྱིམ་ཉེ་བར་སྟོན་པར་མི་བྱེད་ཅིང་སྦྱིན་བདག་ལས་རྙེད་པ་ཐོབ་པ་ལ་ཕྲག་དོག་མི་བྱེད་པ་དང༌། གྲོང་ཁྱེར་ལ་སོགས་པར་འདུ་འཛིས་རྣམ་པར་མི་གཡེང་ཞིང་གང་དུ་ཐེག་པ་དམན་པའི་གཏམ་དང་སེམས་འབྱུང་བར་མི་གནས་པ་དང་བདག་ཉིད་བསྔགས་པ་མི་བརྗོད་ཅིང་ནང་གི་ཆོས་ཐམས་ཅ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མི་མཐོང་བ་དང༌། གཞན་ལ་སྨོད་པ་སྤོང་ཞིང་ཕྱིའི་ཆོས་ཐམས་ཅད་མི་དམིགས་པ་དང༌། མི་དགེ་བའི་ལས་ཀྱི་ལམ་བཅུ་སྤོང་ཞིང་དགེ་བ་བཅུ་ལ་ཡང་དག་པར་གནས་པ་དང༌། ཐོས་པ་དང་ཚུལ་ཁྲིམས་ལ་སོགས་པས་ང་རྒྱལ་དུ་མི་བྱེད་ཅིང་ལྷག་པར་རློམ་པའི་ཆོས་རྗེས་སུ་མི་མཐོང་བ་དང</w:t>
      </w:r>
      <w:ins w:id="18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དགེ་བ་དང་མི་དགེ་བ་བཟློག་པའི་མངོན་པར་ཞེན་པ་སྤོང་ཞིང་དངོས་པོར་དམིགས་པ་འདོར་བ་དང༌། ལོག་པར་ལྟ་བའི་ཁྱད་པར་ཐམས་ཅད་སྤོང་ཞིང་ཐེ་ཚོམ་དང་ཡིད་གཉིས་སུ་མི་འགྱུར་བ་དང༌། འདོད་ཆགས་ལ་སོགས་པ་ལ་ཕྱོགས་པར་མི་བྱེད་ཅིང་ཉོན་མོངས་པ་རྣམས་ཡང་དག་པར་རྗེས་སུ་མི་མཐོང་བ་སྟེ། དེ་ལྟ་བུའི་ཆོས་བཅུས་སྔ་མ་ལྟར་ཡོངས་སུ་སྦྱངས་པས་ས་ལྔ་པ་སྦྱང་དཀའ་བ་གནོན་ཅིང་རྫོགས་པར་བྱེད་པ་ཡིན་ནོ། །དེའི་འོག་ཏུ་ཤེས་རབ་ཀྱི་ཕ་རོལ་ཏུ་ཕྱིན་པ་གཙོ་བོར་གྱུར་པ་ཉིད་ཀྱིས་ས་དྲུག་པའི་ཡོངས་སུ་སྦྱོང་བ་གསུངས་པ། སྦྱིན་དང་ཚུལ་ཁྲིམས་བཟོད་བརྩོན་འགྲུས། །བསམ་གཏན་ཤེས་རབ་ཡོངས་རྫོགས་པས། །སློབ་མ་དང་ནི་བསེ་རུ་ལ། །དགའ་དང་སྐྲག་པའི་སེམས་སྤངས་དང</w:t>
      </w:r>
      <w:r>
        <w:rPr>
          <w:rFonts w:ascii="Monlam Uni OuChan2" w:hAnsi="Monlam Uni OuChan2" w:cs="Monlam Uni OuChan2"/>
          <w:sz w:val="40"/>
          <w:szCs w:val="40"/>
          <w:cs/>
        </w:rPr>
        <w:t>་། །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བསླངས་ན་མི་ཞུམ་བདོག་པ་ཀུན། །བཏང་ཡང་མི་དགའ་མེད་པ་དང༌། །དབུལ་ཡང་སློང་བ་མི་སྤོང་བས། །ས་ནི་དྲུག་པ་ཡང་དག་འཐོབ། །ཅེས་བྱ་བའོ། །སྔར་ཇི་ལྟར་བཤད་པའི་སྦྱིན་པ་ནས་བཟུང་སྟེ་ཤེས་རབ་ཀྱི་ཕ་རོལ་ཏུ་ཕྱིན་པའི་བར་ཕ་རོལ་ཏུ་ཕྱིན་པ་དྲུག་ཡོངས་སུ་རྫོགས་པར་བྱས་པ་ཉིད་དང༌། དེ་ཉིད་ཀྱིས་ཉན་ཐོས་དང་རང་སངས་རྒྱས་ཀྱི་ཐེག་པ་ལ་མངོན་པ་དགའ་བ་མི་སྐྱེད་པ་དང༌། ངོ་བོ་ཉིད་དམིགས་པར་བྱ་བས་དབེན་པའི་དོན་ལ་སྐྲག་པར་མི་བྱེད་པ་དང༌། ཐོག་མར་སློང་བ་པོའི་སྐྱེ་བོས་འགའ་ཞིག་བསླངས་ནས་སེར་སྣས་ཟིལ་གྱིས་གནོན་པའི་ཞུམ་པ་མེད་པ་དང</w:t>
      </w:r>
      <w:ins w:id="18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བར་དུ་བདོག་པ་ཐམས་ཅད་ངང་གིས་གཏོང་བར་ཞུགས་ཏེ་མི་དགའ་བ་མེད་པ་དང༌། མཐར་བཏང་བས་བཀྲེན་པར་གྱུར་དུ་ཟིན་ཀྱང་ཡང་སློབ་པ་པོའི་སྐྱེ་བོ་ཐོབ་པ་མེད་པར་དོར་བ་སྤོང་བ་ཉིད་དེ་དེ་ལྟ་བུའི་ཆོས་བཅུ་གཉིས་ཀྱིས་སྔ་མ་ལྟར་ཡོངས་སུ་སྦྱངས་པས་ས་དྲུག་པ་མངོན་དུ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གྱུར་པ་ཐོབ་ཅིང་རྫོགས་པར་བྱེད་པ་ཡིན་ནོ། །དེའི་འོག་ཏུ་ཐབས་ཀྱི་ཕ་རོལ་ཏུ་ཕྱིན་པ་གཙོར་གྱུར་པ་ཉིད་ཀྱིས་ས་བདུན་པའི་ཡོངས་སུ་སྦྱོང་བ་གསུངས་པ། བདག་དང་སེམས་ཅན་འཛིན་པ་དང༌། །སྲོག་དང་གང་ཟག་ཆད་རྟག་དང༌། །མཚན་མ་རྒྱུ་དང་ཕུང་པོ་དང༌། །ཁམས་དང་སྐྱེ་མཆེད་དག་དང་ནི། །ཁམས་གསུམ་པ་ལ་གནས་དང་ཆགས། །སེམས་ནི་ཀུན་ཏུ་ཞུམ་པ་དང༌། །དཀོན་མཆོག་གསུམ་དང་ཚུལ་ཁྲིམས་ལ། །དེར་ལྟ་བ་ཡི་མངོན་ཞེན་དང༌། །སྟོང་པ་ཉིད་ལ་རྩོད་པ་དང༌། །དེ་དང་འགལ་བའི་ཉེས་པ་ནི། །ཉི་ཤུ་གང་ལ་རྣམ་ཆད་པ། །དེ་ཡིས་ས་ནི་བདུན་པ་འཐོབ། །ཅེས་བྱ་བའོ། །ངའོ་ཞེས་བྱེད་པ་པོའི་གཞིར་གྱུར་པ་བདག་དང༌། །འཕྲོ་ཞིང་ཡིད་ལ་བྱེད་པ་སེམས་ཅན་དང</w:t>
      </w:r>
      <w:ins w:id="18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སྐལ་བ་མཉམ་པའི་རིགས་རྫོགས་པ་སྲོག་དང༌། འགྲོ་བར་ཡང་དང་ཡང་དུ་གནས་པའི་རྟེན་གང་ཟག་དང༌། མངོན་པར་བྱུང་བའི་རྒྱུན་ཉམས་པར་འགྱུར་བ་ཆད་པ་དང</w:t>
      </w:r>
      <w:ins w:id="18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རང་བཞིན་གནས་པ་ལས་གཞན་དུ་མི་འགྱུར་བ་རྟག་པར་འཛིན་པ་དང</w:t>
      </w:r>
      <w:ins w:id="18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འཁོར་བ་དང་མྱ་ངན་ལས་འདས་པ་ལ་དོར་བར་བྱ་བ་དང</w:t>
      </w:r>
      <w:ins w:id="18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ཅིག་ཤོས་སུ་མཚན་མར་འཛིན་པ་དང༌། རིགས་ཐ་དད་པ་ཉིད་དུ་གྱུར་པའི་རྒྱུར་འཛིན་པ་དང༌། མིང་དང་གཟུགས་ཀྱི་ཆོས་ཕུང་པོ་ཉིད་དུ་བདེན་པར་འཛིན་པ་དང༌། རྒྱུའི་རྟེན་ཁམས་དག་ཏུ་བདེན་པར་འཛིན་པ་དང༌། རྐྱེན་གྱི་ཁྱད་པར་ཕྱིའི་སྐྱེ་མཆེད་ལ་སོགས་པ་བདེན་པར་འཛིན་པ་དང༌། ཡང་དག་པ་མ་ཡིན་པའི་ཀུན་ཏུ་རྟོག་པ་ལ་བདེན་པར་འཛིན་པ་ཁམས་གསུམ་པ་ལ་གནས་པ་དང༌། དེ་ལ་བླང་བ་དང་དོར་བར་ཡོངས་སུ་འཛིན་པ་ཆགས་པ་དང༌། རྣམ་པ་ཐམས་ཅད་མཁྱེན་པ་ཉིད་མི་ཐོབ་པར་འཛིན་པ་སེམས་ཀུན་ཏུ་ཞུམ་པ་དང༌། གཟུགས་ཀྱི་སྐུ་དེ་བཞིན་གཤེགས་པར་ལྟ་བ་དང༌། གསུང་རབ་ཡན་ལག་བཅུ་གཉིས་རྗོད་པར་བྱེད་པ་དམ་པའི་ཆོས་སུ་ལྟ་བ་དང༌། སྐྱེས་བུ་ཟུང་བཞི་པོ་དགེ་འདུན་དུ་ལྟ་བ་དང༌། ཚུལ་ཁྲིམས་འཆལ་བ་ཉིད་ཀྱི་གཉེན་པོ་ཚུལ་ཁྲིམས་སུ་ལྟ་བ་དང</w:t>
      </w:r>
      <w:ins w:id="19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ཆོས་ཐམས་ཅད་ལ་སྟོང་པ་ཉིད་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ལ་ཐེ་ཚོམ་ཟ་བའི་རྩོད་པ་དང༌། དངོས་པོར་ཡོངས་སུ་འཛིན་པ་ཉིད་ཀྱིས་དེ་དང་འགལ་བའི་ཉེས་པ་སྟེ། སྤང་བར་བྱ་བ་ཉི་ཤུ་པོ་དེ་ཡང་དག་པར་སྤངས་ཏེ། སྔ་མ་ལྟར་ཡོངས་སུ་སྦྱངས་པས་ས་བདུན་པ་རིང་དུ་སོང་བ་ཐོབ་ཅིང་རྫོགས་པར་འགྱུར་བ་ཡིན་ནོ། །དེ་དག་སྤོང་བར་བྱེད་པའི་གཉེན་པོ་གང་དག་ཅིག་ཡིན་ཞེ་ན། གྲངས་ཇི་ལྟ་བས་གཉེན་པོ་རྒྱས་པར་གསུངས་པ། རྣམ་ཐར་སྒོ་གསུམ་ཤེས་པ་དང༌། །འཁོར་གསུམ་རྣམ་པར་དག་ཉིད་དང༌། །སྙིང་རྗེ་དང་ནི་རློམ་མེད་དང༌། །ཆོས་མཉམ་ཉིད་དང་ཚུལ་གཅིག་ཤེས། །མི་སྐྱེ་བ་དང་བཟོད་ཤེས་དང༌། །ཆོས་རྣམས་རྣམ་པ་གཅིག་ཏུ་སྟོན། །རྟོག་པ་ཀུན་ཏུ་འཇོམས་པ་དང༌། །འདུ་ཤེས་ལྟ་དང་ཉོན་མོངས་སྤོང༌། །ཞི་གནས་ངེས་པར་སེམས་པ་དང༌། །ལྷག་མཐོང་ལ་ནི་མཁས་པ་དང༌། །སེམས་དུལ་བ་དང་ཐམས་ཅད་ལ། །ཐོགས་པ་མེད་པའི་ཡེ་ཤེས་དང༌། །ཆགས་པའི་ས་མིན་གང་འདོད་པར། །ཞིང་གཞན་དུ་ནི་མཉམ་འགྲོ་དང༌། །ཀུན་ཏུ་བདག་གི་ངོ་བོ་ནི། །སྟོན་པ་ཉིད་དང་ཉི་ཤུའོ། །ཞེས་བྱ་བའོ། །ཕུང་པོ་རྣམས་ལ་རང་དབང་དུ་བྱེད་པར་གྱུར་པའི་བདག་གིས་དབེན་པར་རྟོགས་པ་ཉིད་ཀྱིས་རང་གི་ངོ་བོས་དབེན་པ་རྣམ་པར་ཐར་པའི་སྒོ་སྟོང་པ་ཉིད་དང</w:t>
      </w:r>
      <w:ins w:id="19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དེ་བཞིན་དུ་སྦྱར་ཏེ། རྒྱུས་རྣམ་པར་དབེན་པ་མཚན་མ་མེད་པ་དང༌། འབྲས་བུ་རྣམ་པར་དབེན་པ་སྨོན་པ་མེད་པ་ཡང་དག་པར་ཤེས་པ་དང༌། ལེན་པ་པོ་དང་སྦྱིན་པ་པོ་དང་སྦྱིན་པར་བྱ་བ་ལ་སོགས་པ་མི་དམིགས་པ་དང༌། སྐྱེ་བོ་སྡུག་བསྔལ་དང་ལྡན་པ་ལ་རང་དང་མཚུངས་པའི་སྙིང་བརྩེ་བ་དང༌། དངོས་པོ་ཐམས་ཅད་མ་སྐྱེས་པ་ཉིད་ཀྱིས་དམིགས་པ་མེད་པའི་རློམ་པ་མེད་པ་དང༌། འཁོར་བ་དང་མྱ་ངན་ལས་འདས་པའི་ཆོས་ཐམས་ཅད་རང་བཞིན་གྱིས་མཉམ་པ་ཉིད་དང</w:t>
      </w:r>
      <w:ins w:id="19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ཐེག་པ་ཐ་དད་པའི་མཚན་ཉིད་ཡོད་པ་མ་ཡིན་པས་ཐེག་པ་ཆེན་པོ་གཅིག་ཏུ་ངེས་པར་རྟོགས་པ་དང</w:t>
      </w:r>
      <w:ins w:id="19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གདོད་མ་ནས་ཆོས་ཐམས་ཅད་ཀྱི་བདག་ཉིད་མི་སྐྱེ་བ་ཡོངས་སུ་ཤེས་པ་དང</w:t>
      </w:r>
      <w:ins w:id="19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སྟོང་པ་ཉིད་ལ་མི་སྐྲག་པའི་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བཟོད་པ་ཁོང་དུ་ཆུད་པ་དང</w:t>
      </w:r>
      <w:ins w:id="19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ེས་པར་བྱ་བ་ཐམས་ཅད་ལ་ཐབས་ཀྱི་སྒོ་ནས་ཆོས་བསྟན་པས་ཐེག་པ་ཆེན་པོ་ཉིད་གཟུང་བ་དང་འཛིན་པ་མེད་པའི་ཚུལ་གཅིག་ཏུ་སྟོན་པ་དང༌། གཟུང་བ་དང་འཛིན་པར་མངོན་པར་ཞེན་པའི་རྟོགས་པ་ཐམས་ཅད་འཇོམས་པ་དང། །མཚན་མར་འཛིན་པ་ཉིད་ཀྱི་འདུ་ཤེས་སྤོང་ཞིང་འཇིག་ཚོགས་ལ་ལྟ་བ་ལ་སོགས་པ་ལྟ་བ་ལྔ་འདོར་བ་དང</w:t>
      </w:r>
      <w:ins w:id="19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འདོད་ཆགས་ལ་སོགས་པའི་ཉོན་མོངས་པ་སེལ་བ་དང</w:t>
      </w:r>
      <w:ins w:id="19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ཐམས་ཅད་མཁྱེན་པ་ཉིད་ལ་རྩེ་གཅིག་པའི་ཞི་གནས་དང</w:t>
      </w:r>
      <w:ins w:id="19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ཤེས་རབ་ཕུན་སུམ་ཚོགས་པ་དང་ལྡན་པས་ལྷག་མཐོང་ལ་མཁས་པ་དང</w:t>
      </w:r>
      <w:ins w:id="19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འགོག་པ་དང་ལམ་གྱི་མཚན་ཉིད་ཤེས་པས་སེམས་དུལ་བ་དང༌། གཟུགས་ལ་སོགས་པ་ལ་ཐོགས་པ་མེད་པའི་ཡེ་ཤེས་དང༌། རྟེན་དང་གཞི་མ་གྲུབ་པ་ཉིད་ཀྱིས་མངོན་པར་ཆགས་པའི་གནས་མ་ཡིན་པ་དང། ཇི་ལྟར་འདོད་པའི་སངས་རྒྱས་ཀྱི་ཞིང་གཞན་དུ་ཅིག་ཅར་མཉམ་དུ་འགྲོ་ཞིང་ཆོས་སྟོན་པ་དང༌། གདུལ་བྱ་དང་རྗེས་སུ་མཐུན་པར་བདག་གི་ལུས་རབ་ཏུ་བསྟན་ནས་དོན་བྱེད་པ་ཉིད་ཀྱིས་སྟོང་པ་ཉིད་དང་འགལ་བའི་གཉེན་པོར་གྱུར་པ་སྟེ། མི་དམིགས་པའི་མཚན་ཉིད་ཅན་གྱིས་ཉི་ཤུ་ཉིད་དོ། །དེའི་འོག་ཏུ་སྨོན་ལམ་གྱི་ཕ་རོལ་ཏུ་ཕྱིན་པ་གཙོར་གྱུར་པ་ཉིད་ཀྱིས་ས་བརྒྱད་པའི་ཡོངས་སུ་སྦྱོང་བ་གསུངས་པ། སེམས་ཅན་ཀུན་ཡིད་ཤེས་པ་དང༌། །མངོན་པར་ཤེས་པས་རྩེ་བ་དང༌། །སངས་རྒྱས་ཞིང་བཟང་བསྒྲུབ་པ་དང། །ཡོངས་སུ་བརྟག་ཕྱིར་སངས་རྒྱས་བསྟེན། །དབང་པོ་ཤེས་དང་རྒྱལ་བ་ཡི། །ཞིང་སྦྱོང་སྒྱུ་མ་ལྟར་གནས་དང༌། །བསམས་བཞིན་སྲིད་པ་ལེན་པ་དང༌། །ལས་ནི་རྣམ་པ་འདི་བརྒྱད་བཤད། །ཅེས་བྱ་བའོ། །སེམས་གཅིག་གིས་སེམས་ཅན་ཐམས་ཅད་ཀྱི་སྤྱོད་པ་ཇི་ལྟ་བ་བཞིན་ཤེས་པ་དང</w:t>
      </w:r>
      <w:ins w:id="20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ཇིག་རྟེན་གྱི་ཁམས་སུ་རྫུ་འཕྲུལ་གྱི་མངོན་པར་ཤེས་པས་རྣམ་པར་རྩེ་ཞིང་དེ་དག་གི་འདུ་ཤེས་མི་འགྱུར་བ་དང</w:t>
      </w:r>
      <w:ins w:id="20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ངས་རྒྱས་ཀྱི་ཞིང་རྟེན་གསེར་ལ་སོགས་པའི་ངོ་བོར་ཡོངས་སུ་སྒྱུར་བའི་འབྱོར་པ་དཔག་ཏུ་མེད་པའི་སྦྱིན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གཏོང་ཡང་དེས་རློམ་སེམས་སུ་མི་བྱེད་པ་དང</w:t>
      </w:r>
      <w:ins w:id="20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ེམས་ཅན་ལ་ཕན་གདགས་པའི་ཕྱིར་རྣམ་པ་ཐམས་ཅད་དུ་ཆོས་ཡོངས་སུ་བརྟགས་པས་སངས་རྒྱས་བསྟེན་ཅིང་ཆོས་ལ་བསྙེན་བཀུར་བ་དང</w:t>
      </w:r>
      <w:ins w:id="20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ལྷའི་མིག་ལ་སོགས་པ་སྐྱེད་ཅིང་སྟོབས་བཅུ་ལ་གནས་པས། སེམས་ཅན་གྱི་དབང་པོ་ཡོངས་སུ་རྫོགས་པར་ཤེས་པ་དང</w:t>
      </w:r>
      <w:ins w:id="20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ྒྱལ་བའི་ཞིང་རྟེན་པ་མི་དལ་བ་སྤོང་བ་ལ་སོགས་པ་ཡོངས་སུ་སྦྱོང་ཞིང་སེམས་ཅན་གྱི་སེམས་རྗེས་སུ་དག་པ་བྱེད་པ་དང</w:t>
      </w:r>
      <w:ins w:id="20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ཐམས་ཅད་དུ་སྒྱུ་མ་ལྟ་བུར་གནས་ཤིང་དེ་དག་གི་དོན་བྱ་བ་ཐམས་ཅད་སྒྲུབ་ཀྱང་ཡིད་ཉེ་བར་མི་སྦྱོར་བ་དང</w:t>
      </w:r>
      <w:ins w:id="20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བློ་སྔོན་དུ་བཏང་ནས་རང་དབང་དུ་སེམས་ཅན་ཡོངས་སུ་སྨིན་པར་འགྱུར་བའི་ལུས་འཛིན་པ་སྟེ། དེ་ལྟ་བུའི་ལས་རྣམ་པ་བརྒྱད་སྔ་མ་ལྟར་ཡོངས་སུ་སྦྱངས་པས་ས་བརྒྱད་པ་མི་གཡོ་བ་འཐོབ་ཅིང་རྫོགས་པར་འགྱུར་བ་ཡིན་ནོ། །དེའི་འོག་ཏུ་སྟོབས་ཀྱི་ཕ་རོལ་ཏུ་ཕྱིན་པ་གཙོར་གྱུར་པ་ཉིད་ཀྱིས་ས་དགུ་པའི་ཡོངས་སུ་སྦྱོང་བ་གསུངས་པ། སྨོན་ལམ་དག་ནི་མཐའ་ཡས་དང༌། །ལྷ་ལ་སོགས་པའི་སྐད་ཤེས་དང༌། །སྤོབས་པ་ཆུ་བོ་ལྟ་བུ་དང༌། །མངལ་དུ་འཇུག་པ་མཆོག་དང་ནི། །རིགས་དང་རུས་དང་ཆོ་འབྲང་དང༌། །འཁོར་དང་སྐྱེ་བ་དག་དང་ནི། །ངེས་འབྱུང་བྱང་ཆུབ་ཤིང་རྣམས་དང༌། །ཡོན་ཏན་ཕུན་སུམ་ཚོགས་པ་ཡིན། །ཞེས་བྱ་བའོ། །ཕ་རོལ་ཏུ་ཕྱིན་པ་རྣམས་ལེགས་པར་རྫོགས་པས་ཇི་ལྟར་བསམས་པ་འགྲུབ་པའི་སྨོན་ལམ་མཐའ་ཡས་པ་དང་། ངེས་པའི་ཚིག་སོ་སོ་ཡང་དག་པར་རིག་པས་ལྷ་ལ་སོགས་པ་སེམས་ཅན་ཐམས་ཅད་ཀྱི་སྐད་ཤེས་པ་དང</w:t>
      </w:r>
      <w:ins w:id="20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ཆོས་ཟབ་མོ་ལ་སོགས་པ་སོ་སོ་ཡང་དག་པར་རིག་པས་སྤོབས་པ་བཀོད་པའི་ཆུ་བོ་ལྟར་ཟད་མི་ཤེས་པ་དང༌། ཐབས་ཀྱི་བསྔགས་པའི་མངལ་དུ་འཇུག་པའམ་རྫུས་ཏེ་སྐྱེ་བ་དང༌། རྒྱལ་པོ་ལ་སོགས་པའི་རིགས་དང༌། ཉི་མ་ལ་སོགས་པའི་རུས་དང</w:t>
      </w:r>
      <w:ins w:id="20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ཕ་དང་མའི་བདུན་བརྒྱུད་ལེགས་པར་འབྲེལ་པའི་ཆོ་འབྲང་དང</w:t>
      </w:r>
      <w:ins w:id="20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རང་དབང་བ་དང་རང་གི་བྱང་ཆུབ་ལ་གཞག་པའི་འཁོར་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དང༌། བརྒྱ་བྱིན་ལ་སོགས་པས་མངོན་པར་བསྟོད་ཅིང་གཡོ་བ་དང་འོད་ཀྱིས་སྣང་བར་བྱེད་པ་ལ་སོགས་པ་སྐྱེ་བ་དང</w:t>
      </w:r>
      <w:ins w:id="21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སངས་རྒྱས་ལ་སོགས་པ་བསྐུལ་ཞིང་རྨད་དུ་བྱུང་བའི་རྣམ་པར་ཐར་པས་རབ་ཏུ་ངེས་པར་འབྱུང་བ་དང</w:t>
      </w:r>
      <w:ins w:id="21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ིན་པོ་ཆེ་སྣ་ཚོགས་ཀྱི་རྒྱུ་ལས་གྲུབ་པའི་ཤིང་ཨ་ཤྭཏྠ་ལ་སོགས་པ་བྱང་ཆུབ་ཀྱི་ཤིང་ལ་སྐུ་བརྟེན་ཏེ་འཚང་རྒྱ་བ་དང</w:t>
      </w:r>
      <w:ins w:id="21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ྟོབས་ལ་སོགས་པ་སངས་རྒྱས་ཀྱི་ཆོས་ཀྱི་ངོ་བོར་གྱུར་པའི་ཡོན་ཏན་ཐམས་ཅད་ཡོངས་སུ་རྫོགས་པར་བྱེད་པ་སྟེ། དེ་ལྟ་བུའི་ཆོས་བཅུ་གཉིས་སྔ་མ་ལྟར་ཡོངས་སུ་སྦྱངས་པའི་ཁྱད་པར་གྱིས་ས་དགུ་པ་ལེགས་པའི་བློ་གྲོས་ཐོབ་ཅིང་རྫོགས་པར་འགྱུར་བ་ཡིན་ནོ། །དེ་ལྟར་རྒྱུའི་ས་རྣམས་ཀྱི་ཡོངས་སུ་སྦྱང་བ་བསྟན་ནས། ད་ནི་ཡེ་ཤེས་ཀྱི་ཕ་རོལ</w:t>
      </w:r>
      <w:r>
        <w:rPr>
          <w:rFonts w:ascii="Monlam Uni OuChan2" w:hAnsi="Monlam Uni OuChan2" w:cs="Monlam Uni OuChan2"/>
          <w:sz w:val="40"/>
          <w:szCs w:val="40"/>
          <w:cs/>
        </w:rPr>
        <w:t>་ཏུ་ཕྱིན་པ་གཙོར་གྱུར་པ་ཉིད་ཀྱི་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ས་ཐམས་ཅད་བསྡུས་པའི་སྒོ་ནས་འབྲས་བུའི་ས་ཉིད་དུ་ས་བཅུ་པའི་མཚན་ཉིད་གསུངས་པ།</w:t>
      </w:r>
      <w:r>
        <w:rPr>
          <w:rFonts w:ascii="Monlam Uni OuChan2" w:hAnsi="Monlam Uni OuChan2" w:cs="Monlam Uni OuChan2"/>
          <w:sz w:val="40"/>
          <w:szCs w:val="40"/>
        </w:rPr>
        <w:t xml:space="preserve"> 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ས་དགུ་འདས་ནས་ཡེ་ཤེས་ཀྱི། །གང་གིས་སངས་རྒྱས་སར་གནས་པ། །དེ་ནི་བྱང་ཆུབ་སེམས་དཔའི་ས། །བཅུ་པ་ཡིན་པར་ཤེས་པར་བྱ། །ཞེས་བྱ་བའོ། །ཉན་ཐོས་ལ་སོགས་པ་སོ་སོའི་རིགས་ཀྱི་ས་དང༌། འབྲས་བུ་དང་པོ་ལ་ཞུགས་པ་བརྒྱད་པ་དང༌། རྒྱུན་ཏུ་ཞུགས་པས་བདེན་པ་མཐོང་བའི་ས་དང༌། ལན་ཅིག་ཕྱིར་འོང་བ་ཉོན་མོངས་པ་བསྲབས་པའི་ས་དང༌། ཕྱིར་མི་འོང་བ་འདོད་པའི་ཁམས་ཀྱི་འདོད་ཆགས་དང་བྲལ་བའི་ས་དང</w:t>
      </w:r>
      <w:ins w:id="21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དགྲ་བཅོམ་པ་ཁམས་ཀྱི་ཉོན་མོངས་པ་ཟད་པས་བྱས་པ་རྟོགས་པའི་ས་དང</w:t>
      </w:r>
      <w:ins w:id="21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འབྲས་བུ་ཕྱི་མ་གསུམ་ལ་ཞུགས་པ་ཉན་ཐོས་དང</w:t>
      </w:r>
      <w:ins w:id="21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རང་གི་བྱང་ཆུབ་མངོན་སུམ་དུ་བྱས་པས་རང་སངས་རྒྱས་ཀྱི་ས་དང༌། ཇི་སྐད་བཤད་པའི་ས་རྣམ་པ་དགུ་པོ་བྱང་ཆུབ་སེམས་དཔའི་རྒྱུར་གྱུར་པ་གཅིག་ཁོ་ན་སྟེ། དེ་ལྟར་ས་དགུ་འདས་ནས་ས་བཅུ་པ་ལ་ནི་བྱང་ཆུབ་སེམས་དཔའ་སངས་རྒྱས་ཀྱི་སར་གནས་པ་ཡིན་པས་དེ་ནི་བྱང་ཆུབ་སེམས་དཔའི་ས་བཅུ་པ་ཆོས་ཀྱི་སྤྲིན་ཡིན་པར་རིག་པར་བྱའོ། །དེའི་ཕྱིར་རྒྱུའི་ས་ཡོངས་སུ་སྦྱོང་བ་རྣམས་ཀྱི་ཁྱད་པར་ཕུལ་དུ་གྱུར་པ་ཉིད་ཀྱིས་འབྲས་བུའི་ས་ཡོངས་སུ་རྫོགས་པར་འགྱུར་རོ། །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ཞེས་དགོངས་ཏེ། འདིར་ཡོངས་སུ་སྦྱོང་བ་བཅུ་པ་གཞན་ནི་མ་གསུངས་སོ། །དེའི་རྗེས་ལ་བར་སྐབས་ཀྱི་ཚིགས་སུ་བཅད་པ་གཉེན་པོའི་ཚོགས་གང་ཡིན་པ་གསུངས་པ། མཐོང་དང་བསྒོམ་པའི་ལམ་དག་ལ། །གཟུང་དང་འཛིན་པའི་རྣམ་རྟོག་རྣམས། །ཉེ་བར་ཞི་བར་བྱ་བའི་ཕྱིར། །གཉེན་པོ་རྣམ་པ་བརྒྱད་ཅེས་བྱ། །ཞེས་བྱ་བའོ། །མཐོང་བ་དང་བསྒོམ་པའི་ལམ་དག་གིས་སོ་སོར་ཀུན་ནས་ཉོན་མོངས་པ་དང་གཉེན་པོའི་རྟེན་ཅན་གྱི་གཟུང་བའི་རྣམ་པར་རྟོག་པ་གཉིས་དང༌། གང་ཟག་རྫས་དང་སྐྱེས་བུ་བཏགས་པར་ཡོད་པས་འཛིན་པའི་རྣམ་པར་རྟོག་པ་གཉིས་གོ་རིམས་ལྟར་དངོས་པོ་དང་རྣམ་པ་ལ་བརྟེན་པའི་དབང་གིས་རྣམ་པར་རྟོག་པ་རྣམ་པ་བརྒྱད་སྤོང་བའི་གཉེན་པོ་ཡིན་ནོ། །དེ་ལྟར་ཚོགས་ཀྱི་གཉེན་པོའི་དཔུང་ལེགས་པར་བསགས་ནས་ངེས་པར་འབྱུང་བར་འགྱུར་བ་ཡིན་པའི་ཕྱིར་ཆོག་མི་ཤེས་པའི་བརྩོན་འགྲུས་ཀྱི་བདག་ཉིད་ངེས་པར་འབྱུང་བའི་སྒྲུབ་པ་གསུངས་པ། ཆེད་དུ་བྱ་དང་མཉམ་ཉིད་དང༌། །སེམས་ཅན་དོན་དང་འབད་མེད་དང༌། །མཐའ་ལས་འདས་པ་ངེས་འབྱུང་དང༌། །ཐོབ་པའི་མཚན་ཉིད་ངེས་འབྱུང་དང</w:t>
      </w:r>
      <w:ins w:id="21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།རྣམ་ཀུན་མཁྱེན་ཉིད་ངེས་འབྱུང་དང</w:t>
      </w:r>
      <w:ins w:id="21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།ལམ་གྱི་ཡུལ་ཅན་ངེས་འབྱུང་སྟེ། །རྣམ་པ་བརྒྱད་ཀྱི་བདག་ཉིད་འདི། །ངེས་འབྱུང་བསྒྲུབ་པ་ཡིན་ཞེས་བྱ། །ཞེས་བྱ་བའོ། །སེམས་ཆེན་པོ་ལ་སོགས་པ་ཆེད་དུ་བྱ་བ་དང</w:t>
      </w:r>
      <w:ins w:id="21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ཤེས་རབ་ཀྱི་ཆོས་ཐམས་ཅད་ནམ་མཁའ་ལྟར་མཉམ་པ་དང</w:t>
      </w:r>
      <w:ins w:id="21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སྙིང་རྗེས་སེམས་ཅན་གྱི་དོན་ཁྱད་པར་བྱེད་པ་དང</w:t>
      </w:r>
      <w:ins w:id="22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ཟུང་དུ་འཇུག་པ་མཚན་མ་མེད་པར་ཐམས་ཅད་བྱེད་པ་ལྷུན་གྱིས་གྲུབ་པ་དང</w:t>
      </w:r>
      <w:ins w:id="22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དེ་ཉིད་རྟག་པ་དང་ཆད་པའི་མཐའ་དང་བྲལ་བ་དང</w:t>
      </w:r>
      <w:ins w:id="22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ེས་རབ་ཀྱི་ཕ་རོལ་ཏུ་ཕྱིན་པ་ཉིད་ལས་ཐེག་པ་གསུམ་གྱི་དོན་ཐམས་ཅད་ཐོབ་པ་དང་མི་རྟོག་པའི་མཚན་ཉིད་ཀྱིས་རྣམ་པ་ཐམས་ཅད་མཁྱེན་པ་ཉིད་དང</w:t>
      </w:r>
      <w:ins w:id="22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དེའི་ཁྱད་པར་གྱི་ལམ་མཐར་ཐུག་པའི་ཡུལ་ཅན་གྱི་ངེས་པར་འབྱུང་བ་སྟེ། སྤང་བར་བྱ་བའི་ཡུལ་ལས་ངེས་པར་རྒྱལ་བར་བྱ་བའི་ཕྱིར་འབྲས་བུའི་མཆོག་ཉིད་དུ་ངེས་པར་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འབྱུང་བའི་སྒྲུབ་པ་རྣམ་པ་བརྒྱད་དོ། །ཤེས་རབ་ཀྱི་ཕ་རོལ་ཏུ་ཕྱིན་པའི་མན་ངག་གི་བསྟན་བཅོས་མངོན་པར་རྟོགས་པའི་རྒྱན་གྱི་འགྲེལ་པ་ཤེས་རབ་སྒྲོན་མའི་ཕྲེང་བ་ཞེས་བྱ་བ་ལས་སྐབས་དང་པོའི་འགྲེལ་པའོ།། །།རྣམ་པ་ཐམས་ཅད་མཁྱེན་པ་ཉིད་རྟོགས་པ་ནི་ལམ་ཤེས་པ་ཉིད་ལ་རག་ལས་པས་དེ་འཆད་པར་མཛད་པ་ན་དང་པོར་ལམ་ཤེས་པའི་རྟེན་བྱེད་པ་དང་བཅས་པ་གསུངས་པ། ལྷ་རྣམས་རུང་བར་བྱ་བའི་ཕྱིར། །འོད་ཀྱིས་མོག་མོག་པོར་མཛད་དང</w:t>
      </w:r>
      <w:ins w:id="22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།ཡུལ་ངེས་པ་དང་ཁྱབ་པ་དང</w:t>
      </w:r>
      <w:ins w:id="22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།རང་བཞིན་དང་ནི་དེ་ཡི་ལས། །ཞེས་བྱ་བའོ། །མདོ་ལས་དེ་བཞིན་གཤེགས་པའི་རང་བཞིན་གྱི་འོད་དག་གིས་ལྷ་ལ་སོགས་པའི་རྣམ་པར་སྨིན་པའི་འོད་མོག་མོག་པོར་མཛད་དོ་ཞེས་གསུངས་ཏེ། དེ་ནི་དེ་དག་ལ་ལམ་ཤེས་པ་ཉིད་སྐྱེ་བར་རུང་པར་བསྒྲུབ་པའི་ཕྱིར་ཏེ། དེའི་ཕྱིར་ང་རྒྱལ་བཅོམ་པའི་རྒྱུད་ཁོ་ན་ལ་སྐྱེ་བས་རྟེན་གྱིས་ཁྱད་པར་འཕགས་པར་རིག་པར་བྱའོ། །དེ་བཞིན་དུ་ཐམས་ཅད་མཁྱེན་པ་ཉིད་དུ་སེམས་བསྐྱེད་པ་ཅན་གྱིས་ཡུལ་སོ་སོར་ངེས་པ་དང</w:t>
      </w:r>
      <w:ins w:id="22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སེམས་ཅན་ཐམས་ཅད་ལ་དེ་བཞིན་གཤེགས་པ་ཉིད་ཀྱི་སྙིང་པོ་ཡོད་པའི་ཕྱིར་འདོད་ཆགས་དང་བྲལ་བ་དང༌། ཅིག་ཤོས་ཀྱི་རྣལ་འབྱོར་པ་ལ་སོགས་པས་ཀྱང་མཐར་བསྒོམ་པར་བྱ་བ་ཡིན་པས་མཐའ་དག་ལ་ཁྱབ་པའི་རིགས་དང</w:t>
      </w:r>
      <w:ins w:id="22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ཁོར་བ་ཇི་སྲིད་པར་སེམས་ཅན་གྱི་དོན་བྱེད་པར་ཞུགས་པ་ཉིད་ཀྱིས་དེའི་རྒྱུར་གྱུར་པའི་ཉོན་མོངས་པ་རྣམ་པ་ཐམས་ཅད་དུ་སྤངས་པ་མ་ཡིན་པའི་རང་བཞིན་དང༌། ཤེས་རབ་དང་ཐབས་ལ་མཁས་པས་ཡང་དག་པའི་མཐའ་མངོན་དུ་མི་བྱེད་པ་དང༌། སེམས་ཅན་ཡོངས་སུ་མ་བསྡུས་པ་སྡུད་པ་ལ་སོགས་པའི་ལས་བྱེད་པ་ཡིན་ནོ། །དེ་ལྟ་བུའི་ལམ་ཤེས་པ་ཉིད་ཀྱི་ལམ་དེ་དག་ནི་གང་ཞིག་ཡིན། ཇི་ལྟར་ཤེས་པར་བྱ་ཞེ་ན། རེ་ཞིག་ཉན་ཐོས་ཀྱི་ལམ་ཤེས་པ་གསུངས་པ། ལམ་ཤེས་ཉིད་ཀྱི་ཚུལ་ལ་ནི། །འཕགས་པའི་བདེན་པ་བཞི་དག་གི། །རྣམ་པ་མི་དམིགས་སྒོ་ནས་ནི། །ཉན་ཐོས་ལམ་འདི་ཤེས་པར་བྱ། །ཞེས་བྱ་བའོ། །དེ་ལ་སྡུག་བསྔལ་གྱི་བདེན་པ་ནི་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སྐྱེ་ཞིང་འཇིག་པའི་ཆོས་ཅན་གྱི་མཚན་ཉིད་མི་རྟག་པ་དང</w:t>
      </w:r>
      <w:ins w:id="22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ཟག་པ་དང་བཅས་པའི་དངོས་པོ་ཉིད་ཀྱིས་འཕགས་པ་རྣམས་དང་མི་མཐུན་པ་ཉིད་ཀྱིས་སྡུག་བསྔལ་བ་དང</w:t>
      </w:r>
      <w:ins w:id="22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བྱེད་པ་པོའི་དོན་གཞན་གྱིས་སྟོང་པ་ཉིད་ཀྱིས་བདག་མེད་པ་དང</w:t>
      </w:r>
      <w:ins w:id="23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ངོ་བོར་གྱུར་པའི་མཚན་མ་མ་གྲུབ་པ་ཉིད་ཀྱིས་ཞི་བའི་རྣམ་པ་བཞིའོ། །ཀུན་འབྱུང་བའི་བདེན་པ་ལ་ཚོར་བ་ཡིད་དུ་མི་འོང་བའི་སྐྱེ་བའི་རྒྱུའི་རྩ་བར་གྱུར་པ་ཉིད་ཀྱིས་ནད་ལྟ་བུ་དང༌། འབྲས་བུ་སྡུག་བསྔལ་ཀུན་འབྱུང་བ་ཉིད་ཀྱིས་འབྲས་ལྟ་བུ་ཀུན་འབྱུང་བ་དང༌། ཚོར་བ་བཟོད་པར་དཀའ་བ་སྐྱེ་བའི་རྐྱེན་དུ་གྱུར་པ་ཉིད་ཀྱིས་ཟུག་རྔུ་ལྟ་བུར་རབ་ཏུ་སྐྱེ་བ་དང</w:t>
      </w:r>
      <w:ins w:id="23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ཇིགས་པ་མང་པོ་བརྒྱུད་མར་འབྱུང་བས་རབ་ཏུ་འཇོམས་པ་ཉིད་ཀྱིས་སྡིག་པ་ལྟ་བུའི་རྐྱེན་གྱི་ངོ་བོ་ཉིད་ཀྱིས་རྣམ་པ་བཞིའོ། །སྡུག་བསྔལ་དང་ཀུན་འབྱུང་བ་གཉིས་ཀ་ལ་ཡང་ཕྱིར་རྒོལ་བ་གནོད་པར་ཞུགས་པས་ཕ་རོལ་དགྲ་ལྟ་བུ་དང</w:t>
      </w:r>
      <w:ins w:id="23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གནོད་པས་འཇིགས་ཤིང་ཡིད་བརྟན་དུ་མི་རུང་བས་འཇིག་པའི་ཆོས་ཅན་ཏེ་ཡིད་འབྱུང་བ་དག་གི་མཚན་ཉིད་གཉིས་དང</w:t>
      </w:r>
      <w:ins w:id="23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རང་གི་ངོ་བོ་བརྟན་པར་མི་གནས་པས་གཡོ་བ་དང</w:t>
      </w:r>
      <w:ins w:id="23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རྒྱུ་མེད་པར་ངང་གིས་འཇིག་པས་རབ་ཏུ་འཇིག་པ་སྟེ་འདོད་ཆགས་དང་བྲལ་བར་བྱ་བ་གཉིས་དང</w:t>
      </w:r>
      <w:ins w:id="23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འདི་དང་ཕྱི་མ་གནོད་པའི་གནས་སུ་གྱུར་པས་འཇིགས་པ་དང</w:t>
      </w:r>
      <w:ins w:id="23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ཤ་ཟ་ལ་སོགས་པ་གནོད་པར་བྱེད་པ་རྣམས་ཀྱིས་གནོད་པ་བསྒོ་བའི་གནས་ཡིན་པས་ནད་འགོ་བ་དང</w:t>
      </w:r>
      <w:ins w:id="23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ཕྱི་དང་ནང་གི་རྐྱེན་སྣ་ཚོགས་པས་གཙེ་བར་བྱ་བ་ཡིན་པས་འཚེ་བའི་རྣམ་པ་སྟེ། །འགོག་པར་བྱ་བ་འཇུག་པའི་རྣམ་པ་གསུམ་མོ། །དེ་ལྟར་ན་ངོ་བོ་གསུམ་ལ་རབ་ཏུ་དབྱེ་བས་རྣམ་པ་བདུན་ཡིན་པར་ཤེས་པར་བྱའོ། །འགོག་པའི་བདེན་པ་མ་རིག་པ་ལ་སོགས་པ་འགགས་པས་འདུ་བྱེད་ལ་སོགས་པ་འགག་པའི་ཕྱིར་འགོག་པའི་ངོ་བོ་བདག་མེད་པ་ཉིད་དང</w:t>
      </w:r>
      <w:ins w:id="23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སྡུག་བསྔལ་གྱི་ཕུང་པོ་ཆེན་པོ་ཉེ་བར་སྟོངས་པའི་ཕྱིར་ཞི་བ་ཉིད་དང༌། སྡུག་བསྔལ་བ་དང་ཀུན་འབྱུང་བ་མི་གཙང་བས་དབེན་པའི་ཕྱིར་གྱ་ནོམ་པ་ཉིད་དང༌། ངེས་པར་འབྱུང་བའི་མཚན་ཉིད་དེ་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འདི་ལྟར་བདག་དང་བདག་གི་རིང་དུ་སྤངས་པ་སྟོང་པ་ཉིད་དང</w:t>
      </w:r>
      <w:ins w:id="23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རྒྱུ་དང་རྐྱེན་གྱིས་འདུས་བྱས་པའི་མཚན་མ་མེད་པ་དང</w:t>
      </w:r>
      <w:ins w:id="24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ཁམས་གསུམ་ལ་མངོན་པར་དགའ་བའི་སྨོན་པ་མེད་པ་ཉིད་ཀྱི་ཕྱིར་དང</w:t>
      </w:r>
      <w:ins w:id="24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་འོངས་པའི་ཕུང་པོ་མངོན་པར་འདུ་བྱ་བ་མེད་པ་ཉིད་ཀྱིས་དེ་ཡང་ངོ་བོ་གཅིག་ལ་རབ་ཏུ་དབྱེ་བ་རྣམ་པ་བདུན་ཡིན་ནོ། །ལམ་གྱི་བདེན་པ་ལ་མྱ་ངན་ལས་འདས་པའི་གྲོང་ཁྱེར་དུ་འཁྲིད་པར་བྱེད་པའི་ལམ་དང༌། རིགས་པ་མ་ཡིན་པ་ཉོན་མོངས་པ་རྣམས་ཀྱི་གཉེན་པོ་ཡིན་པའི་ཕྱིར་རིགས་པ་དང༌། ཕྱིན་ཅི་མ་ལོག་པ་ཉིད་ཀྱི་ཡོན་ཏན་མཐའ་ཡས་པ་འབྱུང་བའི་ཕྱིར་སྒྲུབ་པ་དང༌། རྟག་ཅིང་ཕན་པ་དམ་པའི་གནས་སུ་ཕྱིན་པར་བྱེད་པའི་ཕྱིར་ངེས་པར་འབྱིན་པའི་རྣམ་པ་བཞིའོ། །དེ་ལྟར་བདེན་པའི་རྣམ་པ་དེ་དག་ངོ་བོ་ཉིད་མི་དམིགས་པའི་སྒོ་ནས་ལམ་ཤེས་པ་ཉིད་ཀྱི་གནས་སྐབས་སུ་ཉན་ཐོས་རྣམས་ཀྱི་ལམ་བྱང་ཆུབ་སེམས་དཔས་ཡོངས་སུ་ཤེས་པར་བྱ་བ་ཡིན་ནོ། །བདེན་པ་བཞི་ཡོངས་སུ་ཤེས་པ་ནི་ངེས་པར་འབྱེད་པའི་ཆ་དང་མཐུན་པ་སྔོན་དུ་འགྲོ་བ་ཅན་ཡིན་པས་དེའི་མཚན་ཉིད་རྣམ་པ་བཞི་གསུངས་པ། འཕགས་པ་ཉན་ཐོས་ལམ་ལ་ནི། །གཟུགས་ལ་སོགས་པ་སྟོང་པའི་ཕྱིར། །སྟོང་པ་ཉིད་རྣམས་དབྱེར་མེད་པས། །དྲོ་བ་དེ་དག་མི་དམིགས་པས། །རྩེ་མོར་གྱུར་པ་དག་ཏུ་འདོད། །དེ་ལ་རྟག་ལ་སོགས་ཚུལ་གྱིས། །གནས་པ་བཀག་པས་བཟོད་པ་རྣམས། །ས་བཅུ་དག་ལས་བརྩམས་ནས་ནི། །མི་གནས་རྒྱས་པར་བསྟན་པ་ཡིས། །ཆོས་ཀྱི་མཆོག་ཏུ་གྱུར་བཤད་དེ། །ཅི་ཕྱིར་ཞེ་ན་སངས་རྒྱས་ཀྱིས། །མཁྱེན་ནས་ཆོས་རྣམས་མ་གཟིགས་ཕྱིར། །ཞེས་བྱ་བའོ། །འདི་ལྟར་གཟུགས་ལ་སོགས་པའི་ཆོས་རྣམས་དེ་དག་ཤེས་པ་དང་སྤྱོད་པ་ཐོབ་པའི་གང་ཟག་མཐའ་དག་ངོ་བོ་ཉིད་ཀྱིས་སྟོང་པ་ཉིད་ཀྱི་ཕྱིར་སྟོང་པ་ཉིད་རྣམས་ཕན་ཚུན་ཐ་དད་པ་མེད་པ་ནི་དྲོ་བའི་རྣམ་པའོ། །གཟུགས་ལ་སོགས་པ་སྔ་མ་ལྟར་སྟོང་པ་ཉིད་ཀྱིས་མི་དམིགས་པ་ནི་རྩེ་མོའི་རྣམ་པའོ། །དེ་བཞིན་དུ་གཟུགས་ལ་སོགས་པ་རྟག་པ་དང་མི་རྟག་པ་ལ་སོགས་པ་མ་ཡིན་ནོ་ཞེས་དམིགས་པའི་ཚུལ་གྱིས་གནས་པ་བཀག་པ་ནི་བཟོད་པའི་རྣམ་པའོ། །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གང་གི་ཕྱིར་ཡོད་ན་ཐམས་ཅད་གཟིགས་པ་ཉིད་ཀྱི་ཚད་མ་སྐྱེས་བུས་ཆོས་ཐམས་ཅད་མཁྱེན་པར་སངས་རྒྱས་ནས་འགའ་ཡང་མ་གཟིགས་པར་ཞེས་བྱ་བའི་འཐད་པས་རབ་ཏུ་དགའ་བ་ལ་སོགས་པའི་ས་བཅུ་ལས་བརྩམས་ཏེ་ཆོས་ཐམས་ཅད་ལ་གནས་པར་མི་བྱ་བ་རྒྱས་པར་བསྟན་པ་ནི་ཆོས་ཀྱི་མཆོག་ཏུ་གྱུར་པའི་རྣམ་པ་སྟེ། དེ་ལྟར་ངེས་པར་འབྱེད་པའི་ཆ་དང་མཐུན་པ་སྐྱེ་བར་ཤེས་པར་བྱའོ། །དེའི་རྗེས་ལ་རང་སངས་རྒྱས་ཀྱི་ལམ་འཆད་པར་མཛད་པས་རེ་ཞིག་དེ་དག་གི་ལམ་སྔ་མ་ལས་ཇི་ལྟར་ཁྱད་ཞུགས་པ་ཉིད་དུ་བསྒྲུབ་པ་གསུངས་པ། རང་བྱུང་བདག་ཉིད་རྟོགས་པའི་ཕྱིར། །གཞན་གྱིས་བསྟན་ཡང་མི་དགོས་ལ། །བསེ་རུ་ལྟ་བུའི་ཡེ་ཤེས་ནི། །ཟབ་པ་ཉིད་དུ་མངོན་པར་བརྗོད། །ཅེས་བྱ་བའོ། །རང་བྱུང་བས་འཚང་རྒྱ་བ་ཉིད་དབང་པོ་རྣོན་པོ་དང་བར་མ་དང་ཅུང་ཟད་རྟུལ་བའི་བྱེ་བྲག་གིས་གསུམ་སྟེ། དེ་དག་ནི་སྔོན་ཐོས་པ་ལ་སོགས་པ་མངོན་པར་འདུ་བྱས་པས་གཞན་གྱིས་བསྟན་པ་ལ་མི་ལྟོས་པར་བདག་ཉིད་ཀྱིས་རང་གི་བྱང་ཆུབ་མངོན་པར་རྟོགས་པར་འགྱུར་བའི་ཕྱིར་དང</w:t>
      </w:r>
      <w:ins w:id="24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ཡང་གི་སྒྲས་འཕངས་པ་གཞན་དག་ལ་ཆོས་སྟོན་པ་ཡང་སྒྲ་ལ་མི་ལྟོས་པའི་ཕྱིར་ཟབ་སྟེ། གང་གི་ཕྱིར་སྒྲར་བརྗོད་པ་ནི་རྣམ་པར་གཡེང་བ་ཉིད་དང</w:t>
      </w:r>
      <w:ins w:id="24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ཉན་པ་པོ་རྣམས་ཀྱིས་འཆད་པ་པོའི་རྩལ་རྟོགས་པར་བྱེད་ན་བདེ་བླག་ཏུ་རྟོགས་པར་འགྱུར་བ་མ་ཡིན་པའི་ཕྱིར་རོ། །ལུང་དག་ལས། ཉན་ཐོས་རྣམས་ནི་གཞན་གྱིས་བསྟན་པ་ལ་ལྟོས་ནས་བྱང་ཆུབ་རྟོགས་པར་འགྱུར་ཞིང</w:t>
      </w:r>
      <w:ins w:id="24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གཞན་དག་ཀྱང་བརྗོད་པ་དང་བཅས་པས་ཆོས་བསྟན་པས་དགེ་བ་ལ་སྦྱོར་བར་བྱེད་དོ་ཞེས་གསུངས་པ་ཡིན་ནོ། །ཇི་ལྟར་ན་སྒྲ་མེད་པར་ཆོས་སྟོན་པར་རུང་སྙམ་པའི་དོགས་པ་བསུ་བའི་ལན་གསུངས་པ། གང་གང་དོན་ནི་གང་གང་ལ། །ཇི་ལྟ་ཇི་ལྟར་ཉན་འདོད་པ། །དེ་དེ་ལ་དོན་དེ་དང་དེ། །སྒྲ་མེད་ཀྱང་དེ་དེ་ལྟར་སྣང</w:t>
      </w:r>
      <w:ins w:id="24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།ཞེས་བྱ་བའོ། །འདི་ལྟར་ཆོས་སྟོན་པ་ཞེས་བྱ་བའི་དོན་ནི་བརྗོད་པར་བྱ་བའི་དོན་རྟོགས་པ་ཉན་པ་པོའི་རྒྱུད་ལ་ཤིན་ཏུ་བསྐྲུན་ཞིང་རབ་ཏུ་བསྐྱེད་པ་ཞེས་བྱ་བ་འདི་ཡིན་པས་དེ་དག་ཀྱང་སྨོན་ལམ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ལ་སོགས་པའི་སྟོབས་ཀྱིས་བསྟན་པར་འདོད་པ་ཙམ་ཉིད་ལས་སྒྲ་མེད་ཀྱང་གང་དང་གང་ཞིག་དོན་གང་དང་གང་ལ་རྣམ་པ་ཇི་ལྟ་ཇི་ལྟར་ཉན་པར་འདོད་ཅིང་རིགས་པ་ཉིད་དེ་དང་དེའི་རྣམ་པར་ཤེས་པ་ལ་དོན་དེ་དང་དེ་དག་ཉིད་ཀྱང་རྣམ་པ་དེ་ཁོ་ན་ལྟར་རྣམ་པར་སྣང་བར་འགྱུར་བས་ཆོས་སྟོན་པར་འགྱུར་བའི་ཕྱིར་རོ། །འདི་ཡང་རྣམ་པར་མ་བརྟགས་ཤིང་མ་དཔྱད་པར་སྨྲ་བ་ནི་དོན་འཆོལ་བར་འགྱུར་ལ། དེ་ལས་གཞན་དུ་ཚིག་ཏུ་སྦྱིན་པ་ནི་སྤྲོས་པར་འགྱུར་རོ་ཞེས་རིགས་པའི་དབང་གིས་ཡིན་ནོ། །ཁྱད་པར་དེ་དག་གིས་འཕགས་པ་ཅན་གྱི་ལམ་དངོས་པོ་གསུངས་པ། གཟུང་དོན་རྟོག་པ་སྤོང་ཕྱིར་དང</w:t>
      </w:r>
      <w:ins w:id="24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།འཛིན་པ་མ་སྤངས་ཕྱིར་དང་ནི། །རྟེན་གྱིས་བསེ་རུ་ལྟ་བུའི་ལམ། །ཡང་དག་བསྡུས་པར་ཤེས་པར་བྱ། །ཞེས་བྱ་བའོ། །ཇི་སྐད་བཤད་པའི་བདེན་པ་བསྒོམ་པ་ཁོ་ན་དང</w:t>
      </w:r>
      <w:ins w:id="24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ོན་ཇི་ལྟ་བ་བཞིན་དུ་རྟེན་ཅིང་འབྲེལ་པར་འབྱུང་བ་བསྒོམས་པས་གཟུང་བའི་དོན་གྱི་རྣམ་པར་རྟོག་པ་སྤོང་སྟེ། མ་རིག་པ་དང་ཕུང་པོ་དང་བདག་ལ་སོགས་པ་ལ་མངོན་པར་ཞེན་པ་རབ་ཏུ་ཞི་བ་ཉིད་དོ། །འདིས་ནི་ཉན་ཐོས་རྣམས་ལས་རྟོགས་པའི་ཁྱད་པར་སྟོན་ཏོ། །འོན་ཀྱང་ཆོས་ཐམས་ཅད་བདག་མེད་པར་ཤིན་ཏུ་གོམས་པར་མ་བྱས་པས་འཛིན་པའི་དོན་གྱི་རྣམ་པར་རྟོག་པ་སྤོང་བ་མ་ཡིན་ཏེ། ཕུང་པོ་ལ་སོགས་པ་ལ་མཚན་མར་འཛིན་པ་དང་མ་བྲལ་བའི་ཕྱིར་རོ། །འདིས་ནི་ཐེག་པ་ཆེན་པོ་ལས་དམན་པའི་ཁྱད་པར་བསྟན་པའོ། །ཡེ་ཤེས་ལ་སོགས་པ་ཟབ་པ་དང་བཅས་པའི་ཆོས་ཉིད་བསྒྲུབ་པ་ལ་སོགས་པའི་རྟེན་གྱི་ཁྱད་པར་དང་ལྡན་པ་ཡང་ཡིན་ཏེ། དེ་ལྟར་རང་སངས་རྒྱས་ཀྱི་ལམ་ཡང་དག་པར་བསྡུས་པ་ནི། མི་དམིགས་པའི་སྒོ་ནས་བྱང་ཆུབ་སེམས་དཔས་ཤེས་པར་བྱའོ། །ལམ་དེ་སྔོན་དུ་འགྲོ་བས་ངེས་པར་འབྱེད་པའི་ཆ་དང་མཐུན་པ་གང་དག་ཡིན་ཞེ་ན། དེ་ཡི་ཡན་ལག་རྣམ་པ་བཞི་གསུངས་པ། བཏགས་པའི་ཆོས་ཉིད་མི་འགལ་བར། །སྟོན་པའི་རྣམ་པ་དྲོར་གྱུར་པ། །རྩེ་མོར་གྱུར་པ་གཟུགས་ལ་སོགས། །འགྲིབ་པ་མེད་ལ་སོགས་པས་ཕྱེ། །ནང་སྟོང་ཉིད་ལ་སོགས་པ་ཡིས། །གཟུགས་སོགས་མི་འཛིན་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ཕྱིར་བཟོད་པ། །གཟུགས་སོགས་སྐྱེ་བ་མེད་སོགས་ཀྱི། །རྣམ་པ་ཅན་ནི་ཆོས་ཀྱི་མཆོག །ཅེས་བྱ་བའོ། །གཟུགས་ལ་སོགས་པ་ཀུན་རྫོབ་ཏུ་བརྡར་བཏགས་ཤིང་བརྗོད་པར་བྱ་བ་དང</w:t>
      </w:r>
      <w:ins w:id="24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དོན་དམ་པར་བརྗོད་པར་བྱ་བ་ཡིན་པའི་ཆོས་ཉིད་དག་མི་འགལ་བར་རབ་ཏུ་སྟོན་པ་ཅན་དྲོ་བར་གྱུར་པ་དང</w:t>
      </w:r>
      <w:ins w:id="24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ཟུགས་ལ་སོགས་པ་ལ་དོན་དམ་པར་ཀུན་ནས་ཉོན་མོངས་པ་དང་རྣམ་པར་བྱང་བ་དེ་བདག་ཉིད་ཀྱི་འཕེལ་བ་དང་འགྲིབ་པ་མེད་པ་ལ་སོགས་པའི་དོན་དུ་བསླབ་པ་ཅན་རྩེ་མོར་གྱུར་པ་དང</w:t>
      </w:r>
      <w:ins w:id="25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ངོ་བོ་ཉིད་ཀྱིས་སྟོང་པ་ཉིད་ཀྱི་ཕྱིར་གཟུགས་ལ་སོགས་པ་ལ་ནང་དང་ཕྱི་དང་གཉི་ག་ལ་སོགས་པ་སྟོང་པ་ཉིད་ཀྱིས་ཡོངས་སུ་མི་འཛིན་པ་ཅན་བཟོད་པར་གྱུར་པ་དང</w:t>
      </w:r>
      <w:ins w:id="25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གཟུགས་ལ་སོགས་པ་ལ་སྐྱེ་བ་དང་འགག་པ་ལ་སོགས་པ་མེད་པའི་རྣམ་པ་ཅན་ཆོས་ཀྱི་མཆོག་ཏུ་གྱུར་པ་སྟེ། བདེན་པ་རྣམས་ལ་ངེས་པར་འབྱེད་པའི་ཡན་ལག་དེ་ལྟར་སྐྱེ་བར་རིག་པར་བྱའོ། །དེའི་རྗེས་ལ་བྱང་ཆུབ་སེམས་དཔའི་ལམ་བཤད་པར་བྱ་བ་ཡིན་པས་ཐོག་མར་མཐོང་བའི་ལམ་གསུངས་པ། བདེན་དང་བདེན་ལ་བཟོད་པ་དང</w:t>
      </w:r>
      <w:ins w:id="25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།ཤེས་པའི་སྐད་ཅིག་རྣམ་བཞི་ཡིས། །ལམ་ཤེས་ཉིད་ལ་མཐོང་བའི་ལམ། །ཕན་ཡོན་བཅས་པ་འདི་བཤད་དོ། །ཞེས་བྱ་བའོ། །སྡུག་བསྔལ་ལ་སོགས་པའི་བདེན་པ་ལ་ཆོས་ཤེས་པའི་བཟོད་པ་དང༌། ཆོས་ཤེས་པ་དང༌། དེ་བཞིན་དུ་བདེན་པ་དེ་དག་ལ་རྗེས་སུ་ཤེས་པའི་བཟོད་པ་དང༌། རྗེས་སུ་ཤེས་པ་ཞེས་བྱ་བ་སྐད་ཅིག་མ་རྣམ་པ་བཞི་སྟེ། རང་གི་ངོ་བོ་ལ་ཚད་མར་གྱུར་པ་སྐད་ཅིག་མ་གཅིག་དང༌། རིགས་དང་ཁྱད་པར་དང་བདེན་པའི་རབ་ཏུ་དབྱེ་བ་གཉིས་དང༌། བཞི་དང་བཅུ་དྲུག་གི་མཚན་ཉིད་ཅན་ཚེ་འདི་དང་གཞན་པའི་ཕན་ཡོན་དང་ལྡན་པ་ནི། བྱང་ཆུབ་སེམས་དཔའི་ལམ་ཤེས་པ་ཉིད་ཀྱི་སྐབས་སུ་མཐོང་བའི་ལམ་ཡིན་པར་བསྟན་ནོ། །བདེན་པ་རྣམས་ལ་མངོན་པར་རྟོགས་པའི་སྐད་ཅིག་མ་དག་གི་རྣམ་པ་གང་དག་ཡིན་ཞེ་ན། སྡུག་བསྔལ་ལ་སོགས་པ་རེ་རེ་ལ་བཞི་བཞིར་རྣམ་པར་དབྱེ་བས་རྣམ་པ་བཅུ་དྲུག་གསུངས་པ། དེ་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བཞིན་ཉིད་དང་སངས་རྒྱས་དག །ཕན་ཚུན་རྟེན་པ་རྟེན་མེད་ཕྱིར། །རྣམ་གྲངས་ཁས་མི་ལེན་པ་དང༌། །ཆེན་པོ་ཚད་མ་མེད་བཅས་དང༌། །ཚད་མེད་པ་དང་མཐའ་མེད་དང༌། །དེར་གནས་གཟུགས་ལ་སོགས་པ་ལ། །སངས་རྒྱས་ཉིད་དུ་ངེས་འཛིན་དང༌། །བླང་མེད་དོར་བ་མེད་སོགས་དང༌། །བྱམས་ལ་སོགས་དང་སྟོང་ཉིད་དང༌། །སངས་རྒྱས་ཉིད་ནི་འཐོབ་པ་དང༌། །རྣམ་པར་བྱང་ཆུབ་ཡོངས་བསྡུས་དང༌། །ཉམ་ང་བ་དང་ནད་ཀུན་སེལ། །མྱ་ངན་འདས་འཛིན་ཞི་ཉིད་དང༌། །སངས་རྒྱས་རྣམས་ཀྱིས་བསྲུང་ལ་སོགས། །སྲོག་མི་གཅོད་པ་ལ་སོགས་པ། །རྣམ་པ་ཀུན་མཁྱེན་ཚུལ་ལ་ནི། །བདག་ཉིད་གནས་ཏེ་སེམས་ཅན་དག །འགོད་དང་སྦྱིན་པ་ལ་སོགས་པ། །རྫོགས་པའི་བྱང་ཆུབ་ཏུ་བསྔོ་བ། །ལམ་ཤེས་ཉིད་ཀྱི་སྐད་ཅིག་མ། །ཞེས་བྱ་བའོ། །དོན་དམ་པའི་ཚུལ་ཉིད་ཀྱིས་ཡུལ་གང་ཡིན་པ་དེ་བཞིན་ཉིད་དང</w:t>
      </w:r>
      <w:ins w:id="25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ྟོགས་པ་གང་ཡིན་པ་སངས་རྒྱས་དག་རྟེན་དང་བརྟེན་པའི་དངོས་པོ་མེད་པས་དེའི་ཕྱིར་དེ་དག་ཕན་ཚུན་རྣམ་གྲངས་ཀྱིས་གནས་པར་ཁས་མི་ལེན་ཅིང་མི་སྟོན་པ་དང༌། ཆོས་ཀྱི་དབྱིངས་ཀྱི་ངོ་བོ་ཉིད་ཀྱིས་གཟུགས་དབེན་པའི་བདག་ཉིད་ཆེན་པོ་ཉིད་དང༌། །དེ་བཞིན་དུ་དེ་དག་ལ་གཞལ་བར་བྱ་བ་ལས་ཡང་དག་པར་འདས་པས་ཚད་མེད་པ་དང</w:t>
      </w:r>
      <w:ins w:id="25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ྔ་མ་ལྟར་ནམ་མཁའ་ཚད་མེད་པ་ཉིད་རྡུལ་ཕྲ་རབ་ལ་སོགས་པ་ཚད་མེད་པ་ཞེས་བྱ་བ་བཞི་ནི་སྡུག་བསྔལ་གྱི་བདེན་པ་ལ་ཆོས་ཤེས་པའི་བཟོད་པ་ལ་སོགས་པའི་རྣམ་པ་དག་ཡིན་ནོ། །ངོ་བོ་ཉིད་མེད་པ་ཉིད་ཀྱིས་གཟུགས་ལ་སོགས་པ་ལ་རྟག་པ་དང་ཆད་པའི་མཐའ་ལ་སོགས་པ་དང༌། ཆོས་ཀྱི་དབྱིངས་ཀྱི་ངོ་བོ་ཉིད་ཀྱིས་གཟུགས་ལ་སོགས་པའི་བདག་ཉིད་དུ་གནས་པ་ནི་ལྷ་དང་བཅས་པའི་འཇིག་རྟེན་གྱི་སངས་རྒྱས་ཉིད་དུ་ངེས་པར་གཟུང་བར་བྱ་བ་དང</w:t>
      </w:r>
      <w:ins w:id="25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དེའི་གཞན་དུ་དེ་ལ་གནས་པས་ཆོས་ཐམས་ཅད་བླང་བ་དང་དོར་བ་མེད་པ་ཉིད་དང༌། བདག་ཉིད་མེད་པ་སྔོན་དུ་འགྲོ་བ་ཉིད་ཀྱིས་ཚད་མེད་པ་བཞི་བསྒོམ་པ་ཞེས་བྱ་བ་བཞི་ནི་ཀུན་འབྱུང་བའི་བདེན་པ་ལ་ཆོས་ཤེས་པའི་བཟོད་པ་ལ་སོགས་པའི་རྣམ་པ་དག་གོ། །གཉུག་མའི་རང་བཞིན་ཁོ་ནས་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གཟུགས་ལ་སོགས་པའི་ངོ་བོ་སྟོང་པ་ཉིད་དང</w:t>
      </w:r>
      <w:ins w:id="25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ཉིད་དང་རོ་གཅིག་པ་ཉིད་ཀྱིས་དགེ་བའི་རྩ་བ་རྣམས་ཀྱི་འབྲས་བུ་དེ་བཞིན་གཤེགས་པར་བསྔོས་པས་དེ་འཐོབ་པར་བྱེད་པ་དང</w:t>
      </w:r>
      <w:ins w:id="25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བཞིན་དུ་རྣམ་པར་བྱང་བའི་ཆོས་ཐམས་ཅད་རྣམ་པ་ཐམས་ཅད་དུ་ཤེས་རབ་ཀྱི་ཕ་རོལ་ཏུ་ཕྱིན་པ་ཉིད་དུ་བསྡུས་པ་དང</w:t>
      </w:r>
      <w:ins w:id="25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བཞིན་ཉིད་ཀྱིས་ཕྱི་དང་ནང་གི་ཡ་ང་བ་དང་ནད་ལ་སོགས་པའི་འཚེ་བ་རབ་ཏུ་ཞི་བ་ཞེས་བྱ་བ་བཞི་ནི་འགོག་པའི་བདེན་པ་ལ་ཆོས་ཤེས་པའི་བཟོད་པ་ལ་སོགས་པའི་རྣམ་པ་དག་གོ། །རང་བཞིན་མེད་པ་རྣམ་པར་སྒོམ་པ་ཁོ་ནས་མྱ་ངན་ལས་འདས་པ་ཉིད་ཐོབ་པར་བྱ་བར་མངོན་པར་ཞེན་པ་དང་བྲལ་བ་དང</w:t>
      </w:r>
      <w:ins w:id="25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ེས་རབ་དང་ཐབས་མཁས་པ་ལ་ཞུགས་པ་ཉིད་ཀྱིས་སངས་རྒྱས་རྣམས་ཀྱིས་བསྲུང་བ་དང་བསྐྱབ་པ་དང་སྦ་བ་དག་མཛད་པ་དང༌། སངས་རྒྱས་ཉིད་མངོན་པར་འདོད་པས་སྲོག་གཅོད་པ་སྤོང་བ་ལ་སོགས་པ་ལ་བདག་ཉིད་གནས་ཤིང་གཞན་ཡང་དག་པར་འགོད་པ་དང</w:t>
      </w:r>
      <w:ins w:id="26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ི་ཟད་ཅིང་ཕུན་སུམ་ཚོགས་པར་བྱ་བ་ཉིད་ཀྱིས་སྦྱིན་པ་ལ་སོགས་པ་ཐམས་ཅད་ཡང་དག་པར་རྫོགས་པའི་བྱང་ཆུབ་ཏུ་བསྔོ་བར་བྱ་བ་བཞི་ནི་ལམ་གྱི་བདེན་པ་ལ་ཆོས་ཤེས་པའི་བཟོད་པ་ལ་སོགས་པའི་རྣམ་པ་དག་ཡིན་ཏེ། དེ་ལྟར་ན་ལམ་ཤེས་པ་ཉིད་ཀྱི་སྐད་ཅིག་མ་བཅུ་དྲུག་ཡིན་ནོ། །དེའི་ཕྱིར་ཚིག་ལེའུར་བྱས་པའི་དོན་ཉེ་བར་མཚོན་པ་ལྷུར་ལེན་པའི་གཞུང་གིས་སྐད་ཅིག་མ་བཅུ་དྲུག་གིས་ཡེ་ཤེས་ཉི་ཚེ་བ་བསྟན་པར་མ་ཟད། རྣམ་པ་དང་བཅས་པའི་དོན་ཉིད་ཀྱང་རྣམ་པར་མཚོན་པར་ཟད་དོ་ཞེས་རིག་པར་བྱའོ། །དེའི་རྗེས་ལ་མཐོང་བའི་དོན་གོམས་པར་བྱ་བ་བརྗོད་པར་རིགས་པ་ལས་བརྗོད་པར་བྱ་བ་ཉུང་བ་ཉིད་དང</w:t>
      </w:r>
      <w:ins w:id="26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འབྲས་བུ་ཤེས་པས་དེ་ལ་གཞོལ་བར་བསྒྲུབ་པའི་ཕྱིར་བསྒོམ་པའི་ལམ་གྱི་བྱེད་པ་གསུངས་པ། །ཀུན་ནས་དུལ་དང་ཐམས་ཅད་ལ། །འདུད་དང་ཉོན་མོངས་ལས་རྒྱལ་དང༌། །གནོད་པས་བརྫི་བ་མེད་ཉིད་དང༌། །བྱང་ཆུབ་དང་ནི་རྟེན་མཆོད་ཉིད། །ཅེས་བྱ་བའོ། །རྣལ་འབྱོར་དང་ལྡན་པས། རྣམ་པ་ཐམས་ཅད་དུ་སེམས་ལ་རང་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དབང་ཉིད་དུ་བྱེད་པ་དང</w:t>
      </w:r>
      <w:ins w:id="26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ང་རྒྱལ་དང་བྲལ་བས་སྐྱེ་བོ་ཐམས་ཅད་བླ་མར་གྱུར་པ་རྣམས་ལ་རབ་ཏུ་འདུད་པ་དང༌། གཉེན་པོ་སྟོབས་དང་ལྡན་པ་ཉིད་ཐོབ་པས་འདོད་ཆགས་ལ་སོགས་པའི་གཡུལ་ལས་རྒྱལ་བ་དང༌། རྣམ་པ་ཐམས་ཅད་མཁྱེན་པ་ཉིད་ཀྱི་སེམས་ཀྱིས་ཤེས་རབ་ཀྱི་ཕ་རོལ་ཕྱིན་པ་ཤིན་ཏུ་བསྒོམས་པས་ཕ་རོལ་གྱི་གནོད་པ་རྗེས་སུ་བསྒྲུབ་པའི་ཡུལ་དུ་མི་འགྱུར་བ་དང</w:t>
      </w:r>
      <w:ins w:id="26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ྒྱུར་གྱུར་པའི་ཕ་རོལ་ཏུ་ཕྱིན་པ་ཡོངས་སུ་བསྒོམས་ཤིང་རྫོགས་པར་བྱས་པས་འབྲས་བུ་ཡང་དག་པར་རྫོགས་པའི་བྱང་ཆུབ་དང་ཉེ་བར་གྱུར་པ་དང</w:t>
      </w:r>
      <w:ins w:id="26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ཡོན་ཏན་བསམ་གྱིས་མི་ཁྱབ་པའི་གཞིར་གྱུར་པས་མཆོད་པར་བྱ་བའི་རྟེན་ཉིད་དུ་བྱེད་པ་སྟེ། བསྒོམ་པའི་ལམ་ལ་གནས་པ་རྣམས་ཀྱི་བྱེད་པ་ནི་དྲུག་པོ་དེ་དག་གོ། །དྲུག་པོ་དེའི་འོག་ཏུ་ཡོན་ཏན་དེ་དག་གང་གིས་ཐོས་པ་དང</w:t>
      </w:r>
      <w:ins w:id="26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སྒོམ་པའི་ལམ་ཉིད་འཆད་པར་མཛད་པས་རེ་ཞིག་ཟག་པ་དང་བཅས་པའི་བསྒོམ་པའི་ལམ་དང་པོ་མོས་པ་ཡིད་ལ་བྱེད་པ་གསུངས་པ། །མོས་པ་རང་གི་དོན་དང་ནི། །རང་གཞན་དོན་དང་གཞན་དོན་དང</w:t>
      </w:r>
      <w:ins w:id="26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།རྣམ་གསུམ་ཤེས་བྱ་དེ་ཡང་ནི། །ཆུང་དང་འབྲིང་དང་ཆེན་པོ་སྟེ། །སོ་སོར་རྣམ་པ་གསུམ་དུ་འདོད། །ཆུང་ངུའི་ཆུང་སོགས་དབྱེ་བ་ཡིས། །དེ་ཡང་རྣམ་གསུམ་དེ་ལྟར་ན། །རྣམ་པ་ཉི་ཤུ་བདུན་དུ་འདོད། །ཅེས་བྱ་བའོ། །རང་དང་གཉིས་ཀ་དང་གཞན་ཁོ་ནའི་དོན་ལ་དམིགས་པ་ཉིད་དང་པོར་མངོན་དུ་མི་བྱེད་ན་ཡང་ཇི་ལྟར་མོས་པ་བཞིན་མཐོང་བས་དགེ་བའི་ཆོས་ཀྱི་རྟེན་དུ་གྱུར་པ་གསུམ་དུ་ཤེས་པར་བྱའོ། །དེ་དག་ཀྱང་རེ་རེ་ཞིང་ཆུང་ངུ་ལ་སོགས་པའི་བྱེ་བྲག་གིས་རྣམ་པ་གསུམ་གསུམ་དང</w:t>
      </w:r>
      <w:ins w:id="26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དེ་ཡང་སོ་སོར་ཆུང་ངུའི་ཆུང་ངུ་ལ་སོགས་པའི་རྣམ་པར་དབྱེ་བ་གསུམ་གསུམ་གྱིས་དགུ་དགུ་སྟེ། དེ་ལྟར་དགུ་ཕྲག་གསུམ་གྱིས་མོས་པ་ཉི་ཤུ་རྩ་བདུན་ནོ། །དེ་ལ་ཤེས་རབ་ཀྱི་ཕ་རོལ་ཏུ་ཕྱིན་པ་ལ་མོས་པ་ནི་དེ་བཞིན་གཤེགས་པའི་སྐུ་གདུང་ལ་མཆོད་པ་བས་ལྷག་གོ་ཞེས་བྱ་བ་དང</w:t>
      </w:r>
      <w:ins w:id="26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དེའི་ཆེ་བ་མ་ཤེས་པས་ཉུང་བའི་དོན་ལ་མོས་པ་ཉིད་དང</w:t>
      </w:r>
      <w:ins w:id="26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སངས་རྒྱས་བཞུགས་སམ་མི་བཞུགས་ཀྱང་རུང་སྟེ་སྟོན་པ་ཉིད་དུ་འདུ་ཤེས་པ་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ཞེས་བྱ་བ་དག་ནི་རང་གི་དོན་ཅན་གྱི་མོས་པ་ཆུང་ངུའི་ཆུང་ངུ་ལ་སོགས་པ་ཡིན་ནོ། །རིང་བསྲེལ་གྱི་སྙིང་པོ་ཅན་གྱི་མཆོད་རྟེན་བྱེ་བ་བྱས་པ་དང༌། འཛམ་བུའི་གླིང་གང་བ་ཉིད་དང༌། གླིང་བཞི་གང་བ་ལ་མཆོད་པ་བས་ལྷག་གོ་ཞེས་བྱ་བ་དག་ནི་འབྲིང་གི་ཆུང་ངུ་ལ་སོགས་པ་ཡིན་ནོ། །དེ་ལྟ་བུའི་མཆོད་རྟེན་སྟོང་སྤྱི་ཕུད་དང</w:t>
      </w:r>
      <w:ins w:id="27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སྟོང་གཉིས་བར་མ་དང</w:t>
      </w:r>
      <w:ins w:id="27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སྟོང་གསུམ་གང་བ་ལ་མཆོད་པ་བས་ལྷག་གོ་ཞེས་བྱ་བ་དག་ནི་ཆེན་པོའི་ཆུང་ངུ་ལ་སོགས་པ་ཡིན་ནོ། །སྟོང་གསུམ་གྱི་སེམས་ཅན་རེ་རེས་དེ་ལྟ་བུའི་མཆོད་རྟེན་མཆོད་པ་ཉིད་དང</w:t>
      </w:r>
      <w:ins w:id="27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དཀོན་མཆོག་གསུམ་གྱི་གདུང་རྒྱུན་མི་འཆད་པར་བྱེད་ཅིང་ལྷ་མ་ཡིན་གྱི་གཡུལ་ཟློག་པར་བྱེད་པ་ཉིད་དང</w:t>
      </w:r>
      <w:ins w:id="27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་རོལ་ཏུ་ཕྱིན་པ་ལྔ་ཡོངས་སུ་རྫོགས་པར་བྱ་བ་བས་ལྷག་གོ་ཞེས་བྱ་བ་དག་ནི་རང་དང་གཞན་གཉིས་ཀའི་དོན་ཅན་གྱི་མོས་པ་ཆུང་ངུའི་ཆུང་ངུ་ལ་སོགས་པ་ཡིན་ནོ། །འཇིག་རྟེན་དང་ཉན་ཐོས་ལས་ཁྱད་པར་དུ་འཕགས་པའི་ཕུང་པོ་ལྔ་ཐོབ་པ་ཉིད་དང</w:t>
      </w:r>
      <w:ins w:id="27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ལྷ་རྣམས་ཀྱི་སྤོབས་པ་ཉེ་བར་བསྒྲུབ་པ་ཉིད་དང</w:t>
      </w:r>
      <w:ins w:id="27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སྐྱེ་བོ་དམ་པ་རྣམས་ཀྱིས་བཀུར་བར་བྱའོ་ཞེས་བྱ་བ་དག་ནི་འབྲིང་གི་ཆུང་ངུ་ལ་སོགས་པ་ཡིན་ནོ། །སྦྱིན་པ་ལ་སོགས་པ་གཞན་གྱིས་མི་འཕྲོགས་པ་ཉིད་དང</w:t>
      </w:r>
      <w:ins w:id="27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ལྷ་རྣམས་ལ་ཆོས་ཀྱི་སྦྱིན་པ་མཆོག་ཏུ་འགྱུར་བ་ཉིད་དང༌། ལུས་དང་སེམས་རབ་ཏུ་དང་ཞིང་གཟི་བརྗིད་སྐྱེད་པ་ལ་སོགས་པ་དག་ནི་ཆེན་པོའི་ཆུང་ངུ་ལ་སོགས་པ་ཡིན་ནོ། །ཕྱོགས་བཅུའི་སངས་རྒྱས་འཁོར་དང་བཅས་པ་མཆོད་པ་བས་ལྷག་གོ་ཞེས་བྱ་བ་དང། འཛམ་བུའི་གླིང་སྐུ་གདུང་གིས་གང་བ་བས་གདམས་པར་བྱ་བ་ཉིད་དང</w:t>
      </w:r>
      <w:ins w:id="27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ངན་འགྲོ་དང་ཐེག་པ་དམན་པའི་འཇིགས་པ་དང་བྲལ་བ་ཞེས་བྱ་བ་དག་ནི་གཞན་གྱི་དོན་ཅན་གྱི་མོས་པ་ཆུང་ངུའི་ཆུང་ངུ་ལ་སོགས་པ་ཡིན་ནོ། །སྟོང་གསུམ་གྱི་འཇིག་རྟེན་གྱི་ཁམས་སྐུ་གདུང་གིས་གང་བ་བས་གདམས་པར་བྱ་བ་དང</w:t>
      </w:r>
      <w:ins w:id="27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ཕྱོགས་བཅུའི་དེ་བཞིན་གཤེགས་པ་རྣམས་ཀྱི་གསུང་རབ་མཐའ་དག་བསྟན་པ་ཉིད་འདྲ་བ་ཉིད་དང</w:t>
      </w:r>
      <w:ins w:id="27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རྒྱལ་པོ་ལྟར་འཇིགས་པ་ཐམས་ཅད་ལ་ཡང་བ་མེད་པ་ཞེས་བྱ་བ་དག་ནི་འབྲིང་གི་ཆུང་ངུ་ལ་སོགས་པ་ཡིན་ནོ། །ཕྱོགས་བཅུའི་འཇིག་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རྟེན་གྱི་ཁམས་སྐུ་གདུང་གིས་གང་བ་བས་གདམས་པར་བྱ་བ་དང</w:t>
      </w:r>
      <w:ins w:id="28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ུས་གསུམ་གྱི་འཕགས་པ་ཐམས་ཅད་ཀྱི་བྱང་ཆུབ་རྗེས་སུ་འཐོབ་པ་ཉིད་དང་ཕ་རོལ་ཏུ་ཕྱིན་པ་དྲུག་ཡོངས་སུ་རྫོགས་པའི་སྔོན་དུ་འགྲོ་བ་ཞེས་བྱ་བ་དག་ནི་ཆེན་པོའི་ཆུང་ངུ་ལ་སོགས་པ་ཡིན་ནོ། །ཕྱོགས་བཅུར་མོས་པ་དེ་དག་སྒོམ་པའི་བྱང་ཆུབ་སེམས་དཔའ་ནི་ཆེར་སྤྲོ་བ་བསྐྱེད་པའི་མངོན་སུམ་དུ་སངས་རྒྱས་ལ་སོགས་པ་ཡོན་ཏན་ཡང་དག་པར་བརྗོད་པར་མཛད་པར་འགྱུར་བས་བསྟོད་པ་ལ་སོགས་པ་གསུངས་པ། ཤེས་རབ་ཕ་རོལ་ཕྱིན་པ་ལ། །མོས་པའི་གནས་སྐབས་རྣམས་ལ་ནི། །དགུ་ཚན་གསུམ་གྱིས་བསྟོད་པ་དང</w:t>
      </w:r>
      <w:ins w:id="28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།བཀུར་བ་དང་ནི་བསྔགས་པར་འདོད། །ཅེས་བྱ་བའོ། །ཤེས་རབ་ཀྱི་ཕ་རོལ་ཏུ་ཕྱིན་པ་ལ་ཇི་ལྟར་མོས་པ་བཞིན་མཐོང་བའི་ཆོས་ཀྱི་མཚན་ཉིད་མོས་པ་ཡིད་ལ་བྱེད་པ་དང་པོ་ལ་བསྟོད་པ་དང</w:t>
      </w:r>
      <w:ins w:id="28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གཉིས་པ་ལ་བཀུར་བ་དང</w:t>
      </w:r>
      <w:ins w:id="28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གསུམ་པ་ལ་བསྔགས་པ་རྣམས་གསུངས་པས་གོང་ནས་གོང་དུ་མངོན་པར་དགའ་བ་དང༌། དང་བ་དང༌། གུས་པར་བྱེད་པར་འགྱུར་བར་འདོད་དེ། འདི་ལྟར་ཤེས་རབ་ཀྱི་ཕ་རོལ་ཏུ་ཕྱིན་པ་བདག་ཉིད་འཛིན་པ་བས་སློང་བ་ལ་སྦྱིན་པ་དོན་ཆེ་བ་ཉིད་དང</w:t>
      </w:r>
      <w:ins w:id="28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དེ་བས་སྣོད་དུ་རུང་བའི་དྲུང་དུ་སོང་སྟེ་བྱིན་པ་དང</w:t>
      </w:r>
      <w:ins w:id="28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འཛམ་བུའི་གླིང་གི་སེམས་ཅན་དགེ་བ་བཅུ་ལ་བཀོད་པ་བས་སེམས་ཅན་གཅིག་ཉིད་འབྲས་བུ་དང་པོ་ལ་བཀོད་པ་དང</w:t>
      </w:r>
      <w:ins w:id="28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གཉིས་པ་ལ་བཀོད་པ་དང༌། གསུམ་པ་ལ་བཀོད་པ་དང</w:t>
      </w:r>
      <w:ins w:id="28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བཞི་པ་ལ་བཀོད་པ་དང</w:t>
      </w:r>
      <w:ins w:id="28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རང་བྱང་ཆུབ་ལ་བཀོད་པ་བས་དོན་ཆེ་བ་ཉིད་དང</w:t>
      </w:r>
      <w:ins w:id="28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ཛམ་བུའི་གླིང་གི་སེམས་ཅན་ཐམས་ཅད་འབྲས་བུ་དང་པོ་ལ་བཀོད་པ་བས་སེམས་ཅན་གཅིག་ཉིད་རྫོགས་པའི་བྱང་ཆུབ་ལ་བཀོད་པ་དང</w:t>
      </w:r>
      <w:ins w:id="29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ཛམ་བུའི་གླིང་གི་སེམས་ཅན་ཐམས་ཅད་འབྲས་བུ་གཉིས་པ་ལ་བཀོད་པ་བས་དོན་ཆེའོ་ཞེས་བྱ་བ་རྣམས་ནི་བསྟོད་པ་རྣམ་པ་དགུ་ཡིན་ནོ། །སེམས་ཅན་གཅིག་ཉིད་རྫོགས་པའི་བྱང་ཆུབ་ལ་བཀོད་ན་འཛམ་བུའི་གླིང་གི་སེམས་ཅན་ཐམས་ཅད་འབྲས་བུ་གསུམ་པ་ལ་བཀོད་པ་བས་དོན་ཆེ་བ་དང</w:t>
      </w:r>
      <w:ins w:id="29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བཞི་པ་ལ་བཀོད་པ་དང</w:t>
      </w:r>
      <w:ins w:id="29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རང་བྱང་ཆུབ་ལ་བཀོད་པ་བས་དོན་ཆེ་བ་ཉིད་དང༌། འཛམ་བུའི་གླིང་གི་སེམས་ཅན་དགེ་བ་བཅུའི་ལས་ཀྱི་ལམ་ལ་བཀོད་པ་བས་འདིའི་གླེགས་བམ་བསྒྲུབ་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པའི་ཕྱིར་བྱིན་པ་དོན་ཆེ་བ་ཉིད་དང</w:t>
      </w:r>
      <w:ins w:id="29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འདིའི་དོན་གཉིས་སུ་མེད་པར་སྟོན་པ་དང</w:t>
      </w:r>
      <w:ins w:id="29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འདིའི་དོན་དང་ཡི་གེ་དང་ལྡན་པར་སྟོན་པ་དོན་ཆེ་བ་ཉིད་དང</w:t>
      </w:r>
      <w:ins w:id="29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ཕྱོགས་བཅུའི་སངས་རྒྱས་ལ་མཆོད་པ་བས་འདིའི་དོན་དང་ཡི་གེ་མ་ནོར་བར་སྟོན་པ་དོན་ཆེ་བ་ཉིད་དང</w:t>
      </w:r>
      <w:ins w:id="29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མིགས་པའི་ཚུལ་གྱིས་བསྐལ་པ་གྲངས་མེད་པར་ཕ་རོལ་ཏུ་ཕྱིན་པ་དྲུག་ལ་སྤྱད་པ་བས་མི་དམིགས་པའི་ཚུལ་གྱིས་འདིའི་དོན་དང་ཡི་གེ་དང་ལྡན་པར་སྟོན་པ་དོན་ཆེ་བ་དང</w:t>
      </w:r>
      <w:ins w:id="29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ྱོགས་བཅུའི་བར་གྱི་སེམས་ཅན་ཐམས་ཅད་འབྲས་བུ་དང་པོ་ལ་བཀོད་པ་བས་འདིའི་དོན་དང་ཡི་གེ་དང་ལྡན་པར་བསྟན་ཅིང་གདམས་ན་དོན་ཆེའོ་ཞེས་བྱ་བ་རྣམས་ནི་བཀུར་བ་རྣམ་པ་དགུ་ཡིན་ནོ། །འཛམ་བུའི་གླིང་གི་སེམས་ཅན་འབྲས་བུ་གཉིས་པ་ལ་བཀོད་པ་བས་དོན་ཆེ་བ་ཉིད་དང༌། གསུམ་པ་ལ་བཀོད་པ་དང༌། བཞི་པ་ལ་བཀོད་པ་དང༌། རང་བྱང་ཆུབ་ལ་བཀོད་པ་དང༌། རྫོགས་པའི་བྱང་ཆུབ་ལ་བསྐུལ་བ་བས་དོན་ཆེ་བ་ཉིད་དང</w:t>
      </w:r>
      <w:ins w:id="29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གླིང་བཞིའི་སེམས་ཅན་ཐམས་ཅད་ལ་རྫོགས་པའི་བྱང་ཆུབ་ལ་བསྐུལ་བ་དང༌། སྟོང་སྤྱི་ཕུད་དང༌། སྟོང་གཉིས་པ་དང༌། སྟོང་གསུམ་གྱི་སེམས་ཅན་ཐམས་ཅད་ལ་བསྐུལ་བ་དང༌། ཕྱོགས་བཅུའི་བར་གྱི་སེམས་ཅན་ཐམས་ཅད་ཕྱིར་མི་ལྡོག་པ་ལ་བཀོད་པ་བས་ཕྱིར་མི་ལྡོག་པ་འགའ་ཞིག་མྱུར་དུ་རྫོགས་པའི་བྱང་ཆུབ་ཀྱི་ཕྱིར་སྟོན་ཅིང་ཉེ་བར་གདམས་པ་དོན་ཆེའོ་ཞེས་བྱ་བ་རྣམས་ནི་བསྔགས་པ་རྣམ་པ་དགུ་ཡིན་ཏེ། འདི་དག་ནི་དོན་ཡང་དག་པ་ཇི་ལྟ་བ་བཞིན་ཐོབ་པའི་མཚན་ཉིད་ཅན་ཡིན་གྱི་གཅམ་བུའི་ངོ་བོ་ནི་མ་ཡིན་ནོ། །མོས་པ་རྣམ་པར་བསགས་པའི་དགེ་བའི་རྩ་བ་རྣམས་ནི་ཆུད་མི་ཟ་ཞིང་འབྲས་བུ་མཆོག་གི་རྒྱུར་ཡོངས་སུ་བསྒྲུབ་དགོས་པས་དེའི་རྗེས་ལ་བསྔོ་བ་ཡིད་ལ་བྱེད་པ་གསུངས་པ། ཡོངས་སུ་བསྔོ་བ་ཁྱད་པར་ཅན། །དེ་ཡི་བྱེད་པ་མཆོག་ཡིན་ནོ། །དེ་ནི་དམིགས་མེད་རྣམ་པ་ཅན། །ཕྱིན་ཅི་མ་ལོག་མཚན་ཉིད་དོ། །བདེན་དང་སངས་རྒྱས་བསོད་ནམས་ཚོགས། །རང་བཞིན་དྲན་པའི་སྤྱོད་ཡུལ་ཅན། །ཐབས་བཅས་མཚན་མ་མེད་པ་དང༌། །སངས་རྒྱས་རྗེས་སུ་ཡི་རང་དང༌། །ཁམས་གསུམ་གཏོགས་པ་མ་ཡིན་དང༌། །ཆུང་དང་འབྲིང་དང་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ཆེན་པོ་ཡི། །བསྔོ་བ་གཞན་ནི་རྣམ་གསུམ་པོ། །བསོད་ནམས་ཆེ་འབྱུང་བདག་ཉིད་དོ། །ཞེས་བྱ་བའོ། །བླ་ན་མེད་པའི་བྱང་ཆུབ་ལ་སོགས་པ་ཡུལ་ཁྱད་པར་ཐེག་པ་གསུམ་གྱི་ལམ་སྟོན་པའི་རྒྱུར་གྱུར་པ་ཉིད་ཀྱིས་བྱེད་པ་མཆོག་ཏུ་གྱུར་པ་དང</w:t>
      </w:r>
      <w:ins w:id="29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དེར་བསྔོ་བ་རབ་ཏུ་དབྱེ་བ་ནི་བསྔོ་བར་བྱ་བ་ཉིད་ཀྱིས་རྫས་ཡང་དག་པར་མི་དམིགས་པ། བསྔོ་བ་བྱེད་པ་ཉིད་སེམས་ཕྱིན་ཅི་མ་ལོག་པའི་མཚན་ཉིད་དང</w:t>
      </w:r>
      <w:ins w:id="30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བསྔོས་པའི་འབྲས་བུ་བསོད་ནམས་མངོན་པར་འདུ་བྱ་བ་དང༌། བྱེད་པ་པོས་དབེན་པ་དང</w:t>
      </w:r>
      <w:ins w:id="30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ུས་གསུམ་གྱི་དེ་བཞིན་གཤེགས་པའི་དགེ་བའི་རྩ་བའི་ཚོགས་ཀྱི་རང་བཞིན་དག་སྐྱེ་བ་དང་འགག་པ་མེད་པ་དང་ཐ་མི་དད་པ་དྲན་པ་དང༌། ཐབས་ལ་མཁས་པས་ཕ་རོལ་ཏུ་ཕྱིན་པ་དྲུག་གི་དགེ་བའི་རྩ་བར་མ་ཞེན་པ་དང༌། བཀག་པ་ཉིད་ཀྱིས་མཚན་མར་འཛིན་པ་མེད་པ་དང</w:t>
      </w:r>
      <w:ins w:id="30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ཀུན་རྫོབ་དང་དོན་དམ་པའི་མཚན་ཉིད་ཀྱིས་ངོ་བོ་ཉིད་མེད་པའི་ངོ་བོས་ཡོངས་སུ་བསྔོ་བས་སངས་རྒྱས་དགྱེས་པ་དང</w:t>
      </w:r>
      <w:ins w:id="30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ཁམས་གསུམ་ལས་འདས་པར་བསྔོ་བས་ཁམས་གསུམ་པར་གཏོགས་པ་མ་ཡིན་པ་དང༌། དགེ་བ་བཅུ་ལ་སོགས་པའི་ལས་ཀྱི་ལམ་ལ་གནས་པ་སྟེ་ཆུང་ངུ་དང༌། རྒྱུན་ཏུ་ཞུགས་པ་ལ་སོགས་པ་ལ་གནས་པ་སྟེ་འབྲིང་དང</w:t>
      </w:r>
      <w:ins w:id="30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བླ་ན་མེད་པའི་བྱང་ཆུབ་ལ་གནས་པ་ཆེན་པོ་སྟེ། སྟོང་གསུམ་གྱི་སེམས་ཅན་ཐམས་ཅད་དགེ་བ་བཅུ་དང</w:t>
      </w:r>
      <w:ins w:id="30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ཚད་མེད་པ་ལ་སོགས་པ་ལ་བཀོད་པ་བས་དོན་ཆེའོ་ཞེས་བྱ་བ་ལ་སོགས་པས་བསོད་ནམས་ཆེན་པོ་འབྱུང་བའོ། །དེ་ལྟར་ན་བྱང་ཆུབ་སེམས་དཔའ་མི་དམིགས་པ་ལ་དམིགས་པའི་བདག་ཉིད་ཀྱི་དགེ་བའི་རྩ་བ་བླ་ན་མེད་པ་ཡང་དག་པར་རྫོགས་པའི་བྱང་ཆུབ་ཏུ་བསྔོ་བའི་མཚན་ཉིད་ནི་རྣམ་པ་བཅུ་གཉིས་ཡིན་ནོ། །ཡོངས་སུ་བསྔོ་བའི་བསོད་ནམས་ཀྱི་ཕུང་པོ་གྱ་ནོམ་པ་ནི་མངོན་པར་ཡོངས་སུ་སྤེལ་བར་བྱ་བའི་ཕྱིར་རྗེས་སུ་ཡི་རང་བ་ཡིད་ལ་བྱེད་པ་གསུངས་པ། ཐབས་དང་མི་དམིགས་པ་དག་གིས། །དགེ་བའི་རྩ་ལ་ཡི་རང་བ། །རྗེས་སུ་ཡི་རང་ཡིད་བྱེད་པ། །བསྒོམ་པ་ཡིན་པར་འདིར་བརྗོད་དོ། །ཞེས་བྱ་བའོ། །རང་དང་གཞན་གྱིས་དུས་གསུམ་དུ་བྱས་པའི་དགེ་བའི་རྩ་བ་ཟད་པ་དང་བཅས་པ་དང་ཅིག་ཤོས་དག་ལ་རབ་ཏུ་དགའ་བའི་སེམས་ཀྱིས་ཀུན་རྫོབ་ཏུ་ཐབས་ལ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མཁས་པས་དམིགས་པ་འགའ་ཡང་མེད་པས་ཀུན་ནས་རྗེས་སུ་ཡི་རང་བར་བྱེད་པ་ནི་བསྒོམ་པའི་ལམ་གྱི་སྐབས་འདིར་ཚེགས་ཆུང་ངུས་བསམ་གྱིས་མི་ཁྱབ་པའི་བསོད་ནམས་མངོན་པར་འཕེལ་བར་བྱེད་པ་ཡིན་ནོ། །དེ་ལ་མོས་པ་དང་བསྔོ་བ་དང་རྗེས་སུ་ཡི་རང་བ་ཡིད་ལ་བྱེད་པ་འདི་དག་གིས་ནི་གོ་རིམས་ལྟར་འབྱུང་ཁུངས་ནས་གསེར་གྱི་གར་བུ་བཞིན་དུ་བསོད་ནམས་མངོན་པར་འདུ་བྱེད་པ་ཉིད་དང༌། གསེར་མཁན་གྱིས་རྒྱན་བཞིན་དུ་བླ་ན་མེད་པའི་ཡན་ལག་ཏུ་བསྒྱུར་བ་དང༌། སྐྱེ་བོ་རབ་ཏུ་མང་པོ་ལ་མཛེས་པར་འགྱུར་བ་བཞིན་དུ་དཔག་ཏུ་མེད་པའི་དགེ་བའི་རྩ་བ་ཤིན་ཏུ་འཕེལ་བར་བྱེད་དོ་ཞེས་བྱ་བ་འདི་བརྗོད་པ་ཡིན་ནོ། །དེའི་འོག་ཏུ་ཟག་པ་མེད་པའི་བསྒོམ་པའི་ལམ་བསྟན་པར་བྱ་བ་ལས་དང་པོར་ཡོན་ཏན་མངོན་པར་སྒྲུབ་པའི་མཚན་ཉིད་ཀྱི་བསྒོམ་པའི་ལམ་གསུངས་པ། དེ་ཡི་ངོ་བོ་ཉིད་མཆོག་ཉིད། །ཀུན་ལ་མངོན་པར་འདུ་མི་བྱེད། །ཆོས་རྣམས་དམིགས་སུ་མེད་པར་ནི། །གཏོད་པར་བྱེད་པ་དོན་ཆེན་ཉིད། །ཅེས་བྱ་བའོ། །གཟུགས་ལ་སོགས་པ་ལ་རང་གི་ཆོས་ཉིད་ཇི་ལྟར་རྟོགས་པ་ངོ་བོ་ཉིད་དང༌། དམིགས་པ་དང་བཅས་པའི་དགེ་བའི་རྩ་བ་ཐམས་ཅད་ཟིལ་གྱིས་གནོན་པས་མཆོག་ཉིད་དང༌། ཆོས་ཐམས་ཅད་ལ་སྐྱེ་བ་དང་འགག་པ་ལ་སོགས་པའི་མཚན་མར་མི་འཛིན་པས་མངོན་པར་འདུ་བྱ་བ་མེད་པ་ཉིད་དང</w:t>
      </w:r>
      <w:ins w:id="30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ལྟ་བུའི་ལམ་གྱིས་འདུས་བྱས་དང་འདུས་མ་བྱས་ལ་སོགས་པའི་ཆོས་མཐའ་དག་མི་དམིགས་པ་ཉིད་དུ་རྣལ་འབྱོར་བའི་རྒྱུད་ལ་སྐྱེད་ཅིང་གཏོད་པ་དང</w:t>
      </w:r>
      <w:ins w:id="30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མི་གནས་པའི་མྱ་ངན་ལས་འདས་པ་ཉིད་ཀྱི་འབྲས་བུར་བྱེད་པས་དོན་ཆེན་པོ་ཉིད་དོ། །སྒྲུབ་པ་དང་ལྡན་པ་ལ་རྣམ་པར་དག་པའི་ལམ་བསྒོམ་པ་འབྱུང་བས་དེ་བཤད་པའི་ཕྱིར་གང་ཞིག་ཡོངས་སུ་གཟུང་བ་དང་དོར་བས་འདི་སྐྱེ་བ་དང་མི་སྐྱེ་བའི་རྒྱུ་སྔོན་དུ་གསུངས་པ། སངས་རྒྱས་བསྟེན་དང་སྦྱིན་སོགས་དང</w:t>
      </w:r>
      <w:ins w:id="30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།ཐབས་ལ་མཁས་པ་གང་ཡིན་པ། །འདི་ལ་མོས་པའི་རྒྱུ་དག་ཡིན། །ཆོས་ཀྱིས་ཕོངས་པའི་རྒྱུ་དག་ནི། །བདུད་ཀྱི་ཐིབས་ཀྱིས་ནོན་པ་དང</w:t>
      </w:r>
      <w:ins w:id="30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།ཟབ་མོའི་ཆོས་ལ་མ་མོས་དང༌། །ཕུང་པོ་ལ་སོགས་མངོན་ཞེན་དང༌། །སྡིག་པའི་གྲོགས་པོས་ཡོངས་ཟིན་པའོ། །ཞེས་བྱ་བའོ། །སངས་རྒྱས་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བསྟེན་པ་ལ་སོགས་པ་ཡུན་རིང་པོར་བསྙེན་བཀུར་ཞིང་དྲི་བ་བྱས་པ་དང༌། ཕ་རོལ་ཏུ་ཕྱིན་པ་དྲུག་བསྒྲུབ་ཅིང་ཐེག་པ་ཆེན་པོའི་ཚུལ་བསྲུང་བ་དང</w:t>
      </w:r>
      <w:ins w:id="31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དི་ལ་མཉམ་པར་འཇོག་པ་ཉིད་ཀྱི་ཐབས་ལ་མཁས་པ་གང་ཡིན་པ་དེ་ནི་རྣམ་པར་དག་པའི་ལམ་འདི་ལ་མོས་ཤིང་སྐྱེ་བར་འགྱུར་བའི་རྒྱུ་ཡིན་ནོ། །སྔོན་དགེ་བའི་རྩ་བ་མ་བསགས་པས་བདུད་ཀྱི་བྱིན་གྱིས་བརླབས་པ་དང༌། ཐེག་པ་ཆེན་པོའི་རིགས་མ་སྦྱངས་པས་ཆོས་ཟབ་མོ་ལ་མ་མོས་པ་དང༌། བདག་མེད་པ་ཉིད་ཀྱི་དོན་ལ་ལེགས་པར་གོམས་པ་མེད་པས་ཕུང་པོ་ལ་སོགས་པར་མངོན་པར་ཞེན་པ་དང</w:t>
      </w:r>
      <w:ins w:id="31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གེ་བའི་བཤེས་གཉེན་ལ་འདྲིས་པར་མ་བྱས་པས་སྡིག་པའི་གྲོགས་པོས་ཟིན་པ་དག་ནི་འདི་མི་སྐྱེ་ཞིང་ཆོས་ཀྱིས་ཕོངས་པར་འགྱུར་བའི་རྒྱུ་ཡིན་ནོ། །དེའི་རྗེས་ལ་སྐབས་སུ་བབ་པའི་རྣམ་པར་དག་པ་སྤྱིར་གསུངས་པ། འབྲས་བུ་དག་པ་གཟུགས་ལ་སོགས། །དག་པ་ཉིད་དེ་གང་གི་ཕྱིར། །དེ་གཉིས་ཐ་དད་མ་ཡིན་ཞིང</w:t>
      </w:r>
      <w:ins w:id="31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།གཅད་དུ་མེད་པས་དག་པར་བརྗོད། །ཅེས་བྱ་བའོ། །འདི་ལྟར་འཕགས་པའི་གང་ཟག་རྣམས་ཀྱི་འབྲས་བུ་གང་ཡིན་པ་དེ་ནི་མི་མཐུན་པའི་ཕྱོགས་ཐམས་ཅད་དང་བྲལ་བ་ཉིད་ཀྱིས་རྣམ་པར་དག་པ་ཡིན་ལ། དེ་ཉིད་གཟུགས་ལ་སོགས་པ་རྣམ་པར་དག་པ་ཡིན་ཏེ། འབྲས་བུ་དང་གཟུགས་ལ་སོགས་པ་རྣམ་པར་དག་པ་ནི་དེ་ལ་བདག་ཏུ་མངོན་པར་ཞེན་པ་ལ་སོགས་པ་དང་བྲལ་བས་རབ་ཏུ་ཕྱེ་བ་ཉིད་ཀྱིས་གང་གི་ཕྱིར་དེ་དག་གི་རྣམ་པར་དག་པ་རང་དང་སྤྱིའི་མཚན་</w:t>
      </w:r>
      <w:r>
        <w:rPr>
          <w:rFonts w:ascii="Monlam Uni OuChan2" w:hAnsi="Monlam Uni OuChan2" w:cs="Monlam Uni OuChan2"/>
          <w:sz w:val="40"/>
          <w:szCs w:val="40"/>
          <w:cs/>
        </w:rPr>
        <w:t>ཀྱིས་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ཐ་མི་དད་ཅིང་གཅད་དུ་མེད་པ་ཉིད་དེ། དེའི་ཕྱིར་དེ་ལྟར་རྣམ་པར་དག་པར་བརྗོད་དོ། །དེའི་རྗེས་ལ་རྣམ་པར་དག་པ་བྱེ་བྲག་ཏུ་གསུངས་པ། ཉོན་མོངས་ཤེས་བྱ་ལམ་གསུམ་གྱི། །ཉམས་ཕྱིར་སློབ་མ་བསེ་རུ་དང</w:t>
      </w:r>
      <w:ins w:id="31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།རྒྱལ་སྲས་རྣམས་ཀྱི་དག་པ་སྟེ། །སངས་རྒྱས་རྣམ་ཀུན་ཤིན་ཏུ་བ། །ཞེས་བྱ་བའོ། །གང་ཟག་ཏུ་ལྟ་བ་དང་འབྲེལ་བའི་འདོད་ཆགས་ལ་སོགས་པའི་ཉོན་མོངས་པ་སྤངས་པ་ནི་ཉན་ཐོས་རྣམས་ཀྱི་དག་པ་དང</w:t>
      </w:r>
      <w:ins w:id="31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གཟུང་བར་ལྟ་བ་དང་འབྲེལ་བ་ཤེས་བྱའི་སྒྲིབ་པའི་ཕྱོགས་གཅིག་སྤངས་པ་ནི་རང་སངས་རྒྱས་རྣམས་ཀྱི་དག་པ་དང</w:t>
      </w:r>
      <w:ins w:id="31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གང་ཟག་དང་ཆོས་སུ་ལྟ་བ་དང་འབྲེལ་པ་ཐེག་པ་གསུམ་གྱི་ལམ་གྱི་སྒྲིབ་པ་གསུམ་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སྤངས་པ་ནི་བྱང་ཆུབ་སེམས་དཔའ་རྣམས་ཀྱི་དག་པ་ཡིན་ནོ། །ལྟ་བ་ཐམས་ཅད་དང་འབྲེལ་བ་ཉོན་མོངས་པ་དང་ཤེས་བྱའི་སྒྲིབ་པ་བག་ཆགས་དང་བཅས་པ་རྣམ་པ་ཐམས་ཅད་དུ་སྤངས་པ་ནི་ཤིན་ཏུ་རྣམ་པར་དག་པ་ཡང་དག་པར་རྫོགས་པའི་སངས་རྒྱས་རྣམས་ཀྱི་ཡིན་པར་བལྟའོ། །ཇི་ལྟར་ན་བྱང་ཆུབ་སེམས་དཔའ་དང་སངས་རྒྱས་ཀྱི་དག་པའི་སྒྲིབ་པ་རྣམ་པར་དག་པ་ཡིན་པར་བརྟག་ཅེ་ན། གཉེན་པོ་དགུས་སྤང་བར་བྱ་བར་རྣམ་པར་བསལ་བའི་ཚུལ་གསུངས་པ། ས་དགུ་ལ་ནི་ཆེན་པོ་ཡི། །ཆེན་པོ་ལ་སོགས་དྲི་མ་ཡི། །གཉེན་པོ་ཆུང་ངུའི་ཆུང་ངུ་ལ། །སོགས་པའི་ལམ་ནི་དག་པ་ཡིན། །ཞེས་བྱ་བའོ། །འདོད་པའི་ཁམས་དང་བསམ་གཏན་བཞི་དང་གཟུགས་མེད་པའི་སྙོམས་པར་འཇུག་པ་བཞི་དག་སྟེ། ས་དགུ་ལ་ལམ་ཆུང་ངུའི་ཆུང་ངུ་ལ་སོགས་པ་རྣམ་པ་དགུ་ཉིད་ཀྱིས་གོ་རིམས་ལྟར་མི་མཐུན་པའི་ཕྱོགས་ཆེན་པོའི་ཆེན་པོ་ལ་སོགས་པ་རྣམ་པ་དགུའི་དྲི་མ་སེལ་བར་བྱེད་པའི་ཕྱིར་ཏེ། གོས་ལ་དྲི་མ་ཕྲ་མོ་བསལ་བ་ལ་བཙོ་བླག་མཁན་ཆེ་ཐང་དུ་འབད་པ་ལ་སོགས་པ་བཞིན་ནོ། །ཅིའི་ཕྱིར་ཡང་དག་པར་རྫོགས་པའི་སངས་རྒྱས་རྣམས་ཀྱི་རྣམ་པར་དག་པ་ཤིན་ཏུ་རབ་ཏུ་བརྗོད་ཅེ་ན། དེའི་ཕྱིར་མ་ལུས་པའི་གཉེན་པོ་ཕུལ་དུ་གྱུར་པ་རྫོགས་པའི་མཚན་ཉིད་གསུངས་པ། དེ་ལ་ཀླན་ཀ་སྤངས་པ་ཡིས། །ལམ་ནི་འཇལ་དང་གཞལ་བྱ་དག །མཉམ་པ་ཉིད་ཀྱིས་ཁམས་གསུམ་གྱི། །གཉེན་པོ་ཉིད་དུ་འདོད་པ་ཡིན། །ཞེས་བྱ་བའོ། །ཆོས་ཐམས་ཅད་མཉམ་པ་ཉིད་ལ་སྤང་བར་བྱ་བ་དང་གཉེན་པོ་མི་འཐད་དོ་ཞེས་པ་དང</w:t>
      </w:r>
      <w:ins w:id="31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དེ་བཞིན་དུ་དོར་བ་དང་བླང་བར་བྱ་བ་དང</w:t>
      </w:r>
      <w:ins w:id="31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ོབ་པ་དང་མངོན་པར་རྟོགས་པ་མི་རུང་ངོ་ཞེས་བྱ་བའི་ཀླན་ཀ་དག་བདེན་པ་གཉིས་ལ་བརྟེན་པའི་ལམ་གྱིས་རྣམ་པར་བསལ་ཏེ། དེའི་ཕྱིར་སངས་རྒྱས་ཀྱི་ནི་མཉམ་པ་ཉིད་གང་ཡིན་པ་ཁམས་གསུམ་པའི་རྣམ་པ་ཅན་གྱི་ཤེས་པ་དང་ཤེས་པར་བྱ་བ་དག་མི་དམིགས་པ་ཉིད་ཀྱིས་དྲི་མར་གྱུར་པ་མཐའ་དག་གི་གཉེན་པོ་ཡོངས་སུ་རྫོགས་པ་མཐར་ཕྱིན་པའི་རྣམ་པར་དག་པ་ཤིན་ཏུ་བ་ཡིན་པར་འདོད་དོ། །ཤེས་རབ་ཀྱི་ཕ་རོལ་ཏུ་ཕྱིན་པའི་མན་ངག་གི་བསྟན་བཅོས་མངོན་པར་རྟོགས་པའི་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རྒྱན་གྱི་འགྲེལ་པ་ཤེས་རབ་སྒྲོན་མའི་ཕྲེང་བ་ཞེས་བྱ་བ་ལས་སྐབས་གཉིས་པའི་འགྲེལ་པའོ།། །།ལམ་ཐམས་ཅད་ལེགས་པར་ཡོངས་སུ་ཤེས་པ་ཉིད་ཀྱང་གཞི་ཐམས་ཅད་ཤེས་པ་ལ་རག་ལས་པས་དང་པོར་ཡང་དག་པའི་མཚན་ཉིད་ཅན་གྱི་གཞི་ཐམས་ཅད་ཤེས་པ་གསུངས་པ། ཚུ་རོལ་ཕ་རོལ་མཐའ་ལ་མིན། །དེ་དག་པར་ན་མི་གནས་པས། །དུས་རྣམས་མཉམ་པ་ཉིད་ཤེས་ཕྱིར། །ཤེས་རབ་ཕ་རོལ་ཕྱིན་པར་འདོད། །ཅེས་བྱ་བའོ། །དུས་གསུམ་པའི་ཆོས་ཐམས་ཅད་གདོད་མ་ནས་སྐྱེ་བ་མེད་པའི་བདག་ཉིད་དུ་མཉམ་པ་ཉིད་དུ་རྟོགས་པས་ཤེས་རབ་དང་སྙིང་རྗེ་ཡང་དག་པ་ཉིད་ཀྱིས་ཚུ་རོལ་དང་ཕ་རོལ་གྱི་མཐའ་འཁོར་བ་དང་མྱ་ངན་ལས་འདས་པ་རྟག་པ་དང་ཆད་པའི་མཚན་ཉིད་དང</w:t>
      </w:r>
      <w:ins w:id="31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དག་གི་བར་ན་ཡང་མི་གནས་པའི་ཕྱིར་ཡང་དག་པ་ཉིད་ཀྱི་གཞི་ཐམས་ཅད་ཤེས་པའི་ཤེས་རབ་ཀྱི་ཕ་རོལ་ཏུ་ཕྱིན་པར་འདོད་དོ། །འདིས་ནི་ཉན་ཐོས་ལ་སོགས་པ་ལ་དུས་རྣམ་པ་གསུམ་མཉམ་པ་ཉིད་ཤེས་པ་མེད་པའི་ཕྱིར་རང་གི་རྟོགས་པ་ཙམ་གྱི་ཤེས་རབ་ཀྱི་ཕ་རོལ་ཏུ་ཕྱིན་པར་ཟད་པས་ཤེས་རབ་དང་སྙིང་རྗེ་དང་བྲལ་ཏེ། དངོས་པོ་དང་དངོས་པོ་མེད་པར་དམིགས་པ་ཉིད་ཀྱིས་སྲིད་པ་དང་ཞི་བའི་མཐའ་ལ་གནས་པར་བསྟན་ཏོ། །གང་གིས་མི་གནས་པའི་མཚན་ཉིད་ཅན་ཤེས་རབ་ཀྱི་ཕ་རོལ་ཏུ་ཕྱིན་པ་དེ་ལ་རིང་བ་དང་ཉེ་བར་འགྱུར་ཞེ་ན། དེ་རང་གི་རྒྱུ་མཚན་གསུངས་པ། དེ་ནི་མཚན་མར་དམིགས་སྒོ་ནས། །ཐབས་མ་ཡིན་པས་རིང་བ་སྟེ། །དེ་ནི་ཐབས་ལ་མཁས་པ་ཡིས། །ཡང་དག་ཉེ་བ་ཉིད་དུ་བཤད། །ཅེས་བྱ་བའོ། །སྐྱེ་བོ་ཕལ་པོ་ཆེའི་ཚོགས་ཀྱིས་སྒྱུ་མའི་རྟེན་ཅིང་འབྲེལ་པར་འབྱུང་བའི་དེ་ཁོ་ན་ཉིད་མ་ཤེས་པས་ཡུལ་སོ་སོ་ལ་མངོན་པར་ཞེན་པར་འགྱུར་བ་བཞིན་དུ། ཉན་ཐོས་ལ་སོགས་པ་ནི་ཡང་དག་པའི་དགེ་བའི་བཤེས་གཉེན་ལ་སོགས་པ་ཐབས་ལ་མཁས་པ་དང་བྲལ་བས་དངོས་པོ་རྣམས་ལ་མིང་དང་དོན་གྱི་མཚན་མར་དམིགས་པའི་སྒོ་ནས་མཚན་མ་མེད་པའི་ཡུམ་འདི་ལས་རིང་བར་གྱུར་ལ། སྒྱུ་མའི་མཁན་པོ་རང་ཉིད་བརྫུན་པའི་དོན་ཅན་གྱིས་ཡིད་རྨོངས་པར་མ་གྱུར་པས་རབ་ཏུ་མ་ཞེན་པ་བཞིན་དུ། བྱང་ཆུབ་སེམས་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དཔའ་དུས་ཡུན་རིང་མོ་ཞིག་ནས་དེ་ཁོ་ན་ཉིད་ལ་མཁས་པའི་དགེ་བའི་བཤེས་གཉེན་ཡང་དག་པར་མགུ་བར་བྱས་པ་ལ་སོགས་པ་ཐབས་མཁས་པའི་མཚན་ཉིད་ཅན་ཐོས་པ་ལ་སོགས་པའི་བློ་གྲོས་ཟབ་མོས་དངོས་པོར་རྣམ་པར་འཁྲུལ་པའི་མཚན་མ་བསལ་བ་རྣམས་ནི་དོན་ཇི་ལྟ་བར་ཉེ་བར་གནས་པ་དང་མཐུན་པ་ཉིད་ཀྱིས་རྒྱལ་བའི་ཡུམ་འདི་ལ་ཡང་དག་པར་ཉེ་བར་གྱུར་པ་བཤད་དོ། །གང་གིས་རིང་བར་གྱུར་པའི་མཚན་མར་དམིགས་པ་ཉིད་གང་ཞེ་ན། དེ་ལྟར་འདུ་ཤེས་པ་མི་མཐུན་པའི་ཕྱོགས་གསུངས་པ། གཟུགས་སོགས་ཕུང་པོ་སྟོང་ཉིད་དང</w:t>
      </w:r>
      <w:ins w:id="31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།དུས་གསུམ་གཏོགས་པའི་ཆོས་རྣམས་དང</w:t>
      </w:r>
      <w:ins w:id="32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།སྦྱིན་སོགས་བྱང་ཆུབ་ཕྱོགས་རྣམས་ལ། །སྤྱོད་པའི་འདུ་ཤེས་མི་མཐུན་ཕྱོགས། །ཞེས་བྱ་བའོ། །གཟུགས་ལ་སོགས་པའི་ཕུང་པོ་གཞན་གྱིས་ཀུན་བརྟགས་པའི་བདག་ལ་སོགས་པས་སྟོང་པ་ཉིད་དུ་འདུ་ཤེས་པ་དང</w:t>
      </w:r>
      <w:ins w:id="32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འདས་པ་ལ་སོགས་པ་དུས་གསུམ་དུ་གཏོགས་པའི་ཆོས་ལ་ཟག་པ་དང་བཅས་པ་དང༌། ཅིག་ཤོས་ལ་དེར་འདུ་ཤེས་པ་དང༌། སྦྱིན་པ་དང༌། དྲན་པ་ཉེ་བར་གཞག་པ་དང༌། བསམ་གཏན་དང༌། ཚད་མེད་པ་ལ་སོགས་པ་ལ་སྤྱོད་བར་འདུ་ཤེས་པ་ནི། གཉེན་པོ་ཡིན་ན་ཡང་ཡུལ་ལ་མཚན་མར་འཛིན་པ་ཉིད་ཀྱིས་མི་མཐུན་པའི་ཕྱོགས་ཡིན་ནོ། །ཡང་གང་གིས་ཉེ་བར་གྱུར་པའི་མི་དམིགས་པ་ཉིད་གང་ཞེ་ན། དེ་ལྟར་འདུ་ཤེས་པའི་གཉེན་པོའི་ཕྱོགས་གསུངས་པ། སྦྱིན་ལ་སོགས་ལ་ངར་འཛིན་མེད། །གཞན་དག་དེ་ལ་སྦྱོར་བྱེད་གང༌། །དེ་ནི་ཆགས་པའི་མཐའ་འགོག་པ། །རྒྱལ་ལ་སོགས་ལ་ཆགས་པ་ཕྲ། །ཞེས་བྱ་བའོ། །འཁོར་གསུམ་རྣམ་པར་དག་པ་ཉིད་ཀྱིས་སྦྱིན་པ་ལ་སོགས་པ་གསུམ་ལ་བདག་དང་བདག་གིར་བྱ་བ་མེད་པར་རྟོགས་པ་ལ་བདག་ཉིད་གནས་ཤིང་གཞན་དག་ཀྱང་ཚུལ་དེ་འདྲ་བ་ཁོ་ན་ལ་ཡང་དག་པར་སྦྱོར་བ་ལ་མངོན་པར་ཆགས་པའི་ཚོགས་ཀྱི་མཐའ་ཐམས་ཅད་འགོག་པའི་ཕྱིར་རྣམ་པ་ཐམས་ཅད་དུ་གཉེན་པོ་ཡིན་ནོ། །སྦྱིན་པ་ལ་སོགས་པར་འདུ་ཤེས་པ་མཐའ་དག་སྤང་བར་བྱ་བ་བརྗོད་པ་ན། དེ་བཞིན་གཤེགས་པ་ལ་སོགས་པ་ཡིད་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ལ་བྱེད་པ་ཡང་བསོད་ནམས་ཀྱི་རྒྱུར་གྱུར་པ་ཉིད་ཀྱི་གཉེན་པོ་ཡིན་མོད་ཀྱི། དེར་འདུ་ཤེས་པ་ཉིད་ཀྱིས་ཆགས་པ་ཕྲ་མོའི་ངོ་བོ་ཉིད་ཡིན་པའི་ཕྱིར་མི་མཐུན་པའི་ཕྱོགས་མ་ཡིན་པ་མ་ཡིན་ནོ། །དེ་ཅིའི་ཕྱིར་ཆགས་པ་ཕྲ་མོ་མི་མཐུན་པའི་ཕྱོགས་ཡིན་ཞེ་ན། ཡུལ་གྱི་ཆོས་ཉིད་ཕྲ་མོ་ལས་ཉེ་བར་འདས་པའི་རྒྱུ་མཚན་གསུངས་པ། ཆོས་ཀྱི་ལམ་ནི་རང་བཞིན་གྱིས། །དབེན་པའི་ཕྱིར་ན་དེ་ཟབ་ཉིད། །ཅེས་བྱ་བའོ། །གང་གི་ཆོས་ཐམས་ཅད་ཀྱི་རིགས་ནི་ནམ་མཁའ་ལྟར་ངོ་བོ་ཉིད་ཁོ་ནས་སྟོང་པ་ཟབ་པ་ཉིད་དེ། དེ་ལ་ནི་ཤིན་ཏུ་ཕྲ་བའི་ཆགས་པ་ཡང་ཉེ་བར་གནས་པ་མ་ཡིན་ནོ། །དེའི་ཕྱིར་དེ་དག་སྤོང་བར་བྱེད་པའི་གཉེན་པོ་གསུངས་པ། ཆོས་རྣམས་རང་བཞིན་གཅིག་པར་ནི། །ཤེས་པས་ཆགས་པ་སྤོང་བ་ཡིན། །ཞེས་བྱ་བའོ། །ངོ་བོ་ཉིད་མེད་པ་ཁོ་ནས་གཟུགས་ལ་སོགས་པའི་ཆོས་ཐམས་ཅད་རང་བཞིན་གཅིག་པ་ཉིད་དེ། འདི་ལྟར་རང་བཞིན་མེད་པའི་ཞེས་བྱ་བས་མ་སྐྱེས་པ་ཉིད་དུ་མཉམ་པར་ཡོངས་སུ་ཤེས་པས་ནི་ཆགས་པ་སྤོང་བ་ཡིན་ནོ། །ཡང་དབེན་པས་ཟབ་པ་ཞེས་བྱ་བ་འདི་ཉིད་ཇི་ལྟར་ཡིན་ཞེ་ན། དེའི་རང་གི་མཚན་ཉིད་གསུངས་པ། མཐོང་བ་ལ་སོགས་བཀག་པ་ཡིས། །དེ་ནི་རྟོགས་པར་དཀའ་བར་བཤད། །ཅེས་བྱ་བའོ། །འདི་ལྟར་གང་ཞིག་ཉེ་བར་དམིགས་པར་བྱར་ཡོད་པ་ནི་གཞན་དུ་འགྱུར་ན། ཆོས་ཐམས་ཅད་ནི་རྣམ་པར་ཤེས་པ་ཐམས་ཅད་ཀྱི་དམིགས་པའི་དོན་གསལ་བས་དེའི་རང་བཞིན་གང་ཡིན་པ་དེ་ནི་རབ་ཏུ་རྟོགས་པར་དགའ་བར་བཤད་དེ། དེའི་ཕྱིར་ཟབ་ཅེས་བྱ་བའོ། །རྟོགས་པར་དཀའ་བ་ཉིད་ཅིའི་ཕྱིར་ཞེ་ན། དེའི་ཡང་རྒྱུ་གསུངས་པ། གཟུགས་ལ་སོགས་པ་མི་ཤེས་ཕྱིར། །དེ་ནི་བསམ་མི་ཁྱབ་པར་འདོད། །ཅེས་བྱ་བའོ། །གང་གི་ཕྱིར་གཟུགས་ལ་སོགས་པ་ནས་སངས་རྒྱས་ཀྱི་ཆོས་མ་འདྲེས་པའི་བར་གྱི་རང་བཞིན་ནི་གང་དུ་ཡང་ཡོངས་སུ་ཤེས་པར་མི་ནུས་པས་བསམ་པར་བྱ་བ་ལས་འདས་པར་འདོད་དེ། དེའི་ཕྱིར་རྟོགས་པར་དཀའོ་ཞེས་བྱའོ། །དེ་ལྟར་ཕྱོགས་གཉིས་རྣམ་པར་ངེས་པའི་མཇུག་བསྡུ་བ་གསུངས་པ། དེ་ལྟར་ཀུན་ཤེས་ཉིད་ལུགས་ལ། །མི་མཐུན་གཉེན་པོའི་ཕྱོགས་དག་གི</w:t>
      </w:r>
      <w:r>
        <w:rPr>
          <w:rFonts w:ascii="Monlam Uni OuChan2" w:hAnsi="Monlam Uni OuChan2" w:cs="Monlam Uni OuChan2"/>
          <w:sz w:val="40"/>
          <w:szCs w:val="40"/>
          <w:cs/>
        </w:rPr>
        <w:t xml:space="preserve"> །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རྣམ་པར་དབྱེ་བ་མ་ལུས་པ། ཇི་སྐད་བཤད་པ་འདི་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ཤེས་བྱ། །ཞེས་བྱ་བའོ། །ཇི་སྐད་བཤད་པ་ཐམས་ཅད་ཤེས་པ་ཉིད་ཀྱི་ཤེས་རབ་ཀྱི་ཕ་རོལ་ཏུ་ཕྱིན་པའི་ཚུལ་ལུགས་ལ་ཉན་ཐོས་དང་བྱང་ཆུབ་སེམས་དཔའ་ལ་སོགས་པའི་རྒྱུད་ཀྱི་བྱེ་བྲག་གིས་མི་མཐུན་པའི་ཕྱོགས་དང་གཉེན་པོའི་ཕྱོགས་ཀྱི་རབ་ཏུ་དབྱེ་བའི་རིང་བ་དང་ཉེ་བའི་མཚན་ཉིད་དང་བཅས་པ་འདི་དག་དེ་ལྟར་ཤེས་པར་བྱ་བ་ཡིན་ནོ། །མཚན་ཉིད་ཤེས་པས་དོན་རྣམ་པར་བསྒོམ་དགོས་པ་དེའི་འོག་ཏུ་བསྒོམ་པའི་མཚན་ཉིད་ཀྱི་སྦྱོར་བ་གསུངས་པ། གཟུགས་སོགས་དེ་མི་རྟག་སོགས་དང༌། །དེ་མ་རྫོགས་དང་རབ་རྫོགས་དང༌། །དེ་ལ་ཆགས་པ་མེད་ཉིད་ལ། །སྤྱོད་པ་བཀག་པའི་སྦྱོར་བ་དང༌། །མི་འགྱུར་བྱེད་པོ་མིན་པ་དང</w:t>
      </w:r>
      <w:ins w:id="32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།བྱ་དཀའ་རྣམ་གསུམ་སྦྱོར་བ་དང</w:t>
      </w:r>
      <w:ins w:id="32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།སྐལ་བ་ཇི་བཞིན་འབྲས་ཐོབ་པས། །འབྲས་ཡོད་འདོད་པ་དེ་དང་ནི། །གཞན་ལ་རག་ལས་མེད་གང་དང</w:t>
      </w:r>
      <w:ins w:id="32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།སྣང་བ་རྣམ་བདུན་ཤེས་བྱེད་དོ། །ཞེས་བྱ་བའོ། །གཟུགས་ལ་སོགས་པའི་ཆོས་ཐམས་ཅད་ཀྱི་ངོ་བོ་ལ་བདེན་པར་སྤྱོད་པ་བཀག་པ་དང</w:t>
      </w:r>
      <w:ins w:id="32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དེ་དག་གི་ཁྱད་པར་མི་རྟག་པ་དང༌། སྟོང་པ་ཉིད་ལ་སོགས་པ་ལ་སྤྱོད་པ་བཀག་པ་དང༌། དེ་དག་གི་མ་རྫོགས་པ་དང་རྫོགས་པ་ཀུན་བརྟགས་པ་དང༌། ཡོངས་སུ་གྲུབ་པ་ལ་སྤྱོད་པ་དང། དེ་དག་ལ་མངོན་པར་ཆགས་པ་མེད་པ་ཉིད་ལ་སྤྱོད་པ་དང༌། འཕེལ་བ་དང་འགྲིབ་པ་མེད་པས་གཞན་དུ་མི་འགྱུར་བ་དང༌། གང་གི་རྗེས་སུ་ཆགས་པ་ལ་སོགས་པའི་བྱེད་པ་པོ་མེད་པ་ཉིད་ལ་སྤྱོད་པ་དང</w:t>
      </w:r>
      <w:ins w:id="32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མས་ཅད་མཁྱེན་པ་ཉིད་གསུམ་གྱི་བདག་ཉིད་ཆེད་དུ་བྱ་བ་དང་སྦྱོར་བ་དང་རྟོགས་པར་བྱ་བ་རྣམ་པ་གསུམ་དེ་ཁོ་ནར་བྱ་དཀའ་བ་ཉིད་ལ་སྤྱོད་པ་དང</w:t>
      </w:r>
      <w:ins w:id="32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དི་ཉིད་ཐེག་པ་རྣམ་པ་གསུམ་གྱི་རིགས་ཅན་གྱིས་བསྒོམས་ནས་རང་རང་གི་སྐལ་བ་ཇི་ལྟ་བ་བཞིན་འབྲས་བུ་ཐོབ་པས་དེའི་འབྲས་བུ་ལ་ཉེ་བར་འདོད་པའི་སྤྱོད་པ་དང</w:t>
      </w:r>
      <w:ins w:id="32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རྣམ་པ་ཐམས་ཅད་དུ་ལམ་སྒྲུབ་པ་དང་བསྲུང་བར་བྱ་བ་གཞན་ལ་མ་ལྟོས་པ་ཉིད་དང</w:t>
      </w:r>
      <w:ins w:id="32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བརྫུན་པའི་སྣང་བ་རྣམ་པ་བདུན་ཤེས་པར་བྱེད་པ་སྟེ། འདི་ལྟར་བག་ཆགས་ཀྱིས་ཡིད་ཡོངས་སུ་འགྱུར་བ་རྨི་ལམ་དང</w:t>
      </w:r>
      <w:ins w:id="33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སྔགས་ལ་སོགས་པ་མཉམ་དུ་ཚོགས་པས་སྣང་བར་སྒྱུ་མ་དང</w:t>
      </w:r>
      <w:ins w:id="33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རྒྱུ་མེད་པར་སྣང་བ་ཉིད་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དོན་དང་འགལ་བ་སྨིག་རྒྱུ་དང༌། སྒྲ་དང་གནས་ཀྱི་རྐྱེན་ལ་བརྟེན་པ་བྲག་ཅ་དང</w:t>
      </w:r>
      <w:ins w:id="33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རྣམ་པ་སྟོང་བར་བྱེད་པ་མ་འཕོས་པར་ཤར་བ་གཟུགས་བརྙན་དང</w:t>
      </w:r>
      <w:ins w:id="33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གནས་པར་བྱ་བའི་རྟེན་མེད་དྲི་ཟའི་གྲོང་ཁྱེར་དང</w:t>
      </w:r>
      <w:ins w:id="33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ལུས་དང་ངག་གི་བྱེད་པ་པོ་མེད་པ་སྤྲུལ་པ་ལྟ་བུ་རྣམས། སྣང་བ་ལ་སྤྱོད་པ་བཀག་པའི་སྒོ་ནས་མི་དམིགས་པའི་ཚུལ་གྱིས་ཉེ་བར་སྦྱོར་བ་རྣམ་པ་བཅུའོ། །འདིས་ཀྱང་ཤུགས་ཀྱིས་ཉན་ཐོས་ལ་སོགས་པའི་སྦྱོར་བ་ཕྱོགས་གཅིག་གིས་བཟློག་པར་བསྒོམ་པ་འཕངས་པ་ཡིན་ནོ། །དེ་དག་ཀྱང་ཐམས་ཅད་དུ་མི་དམིགས་པར་མཚུངས་པ་རྣམ་པར་བསྒོམ་དགོས་པས་མཉམ་པ་ཉིད་གསུངས་པ། གཟུགས་ལ་སོགས་པར་རློམ་མེད་པ། །རྣམ་བཞི་དེ་ཡི་མཉམ་པ་ཉིད། །ཅེས་བྱ་བའོ། །གཟུགས་ལ་སོགས་པའི་ངོ་བོ་ལ་དངོས་པོར་རློམ་པ་ཉིད་དང</w:t>
      </w:r>
      <w:ins w:id="33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སྔོན་པོ་ལ་སོགས་པའི་ཁྱད་པར་ལ་མཚན་མར་རློམ་པ་ཉིད་དང༌། རྣམ་པ་རབ་ཏུ་དབྱེ་བ་ལ་སོགས་པ་ལ་སྤྲོས་པར་རློམ་པ་ཉིད་དང༌། བདག་གིས་འདི་ལྟ་བུར་རིག་གི་ཞེས་རྟོགས་པ་པོར་རློམ་པ་ཉིད་རྣམ་པར་དམིགས་པར་བྱ་བ་ལ་སོགས་པ་ཉེ་བར་ཞི་བའི་ཕྱིར་རྣམ་པ་ཐམས་ཅད་དུ་མི་དམིགས་པའི་ཚུལ་གྱིས་མཉམ་པ་ཉིད་དུ་སྦྱོར་བ་ནི་མཉམ་པ་ཉིད་ཅེས་བྱའོ། །མཉམ་པ་ཉིད་ཀྱི་སྦྱོར་བ་ཡོངས་སུ་རྫོགས་པར་བསྒོམས་པ་ལས་མཐོང་བའི་ལམ་སྐྱེ་བའི་ཕྱིར་དེའི་སྐད་ཅིག་མའི་རྣམ་པར་དབྱེ་བ་གསུངས་པ། སྡུག་བསྔལ་ལ་སོགས་བདེན་པ་ལ། །ཆོས་ཤེས་རྗེས་སུ་ཤེས་པ་དང</w:t>
      </w:r>
      <w:ins w:id="33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།བཟོད་ཤེས་སྐད་ཅིག་བདག་ཉིད་འདི། །ཀུན་ཤེས་ཚུལ་ལ་མཐོང་བའི་ལམ། །ཞེས་བྱ་བའོ། །སྡུག་བསྔལ་བ་དང༌། ཀུན་འབྱུང་བ་དང༌། འགོག་པ་དང༌། ལམ་གྱི་བདེན་པ་རྣམས་ལ་ཆོས་ཤེས་པའི་བཟོད་པ་དང༌། ཆོས་ཤེས་པ་དང༌། རྗེས་སུ་ཤེས་པའི་བཟོད་པ་དང༌། རྗེས་སུ་ཤེས་པ་སྟེ། དེ་ལྟར་བཟོད་པ་དང་ཤེས་པའི་སྐད་ཅིག་མ་རབ་ཏུ་དབྱེ་བ་བཅུ་དྲུག་གི་བདག་ཉིད་འདི་ནི་ཐམས་ཅད་ཤེས་པ་ཉིད་ཀྱི་ཚུལ་ལུགས་ལ་མཐོང་བའི་ལམ་ཡིན་ནོ། །ཇི་ལྟར་ན་སྐད་ཅིག་མ་རྣམ་པ་བཅུ་དྲུག་ཡིན་པར་བརྟག་ཅེ་ན། དེའི་ཕྱིར་བདེན་པའི་རྣམ་པ་རྣམས་གསུངས་པ། གཟུགས་རྟག་མ་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ཡིན་མི་རྟག་ཡིན། །མཐའ་ལས་འདས་དང་རྣམ་དག་དང</w:t>
      </w:r>
      <w:ins w:id="33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།མ་སྐྱེས་མ་འགགས་ལ་སོགས་པ། །མཁའ་འདྲ་ཆགས་པ་སྤངས་པ་དང༌། །ཡོངས་སུ་འཛིན་ལས་གྲོལ་བ་དང༌། །ངོ་བོ་ཉིད་ཀྱིས་བརྗོད་མེད་དང༌། །གང་གིས་འདི་དོན་བརྗོད་པ་ཡིས། །གཞན་ལ་སྦྱིན་དུ་མེད་པ་དང༌། །དམིགས་པ་མེད་པར་བྱེད་པ་དང༌། །ཤིན་ཏུ་རྣམ་དག་ནད་མི་འབྱུང༌། །ངན་སོང་ཆད་དང་འབྲས་བུ་ནི། །མངོན་དུ་བྱ་ལ་མི་རྟོག་ཉིད། །མཚན་མ་དག་དང་མ་འབྲེལ་དང</w:t>
      </w:r>
      <w:ins w:id="33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།དངོས་དང་མིང་དང་གཉིས་པོ་ལ། །ཤེས་པ་སྐྱེ་བ་མེད་པ་ནི། །ཀུན་ཤེས་ཉིད་ཀྱི་སྐད་ཅིག་མ། །ཞེས་བྱ་བའོ། །འདི་ལྟ་བུའི་ངོ་བོ་ཉིད་མེད་པའི་ཕྱིར་གཟུགས་ལ་སོགས་པ་ལ་རྟག་པ་དང་མི་རྟག་པ་དང་བྲལ་བས་རྟག་པ་ཡང་མ་ཡིན་མི་རྟག་པ་ཡང་མ་ཡིན་པ་དང</w:t>
      </w:r>
      <w:ins w:id="33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སྡུག་བསྔལ་དང་སྡུག་བསྔལ་བ་མ་ཡིན་པ་དང་བྲལ་བ་ཉིད་ཀྱིས་རྟག་པ་དང་ཆད་པའི་མཐའ་དང་བྲལ་བ་དང༌། སྟོང་པ་དང་མི་སྟོང་པ་དང་བྲལ་བ་ཉིད་ཀྱིས་རྣམ་པར་དག་པ་དང</w:t>
      </w:r>
      <w:ins w:id="34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བདག་དང་བདག་མེད་པའི་ངོ་བོ་དང་བྲལ་བ་ཉིད་ཀྱིས་མ་སྐྱེས་ཤིང་མ་འགགས་ལ་ཀུན་ནས་ཉོན་མོངས་པ་དང</w:t>
      </w:r>
      <w:ins w:id="34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རྣམ་པར་བྱང་བ་མ་ཡིན་ནོ་ཞེས་བྱ་བ་ལ་སོགས་པ་ནི་བདེན་པ་དང་པོའི་རྣམ་པ་དག་ཡིན་ནོ། །དེ་བཞིན་དུ་རྒྱུ་དང་རྒྱུ་མ་ཡིན་པ་ཉིད་ཀྱིས་དབེན་པའི་ཕྱིར་ནམ་མཁའ་དང་འདྲ་བ་དང</w:t>
      </w:r>
      <w:ins w:id="34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ཀུན་འབྱུང་བ་དང་ཀུན་འབྱུང་བ་མེད་པ་དང༌། མི་ལྡན་པས་ཉོན་མོངས་པ་དང་ཉེ་བའི་ཉོན་མོངས་པ་ཐམས་ཅད་སྤངས་པ་དང། རབ་ཏུ་སྐྱེ་བ་དང་མ་སྐྱེས་པ་དང་མ་འབྲེལ་བས་ཡོངས་སུ་འཛིན་པ་ལས་གྲོལ་བ་དང</w:t>
      </w:r>
      <w:ins w:id="34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ྐྱེན་དང་རྐྱེན་མ་ཡིན་པ་ལས་རྣམ་པར་གྲོལ་བའི་ཕྱིར་རང་གི་ངོ་བོ་བརྗོད་དུ་མེད་པ་ཞེས་བྱ་བ་ནི་བདེན་པ་གཉིས་པའི་རྣམ་པ་དག་ཡིན་ནོ། །དེ་བཞིན་དུ་འགོག་པ་དང་འགོག་པ་མེད་པ་དང་བྲལ་བས་དེའི་དོན་ཚིག་ཏུ་བརྗོད་པས་རྒྱུད་དེ་གཞན་ལ་སྦྱིན་དུ་མེད་པ་དང</w:t>
      </w:r>
      <w:ins w:id="34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ཞི་བ་དང་མ་ཞི་བ་མེད་པས་དམིགས་པ་མེད་པར་བྱེད་པ་དང</w:t>
      </w:r>
      <w:ins w:id="34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གྱ་ནོམ་པ་དང་གྱ་ནོམ་པ་མ་ཡིན་པ་དང་བྲལ་བས་མཐའ་གཉིས་ལས་འདས་ཤིང་ཤིན་ཏུ་རྣམ་པར་དག་པ་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དང། ངེས་པར་འབྱུང་བ་དང་ངེས་པར་འབྱུང་བ་མེད་པས་དབེན་པས་དྲི་མའི་ནད་ཐམས་ཅད་མི་འབྱུང་བ་ཞེས་བྱ་བ་ནི་བདེན་པ་གསུམ་པའི་རྣམ་པ་དག་ཡིན་ནོ། །ལམ་དང་ལམ་མ་ཡིན་པ་དང་བྲལ་བའི་ཕྱིར་ངན་སོང་ཆད་པ་དང</w:t>
      </w:r>
      <w:ins w:id="34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རིགས་པ་དང་རིགས་པ་མ་ཡིན་པ་དང་མ་འདྲེས་པས་འབྲས་བུ་མངོན་སུམ་དུ་བྱ་བའི་ཐབས་ལ་མི་རྟོག་པ་དང༌། སྒྲུབ་པ་དང་སྒྲུབ་པ་མ་ཡིན་པ་ལས་རྣམ་པར་གྲོལ་བ་ཉིད་ཀྱི་ཆོས་ཐམས་ཅད་ཀྱི་མཚན་མ་དག་དང་མ་འབྲེལ་བ་དང</w:t>
      </w:r>
      <w:ins w:id="34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ངེས་པར་འབྱིན་པ་དང་ངེས་པར་འབྱིན་པ་མ་ཡིན་པ་མེད་པས་ན་བརྗོད་པར་བྱ་བའི་ངོ་བོ་ཉིད་ཤེས་བྱ་དང</w:t>
      </w:r>
      <w:ins w:id="34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སྒྲ་གཉིས་ལ་ཤེས་པ་སྐྱེ་བ་མེད་པ་ཞེས་བྱ་བ་བདེན་པ་བཞི་པའི་རྣམ་པ་དག་ཡིན་ཏེ། དེ་དག་ནི་ཀུན་ཤེས་པ་ཉིད་ཀྱི་མཐོང་བའི་ལམ་སྐད་ཅིག་མ་བཅུ་དྲུག་བྱང་ཆུབ་སེམས་དཔའ་རྣམས་ཀྱི་དབང་དུ་བྱས་པ་སྟེ་རྣམ་པར་གཞག་པ་ཡིན་ནོ། །འདིས་ཀྱང་ཉན་ཐོས་ལ་སོགས་པས་ནི་དེ་དག་ལས་ཕྱོགས་གཅིག་གིས་བཟློག་པའི་རྣམ་པ་ཅན་དུ་དོན་གྱིས་བསྟན་པ་ཡིན་ནོ། །ཉན་ཐོས་ལ་སོགས་པའི་ལམ་ནི་བྱང་ཆུབ་སེམས་དཔའ་རྣམས་ཀྱིས་ཤེས་པར་བྱ་བ་ཡིན་གྱི་མངོན་དུ་བྱ་བ་ནི་མ་ཡིན་པས་འདིར་བསྒོམ་པའི་ལམ་ནི་ལོགས་ཤིག་ཏུ་མ་བསྟན་ཏོ། །དེ་ལྟར་ན་ཐམས་ཅད་མཁྱེན་པ་ཉིད་གསུམ་གྱི་མཚན་ཉིད་སོ་སོར་གཏན་ལ་ཕབ་ནས། །སྐབས་གསུམ་གྱི་མཇུག་བསྡུ་བ་གསུངས་པ། དེ་ལྟར་འདི་དང་ཡང་འདི་དང</w:t>
      </w:r>
      <w:ins w:id="34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།ཡང་འདི་ཡིན་ཏེ་རྣམ་གསུམ་པོ། །འདིས་ནི་གནས་སྐབས་གསུམ་པོ་དག །རྫོགས་པར་ཡོངས་སུ་བསྟན་པ་ཡིན། །ཞེས་བྱ་བའོ། །དེ་བས་ན་གང་ཞིག་རྟོགས་པར་བྱ་བ་ཉིད་ཀྱི་བདག་ཉིད་དག་བཀག་པ་གཞི་ཐམས་ཅད་ཤེས་པ་ཉིད་འདི་དང</w:t>
      </w:r>
      <w:ins w:id="35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ཆོས་ཐམས་ཅད་ལ་ཉེ་བར་གནས་པ་མེད་པའི་མཚན་ཉིད་ཅན་ལམ་ཐམས་ཅད་ཤེས་པ་ཉིད་འདི་དང</w:t>
      </w:r>
      <w:ins w:id="35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འགའ་ཡང་བྱེད་པ་མེད་པས་དོན་ཐམས་ཅད་ཡོངས་སུ་རྫོགས་པའི་ངོ་བོ་ཉིད་རྣམ་པ་ཐམས་ཅད་མཁྱེན་པ་ཉིད་དག་སྟེ། དེ་ལྟར་ན་དངོས་པོ་རྣམ་པ་གསུམ་བཤད་པས་གཞུང་ལེའུ་གསུམ་གྱི་སྐབས་གསུམ་རྫོགས་པར་བསྟན་པ་ཡིན་ནོ། །ཤེས་རབ་ཀྱི་ཕ་རོལ་ཏུ་ཕྱིན་པའི་མན་ངག་གི་བསྟན་བཅོས་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མངོན་པར་རྟོགས་པ་རྒྱན་གྱི་འགྲེལ་པ་ཤེས་རབ་སྒྲོན་མའི་ཕྲེང་བ་ཞེས་བྱ་བ་ལས་སྐབས་གསུམ་པའི་འགྲེལ་པའོ།། །།ཐམས་ཅད་མཁྱེན་པ་ཉིད་གསུམ་གྱི་འབྲས་བུ་ཇི་ལྟ་བ་བཞིན་མངོན་སུམ་དུ་རྟོགས་པ་རིམ་པ་རྣམས་ཉམས་སུ་བླངས་པ་ཁོ་ན་ལ་རག་ལས་པས་ད་ནི་དེ་དག་དབང་དུ་བྱ་བ་ཉིད་ཀྱི་ཕྱིར་གཞི་དང་ལམ་དང་རྣམ་པ་མ་ལུས་པ་བསྡུ་བའི་སྒོ་ནས་ཅིག་ཅར་རྣམ་པར་བསྒོམ་པ་གང་ཡིན་པ་རྣམ་པ་ཀུན་མངོན་པར་རྫོགས་པར་རྟོགས་པ་བཤད་པར་བཞེད་ནས་ཐོག་མར་དེའི་རྣམ་པ་གསུངས་པ། གཞི་ཤེས་པ་ཡི་བྱེ་བྲག་རྣམས། །རྣམ་པ་ཞེས་བྱ་མཚན་ཉིད་དེ། །ཀུན་མཁྱེན་ཉིད་ནི་རྣམ་གསུམ་ཕྱིར། །དེ་ནི་རྣམ་པ་གསུམ་དུ་འདོད། །ཅེས་བྱ་བའོ། །སྡུག་བསྔལ་ལ་སོགས་པའི་བདེན་པའི་ཁྱད་པར་གྱིས་མི་རྟག་པ་ལ་སོགས་པ་དང་དེ་ལ་དམིགས་པ་ཉིད་ཀྱི་བྱེ་བྲག་རྣམ་པ་ཉིད་དུ་རྣམ་པར་གཞག་པའི་མཚན་ཉིད་དེ། དེ་ནི་ཐམས་ཅད་མཁྱེན་པ་ཉིད་གསུམ་གྱི་བྱེ་བྲག་གིས་རྣམ་པ་གསུམ་དུ་འདོད་དེ། དེ་ལ་ཐམས་ཅད་ཤེས་པ་ཉིད་ཀྱི་རྣམ་པ་རབ་ཏུ་དབྱེ་བ་གསུངས་པ། མེད་པའི་རྣམ་པ་ནས་བཟུང་སྟེ། །མི་གཡོ་བ་ཡི་རྣམ་པའི་བར། །བདེན་པ་སོ་སོ་ལ་བཞི་དང</w:t>
      </w:r>
      <w:ins w:id="35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།ལམ་ལ་དེ་ནི་བཅོ་ལྔར་བཤད། །ཅེས་བྱ་བའོ། །ཐེར་ཟུག་ཏུ་མེད་པའི་མཚན་ཉིད་མི་རྟག་པ་དང</w:t>
      </w:r>
      <w:ins w:id="35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དེ་ཁོ་ནར་མི་སྐྱེ་བའི་མཚན་ཉིད་སྡུག་བསྔལ་བ་དང</w:t>
      </w:r>
      <w:ins w:id="35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དོན་གཞན་གྱིས་དབེན་པའི་མཚན་ཉིད་སྟོང་པ་ཉིད་དང༌། ཕུང་པོའི་སྐྱོན་གྱིས་མི་བརྫི་བའི་མཚན་ཉིད་བདག་མེད་པ་སྟེ། སྡུག་བསྔལ་གྱི་བདེན་པའི་རྣམ་པ་བཞི་དང</w:t>
      </w:r>
      <w:ins w:id="35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གཞིའི་གནས་མེད་པའི་མཚན་ཉིད་རྒྱུའི་རྣམ་པ་དང</w:t>
      </w:r>
      <w:ins w:id="35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བྱེད་པས་དབེན་པ་ནམ་མཁའི་མཚན་ཉིད་ཀུན་འབྱུང་བ་དང༌། རྟག་པ་ལ་སོགས་པས་བརྗོད་དུ་མེད་པའི་མཚན་ཉིད་རབ་ཏུ་སྐྱེ་བ་དང༌། ཚོར་བ་ལ་སོགས་པའི་མིང་མེད་པའི་མཚན་ཉིད་རྐྱེན་གྱི་རྣམ་པ་སྟེ། ཀུན་འབྱུང་བའི་རྣམ་པ་བཞི་དང</w:t>
      </w:r>
      <w:ins w:id="35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ངོ་བོ་ཉིད་མ་གྲུབ་པས་འགྲོ་བ་མེད་པའི་མཚན་ཉིད་འགོག་པ་དང</w:t>
      </w:r>
      <w:ins w:id="35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སྡུག་བསྔལ་བ་སྤངས་པ་ལས་མི་འཕྲོགས་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པའི་བདག་ཉིད་ཞི་བ་དང༌། དམན་པའི་ཉེས་པ་དང་བྲལ་བས་མི་ཟད་པའི་མཚན་ཉིད་གྱ་ནོམ་པ་དང</w:t>
      </w:r>
      <w:ins w:id="35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ཕན་པའི་གནས་སུ་ཕྱིན་པས་སྐྱེ་བ་མེད་པའི་མཚན་ཉིད་ངེས་པར་འབྱུང་བ་སྟེ་འགོག་པའི་རྣམ་པ་བཞིའོ། །དེ་ལྟར་ན་བདེན་པ་རྣམ་པ་གསུམ་སོ་སོ་ལ་རབ་ཏུ་དབྱེ་བས་བཅུ་གཉིས་སོ། །ལམ་གྱི་བདེན་པ་ལ་ནི་ཁྱད་པར་གྱི་རབ་ཏུ་དབྱེ་བ་བཅོ་ལྔ་སྟེ། བདག་གིས་བྱེད་པ་པོ་མེད་པའི་མཚན་ཉིད་ལམ་དང</w:t>
      </w:r>
      <w:ins w:id="36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ཉོན་མོངས་པ་ཅན་གྱི་ཤེས་པ་པོ་མེད་པའི་མཚན་ཉིད་རིགས་པ་དང</w:t>
      </w:r>
      <w:ins w:id="36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ཕྱིན་ཅི་མ་ལོག་པས་འཕོ་བ་མེད་པའི་མཚན་ཉིད་བསྒྲུབ་པ་དང</w:t>
      </w:r>
      <w:ins w:id="36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རྟག་པའི་གོ་འཕང་འདུ་འབྲལ་མེད་པའི་མཚན་ཉིད་ངེས་པར་འབྱིན་པ་སྟེ་རྣམ་པ་བཞི་དང༌། རྨི་ལམ་ལྟར་རང་གི་ངོ་བོ་ཉིད་མེད་པ་དང༌། སྒྲ་བརྙན་ལྟར་རྒྱུ་ལས་མ་སྐྱེས་པ་དང༌། མིག་ཡོར་ལྟར་རྐྱེན་གྱིས་མ་འགགས་པ་དང</w:t>
      </w:r>
      <w:ins w:id="36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སྨིག་རྒྱུ་ལྟར་དུས་གཟོད་མ་ནས་ཞི་བ་དང༌། སྒྱུ་མ་ལྟར་བདག་ཉིད་རང་བཞིན་གྱིས་མྱ་ངན་ལས་འདས་པར་རྟོགས་པའི་རྣམ་པ་ལྔ་དང༌། ཀུན་ནས་ཉོན་མོངས་པ་དང་རྣམ་པར་བྱང་བའི་བདག་ཉིད་དོར་བ་དང་བླང་བར་བྱ་བའི་གཉེན་པོ་དེ་དག་མེད་པ་གཉིས་དང</w:t>
      </w:r>
      <w:ins w:id="36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ཉོན་མོངས་པའི་བག་ཆགས་དང་གཟུགས་ལ་སོགས་པའི་དབྱེ་བ་བདག་དང་ཆོས་སུ་འཛིན་པའི་གཉེན་པོ་གོས་པ་མེད་པ་དང༌། སྤྲོས་པ་མེད་པ་གཉིས་དང༌། རང་གི་རྟོགས་པ་ཐོབ་པ་ལ་རོ་མྱང་བ་དང༌། གཞན་ལས་ཉམས་པར་རྟོགས་པའི་གཉེན་པོ་འབྲས་བུའི་སྒོ་ཅན་གྱི་ཡོངས་སུ་འཛིན་པའི་གཉེན་པོའི་རློམ་པ་མེད་པ་དང༌། མི་གཡོ་བའི་རྣམ་པ་གཉིས་ཏེ་རྟོགས་པའི་ཁྱད་པར་དྲུག་གོ། །དེ་ལ་དང་པོ་བཞི་ནི་ཉོན་མོངས་པའི་སྒྲིབ་པའི་གཉེན་པོ་ཡིན་ནོ། །དེའི་འོག་ཏུ་བཅུ་གཅིག་ནི་ཤེས་བྱའི་སྒྲིབ་པའི་གཉེན་པོ་སྟེ། གྲངས་བཞིན་དུ་བསྒོམ་པ་དང་མཐོང་བའི་ལམ་གྱི་བདག་ཉིད་ཟག་པ་དང་བཅས་པ་དང་ཅིག་ཤོས་ཀྱི་མཚན་ཉིད་ལྔ་དང་དྲུག་ཡིན་ཏེ། སྤྱིར་ན་ཐམས་ཅད་ཤེས་པ་ཉིད་ཀྱི་རྣམ་པ་ཉི་ཤུ་རྩ་བདུན་ནོ། །དེའི་འོག་ཏུ་ལམ་ཤེས་པ་ཉིད་ཀྱི་རྣམ་པའི་རབ་ཏུ་དབྱེ་བ་གསུངས་པ། རྒྱུ་དང་ལམ་དང་སྡུག་བསྔལ་དང</w:t>
      </w:r>
      <w:ins w:id="36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།འགོག་པ་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ལ་ནི་གོ་རིམས་བཞིན། །དེ་དག་བརྒྱད་དང་བདུན་དང་ནི། །ལྔ་དང་བཅུ་དྲུག་ཅེས་བསྒྲགས་སོ། །ཞེས་བྱ་བའོ། །སྤྱིར་སྡུག་བསྔལ་བསྐྱེད་པའི་རྒྱུ་གང་ཡིན་པ་སྟེ། ཡུལ་ལ་འདུན་པ་དང༌། འདོད་ཆགས་དང་། ཡུལ་ལ་དགའ་བས་མངོན་པར་སྲེད་པའི་གཉེན་པོ་འདོད་ཆགས་དང་བྲལ་བ་དང་མི་གནས་པ་དང</w:t>
      </w:r>
      <w:ins w:id="36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ཞི་བའི་རྣམ་པ་གསུམ་དང༌། སྡུག་བསྔལ་མ་ལུས་པ་ཀུན་འབྱུང་བ་གང་ཡིན་པ་སྟེ། འདོད་ཆགས་དང་ཞེ་སྡང་དང་གཏི་མུག་གི་གཉེན་པོ་དེ་དག་མེད་པ་གསུམ་དང</w:t>
      </w:r>
      <w:ins w:id="36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སྡུག་བསྔལ་དྲག་པོ་རབ་ཏུ་སྐྱེ་བ་གང་ཡིན་པ་སྟེ། ཡང་དག་པ་མ་ཡིན་པའི་ཀུན་ཏུ་རྟོག་པའི་གཉེན་པོ་ཉོན་མོངས་པ་མེད་པ་ཉིད་གཅིག་དང</w:t>
      </w:r>
      <w:ins w:id="36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སྡུག་བསྔལ་བརྒྱུད་མར་འབྱུང་བའི་རྐྱེན་གང་ཡིན་པ་སྟེ། སེམས་ཅན་དུ་མངོན་པར་ཞེན་པའི་གཉེན་པོ་སེམས་ཅན་མེད་པའི་རྣམ་པ་ཉིད་གཅིག་སྟེ། དེ་ལྟར་རྣམ་པ་བརྒྱད་ནི་རྒྱུར་གྱུར་པའི་བདེན་པ་ཀུན་འབྱུང་བའི་རྣམ་པར་བསྒྲགས་སོ། །སེམས་ཅན་ཐམས་ཅད་གོ་སྐབས་འབྱེད་པའི་ལམ་ཚད་མེད་པ་དང</w:t>
      </w:r>
      <w:ins w:id="36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ཇི་ལྟར་གོ་སྐབས་འབྱེད་པའི་ལམ་མཐའ་གཉིས་དང་མ་འབྲེལ་བ་དང༌། རིགས་པ་གང་ཡིན་པ་ཐ་མི་དད་པ་དང༌། ཇི་ལྟར་རིགས་པ་མཆོག་ཏུ་འཛིན་པ་མེད་པ་དང</w:t>
      </w:r>
      <w:ins w:id="37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སྒྲུབ་པ་གང་ཡིན་པ་མཚན་མར་མི་རྟོག་པ་དང</w:t>
      </w:r>
      <w:ins w:id="37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ཇི་ལྟར་སྒྲུབ་པ་ཚད་མས་གཞལ་དུ་མེད་པར་འཛིན་པ་གང་ཡིན་པ་ཆགས་པ་མེད་པའི་རྣམ་པ་སྟེ། དེ་ལྟར་རྣམ་པ་བདུན་ནི་ལམ་གྱི་བདེན་པའི་རྣམ་པར་བསྒྲགས་སོ། །རབ་ཏུ་འཇིག་པ་ཉིད་ཀྱིས་མི་རྟག་པ་དང༌། ཉེ་བར་གནོད་པ་ཉིད་ཀྱིས་སྡུག་བསྔལ་བ་དང</w:t>
      </w:r>
      <w:ins w:id="37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གཞན་དུ་གྱུར་པའི་བྱེད་པ་པོ་མེད་པ་ཉིད་ཀྱིས་སྟོང་པ་དང</w:t>
      </w:r>
      <w:ins w:id="37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རང་ཉིད་དེའི་ངོ་བོ་མ་ཡིན་པ་ཉིད་ཀྱིས་བདག་མེད་པ་དང</w:t>
      </w:r>
      <w:ins w:id="37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སྤྱིར་འགའ་ཡང་ཡོངས་སུ་གནས་པ་མེད་པ་ཉིད་ཀྱིས་མཚན་ཉིད་མེད་པའི་ངོ་བོ་སྟེ། དེ་ལྟར་རྣམ་པ་ལྔ་ནི་སྡུག་བསྔལ་གྱི་བདེན་པའི་རྣམ་པར་བསྒྲགས་སོ། །འགོག་པ་གང་ཡིན་པ་སྟེ། དེ་ནི་རང་བཞིན་དང་གློ་བུར་བའི་དྲི་མ་ལས་གྲོལ་བ་ཉིད་ཀྱིས་རང་གི་ངོ་བོ་ནང་དང་ཕྱི་དང་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གཉིས་ཀའི་དངོས་པོ་དང་བྲལ་བས་ནང་དང་ཕྱི་དང་གཉིས་ཀ་སྟོང་པ་ཉིད་ཀྱི་རྣམ་པ་གསུམ་དང</w:t>
      </w:r>
      <w:ins w:id="37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ཞི་བ་གང་ཡིན་པ་སྟེ། དེ་ནི་རྟག་པའི་བདག་ཏུ་ལྟ་བ་ཉེ་བར་སྤངས་པ་ཉིད་ཀྱིས་བདག་གིས་སྟོང་པ་དང༌། སྣོད་ཀྱི་འཇིག་རྟེན་དང༌། མྱ་ངན་ལས་འདས་པའི་ལམ་དང༌། རྒྱུ་དང་རྐྱེན་ལས་བྱུང་བ་དང༌། རྒྱུ་དང་རྐྱེན་ལས་བྱུང་བ་མ་ཡིན་པ་དང༌། རྟག་པ་དང་ཆད་པ་དང༌། འཁོར་བའི་སྔོན་དང་ཕྱི་མ་དང༌། རྟོག་པའི་ཆོས་མ་སྤངས་པ་ལ་མངོན་པར་ཞེན་པ་དགག་པས་ངོ་བོ་ཉིད་སྟོང་པ་ཉིད་དང༌། ཆེན་པོ་དང༌། དོན་དམ་པ་དང༌། འདུས་བྱས་དང༌། འདུས་མ་བྱས་དང༌། མཐའ་ལས་འདས་པ་དང༌། ཐོག་མ་དང་ཐ་མ་མེད་པ་དང༌། དོར་བ་མེད་པ་སྟོང་པ་ཉིད་ཀྱི་རྣམ་པ་སྟེ་བརྒྱད་དང༌། གྱ་ནོམ་པ་གང་ཡིན་པ་སྟེ། དེ་ནི་རྟོགས་པ་གཞན་ལས་ཕུལ་དུ་གྱུར་པ་ཉིད་ཀྱིས་ཀུན་ཏུ་བརྟགས་པའི་བྱེད་པ་པོ་དགག་པས་རང་གི་རང་བཞིན་སྟོང་པ་ཉིད་ཀྱི་རྣམ་པ་གཅིག་ཉིད་དང</w:t>
      </w:r>
      <w:ins w:id="37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ངེས་པར་འབྱུང་བ་གང་ཡིན་པ་སྟེ། དེ་ནི་ཐམས་ཅད་དུ་མི་གནས་པའི་ཕ་རོལ་ཏུ་ཕྱིན་པ་ཉིད་ཀྱི་བརྟགས་པ་ཙམ་གྱི་ཡུལ་དང་མཚན་ཉིད་དང་དུས་སུ་འཁྲུལ་པའི་རྣམ་པ་རྣམས་དགག་པས་ཆོས་ཐམས་ཅད་དང༌། གཟུགས་སུ་རུང་བ་ལ་སོགས་པའི་རང་གི་མཚན་ཉིད་དང</w:t>
      </w:r>
      <w:ins w:id="37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འདས་པ་ལ་སོགས་པ་མི་དམིགས་པ་སྟོང་པ་ཉིད་ཀྱི་རྣམ་པ་སྟེ། ཇི་ལྟར་ངེས་པར་འབྱུང་བའི་རྣམ་པ་གསུམ་དང</w:t>
      </w:r>
      <w:ins w:id="37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ང་དུ་ངེས་པར་འབྱུང་བའི་ངོ་བོ་ཉིད་དགག་པས་དངོས་པོ་མེད་པའི་ངོ་བོ་ཉིད་སྟོང་པ་ཉིད་ཀྱི་རྣམ་པ་གཅིག་སྟེ། དེ་ལྟར་རྣམ་པ་བཅུ་དྲུག་ནི་འགོག་པའི་བདེན་པའི་རྣམ་པར་བསྒྲགས་པའོ། །དེའི་ཕྱིར་ལམ་ཤེས་པ་ཉིད་ཀྱི་རྣམ་པ་སུམ་ཅུ་རྩ་དྲུག་གོ། །དེའི་འོག་ཏུ་རྣམ་པ་ཐམས་ཅད་མཁྱེན་པ་ཉིད་ཀྱི་རྣམ་པའི་རབ་ཏུ་དབྱེ་བ་གསུངས་པ། དྲན་པ་ཉེར་གཞག་ནས་བཟུང་སྟེ། །སངས་རྒྱས་རྣམ་པའི་མཐར་ཐུག་རྣམས། །ལམ་གྱི་བདེན་པའི་རྗེས་མཐུན་པར། །ཀུན་མཁྱེན་གསུམ་དུ་ཕྱེ་བས་ན། །སློབ་མ་བྱང་ཆུབ་སེམས་དཔའ་དང</w:t>
      </w:r>
      <w:ins w:id="37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།སངས་རྒྱས་རྣམས་ལ་རིམ་བཞིན་ཏེ། །སུམ་ཅུ་བདུན་དང་སུམ་ཅུ་བཞི། །སུམ་ཅུ་རྩ་དགུ་དག་ཏུ་བཞེད། །ཅེས་བྱ་བའོ། །རྣམ་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་ཐམས་ཅད་མཁྱེན་པ་ཉིད་ནི་ཆོས་ཐམས་ཅད་རྣམ་པ་ཐམས་ཅད་དུ་མངོན་པར་བྱང་ཆུབ་པའི་ཕྱིར་དྲན་པ་ཉེ་བར་གཞག་པ་ནས་བཟུང་སྟེ་སངས་རྒྱས་ཀྱི་རྣམ་པའི་མཐར་ཐུག་པ་རྣམས་ནི་དེ་ཉིད་མངོན་པར་སྒྲུབ་པའི་ལམ་ཡིན་པའི་སྒོ་ནས་དེའི་དབང་དུ་བྱས་ཏེ་ཐམས་ཅད་མཁྱེན་པ་ཉིད་རྣམ་པ་གསུམ་གྱི་རབ་ཏུ་དབྱེ་བ་ཉན་ཐོས་ལ་སོགས་པ་ལ་རྣམ་པ་སུམ་ཅུ་རྩ་བདུན་དང༌། བྱང་ཆུབ་སེམས་དཔའ་རྣམས་ལ་སུམ་ཅུ་རྩ་བཞི་དང༌། སངས་རྒྱས་རྣམས་ལ་སུམ་ཅུ་རྩ་དགུར་བཞེད་དོ། །དེ་ལ་གཞི་ཐམས་ཅད་ཤེས་པའི་རྣམ་པ་རྣམས་གང་ཞེ་ན། དང་པོར་དངོས་པོ་ཡོངས་སུ་རྟོགས་པའི་ལམ་ལ་ལུས་ཀྱི་རང་བཞིན་ཤེས་པས་སྡུག་བསྔལ་གྱི་བདེན་པ་ལ་འཇུག་པ་ལུས་དྲན་པ་ཉེ་བར་གཞག་པ་དང</w:t>
      </w:r>
      <w:ins w:id="38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ཚོར་བ་དང་སེམས་དང་ཆོས་ཀྱི་རང་བཞིན་ཤེས་པས་ཀུན་འབྱུང་བ་དང༌། འགོག་པ་དང་ལམ་གྱི་བདེན་པ་ལ་འཇུག་པར་འགྱུར་བ་མཉམ་པར་གཞག་པ་དང༌། ཅིག་ཤོས་ཀྱིས་སྤྱི་དང་རང་གི་མཚན་ཉིད་ཡོངས་སུ་བརྟགས་པས་དྲན་པ་ཉེ་བར་གཞག་པའི་རྣམ་པ་བཞིའོ། །དེ་ལྟར་ཞུགས་པ་ལས་བརྩོན་འགྲུས་འབྱུང་བས་རྩོལ་བའི་ལམ་ལ་མི་དགེ་བ་སྐྱེས་པ་དང་མ་སྐྱེས་པ་དག་ཡང་དག་པར་སེལ་ཅིང་སླར་མི་བསྐྱེད་པ་དང༌། དགེ་བའི་ཆོས་མ་སྐྱེས་པ་དང་སྐྱེས་པ་དག་བསྐྱེད་པ་དང༌། མངོན་པར་འཕེལ་བར་བྱེད་པའི་བརྩོན་འགྲུས་ཏེ། ཡང་དག་པར་སྤོང་བ་རྣམ་པ་བཞིའོ། །བརྩོན་འགྲུས་དང་ལྡན་པས་སེམས་ལས་སུ་རུང་བ་ཉིད་དུ་བྱེད་པས་ཏིང་ངེ་འཛིན་ཡོངས་སུ་སྦྱོང་བའི་ལམ་ལ་གུས་པར་སྦྱོར་བ་ཉིད་ཀྱི་རྒྱུར་གྱུར་པ་ཅན་འདུན་པ་དང་རྟག་པར་སྦྱོར་བ་ཉིད་ཀྱི་རྒྱུར་གྱུར་པ་ཅན་བརྩོན་འགྲུས་དང</w:t>
      </w:r>
      <w:ins w:id="38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སྔོན་གྱི་ཏིང་ངེ་འཛིན་གྱི་རྒྱུར་གྱུར་པ་ཅན་སེམས་དང༌། དེ་ཁོ་ན་ཉིད་རབ་ཏུ་འབྱེད་པའི་རྒྱུར་གྱུར་པ་ཅན་དཔྱོད་པའི་ཏིང་ངེ་འཛིན་ཏེ། གནས་ལ་སོགས་པ་བརྒྱད་ཀྱིས་ལེ་ལོ་ལ་སོགས་པའི་ཉེས་པ་རྣམ་པ་ལྔ་སྤོང་བའི་འདུ་བྱེད་དང་ལྡན་པའི་རྫུ་འཕྲུལ་གྱི་རྐང་པ་རྣམ་པ་བཞིའོ། །ཡོངས་སུ་སྦྱངས་པ་ལ་དྲོ་བ་ལ་སོགས་པ་བཞི་འབྱུང་བས་མངོན་པར་རྟོགས་པ་ལ་སྦྱོར་བའི་ལམ་ལ་བདེན་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པའི་ཆོས་ཉིད་རྣམས་ལ་ཡིད་ཆེས་པ་དད་པ་དང</w:t>
      </w:r>
      <w:ins w:id="38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དེ་ཉིད་མངོན་པར་རྟོགས་པར་རབ་ཏུ་སྤྲོ་བ་བརྩོན་འགྲུས་དང༌། རྣམ་པ་དེ་ཡིད་ཡོངས་སུ་མི་བརྗེད་པ་དྲན་པ་དང</w:t>
      </w:r>
      <w:ins w:id="38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ཤིན་ཏུ་རྩེ་གཅིག་པ་ཉིད་ཀྱི་ཏིང་ངེ་འཛིན་དང</w:t>
      </w:r>
      <w:ins w:id="38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བདེན་པའི་དེ་ཁོ་ན་ཉིད་རྣམ་པར་འབྱེད་པ་ཤེས་རབ་ཀྱི་དབང་པོ་སྟེ། ཀུན་ནས་ཉོན་མོངས་པ་དང་ཅིག་ཤོས་ཀྱི་གཟུང་བ་མེད་པ་ཉིད་ཤེས་པས་དེ་ཁོ་ན་ཉིད་མཐོང་བ་ལ་ཉེ་བར་གྱུར་པ་དྲོ་བ་དང་རྩེ་མོར་གྱུར་པའི་ངོ་བོ་ཉིད་དབང་པོའི་རྣམ་པ་ལྔའོ། །དྲོ་བ་ལ་སོགས་པ་ཐོབ་པ་ལ་བཟོད་པ་ལ་སོགས་པ་འབྱུང་བས་མངོན་པར་རྟོགས་པ་དང་འབྲེལ་པའི་ལམ་ལ་དད་པ་ལ་སོགས་པ་དེ་དག་ཉིད་ཆེར་མཐུ་དང་ལྡན་པར་གྱུར་པས་རྫས་དང་བཏགས་པའི་འཛིན་པ་མེད་པ་ཉིད་ཤེས་པས་ཟབ་མོའི་སྤྱོད་ཡུལ་དུ་གྱུར་པ་བཟོད་པ་དང</w:t>
      </w:r>
      <w:ins w:id="38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ཆོས་ཀྱི་མཆོག་ཏུ་གྱུར་པའི་ངོ་བོ་ཉིད་སྟོབས་ཀྱི་རྣམ་པ་ལྔའོ། །ངེས་པར་འབྱེད་པ་ལ་སྦྱོར་བ་རྣམ་པ་བཞི་རྟོགས་པས་ནི་བདེན་པའི་དེ་ཁོ་ན་ཉིད་མཐོང་བར་འགྱུར་བས་མངོན་པར་རྟོགས་པའི་ལམ་ལ་མངོན་པར་རྟོགས་པ་སྔ་མ་མ་བརྗེད་པར་དྲན་པ་དང</w:t>
      </w:r>
      <w:ins w:id="38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དེ་ཁོ་ན་མངོན་དུ་གྱུར་པའི་ཆོས་རབ་ཏུ་རྣམ་པར་འབྱེད་པ་དང༌། གོང་མར་གྱུར་པའི་ཆོས་ལ་མངོན་པར་སྤྲོ་བ་བརྩོན་འགྲུས་དང</w:t>
      </w:r>
      <w:ins w:id="38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ཆོས་དང་སེམས་ཅན་ལ་དམིགས་ནས་ཟག་པ་མེད་པའི་བདེན་པས་ཚིམ་པ་དགའ་བ་དང༌། ལུས་དང་སེམས་ལས་སུ་རུང་བ་ཉིད་ཤིན་ཏུ་སྦྱངས་པ་དང༌། རྩེ་གཅིག་པས་མཉམ་པར་གནས་པའི་ཏིང་ངེ་འཛིན་དང༌། དགོས་པ་བྱས་པའི་ཕྱིར་རྩོལ་བ་དང་བྲལ་བ་བཏང་སྙོམས་ཡང་དག་པ་སྟེ། གྲངས་བཞིན་དུ་གནས་པ་དང༌། རང་བཞིན་དང༌། ངེས་པར་འབྱུང་བ་དང༌། ཕན་ཡོན་དང༌། གཞི་དང༌། ཉོན་མོངས་པ་མེད་པའི་གནས་དང༌། ངོ་བོ་ཉིད་ཀྱི་ཡན་ལག་ཡིན་པའི་ཕྱིར་བྱང་ཆུབ་ཀྱི་ཡན་ལག་གི་རྣམ་པ་བདུན་ནོ། །བདེན་པ་མཐོང་བ་ལས་བསྒོམ་པའི་ལམ་འབྱུང་བས་རྣམ་པར་དག་པར་ངེས་པར་འཛིན་པའི་ལམ་ལ་མཐོང་བའི་ལམ་གྱི་རྟོགས་པ་ལ་ཡང་དག་པར་གཅོད་པ་ཡང་དག་པའི་ལྟ་བ་དང</w:t>
      </w:r>
      <w:ins w:id="38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ལོག་པར་རྟོག་པ་བརྒྱད་སྤངས་པའི་མཚན་ཉིད་རྟོག་པ་དང</w:t>
      </w:r>
      <w:ins w:id="38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དམ་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པའི་ཆོས་བསྙད་པ་དང་འབྲེལ་པའི་གཏམ་གྱིས་བདེན་ཞིང་སྙན་པར་སྨྲ་བ་དག་དང</w:t>
      </w:r>
      <w:ins w:id="39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ལུས་དང་ངག་དང་ཡིད་ཀྱིས་འཕགས་པའི་བྱ་བ་མ་ཡིན་པ་མི་བྱེད་པ་ལས་ཀྱི་མཐའ་དང</w:t>
      </w:r>
      <w:ins w:id="39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ཚུལ་འཆོས་ལ་སོགས་པ་ལོག་པར་འཚོ་བ་ལྔ་སྤངས་པ་འཚོ་བ་དང</w:t>
      </w:r>
      <w:ins w:id="39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གཉེན་པོར་གྱུར་པ་ཉིད་ཀྱི་ཆོས་ལ་མངོན་པར་བརྩོན་པ་དང</w:t>
      </w:r>
      <w:ins w:id="39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གཉེན་པོ་དམིགས་པ་མ་བརྗེད་པ་དྲན་པ་དང</w:t>
      </w:r>
      <w:ins w:id="39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དམིགས་པ་ལ་རྩེ་གཅིག་པར་ཉེ་བར་གནས་པའི་ཏིང་ངེ་འཛིན་ཏེ། གོ་རིམས་ལྟར་ཡོངས་སུ་གཅོད་པར་བྱེད་པའི་ཡན་ལག་དང༌། གཞན་ལ་གོ་བར་བྱེད་པ་དང༌། ལྟ་བ་ལ་ཡིད་ཆེས་པ་དང༌། ཚུལ་ཁྲིམས་དང་ལྡན་པ་ལ་ཡིད་ཆེས་པ་དང༌། ཡོ་བྱད་བསྙུངས་པ་ལ་ཡིད་ཆེས་པའི་ཡན་ལག་དང༌། ཉོན་མོངས་པ་སྤང་བ་དང</w:t>
      </w:r>
      <w:ins w:id="39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ཉེ་བའི་ཉོན་མོངས་པ་སྤང་བ་དང</w:t>
      </w:r>
      <w:ins w:id="39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ཏིང་ངེ་འཛིན་ལ་དབང་དུ་མ་གྱུར་པའི་གཉེན་པོའི་ཡན་ལག་ཡིན་པའི་ཕྱིར་འཕགས་པའི་ལམ་ཡན་ལག་བརྒྱད་པའི་རྣམ་པ་བརྒྱད་དེ། དེའི་ཕྱིར་སློབ་མ་རྣམས་ཀྱི་ཀུན་ཤེས་པ་ཉིད་ཀྱི་ལམ་གྱི་རྟེན་ཅན་རྣམ་པ་སུམ་ཅུ་རྩ་བདུན་དུ་བཞེད་དོ། །ལམ་ཐམས་ཅད་ཤེས་པ་ཉིད་ཀྱི་རྣམ་པ་རྣམས་གང་ཞེ་ན། རེ་ཞིག་གཉེན་པོའི་ལམ་ལ་བདག་ཉིད་དང་བདག་གིར་ལྟ་བའི་གཉེན་པོ་གཞན་དང་ངོ་བོར་གྱུར་པས་སྟོང་པ་དང་བདག་མེད་པའི་ངོ་བོ་ཉིད་རྣམ་པར་ཐར་པའི་སྒོ་དང་པོའི་རྣམ་པ་དང་། དེའི་རྒྱུ་མཚན་མཚན་མར་དམིགས་པ་ཉིད་ཀྱི་གཉེན་པོ་འགོག་པ་དང་། ལམ་བྱུ་བདེན་པའི་ངོ་བོ་ཉིད་རྣམ་པར་ཐར་པའི་སྒོ་གཉིས་པའི་རྣམ་པ་དང་། ཁམས་གསུམ་མམ་འཁོར་བ་དང་མྱ་ངན་ལས་འདས་པ་ལ་དོར་བ་དང་བླང་བར་བྱ་བར་སྨོན་པའི་གཉེན་པོར་མི་རྟག་པ་དང་། སྡུག་བསྔལ་བ་གཉིས་དང་། རྒྱུ་དང་རྐྱེན་ཀུན་འབྱུང་བ་དང་། རབ་ཏུ་སྐྱེ་བ་དང་། རྐྱེན་ཀྱི་རྣམ་པ་བཞི་སྟེ། སྡུག་བསྔལ་དང་ཀུན་འབྱུང་བའི་ངོ་བོ་ཉིད་རྣམ་པར་ཐར་པའི་སྒོ་གསུམ་པའི་རྣམ་པའོ། །སྤྲུལ་པའི་ལམ་ལ་ནང་རང་གི་ལུས་སྐྲ་དང་ཁ་སྤུ་ལ་སོགས་པའི་བར་དུ་གཟུགས་ཀྱི་འདུ་ཤེས་རྣམ་པར་བཤིག་པས་འདུ་ཤེས་ནས་ཕྱི་རོལ་གྱི་གཟུགས་ལ་རྣམ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པར་ལྟ་བ་སྟེ། ཆེན་པོ་དང་ཆུང་ངུ་ལ་སོགས་པ་ལ་དེ་བས་ཆེས་ཆེན་པོ་དང་ཆུང་ངུ་ལ་སོགས་པར་མོས་ཤིང་སྒོམ་པར་བྱེད་པ་དང༌། ནང་གཟུགས་ཀྱི་འདུ་ཤེས་པ་རྣམ་པར་བཤིག་པས་ནམ་མཁའི་འདུ་ཤེས་སུ་བྱས་ནས་བསམ་གཏན་གྱི་སེམས་མངོན་དུ་བྱས་པ་ཉིད་ཀྱིས་ཕྱི་རོལ་གྱི་གཟུགས་ལ་སྔ་མ་ལྟར་བསྒོམ་པ་སྟེ། སྤྲུལ་པ་ལ་རང་དབང་བར་བསྒྱུར་མི་ནུས་པའི་གཉེན་པོར་རྣམ་པར་ཐར་པ་གཉིས་དང</w:t>
      </w:r>
      <w:ins w:id="39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ཟུགས་སྡུག་པ་དང་མི་སྡུག་པ་ལ་སྤྲུལ་པ་མངོན་པར་བརྩོན་པར་འདོད་པ་དང་མི་འདོད་པ་འབད་པ་དང་མི་འབད་པ་ཀུན་ནས་ཉོན་མོངས་པའི་གཉེན་པོར་སྡུག་པའི་རྣམ་པར་ཐར་པའི་སྒོ་ལུས་ཀྱི་མངོན་སུམ་དུ་བྱས་ནས་རྫོགས་པར་བྱས་ཏེ་གནས་སོ་ཞེས་བྱ་བ་སྟེ། ཕན་ཚུན་ལྟོས་པ་དང༌། རྗེས་སུ་ཞུགས་པ་དང༌། རོ་གཅིག་པའི་འདུ་ཤེས་བསྒོམ་པ་སྟེ། སྤྲུལ་པ་ལ་ཀུན་ནས་ཉོན་མོངས་པའི་གཉེན་པོར་རྣམ་པར་ཐར་པ་གཅིག་གོ། །མཐོང་བའི་ཆོས་ཅན་ལ་བདེ་བར་གནས་པའི་ལམ་ལ་འདི་ལྟར་ཐར་པ་དང་མཐུན་པར་གནས་པའི་ལམ་གྱི་རང་བཞིན་ནམ་མཁའ་མཐའ་ཡས་པ་ལ་སོགས་པ་གཟུགས་མེད་པའི་སྙོམས་པར་འཇུག་པ་རྣམ་པ་བཞི་དང</w:t>
      </w:r>
      <w:ins w:id="39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ཞི་བར་གནས་པའི་ལམ་གྱི་རང་བཞིན་འདུ་ཤེས་དང་ཚོར་བ་འགོག་པའི་རྣམ་པ་གཅིག་གོ། །དེ་ལྟར་རྣམ་པར་ཐར་པ་བརྒྱད་ཀྱི་རྣམ་པ་ནི་སྤྲུལ་པ་དང་བདེ་བར་གནས་པའི་ལམ་གཉིས་ཀྱིས་བསྡུས་པ་ཡིན་ནོ། །འཇིག་རྟེན་ལས་འདས་པའི་ལམ་ལ་མཐོང་བ་དང༌། བསྒོམ་པའི་ལམ་གྱི་རྟེན་གྱི་ངོ་བོ་ཉིད་ཀྱིས་བསམ་གཏན་དང་པོ་ལ་སོགས་པ་བཞི་དང༌། བསྒོམ་པའི་ལམ་གྱི་རྟེན་ཉིད་ཀྱིས་ནམ་མཁའ་མཐའ་ཡས་ལ་སོགས་པ་གཟུགས་མེད་པའི་སྙོམས་པར་འཇུག་པ་བཞི་དང</w:t>
      </w:r>
      <w:ins w:id="39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དས་པའི་སེམས་ཉིད་ཀྱིས་འཇུག་ཅིང་ལངས་ནས་མངོན་དུ་བྱེད་པ་ཉིད་ཀྱིས་མངོན་པར་བསྒྲུབས་པའི་འབྲས་བུ་འགོག་པའི་སྙོམས་པར་འཇུག་པ་དག་སྟེ། མཐར་གྱིས་གནས་པའི་སྙོམས་པར་འཇུག་པ་རྣམ་པ་དགུའོ། །སྤོང་བའི་ལམ་ལ་ཉན་ཐོས་ལ་སོགས་པ་དང་ཐུན་མོང་མ་ཡིན་པ་ཡོངས་སུ་སྒྲིབ་པ་བཞི་རྣམ་པར་སེལ་བ་ཉིད་ཀྱིས་བར་ཆད་མེད་པའི་ལམ་གྱི་རྣམ་པ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འགྱུར་བ་བདེན་པ་བཞིའི་ཆོས་ཤེས་པ་ཉིད་ཀྱི་བཟོད་པས་རབ་ཏུ་བསྡུས་པ་རྣམ་པ་བཞིའོ། །སངས་རྒྱས་ཉིད་ཀྱི་ལམ་ལ་གཞན་ལ་མ་འདྲེས་པ་ཉིད་ཀྱིས་སྦྱིན་པ་ལ་སོགས་པའི་ཕ་རོལ་ཏུ་ཕྱིན་པ་ཉིད་རྣམ་པ་བཅུ་སྟེ། དེའི་ཕྱིར་བྱང་ཆུབ་སེམས་དཔའ་རྣམས་ཀྱི་ལམ་ཤེས་པ་ཉིད་ཀྱི་ལམ་གྱི་རྟེན་ཅན་གྱི་རྣམ་པ་སུམ་ཅུ་རྩ་བཞིར་བཞེད་དོ། །རྣམ་པ་ཐམས་ཅད་མཁྱེན་པ་ཉིད་ཀྱི་རྣམ་པ་རྣམས་གང་ཞེ་ན། ཕན་པ་དང་བདེ་བ་ཉིད་ཀྱི་གནས་དང་གནས་མ་ཡིན་པ་མཁྱེན་པ་དང</w:t>
      </w:r>
      <w:ins w:id="40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ཉེས་པ་དང་ལེགས་པར་སྤྱད་པའི་འབྲས་བུ་ལས་ཀྱི་རྣམ་པར་སྨིན་པ་མཁྱེན་པ་དང</w:t>
      </w:r>
      <w:ins w:id="40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ལམ་དང་འབྲས་བུ་སོ་སོ་ལ་མོས་པ་སྣ་ཚོགས་པ་མཁྱེན་པ་དང</w:t>
      </w:r>
      <w:ins w:id="40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ཞིང་ཡོངས་སུ་དག་པ་དང་མ་དག་པའི་འཇིག་རྟེན་གྱི་ཁམས་དུ་མ་མཁྱེན་པ་དང</w:t>
      </w:r>
      <w:ins w:id="40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ཐེག་པ་ཆེན་པོ་དང་ཆེན་པོ་མ་ཡིན་པ་ལ་ཡིད་ཆེས་པའི་དབང་པོ་མཆོག་དང</w:t>
      </w:r>
      <w:ins w:id="40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མཆོག་མ་ཡིན་པ་མཁྱེན་པ་དང༌། ངེས་པར་འབྱུང་བ་མ་ཡིན་པ་དང་ཡིན་པའི་འབྲས་བུ་ཐམས་ཅད་དུ་འགྲོ་བའི་ལམ་མཁྱེན་པ་དང༌། སྲེད་པ་དང་ལྡན་པ་ལ་སོགས་པ་ཤས་ཆེ་བས་བསམ་གཏན་ལ་སོགས་པ་ཀུན་ནས་ཉོན་མོངས་པ་དང་གནས་པ་དང་ཁྱད་པར་གྱི་བསམ་གཏན་ལ་སོགས་པ་རྣམ་པར་བྱང་བ་མཁྱེན་པ་དང། སེམས་ཅན་རྣམས་ཀྱི་གནས་ལ་སོགས་པ་སྔོན་གྱི་གནས་རྗེས་སུ་དྲན་པ་མཁྱེན་པ་དང༌། ལུས་ཅན་རྣམས་ཀྱི་ད་ལྟར་དང་མ་འོངས་པའི་འཆི་འཕོ་བ་དང་སྐྱེ་བ་མཁྱེན་པ་དང༌། ཉན་ཐོས་ནས་རང་སངས་རྒྱས་ཀྱི་བར་དུ་ཕྱོགས་གཅིག་ནས་མཐའ་དག་གི་ཟག་པ་ཟད་པ་མཁྱེན་པའི་སྟོབས་ཏེ། སེམས་ཅན་རྣམས་ལ་བསླུ་བའི་བདུད་འཇོམས་པར་བྱེད་པའི་ཕྱིར་སྟོབས་ཀྱི་རྣམ་པ་བཅུའོ། །ད་ནི་ཆོས་ཐམས་ཅད་མངོན་པར་རྫོགས་པར་སངས་རྒྱས་པའོ་ཞེས་ཡེ་ཤེས་ཞལ་གྱིས་འཆེས་པ་དང</w:t>
      </w:r>
      <w:ins w:id="40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འདོད་ཆགས་ལ་སོགས་པ་ཟག་པ་ཇི་སྙེད་པ་ཐམས་ཅད་རབ་ཏུ་ཟད་དོ་ཞེས་སྤངས་པ་ཉིད་དང༌། གཞན་ལ་འདོད་ཆགས་ལ་སོགས་པ་འདི་དག་གིས་ཐེག་པ་གསུམ་གྱི་བར་དུ་གཅོད་པའོ་ཞེས་གེགས་ལུང་འབོགས་པ་ཉིད་དང</w:t>
      </w:r>
      <w:ins w:id="40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ཐམས་ཅད་མཁྱེན་པ་ཉིད་གསུམ་གྱི་ལམ་འཁོར་བ་དང་ཐེག་པ་དམན་པ་ལས་ངེས་པར་འབྱུང་བ་རྗེས་སུ་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སྟོན་པར་མཛད་པ་ལ་ལྷ་དང་བདུད་ལ་སོགས་པའི་རྒོལ་བ་པོས་བག་ཚ་བ་མེད་པ་སྟེ། གཞན་མུ་སྟེགས་ལ་སོགས་པས་བརྫི་བར་མི་ནུས་པའི་ཕྱིར་མི་འཇིགས་པའི་རྣམ་པ་བཞིའོ། །གཟུགས་ནས་རྣམ་པ་ཐམས་ཅད་མཁྱེན་པ་ཉིད་ཀྱི་བར་གྱི་ཆོས་རྣམས་ལ་རྣམ་གྲངས་སོ་སོ་ཡང་དག་པར་རིག་པ་དང༌། དེ་དག་གི་སྤྱི་དང་རང་གི་མཚན་ཉིད་ལ་དོན་སོ་སོ་ཡང་དག་པར་རིག་པ་དང༌། ལྷ་དང་ཀླུ་ལ་སོགས་པའི་སྐད་ལ་ངེས་པའི་ཚིག་སོ་སོ་ཡང་དག་པར་རིག་པ་དང༌། ཆོས་རྣམས་ཀྱི་རབ་ཏུ་དབྱེ་བའི་ཡུལ་ལ་སྤོབས་པ་སོ་སོ་ཡང་དག་པར་རིག་པ་སྟེ། དམ་པའི་ཆོས་ལེགས་པར་སྟོན་པ་ཉིད་ཀྱི་ཕྱིར་སོ་སོ་ཡང་དག་པར་རིག་པའི་རྣམ་པ་བཞིའོ། །སྐུ་རྣམ་པར་འཁྲུལ་པ་མི་མངའ་བ་དང༌། གསུང་ཅ་ཅོ་དང༌། ཐུགས་དྲན་པ་ཉམས་པ་དང༌། གནས་སྐབས་མཉམ་པར་མ་བཞག་པ་དང</w:t>
      </w:r>
      <w:ins w:id="40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འཁོར་བ་དང་མྱ་ངན་ལས་འདས་པ་ལ་ཐ་དད་པ་ཉིད་ཀྱི་འདུ་ཤེས་དང</w:t>
      </w:r>
      <w:ins w:id="40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གདུལ་བར་བྱ་བ་སྣོད་དུ་རུང་བ་དང</w:t>
      </w:r>
      <w:ins w:id="40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མི་རུང་བ་སོ་སོར་མ་བརྟགས་པའི་བཏང་སྙོམས་མི་མངའ་བ་སྟེ་བྲལ་བའི་རྣམ་པ་དྲུག་དང</w:t>
      </w:r>
      <w:ins w:id="41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དབང་པོ་ཉིད་དུ་བརྗོད་པའི་བདག་ཉིད་འདུན་པ་དང༌། བརྩོན་འགྲུས་དང༌། དྲན་པ་དང༌། ཏིང་ངེ་འཛིན་དང༌། ཤེས་རབ་དང</w:t>
      </w:r>
      <w:ins w:id="41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ཤེས་བྱའི་སྒྲིབ་པ་ལས་དབེན་པར་གྱུར་པས་རྣམ་པར་གྲོལ་བ་ལས་ཡོངས་སུ་ཉམས་པ་མི་མངའ་བ་སྟེ། མི་ཉམས་པའི་རྣམ་པ་དྲུག་དང</w:t>
      </w:r>
      <w:ins w:id="41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སྐུ་དང་གསུང་དང་ཐུགས་ཀྱི་ཕྲིན་ལས་ཡེ་ཤེས་སྔོན་དུ་འགྲོ་ཞིང་ཡེ་ཤེས་ཀྱི་རྗེས་སུ་འབྲང་བ་དང༌། འདས་པ་དང༌། མ་འོངས་པ་དང༌། ད་ལྟར་བྱུང་བ་ལ་མ་ཆགས་མ་ཐོགས་པའི་ཡེ་ཤེས་ཀྱིས་གཟིགས་པ་འཇུག་པ་སྟེ། གྲངས་ཇི་ལྟ་བར་དྲུག་ཚན་རེ་རེས་སྤྱོད་པ་དང་ཐོབ་པ་དང</w:t>
      </w:r>
      <w:ins w:id="41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ྲིན་ལས་ཤིན་ཏུ་ཕུལ་དུ་གྱུར་པ་གཞན་ལས་ཐུན་མོང་མ་ཡིན་པ་བརྙེས་པའི་ཕྱིར་སངས་རྒྱས་ཀྱི་ཆོས་མ་འདྲེས་པ་རྣམ་པ་བཅོ་བརྒྱད་དང</w:t>
      </w:r>
      <w:ins w:id="41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དུས་གསུམ་གྱི་སངས་རྒྱས་ཐམས་ཅད་ཀྱིས་བཤད་ཅིང་འགྱུར་བ་མེད་པའི་དེ་བཞིན་ཉིད་དང༌། ཆོས་ཐམས་ཅད་ལ་དབང་བསྒྱུར་བ་རང་འབྱུང་བ་དང</w:t>
      </w:r>
      <w:ins w:id="41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 xml:space="preserve">། རྣམ་པ་ཐམས་ཅད་མངོན་པར་རྫོགས་པའི་བྱང་ཆུབ་པའི་མཚན་ཉིད་སངས་རྒྱས་ཉིད་ཀྱི་རྣམ་པ་སྟེ།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རྣམ་པ་ཐམས་ཅད་བླ་ན་མེད་པའི་རྣམ་པ་གསུམ་མོ། །དེའི་ཕྱིར་སངས་རྒྱས་རྣམས་ཀྱི་རྣམ་པ་ཐམས་ཅད་མཁྱེན་པ་ཉིད་ཀྱི་ལམ་གྱི་རྟེན་ཅན་གྱི་རྣམ་པ་ནི་སུམ་ཅུ་རྩ་དགུར་བཞེད་དེ། མདོར་བསྡུ་ན་རྣམ་པ་བརྒྱ་བདུན་ཅུ་རྩ་གསུམ་ཡིན་ནོ། །དེ་ལ་ཐམས་ཅད་མཁྱེན་པ་ཉིད་གསུམ་གྱི་རྣམ་པ་རྣམས་ནི་གོ་རིམས་ལྟར་ཉན་ཐོས་ལ་སོགས་པ་ཉོན་མོངས་པ་མེད་པས་ཞི་བ་ཁོ་ནའི་དོན་དུ་ཞུགས་པ་དང</w:t>
      </w:r>
      <w:ins w:id="41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བྱང་ཆུབ་སེམས་དཔའ་ཉོན་མོངས་པ་ཤིན་ཏུ་སྤངས་པ་མ་ཡིན་པས་</w:t>
      </w:r>
      <w:r>
        <w:rPr>
          <w:rFonts w:ascii="Monlam Uni OuChan2" w:hAnsi="Monlam Uni OuChan2" w:cs="Monlam Uni OuChan2"/>
          <w:sz w:val="40"/>
          <w:szCs w:val="40"/>
          <w:cs/>
        </w:rPr>
        <w:t>སེམས་ཅན་གྱི་དོན་ཚོལ</w:t>
      </w:r>
      <w:r>
        <w:rPr>
          <w:rFonts w:ascii="Monlam Uni OuChan2" w:hAnsi="Monlam Uni OuChan2" w:cs="Monlam Uni OuChan2"/>
          <w:sz w:val="40"/>
          <w:szCs w:val="40"/>
        </w:rPr>
        <w:t xml:space="preserve"> 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བ་དང</w:t>
      </w:r>
      <w:ins w:id="41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ང་དག་པར་རྫོགས་པའི་སངས་རྒྱས་དྲི་མ་མ་ལུས་པ་སྤངས་པས་མཛད་པ་ལྷུན་གྱིས་གྲུབ་པར་སྤྱོད་པའི་ཕྱིར་ཟག་པ་མེད་པ་དང༌། ཡོད་པ་དང་མེད་པ་གཉིས་ཀ་དང༌། ཤིན་ཏུ་ཟག་པ་མེད་པ་ཡིན་པར་ཤེས་པར་བྱའོ། །དེའི་རྗེས་ལ་རྣམ་པ་དེ་དག་སྒོམ་པར་བྱེད་པའི་སྦྱོར་བ་བསྟན་པའི་ཕྱིར་སྔོན་དུ་སྦྱོར་བ་པོའི་སྣོད་གསུངས་པ། སངས་རྒྱས་རྣམས་ལ་བཀུར་སྟི་བྱས། །དེ་ལས་དགེ་བའི་རྩ་བ་བསྐྲུན། །དགེ་བའི་བཤེས་ཀྱི་མགོན་བཅས་པ། །འདི་མཉན་པ་ཡི་སྣོད་ཡིན་ནོ། །སངས་རྒྱས་བསྟེན་དང་ཀུན་འདྲི་དང</w:t>
      </w:r>
      <w:ins w:id="41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།སྦྱིན་དང་ཚུལ་ཁྲིམས་སོགས་སྤྱོད་པས། །ལེན་དང་འཛིན་པ་ལ་སོགས་པའི། །སྣོད་དུ་དམ་པ་རྣམས་བཞེད་དོ། །ཞེས་བྱ་བའོ། །སྔོན་དང་ད་ལྟར་བྱུང་བའི་སངས་རྒྱས་རྣམས་ལ་བསྙེན་བཀུར་བྱས་པ་དང</w:t>
      </w:r>
      <w:ins w:id="41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དེ་དག་ལ་སེམས་བསྐྱེད་པ་ལ་སོགས་པས་དགེ་བའི་རྩ་བ་བསྐྲུན་ཅིང་སྦྱངས་པ་དང༌། གནས་སྐབས་ཐམས་ཅད་དུ་དགེ་བའི་བཤེས་གཉེན་དག་གིས་རྗེས་སུ་བཟུང་བ་རྣམས་ནི་རྣམ་པའི་མཚན་ཉིད་ཅན་གྱི་ཡུམ་འདིའི་གཞུང་མཉན་པའི་སྣོད་དུ་རུང་བ་ཡིན་ནོ། །དེ་བཞིན་གཤེགས་པ་རྣམས་ལ་ལུས་ལ་སོགས་པའི་ཞབས་འབྲིང་གིས་མཉེས་པར་བྱས་པ་དང</w:t>
      </w:r>
      <w:ins w:id="42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ཐེ་ཚོམ་གྱི་གནས་ཐམས་ཅད་ལེགས་པར་དྲིས་པ་དང</w:t>
      </w:r>
      <w:ins w:id="42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ྦྱིན་པ་དང་ཚུལ་ཁྲིམས་ལ་སོགས་པ་ཕ་རོལ་ཏུ་ཕྱིན་པ་བཅུ་རབ་ཏུ་སྒྲུབ་པ་དག་གོ་རིམས་ལྟར་འདིའི་ཚིག་འཛིན་པ་དང༌། དོན་མི་བརྗེད་པ་དང༌། མཚན་ཉིད་ཚུལ་བཞིན་དུ་ཡིད་ལ་བྱེད་པའི་སྣོད་དུ་རུང་བ་ཉིད་ཡིན་པར་སངས་རྒྱས་ལ་སོགས་པ་བཞེད་དོ། །དེའི་འོག་ཏུ་སྦྱོར་བ་དངོས་གསུངས་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པ། གཟུགས་ལ་སོགས་ལ་མི་གནས་ཕྱིར། །དེ་ལ་སྤྱོད་པ་བཀག་པའི་ཕྱིར། །དེ་ཡི་དེ་བཞིན་ཉིད་ཟབ་ཕྱིར། །དེ་རྣམས་གཏིང་དཔག་དཀའ་བའི་ཕྱིར། །དེ་དག་ཚད་ནི་མེད་ཕྱིར་དང༌། །ཚེགས་ཆེན་ཡུན་རིང་རྟོགས་པའི་ཕྱིར། །ལུང་བསྟན་ཕྱིར་མི་ལྡོག་ཉིད་དང༌། །ངེས་འབྱུང་བར་ཆད་མེད་བཅས་དང༌། །བྱང་ཆུབ་ཉེ་དང་མྱུར་བ་དང༌། །གཞན་དོན་འཕེལ་མེད་འགྲིབ་མེད་ཕྱིར། །ཆོས་དང་ཆོས་མིན་སོགས་མི་མཐོང</w:t>
      </w:r>
      <w:ins w:id="42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།གཟུགས་སོགས་བསམ་མི་ཁྱབ་མི་མཐོང</w:t>
      </w:r>
      <w:ins w:id="42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།གཟུགས་སོགས་དེ་ཡི་མཚན་མ་དང</w:t>
      </w:r>
      <w:ins w:id="42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།དེ་ཡི་ངོ་བོར་རྣམ་མི་རྟོག །འབྲས་བུ་རིན་ཆེན་སྤྱིན་བྱེད་དང༌། །དེ་ནི་དག་པ་མཚམས་དང་བཅས། །ཞེས་བྱ་བའོ། །གཟུགས་ལ་སོགས་པ་ལ་ངོ་བོ་ཉིད་མེད་པ་ཉིད་ཀྱི་མི་གནས་པ་དང</w:t>
      </w:r>
      <w:ins w:id="42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དེ་དག་ལ་མི་སྦྱོར་བ་ཉིད་ཀྱང་མི་དམིགས་པ་དང༌། གཟུགས་ལ་སོགས་པ་དེ་དག་དེ་བཞིན་ཉིད་ཀྱི་ངོ་བོ་ཉིད་ཀྱིས་ཟབ་པ་དང༌། རྟོགས་པར་དཀའ་བ་ཉིད་ཀྱིས་གཏིང་དཔག་དཀའ་བ་དང༌། དེ་དག་གི་མཐའ་མི་རྙེད་པ་ཉིད་ཀྱིས་ཚད་མེད་པ་ཞེས་བྱ་བར་རང་བཞིན་གྱི་དབྱེ་བ་རྣམ་པ་ལྔ་དང</w:t>
      </w:r>
      <w:ins w:id="42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ཤེས་རབ་ཀྱི་ཕ་རོལ་ཏུ་ཕྱིན་པ་ལ་སྐྲག་པའི་ཕྱིར་རབ་ཏུ་ཚེགས་ཆེན་པོས་ཡུན་རིང་མོ་ཞིག་ན་འཚང་རྒྱ་བ་དང</w:t>
      </w:r>
      <w:ins w:id="42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མི་སྐྲག་པའི་ཕྱིར་ཕྱིར་མི་ལྡོག་པར་ལུང་བསྟན་པར་ཉེ་བ་དང༌། ཕ་རོལ་ཏུ་ཕྱིན་པ་དེའི་ཆོས་སྤྱོད་པ་ཡང་དག་པར་འཛིན་པའི་ཕྱིར་ཕྱིར་མི་ལྡོག་པ་དང༌། ཐེག་པ་དམན་པ་ཡིད་ལ་བྱེད་པའི་བར་ཆད་ཀྱི་ཆོས་སྤོང་བའི་ཕྱིར་ངེས་པར་འབྱུང་བ་དང༌། རྟག་ཏུ་དེ་ཁོ་ན་ཉིད་ཀྱི་ཆོས་བསྒོམ་པའི་ཕྱིར་བར་ཆད་མེད་པ་དང་བཅས་པ་དང༌། ཟག་པ་མེད་པའི་ཆོས་གསར་གྱི་རྟེན་དུ་གྱུར་པའི་ཕྱིར་བྱང་ཆུབ་དང་ཉེ་བ་དང༌། འབྲས་བུ་ཆོས་ཀྱི་སྐུ་མངོན་པར་འགྲུབ་པའི་ཕྱིར་བྱང་ཆུབ་མྱུར་བ་དང༌། ཆོས་ཀྱི་འཁོར་ལོ་རྣམ་པ་དུ་མར་རབ་ཏུ་སྐོར་བར་བྱེད་པའི་ཕྱིར་གཞན་གྱི་དོན་དང༌། ཆོས་ཀྱི་དེ་བཞིན་ཉིད་ཀྱི་ངོ་བོས་སྐྱེ་བ་དང་འགག་པ་མེད་པའི་ཕྱིར་འཕེལ་བ་དང་འགྲིབ་པ་མེད་པ་དང</w:t>
      </w:r>
      <w:ins w:id="42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འདོད་པའི་ཁམས་སུ་ཉེ་བར་མི་དམིགས་པའི་ཕྱིར་ཆོས་དང་ཆོས་མ་ཡིན་པ་ལ་སོགས་པ་མི་མཐོང་བ་དང༌། ཀུན་རྫོབ་ཀྱི་ངོ་བོ་ཉིད་ཀྱིས་གཟུགས་ལ་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སོགས་པ་བསམ་གྱིས་མི་ཁྱབ་པའི་དོན་དམ་པར་དེ་ལྟར་རློམ་པ་མེད་པའི་ཕྱིར་བསམ་གྱིས་མི་ཁྱབ་པའི་རྣམ་པ་འགོག་པ་དང</w:t>
      </w:r>
      <w:ins w:id="42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ཟུགས་ལ་སོགས་པ་དང་དེའི་མཚན་མ་དང་དེའི་ངོ་བོ་ཉིད་གསུམ་དུ་རྣམ་པར་མི་རྟོག་པའི་ཕྱིར་དེའི་ངོ་བོར་རྣམ་པར་མི་རྟོག་པ་དང</w:t>
      </w:r>
      <w:ins w:id="43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འབྲས་བུ་དང་པོ་ལ་སོགས་པ་མངོན་པར་མཐོང་བ་ཉིད་དུ་བྱེད་པའི་ཕྱིར་འབྲས་བུ་རིན་པོ་ཆེ་སྦྱིན་པ་དང</w:t>
      </w:r>
      <w:ins w:id="43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གཟུགས་ལ་སོགས་པའི་ཆོས་ཉིད་དག་པ་རྣམ་པ་གཉིས་བསྒོམ་པའི་ཕྱིར་རྣམ་པར་དག་པ་དང</w:t>
      </w:r>
      <w:ins w:id="43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ལོ་དང་ཟླ་བ་ལ་སོགས་པ་ཁྱད་པར་གྱི་དུས་བཟུང་བས་མངོན་པར་བརྩོན་པའི་ཕྱིར་ས་མཚམས་དང་བཅས་ཏེ། སྦྱོར་བ་ཞེས་པ་གནས་སྐབས་ཀྱི་དབྱེ་བ་བཅོ་ལྔ་སྟེ་སྦྱོར་བ་ནི་རྣམ་པ་ཉི་ཤུའོ། །དེ་ནས་སྦྱོར་བ་དེ་དག་རྣམ་པར་སྒོམ་པའི་ཕན་ཡོན་གསུངས་པ། བདུད་ཀྱི་མཐུ་བཅོམ་ལ་སོགས་པ། །ཡོན་ཏན་རྣམ་པ་བཅུ་བཞིའོ། །ཞེས་བྱ་བའོ། །དེ་བཞིན་གཤེགས་པ་རྣམས་ཀྱིས་བྱིན་གྱིས་བརླབས་པས་བདུད་ཀྱི་མཐུ་བཅོམ་པ་དང༌། སངས་རྒྱས་ཐམས་ཅད་ཡོངས་སུ་མཉེས་པས་དགོངས་ཤིང་མཁྱེན་པ་དང</w:t>
      </w:r>
      <w:ins w:id="43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གཅེས་སྤྲས་སུ་བྱེད་པས་མངོན་སུམ་དུ་མཛད་པ་དང༌། རྒྱུ་ཡོངས་སུ་འཛིན་པས་ཡང་དག་པར་རྫོགས་པའི་བྱང་ཆུབ་དང་ཉེ་བར་གྱུར་པ་དང༌། ནམ་ཡང་ངན་སོང་དུ་མི་ལྟུང་ཞིང་སངས་རྒྱས་དང་མི་འབྲལ་བས་དོན་ཆེན་པོ་ཉིད་ལ་སོགས་པ་དང</w:t>
      </w:r>
      <w:ins w:id="43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ལྷོ་ཕྱོགས་བརྟ་ནི་ནས་བྱང་ཕྱོགས་སུ་རྒྱས་པར་འགྱུར་བ་ལ་སོགས་པས་བྱ་བ་བྱེད་པ་དང༌། སངས་རྒྱས་མང་པོ་ལ་རབ་ཏུ་ཞུས་པས་ཟག་པ་མེད་པའི་ཡོན་ཏན་རྫོགས་པ་དང༌། བདག་ལ་སྟོན་པས་རྣམ་པ་ཐམས་ཅད་མཁྱེན་པ་ཉིད་ཀྱི་གཏམ་མཛད་པས་སྨྲ་བའི་སྐྱེས་བུར་འགྱུར་བ་དང</w:t>
      </w:r>
      <w:ins w:id="43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བདུད་ཀྱིས་བྱང་ཆུབ་ལས་ཟློག་པར་མི་ནུས་པས་མི་བྱེད་པ་དང</w:t>
      </w:r>
      <w:ins w:id="43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དག་ཉིད་ཐེག་པ་ཆེན་པོའི་སྦྱོར་བ་རྣམས་ལ་དགའ་བ་ཆེར་འཕེལ་ཞིང་གཞན་དེ་ཉིད་ལ་འགོད་པར་འགྱུར་བས་དགེ་བའི་རྩ་བ་ཐུན་མོང་མ་ཡིན་པ་སྦྱིན་པ་དང༌། སངས་རྒྱས་རྣམས་ཀྱི་རྗེས་སུ་ཡི་རང་བ་མཛད་པས་དམ་བཅའ་བ་ཇི་ལྟ་བ་བཞིན་བསྒྲུབ་པ་དང</w:t>
      </w:r>
      <w:ins w:id="43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ཆོས་རྒྱ་ཆེན་པོ་ལ་མོས་ཤིང་སྤྱོད་པ་རླབས་པོ་ཆེ་ཡང་དག་པར་སྤྱད་པས་འབྲས་བུ་རྒྱ་ཆེན་པོ་ཡོངས་སུ་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འཛིན་པ་དང</w:t>
      </w:r>
      <w:ins w:id="43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དེ་ནས་རླབས་ཆེན་པོའི་སྤྱོད་པས་གཞན་གྱི་དགོས་པ་རྗེས་སུ་སྒྲུབ་པས་སེམས་ཅན་གྱི་དོན་སྒྲུབ་པ་དང</w:t>
      </w:r>
      <w:ins w:id="43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དག་དང་གཞན་གྱི་དོན་དུ་བརྩོན་པ་མི་གཏོང་བས་འདི་ཚོལ་བ་ན་འདི་དང་གཞན་པའི་མདོ་སྡེ་འདི་ལྟ་བུ་ཡང་རྙེད་པར་འགྱུར་བ་སྟེ། ཕྱིན་ཅི་མ་ལོག་པའི་སྦྱོར་བ་ལ་མངོན་པར་དགའ་བས་འཐོབ་པ་ཡོན་ཏན་རྣམ་པ་བཅུ་བཞིའོ། །དེ་ནས་སྦྱོར་བ་དེ་དག་ཕུན་སུམ་ཚོགས་པར་བསྒྲུབ་པར་བྱ་བའི་ཕྱིར་སྐྱོན་ཤེས་དགོས་པས་བར་ཆད་དུ་འགྱུར་བའི་གནས་རྣམས་གསུངས་པ། སྐྱོན་ནི་བཅུ་ཚན་བཞིར་བཅས་པ། །དྲུག་ཏུ་ངེས་པར་རྟོགས་པར་བྱ། །ཞེས་བྱ་བའོ། །སྐྱོ་ཞིང་བར་ཆད་དུ་འགྱུར་བའི་རྒྱུ་སྤོབས་པ་ཧ་ཅང་ཐོགས་པ་དང</w:t>
      </w:r>
      <w:ins w:id="44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ང་དག་པ་མ་ཡིན་པའི་རྟོགས་པ་མྱུར་དུ་སྐྱེ་བས་རློམ་པའི་རྒྱུ་ཧ་ཅང་མྱུར་བ་སྟེ་སྤོབས་པ་དང་འབྲེལ་པ་གཉིས་དང</w:t>
      </w:r>
      <w:ins w:id="44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གླལ་བ་དང་སྟེག་པ་ལ་སོགས་པ་ལུས་ཀྱི་གནས་ངན་ལེན་དང༌། གཡེང་བ་དང་འདོད་ཆགས་ལ་སོགས་པ་སེམས་ཀྱི་གནས་ངན་ལེན་དང</w:t>
      </w:r>
      <w:ins w:id="44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ླལ་བ་ལ་སོགས་པ་རིགས་པ་མ་ཡིན་པས་བསྐྱེད་པའི་ཁ་ཏོན་བྱེད་པ་ལ་སོགས་པ་ངག་གི་གནས་ངན་ལེན་ཏེ་གནས་ངན་ལེན་དང་འབྲེལ་པ་གསུམ་དང༌། ལུང་མ་བསྟན་པ་དང་འདིའི་གཏིང་མི་རྙེད་པས་ཕྱིར་ཕྱོགས་པའི་རྒྱུ་མཚན་འཛིན་པ་དང</w:t>
      </w:r>
      <w:ins w:id="44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ཉན་ཐོས་ཀྱི་སྡེ་སྣོད་ཚོལ་བས་རྒྱུ་ལ་མངོན་པར་ཞེན་པས་ཉམས་པ་དང༌། དམན་པའི་རོ་ལ་ཆགས་པ་གྱ་ནོམ་པའི་རོ་མྱང་བས་ཉམས་པ་དང༌། ཉན་ཐོས་ལ་སོགས་པའི་སྡེ་སྣོད་ལ་མཆོག་ཏུ་འཛིན་པས་ཐེག་པའི་མཆོག་ཀུན་ཏུ་འཛིན་པ་ལས་ཉམས་པ་དང</w:t>
      </w:r>
      <w:ins w:id="44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ེད་དུ་བྱ་བ་རིན་པོ་ཆེའི་འབྱུང་གནས་མ་ཡིན་པ་ལ་ཡིན་པར་འཛིན་པས་རྟག་ཏུ་ཆེད་དུ་བྱ་བ་ཉམས་པ་ཞེས་བྱ་བ་དག་གོ། །རྣམ་པ་ཐམས་ཅད་མཁྱེན་པ་ཉིད་ཐོབ་པར་འདོད་པས་ཐེག་པ་དམན་པ་ལ་སློབ་པ་རྒྱུ་དང་འབྲས་བུ་འབྲེལ་པ་ཉམས་པ་དང</w:t>
      </w:r>
      <w:ins w:id="44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དམན་པའི་ཡོན་ཏན་གྱི་གཞིར་གྱུར་པའི་སྡེ་སྣོད་ལན་པ་གོང་ན་མེད་པ་ལས་ཉམས་པ་སྟེ། ཐེག་པ་ཆེན་པོ་ལས་ཉམས་པའི་རྒྱུ་དང་འབྲེལ་བ་དང</w:t>
      </w:r>
      <w:ins w:id="44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མདོ་སྡེ་གཞན་ལ་སྤྱོད་པའི་ཡིད་ལ་བྱེད་པ་འབྱུང་བས་ཡུལ་མང་པོ་ལ་རྣམ་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པར་རྟོག་པའི་སྤོབས་པ་འགྱུར་བ་དང༌། ཡི་གེ་ཤེས་རབ་ཀྱི་ཕ་རོལ་ཏུ་ཕྱིན་པར་འདུ་ཤེས་པས་ཡི་གེ་འདྲི་བ་ལ་མངོན་པར་ཞེན་པ་དང༌། མེད་པའི་མཚན་མར་དམིགས་པ་དངོས་པོ་མེད་པ་ལ་མངོན་པར་ཞེན་པ་དང༌། ཡི་གེར་འདྲི་བའི་གཞུང་ཡུམ་དུ་འདུ་ཤེས་པ་ཡི་གེ་ལ་མངོན་པར་ཞེན་པ་དང༌། ཡི་གེ་མ་ཡིན་པ་ཡུམ་དུ་འདུ་ཤེས་པ་ཡི་གེ་མེད་པས་མངོན་པར་ཞེན་པ་དང༌། སྣ་ཚོགས་པའི་འདུ་ཤེས་ཀྱིས་གཡེང་བ་དང་ཡུལ་དང་གྲོང་ཁྱེར་ལ་སོགས་པ་ཡིད་ལ་བྱེད་པ་དང</w:t>
      </w:r>
      <w:ins w:id="44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འཇིག་རྟེན་གྱི་དགའ་བ་ཉམས་སུ་ལེན་པ་རྙེད་པ་དང་བཀུར་སྟི་དང་ཚིགས་སུ་བཅད་པའི་རོ་མྱང་བ་དང༌། བདུད་ཀྱི་བསྟན་པའི་སྡེ་སྣོད་ལས་ཐབས་ལ་མཁས་པ་ཚོལ་བ་ལམ་མ་ཡིན་པས་ལམ་ཚོལ་བ་ཞེས་བྱ་བ་དག་སྟེ་རྣམ་པར་གཡེང་བའི་རྒྱུ་དང་འབྲེལ་པ་བརྒྱད་དོ། དེའི་སྦྱོར་བ་ལ་མངོན་པར་བརྩོན་པ་དང་མི་བརྩོན་པ་དང་འདུན་པ་དང་སྙོམ་ལས་ཀྱིས་ཉམས་པ་དང</w:t>
      </w:r>
      <w:ins w:id="44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འདིར་གནས་པ་དང་གཞན་དུ་འགྲོ་བར་འདོད་པས་འདུན་པའི་ཡུལ་ཐ་དད་པས་ཉམས་པ་དང༌། ཆོས་དང་ཟང་ཟིང་ལྷུར་ལེན་པ་དང་འདོད་ཆེན་ཆུང་བ་དང་ཆུང་བ་མ་ཡིན་པ་དང༌། དགོན་པ་ལ་སོགས་པ་སྦྱངས་པའི་ཡོན་ཏན་དང་ལྡན་པ་དང་མི་ལྡན་པ་དང༌། ཤེས་རབ་ཀྱི་ཕ་རོལ་ཏུ་ཕྱིན་པ་ཉམས་པ་ལ་དད་པ་དང༌། དེ་མ་ཡིན་པ་ལ་སོགས་པ་དགེ་བ་དང་མི་དགེ་བ་མ་ཡིན་པའི་ཆོས་ཉིད་དང༌། རང་གི་ངང་གི་བྱེད་པས་གཏོང་བ་དང་སེར་སྣ་ཅན་དུ་འགྱུར་བ་དང༌། རང་གི་གནས་སྐབས་ཀྱི་བྱེད་པས་སྦྱིན་པ་དང་མི་ལེན་པ་དང༌། དབང་པོའི་ཁྱད་པར་གྱིས་མགོ་སྨོས་པ་དང་རྣམ་པར་སྤྲོས་པས་གོ་བ་དང</w:t>
      </w:r>
      <w:ins w:id="44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རྒྱ་ཆེན་པོ་དང་ཅིག་ཤོས་ཀྱི་དབང་གིས་མདོ་ལ་སོགས་པའི་ཆོས་མངོན་པར་ཤེས་པ་དང་མི་ཤེས་པ་དང</w:t>
      </w:r>
      <w:ins w:id="45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སྤྱོད་པ་དང་ངང་ཚུལ་གྱི་སྒོ་ནས་ཕ་རོལ་ཏུ་ཕྱིན་པ་དྲུག་དང་ལྡན་པ་དང་མི་ལྡན་པ་ཞེས་བྱ་བ་དག་གོ། །དེ་བཞིན་དུ་རྣམ་པ་ཐམས་ཅད་མཁྱེན་པ་ཉིད་ཀྱི་ཐབས་དང་ཐབས་མ་ཡིན་པ་ལ་མཁས་པ་དང</w:t>
      </w:r>
      <w:ins w:id="45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ཚིག་ལ་སོགས་པའི་གཟུངས་ཐོབ་པ་དང་མ་ཐོབ་པ་དང༌། གླེགས་བམ་དུ་བྱ་བའི་ཕྱིར་ཡི་གེ་འདྲི་བར་འདོད་པ་དང་མི་འདོད་པ་དང༌། འདོད་པའི་འདུན་པ་ལ་སོགས་པ་དང་བྲལ་བ་དང་མ་བྲལ་བ་ཉིད་ཅེས་བྱ་བ་ཉན་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པ་པོ་དང་འཆད་པ་པོ་གང་ཡང་རུང་བ་དང་འབྲེལ་བ་བཅུ་བཞི་དང</w:t>
      </w:r>
      <w:ins w:id="45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ངན་འགྲོའི་བསྔགས་པ་མ་ཡིན་པ་བརྗོད་པས་ངན་སོང་གི་དོན་ལས་ཕྱིར་ཕྱོགས་པ་དང</w:t>
      </w:r>
      <w:ins w:id="45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ཐོ་རིས་ཀྱི་ཡོན་ཏན་བརྗོད་པས་ངེས་པར་འབྱུང་བ་མ་ཡིན་པ་བདེ་འགྲོར་འགྲོ་བས་ཡིད་བདེ་བ་ཞེས་བྱ་བ་རང་དང་འབྲེལ་བ་གཉིས་དང་། ངང་ཚུལ་དང་གནས་སྐབས་ཀྱིས་གཅིག་པུ་དང་འཁོར་དང་མངོན་པར་དགའ་བ་དང</w:t>
      </w:r>
      <w:ins w:id="45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འཆད་པར་ཁས་མི་ལེན་པའམ། བླངས་ཀྱང་གོ་སྐབས་མི་འབྱེད་ཅིང་ཉན་པ་པོ་ལ་སོགས་པར་རྗེས་སུ་འབྲེལ་པར་འདོད་པ་དང༌། མངོན་པར་ཆགས་པའི་སྒོ་ནས་ཟང་ཟིང་ཅུང་ཟད་སྦྱིན་པར་འདོད་པ་དང་མི་འདོད་པ་དང</w:t>
      </w:r>
      <w:ins w:id="45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ྐྱེན་གྱི་བྱེ་བྲག་གིས་སྲོག་གི་བར་ཆད་དུ་འགྱུར་བ་དང་མི་འགྱུར་བའི་ཕྱོགས་སུ་འགྲོ་བ་ཞེས་བྱ་བ་དག་གོ། །དེ་བཞིན་དུ་མུ་གེ་བྱུང་བའི་ཕྱོགས་དང་ཆོམ་རྐུན་ལ་སོགས་པས་དཀྲུགས་པའི་ཕྱོགས་སུ་འགྲོ་བ་དང་མི་འགྲོ་བ་ཞེས་བྱ་བ་གཉིས་ཏེ། གཉིས་ཀ་དང་འབྲེལ་པ་དྲུག་སྟེ། སློབ་དཔོན་ཉིད་དང་འབྲེལ་པ་རྙེད་པ་ལ་ཆགས་པ་ལ་སོགས་པའི་རྒྱུ་མཚན་གྱིས་བྱམས་པར་བྱེད་པའི་ཁྱིམ་བལྟ་བས་ཡིད་མི་བདེ་བ་ཞེས་བྱ་བ་གཅིག་དང</w:t>
      </w:r>
      <w:ins w:id="45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བདུད་ཀྱིས་འདི་ཡིན་གྱི་དེ་ནི་མ་ཡིན་ནོ་ཞེས་བརྗོད་པས་བཟློག་པ་ཉིད་ཀྱིས་འབྱེད་པའི་སྦྱོར་བ་དང</w:t>
      </w:r>
      <w:ins w:id="45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སྦྱིན་པ་ལ་སོགས་པའི་གཟུགས་བརྙན་བསྟན་པས་བྲལ་བར་བྱེད་པ་བཅོས་མ་ཉེ་བར་སྒྲུབ་པ་དང</w:t>
      </w:r>
      <w:ins w:id="45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བཅོས་མའི་འཚང་རྒྱ་བ་དང་བྱང་ཆུབ་སེམས་དཔའ་སྤྲུལ་ཏེ། ཡུལ་ཇི་ལྟ་བ་བཞིན་མ་ཡིན་པ་ལ་དགའ་བ་བསྐྱེད་པ་ཞེས་བྱ་བ་ལོག་པར་འཁྲིད་པ་ཉིད་ཀྱི་རྣམ་པ་གསུམ་སྟེ། དེ་ལྟར་བཞི་བཅུ་རྩ་དྲུག་གོ། །དེ་ལྟར་ཡོན་ཏན་དང་སྐྱོན་བླང་བ་དང་དོར་བས་སྦྱོར་བ་རྣམས་བསྒོམ་པར་བྱ་བ་ཡང་མཚན་ཉིད་ཤེས་པ་སྔོན་དུ་འགྲོ་བ་ཅན་ཡིན་པས་དེའི་འོག་ཏུ་མཚོན་པའི་མཚན་ཉིད་གསུངས་པ། གང་གིས་མཚོན་ཏེ་མཚན་ཉིད་དུ། །ཤེས་བྱ་དེ་ཡང་རྣམ་པ་གསུམ། །ཤེས་པ་ཁྱད་པར་བྱེད་པ་སྟེ། །ངོ་བོ་ཉིད་གང་མཚོན་བྱ་ཡང</w:t>
      </w:r>
      <w:ins w:id="45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།ཞེས་བྱ་བའོ། །འདིས་སྦྱོར་བ་རྣམས་དེ་བཞིན་གཤེགས་པ་ཉིད་སྐྱེད་པར་མཚོན་པར་བྱེད་པས་ཤེས་པ་དང</w:t>
      </w:r>
      <w:ins w:id="46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ཁྱད་པར་དང</w:t>
      </w:r>
      <w:ins w:id="46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བྱེད་པའི་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མཚན་ཉིད་དེ་བྱེད་པ་སྒྲུབ་པ་རྣམ་པ་གསུམ་དང</w:t>
      </w:r>
      <w:ins w:id="46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དི་དག་མཚོན་པར་བྱ་བ་ཡིན་པས་ངོ་བོ་ཉིད་ཀྱི་མཚན་ཉིད་ལས་སུ་སྒྲུབ་པའི་རྣམ་པ་གཅིག་སྟེ་མཚན་ཉིད་ནི་གཞིར་ཤེས་པར་བྱའོ། །དེ་ལ་ཤེས་པའི་མཚན་ཉིད་ཐམས་ཅད་མཁྱེན་པ་ཉིད་གསུམ་གྱི་དབྱེ་བས་ཐ་དད་པ་ལས་རེ་ཞིག་ཐམས་ཅད་མཁྱེན་པ་ཉིད་ཀྱི་སྒོ་ནས་དེའི་མཚན་ཉིད་གསུངས་པ། དེ་བཞིན་གཤེགས་པ་འབྱུང་བ་དང༌། །འཇིག་རྟེན་འཇིག་མེད་བདག་ཉིད་དང༌། །སེམས་ཅན་སེམས་ཀྱི་སྤྱོད་པ་དང༌། །དེ་བསྡུས་པ་དང་ཕྱིར་བལྟས་དང༌། །མི་ཟད་པ་ཡི་རྣམ་པ་དང། །ཆགས་བཅས་སོགས་དང་རྒྱ་ཆེན་དང༌། །ཆེན་པོར་གྱུར་དང་ཚད་མེད་དང༌། །རྣམ་ཤེས་བསྟན་དུ་མེད་པ་དང༌། །སེམས་བལྟར་མེད་དང་ཤེས་པ་དེ། །གཡོ་བ་ལ་སོགས་ཤེས་བྱ་དང༌། །དེ་ལས་གཞན་ཡང་དེ་དག་ནི། །དེ་བཞིན་ཉིད་ཀྱི་རྣམ་པར་ཤེས། །ཐུབ་པས་དེ་བཞིན་ཉིད་རྟོགས་ཏེ། །གཞན་ལ་བསྟན་པ་ཞེས་བྱ་འདི། །ཐམས་ཅད་ཤེས་པ་ཉིད་སྐབས་ཀྱི། །ཤེས་པའི་མཚན་ཉིད་བསྡུས་པ་ཡིན། །ཞེས་བྱ་བའོ། །མ་འདྲེས་པའི་ཆོས་ལ་སོགས་པས་སྤྱིར་དེ་བཞིན་གཤེགས་པ་སྐྱེད་པ་ཉིད་དང</w:t>
      </w:r>
      <w:ins w:id="46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འཇིག་རྟེན་དེ་ཁོ་ནར་འཇིག་པ་མེད་པར་མཁྱེན་པ་དང</w:t>
      </w:r>
      <w:ins w:id="46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ཀུན་རྫོབ་ཏུ་སེམས་ཅན་གྲངས་མེད་པའི་སེམས་ཅན་གྱི་སྤྱོད་པ་དང</w:t>
      </w:r>
      <w:ins w:id="46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དེ་བཞིན་ཉིད་ལ་མཉམ་པར་བཞག་པ་སེམས་བསྡུས་པ་དང</w:t>
      </w:r>
      <w:ins w:id="46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མཉམ་པར་མ་བཞག་པས་སེམས་རྣམ་པར་གཡེངས་པ་ཕྱིར་བལྟས་པ་དང</w:t>
      </w:r>
      <w:ins w:id="46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ཡང་དག་པའི་མཚན་ཉིད་ཀྱི་སེམས་མི་ཟད་པའི་རྣམ་པ་དང༌། སྐྱེ་བོ་རྣམས་ཀྱི་སེམས་ཀུན་ནས་ཉོན་མོངས་པ་འདོད་ཆགས་དང་བཅས་པ་དང༌། སོགས་པ་ཞེས་བྱ་བས་བསྡུས་པ་འཕགས་པ་རྣམས་ཀྱི་རྣམ་པར་བྱང་བའི་སེམས་འདོད་ཆགས་དང་བྲལ་བ་དང</w:t>
      </w:r>
      <w:ins w:id="46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སྐྱེ་བ་དང་གནས་པ་དང་འཇིག་པ་མེད་པའི་སེམས་རྒྱ་ཆེན་པོ་དང</w:t>
      </w:r>
      <w:ins w:id="46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བདག་མེད་པ་ཉིད་དང</w:t>
      </w:r>
      <w:ins w:id="47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ཡོན་ཏན་ཐོབ་པ་མཉམ་པ་ཉིད་སེམས་ཆེན་པོར་གྱུར་པ་དང</w:t>
      </w:r>
      <w:ins w:id="47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སོ་སོ་ངེས་པར་མི་ནུས་པས་སེམས་ཚད་མེད་པ་དང</w:t>
      </w:r>
      <w:ins w:id="47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འགགས་པ་ལ་སོགས་པས་དུས་གསུམ་གྱི་སེམས་བསྟན་དུ་མེད་པ་དང</w:t>
      </w:r>
      <w:ins w:id="47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ངོ་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བོ་ཉིད་ཐམས་ཅད་དང་བྲལ་བས་སེམས་བལྟར་མེད་པ་དང</w:t>
      </w:r>
      <w:ins w:id="47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རྣམ་པར་འཕྲོ་བས་སེམས་གཡོ་བ་ལ་སོགས་པ་དང</w:t>
      </w:r>
      <w:ins w:id="47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དེ་ལས་གཞན་ཡང་གཡོ་བ་ལ་སོགས་པ་དེ་བཞིན་ཉིད་དང་མ་ནོར་བ་དང</w:t>
      </w:r>
      <w:ins w:id="47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ུབ་པ་མཆོག་གིས་དེ་བཞིན་ཉིད་ཇི་ལྟ་བར་རྟོགས་ནས་དེའི་དོན་གཞན་ལ་བསྟན་པ་ཞེས་བྱ་བ་ཤེས་པའི་རྣམ་པའི་བྱེ་བྲག་བཅུ་དྲུག་གིས་ཐམས་ཅད་ཤེས་པ་ཉིད་ཀྱི་སྦྱོར་བ་རྣམས་ཇི་ལྟར་དེའི་བདག་ཉིད་ཀྱིས་མཁྱེན་པ་སྐྱེད་པར་མཚོན་པས་ཤེས་པའི་མཚན་ཉིད་ཐམས་ཅད་ཤེས་པ་ཉིད་ཀྱིས་བསྡུས་པ་ཡིན་ནོ། །དེ་ནས་ལམ་ཤེས་པ་ཉིད་ཀྱི་སྒོ་ནས་ཤེས་པའི་མཚན་ཉིད་གསུངས་པ། སྟོང་ཉིད་མཚན་མ་མེད་བཅས་དང༌། །སྨོན་པ་རྣམ་པར་སྤངས་པ་དང༌། །སྐྱེ་མེད་འགག་པ་མེད་སོགས་དང༌། །ཆོས་ཉིད་རྣམ་པར་འཁྲུག་མེད་དང༌། །འདུ་མི་བྱེད་དང་རྣམ་མི་རྟོག །རབ་དབྱེ་མཚན་ཉིད་མེད་ཉིད་ལ། །ལམ་ཤེས་ཉིད་ཀྱི་སྐབས་ཀྱིས་ནི། །ཤེས་པའི་མཚན་ཉིད་ཡིན་པར་བཞེད། །ཅེས་བྱ་བའོ། །རང་གི་ངོ་བོ་སྟོང་པ</w:t>
      </w:r>
      <w:del w:id="47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delText>ཱ</w:delText>
        </w:r>
      </w:del>
      <w:r w:rsidRPr="007D05D0">
        <w:rPr>
          <w:rFonts w:ascii="Monlam Uni OuChan2" w:hAnsi="Monlam Uni OuChan2" w:cs="Monlam Uni OuChan2"/>
          <w:sz w:val="40"/>
          <w:szCs w:val="40"/>
          <w:cs/>
        </w:rPr>
        <w:t>་ཉིད་དང༌། རྒྱུའི་བྱེད་པ་མཚན་མ་མེད་པ་དང༌། འབྲས་བུའི་བདག་ཉིད་སྨོན་པ་མེད་པ་དང༌། རྟེན་ཅིང་འབྲེལ་པར་འབྱུང་བ་ལུགས་སུ་འབྱུང་བའི་སྐྱེ་བ་མེད་པ་དང</w:t>
      </w:r>
      <w:ins w:id="47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ལུགས་ལས་བཟློག་པའི་འགག་པ་མེད་པ་དང</w:t>
      </w:r>
      <w:ins w:id="47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སོགས་པ་ཞེས་བྱ་བས་བསྡུས་པ་དྲི་མའི་བདག་ཉིད་ཀུན་ནས་ཉོན་མོངས་པ་མེད་པ་དང༌། དྲི་མ་དང་བྲལ་བ་རྣམ་པར་བྱང་བ་མེད་པ་དང་། སྤང་བ་དང</w:t>
      </w:r>
      <w:ins w:id="48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བླང་བའི་དངོས་པོ་མེད་པ་དང་རང་བཞིན་གྱིས་མྱ་ངན་ལས་འདས་པའི་ངོ་བོ་ཉིད་མེད་པ་དང༌། ཆོས་ཀྱི་དབྱིངས་ཀྱི་ངོ་བོ་རྟེན་མེད་པ་དང</w:t>
      </w:r>
      <w:ins w:id="48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སྒྲིབ་གཡོགས་ཀྱི་དབང་གིས་ཡོངས་སུ་འགྱུར་བ་མེད་པས་ནམ་མཁའི་མཚན་ཉིད་དྲུག་དང</w:t>
      </w:r>
      <w:ins w:id="48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སུས་ཀྱང་གཞན་དུ་བྱ་བར་མི་ནུས་པས་ཆོས་ཉིད་རྣམ་པར་འཁྲུག་པ་མེད་པ་དང</w:t>
      </w:r>
      <w:ins w:id="48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རྒྱུ་དང་རྐྱེན་ལས་མ་སྐྱེས་པས་མངོན་པར་འདུ་བྱ་བ་མེད་པ་དང</w:t>
      </w:r>
      <w:ins w:id="48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མཚན་ཉིད་འགར་ཡང་གདགས་པར་བྱ་བ་མ་ཡིན་པས་རྣམ་པར་མི་རྟོག་པ་ཉིད་དང</w:t>
      </w:r>
      <w:ins w:id="48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ཀུན་རྫོབ་རྣམ་པར་བཞག་པས་ཆོས་རྣམས་ཀྱི་རབ་ཏུ་དབྱེ་བ་དང</w:t>
      </w:r>
      <w:ins w:id="48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དོན་དམ་པར་ཤིན་ཏུ་དབེན་པས་མཚན་ཉིད་མེད་པར་ཤེས་པ་དང་ཞེས་བྱ་བ་ཤེས་པའི་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རྣམ་པའི་བྱེ་བྲག་བཅུ་དྲུག་གིས་ལམ་ཤེས་པ་ཉིད་ཀྱི་སྦྱོར་བ་རྣམས་ཇི་ལྟ་བར་དེའི་བདག་ཉིད་ཀྱི་མཁྱེན་པ་བསྐྱེད་པར་མཚོན་པས་ཤེས་པའི་མཚན་ཉིད་ལམ་ཤེས་པ་ཉིད་ཀྱིས་བསྡུས་པ་ཡིན་ནོ། །དེ་ནས་རྣམ་པ་ཐམས་ཅད་མཁྱེན་པ་ཉིད་ཀྱི་སྒོ་ནས་ཤེས་པའི་མཚན་ཉིད་གསུངས་པ། དེ་ནི་ཉིད་ཀྱི་ཆོས་བརྟེན་ནས། །གནས་དང་གུས་པར་བྱ་བ་དང༌། །བླ་མ་ཉིད་དང་མཉེས་པ་དང༌། །དེ་ལ་མཆོད་དང་བྱེད་མེད་དང༌། །ཀུན་ཏུ་འཇུག་མཁྱེན་གང་ཡིན་དང༌། །མ་མཐོང་སྟོན་པར་མཛད་པ་དང༌། །འཇིག་རྟེན་སྟོང་ཉིད་རྣམ་པ་དང་། །བརྗོད་དང་ཤེས་མཛད་མངོན་སུམ་མཛད། །བསམ་མི་ཁྱབ་དང་ཞི་ཉིད་སྟོན། །འཇིག་རྟེན་འདུ་ཤེས་འགོག་པ་ལ། །རྣམ་པ་ཀུན་མཁྱེན་ཚུལ་ལ་ནི། །ཤེས་པའི་མཚན་ཉིད་ཅེས་བཤད་དོ། །ཞེས་བྱ་བའོ། །ཐུབ་པ་དེ་ནི་ཉིད་ཀྱི་ཆོས་རྣམ་པ་ཐམས་ཅད་ཇི་ལྟ་བར་མཁྱེན་པའི་ཡུམ་འདི་ལ་བརྟེན་ནས་བདེ་བར་གནས་པ་མཆོག་གིས་གནས་པ་མཁྱེན་པ་དང</w:t>
      </w:r>
      <w:ins w:id="48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འདིའི་དོན་སྟོན་པར་མཛད་པ་ནས་ཉིད་ཀྱི་ཁྲི་བཤམ་པ་ལ་སོགས་པ་མཛད་པ་གུས་པར་བྱ་བ་དང</w:t>
      </w:r>
      <w:ins w:id="48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བཀའ་བསྒྲུབ་པར་བྱ་བ་ཉིད་དུ་བཀུར་བས་བླ་མར་བྱ་བ་དང༌། ཡོན་ཏན་བརྗོད་པ་ལ་སོགས་པས་མཉེས་པར་བྱེད་པ་དང</w:t>
      </w:r>
      <w:ins w:id="48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རིན་པོ་ཆེའི་མེ་ཏོག་གཏོར་བ་ལ་སོགས་པས་མཆོད་པ་དང</w:t>
      </w:r>
      <w:ins w:id="49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དེ་ཁོ་ནར་སྐྱེ་བ་དང་འཇིག་པ་དང་རང་གི་ངོ་བོས་སྟོང་པས་དེ་ལྟར་བྱེད་པ་ཉིད་མེད་པ་དང</w:t>
      </w:r>
      <w:ins w:id="49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ཆོས་ཐམས་ཅད་ལ་ཐོགས་པ་མེད་པའི་ཡེ་ཤེས་ཀུན་ཏུ་འཇུག་པ་མཁྱེན་པ་དང</w:t>
      </w:r>
      <w:ins w:id="49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ཤེས་རབ་ཀྱི་ཕ་རོལ་ཏུ་ཕྱིན་པ་འདིས་སངས་རྒྱས་ལ་ཆོས་འགའ་ཡང་མཐོང་བར་བྱར་མེད་པའི་དོན་སྟོན་པ་དང</w:t>
      </w:r>
      <w:ins w:id="49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ཕུང་པོ་ལྔའི་འཇིག་རྟེན་སྟོང་པ་ཉིད་དུ་མཁྱེན་པ་དང༌། ཐོས་པ་ལས་བྱུང་བའི་ཤེས་རབ་བསྐྱེད་པར་བྱ་བ་ཉིད་ཀྱིས་འཇིག་རྟེན་སྟོང་པ་ཉིད་དུ་བརྗོད་པར་མཛད་པ་དང</w:t>
      </w:r>
      <w:ins w:id="49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བསམས་པ་ལས་བྱུང་བ་བསྐྱེད་པར་བྱ་བ་ཉིད་ཀྱིས་འཇིག་རྟེན་སྟོང་པ་ཉིད་དུ་ཤེས་པར་བྱ་བ་དང</w:t>
      </w:r>
      <w:ins w:id="49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སྒོམས་པ་ལས་བྱུང་བ་བསྐྱེད་པར་བྱ་བ་ཉིད་ཀྱིས་འཇིག་རྟེན་སྟོང་པ་ཉིད་དུ་མངོན་སུམ་དུ་མཐོང་བར་མཛད་པ་དང</w:t>
      </w:r>
      <w:ins w:id="49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ཕུང་པོ་རྣམ་པ་ལྔའི་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དེ་ཁོ་ན་ཉིད་སྤྱོད་ཡུལ་ལས་འདས་པས་བསམ་གྱིས་མི་ཁྱབ་པ་དང་། དེའི་ཆོས་ཉིད་སྤྲོས་པ་ཐམས་ཅད་ཉེ་བར་ཞི་བ་ཉིད་དུ་སྟོན་པ་དང</w:t>
      </w:r>
      <w:ins w:id="49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ཕུང་པོ་ལ་མངོན་པར་ཞེན་པའི་འཇིག་རྟེན་འགོག་པ་དང༌། དེ་ལ་བློས་མཚན་མར་འཛིན་པ་ཉིད་ཀྱི་འདུ་ཤེས་འགོག་པ་ཞེས་བྱ་བ་ཤེས་པའི་རྣམ་པའི་བྱེ་བྲག་བཅུ་དྲུག་གིས་རྣམ་པ་ཐམས་ཅད་མཁྱེན་པ་ཉིད་ཀྱི་སྦྱོར་བ་རྣམས་ཇི་ལྟ་བར་དེའི་བདག་ཉིད་ཀྱི་མཁྱེན་པ་བསྐྱེད་པར་མཚོན་པས་ཤེས་པའི་མཚན་ཉིད་རྣམ་པ་ཐམས་ཅད་མཁྱེན་པ་ཉིད་ཀྱིས་བསྡུས་པ་ཡིན་ནོ། །དེ་ལྟར་ཤེས་པའི་མཚན་ཉིད་སྤྱིའི་མཚན་ཉིད་དུ་བརྗོད་ནས། ཤེས་པའི་རྣམ་པས་ཡོངས་སུ་བཅད་པ་ཁྱད་པར་གྱི་མཚན་ཉིད་གསུངས་པ། བསམ་མི་ཁྱབ་སོགས་ཁྱད་པར་གྱིས། །ཁྱད་ཞུགས་བདེན་པའི་སྤྱོད་ཡུལ་ཅན། །སྐད་ཅིག་མ་ནི་བཅུ་དྲུག་གིས། །ཁྱད་པར་མཚན་ཉིད་བཤད་པ་ཡིན། །ཞེས་བྱ་བའོ། །གང་གི་ཕྱིར་ཁྱད་པར་གྱི་ཆོས་བསམ་གྱིས་མི་ཁྱབ་པ་དང</w:t>
      </w:r>
      <w:ins w:id="49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ི་མཉམ་པ་ལ་སོགས་པས་ཁྱད་པར་དུ་གྱུར་པ་སྡུག་བསྔལ་ལ་སོགས་པ་བདེན་པའི་ཡུལ་ཅན་ཆོས་དང་རྗེས་སུ་ཤེས་པའི་བཟོད་པ་དང་ཤེས་པའི་མཚན་ཉིད་སྐད་ཅིག་མ་བཅུ་དྲུག་གིས་ལམ་ཤེས་པ་ཉིད་ལ་སོགས་པའི་སྦྱོར་བ་དག་མཚོན་པར་བྱེད་པའི་ཕྱིར་ཁྱད་པར་གྱི་མཚན་ཉིད་དུ་བཤད་པ་ཡིན་ནོ། །དེ་ལ་བསམ་གྱིས་མི་ཁྱབ་པ་ལ་སོགས་པའི་ཁྱད་པར་དེ་དག་གསུངས་པ། །བསམ་མི་ཁྱབ་དང་མི་མཉམ་དང</w:t>
      </w:r>
      <w:ins w:id="49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།གཞལ་དང་བགྲང་ལས་ཡང་དག་འདས། །འཕགས་པ་ཀུན་བསྡུས་མཁས་པ་ཡིས། །རིག་བྱ་ཐུན་མོང་མེད་ཤེས་དང</w:t>
      </w:r>
      <w:ins w:id="50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།ཤེས་མྱུར་བྲི་དང་གང་མེད་དང་། །སྒྲུབ་དང་ཡང་དག་འགྲུབ་པ་དང</w:t>
      </w:r>
      <w:ins w:id="50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།དམིགས་པ་རྟེན་དང་བཅས་པ་དང་། །མཐའ་དག་པ་དང་ཡོངས་འཛིན་དང</w:t>
      </w:r>
      <w:ins w:id="50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།རོ་མྱང་མེད་དང་ཁྱད་པར་ནི། །བཅུ་དྲུག་བདག་ཉིད་ཤེས་བྱ་སྟེ། །གང་གིས་ལམ་འདི་གཞན་དག་ལས། །ཁྱད་དུ་འཕགས་པས་ཁྱད་པར་ལམ། །ཞེས་བྱ་བའོ། །རྟོག་གེའི་སྤྱོད་ཡུལ་ལས་འདས་པས་བསམ་གྱིས་མི་ཁྱབ་པ་ཉིད་དང</w:t>
      </w:r>
      <w:ins w:id="50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དཔེ་ཟླར་རུང་བས་མཚུངས་པ་མེད་པས་མི་མཉམ་པ་དང་། ཚད་མ་རྣམས་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ཀྱིས་རྟོགས་པར་བྱ་བ་མ་ཡིན་པས་གཞལ་བ་ལས་ཡང་དག་པར་འདས་པ་དང</w:t>
      </w:r>
      <w:ins w:id="50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སྒྲས་བརྗོད་པ་ལ་སོགས་པས་ཚད་གཟུང་བར་མི་རུང་བས་བགྲང་བ་ལས་ཡང་དག་པར་འདས་པ་དག་ནི། སྡུག་བསྔལ་གྱི་བདེན་པའི་སྐད་ཅིག་མའི་ཁྱད་པར་ཡིན་ནོ། །ཉན་ཐོས་ནས་རང་སངས་རྒྱས་ཀྱི་བར་དུ་འཕགས་པའི་གང་ཟག་ཐམས་ཅད་སྡུད་པ་དང༌། ཕྲ་བ་ལ་སོགས་པའི་དོན་སྐྱེས་བུ་མཁས་པས་རིག་པར་བྱ་བ་ཉིད་དང༌། ཉན་ཐོས་ལ་སོགས་པའི་སྤྱོད་ཡུལ་མ་ཡིན་པའི་དངོས་པོ་ཡོངས་སུ་ཤེས་པ་དང༌། རྣམ་པ་ཐམས་ཅད་མཁྱེན་པ་ཉིད་ཤིན་ཏུ་མྱུར་བར་རྟོགས་པ་དག་ནི་ཀུན་འབྱུང་བའི་བདེན་པའི་སྐད་ཅིག་མའི་ཁྱད་པར་ཡིན་ནོ། །ཆོས་ཀྱི་དབྱིངས་ཀྱི་ངོ་བོ་ཁོ་ནས་ཆོས་ཐམས་ཅད་བྲི་བ་དང་གང་བ་མེད་པ་དང</w:t>
      </w:r>
      <w:ins w:id="50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སྨྲ་བ་བསྟེན་ཅིང་འཁོར་གསུམ་རྣམ་པར་དག་པའི་སྦྱིན་པ་ལ་སོགས་པའི་ཕ་རོལ་ཏུ་ཕྱིན་པ་དྲུག་ཏུ་རབ་ཏུ་སྒྲུབ་པ་དང</w:t>
      </w:r>
      <w:ins w:id="50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ུས་རིང་མོ་ཉིད་ནས་སངས་རྒྱས་ལ་བསྙེན་བཀུར་བ་ལ་སོགས་པའི་རྒྱུས་བསོད་ནམས་དང་ཡེ་ཤེས་ཡང་དག་པར་འགྲུབ་པ་དང</w:t>
      </w:r>
      <w:ins w:id="50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ེས་རབ་དང་ཐབས་ཀྱིས་ཡང་དག་པར་ཟིན་པས་ཆོས་ཐམས་ཅད་མ་ཚང་བ་མེད་པ་ལ་དམིགས་པ་དག་ནི་འགོག་པའི་བདེན་པའི་སྐད་ཅིག་མའི་ཁྱད་པར་ཡིན་ནོ། །ཐབས་མཁས་པ་ཉིད་ཀྱིས་ལེགས་པར་བསྒྲུབས་པའི་རིགས་ཀྱི་རྟེན་དང་བཅས་པ་དང</w:t>
      </w:r>
      <w:ins w:id="50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སྦྱིན་པ་ལ་སོགས་པའི་ཕ་རོལ་ཏུ་ཕྱིན་པ་ཡོངས་སུ་རྫོགས་པའི་རྒྱུ་མཐའ་དག་འཚོགས་པ་དང</w:t>
      </w:r>
      <w:ins w:id="50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དགེ་བའི་བཤེས་གཉེན་གྱིས་བསྟན་པའི་ཐབས་དང་ཤེས་རབ་ཀྱི་ཕ་རོལ་ཏུ་ཕྱིན་པ་ཡོངས་སུ་འཛིན་པ་དང</w:t>
      </w:r>
      <w:ins w:id="51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ངོས་པོ་དང་མྱ་ངན་ལས་འདས་པ་ལ་ཆགས་པའི་རོ་མྱང་བ་མེད་པ་དག་ནི་ལམ་གྱི་བདེན་པའི་སྐད་ཅིག་མའི་ཁྱད་པར་ཡིན་ཏེ། གང་གི་བྱང་ཆུབ་སེམས་དཔའི་ལམ་ཉན་ཐོས་ལ་སོགས་པའི་ལམ་རྣམས་ལས་ཁྱད་པར་དུ་འཕགས་པའི་ཆོས་བཤད་མ་ཐག་པའི་ཁྱད་པར་སྐད་ཅིག་མ་བཅུ་དྲུག་དང་ལྡན་པ་འདི་དག་ནི་ཁྱད་པར་གྱི་ལམ་ཡིན་པར་ཤེས་པར་བྱའོ། །དེའི་རྗེས་ལ་དེ་དག་གི་བྱེད་པའི་མཚན་ཉིད་གསུངས་པ། ཕན་དང་བདེ་དང་སྐྱོབ་པ་དང</w:t>
      </w:r>
      <w:ins w:id="51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།མི་རྣམས་ཀྱི་ནི་སྐྱབས་དག་དང་། །གནས་དང་དཔུང་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གཉེན་གླིང་དང་ནི། །ཡོངས་འདྲེན་པ་ཞེས་བྱ་བ་དང</w:t>
      </w:r>
      <w:ins w:id="51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།ལྷུན་གྱིས་གྲུབ་དང་ཐེག་གསུམ་གྱི། །འབྲས་བུ་མངོན་སུམ་མི་བྱེད་དག །ཐ་མ་རྟེན་གྱི་མཛད་པ་སྟེ། །འདི་ནི་བྱེད་པའི་མཚན་ཉིད་ཡིན། །ཞེས་བྱ་བའོ། །ངེས་པར་ལེགས་པ་ཉིད་ཀྱི་ཕན་པ་ཐར་པ་དང</w:t>
      </w:r>
      <w:ins w:id="51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།སེམས་ཅན་ལ་མངོན་པར་མཐོ་བ་ཉིད་ཀྱི་བདེ་བ་ལུས་དང་སེམས་མངོན་པར་ཚིམ་པ་དང</w:t>
      </w:r>
      <w:ins w:id="51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བླ་ན་མེད་པ་ཉིད་ཀྱི་སྐྱོབ་པ་ལམ་ལེགས་པར་སྟོན་པ་སྟེ། སྤྱིར་ཐམས་ཅད་མཁྱེན་པ་ཉིད་ཀྱི་བྱེད་པ་གསུམ་དང༌། ཡིད་ཀྱི་རང་བཞིན་གྱི་ལུས་ལ་སོགས་པས་རིམ་གྱིས་མི་གནས་པའི། མྱ་ངན་ལས་འདས་པ་ལ་སྦྱོར་བ་སྐྱབས་དང༌། ཆོས་ཐམས་ཅད་འདྲེ་བ་མེད་པ་ལ་སོགས་པར་བསྟན་པས་མ་རིག་པ་དང་བག་ཆགས་ཀྱི་ས་ལ་སོགས་པ་སྤོང་བའི་གནས་དང་།</w:t>
      </w:r>
      <w:r>
        <w:rPr>
          <w:rFonts w:ascii="Monlam Uni OuChan2" w:hAnsi="Monlam Uni OuChan2" w:cs="Monlam Uni OuChan2"/>
          <w:sz w:val="40"/>
          <w:szCs w:val="40"/>
        </w:rPr>
        <w:t xml:space="preserve"> 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སྲེད་པ་དང་ཞི་བ་མཉམ་པ་ཉིད་དུ་རྟོགས་པས་དེ་ལས་གཞན་པ་རྣམས་ཀྱི་དཔུང་གཉེན་དང</w:t>
      </w:r>
      <w:ins w:id="51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བླང་བ་དང་དོར་བའི་སྲེད་པ་ཡོངས་སུ་ཆད་ཅིང་རང་དང་གཞན་གྱི་དོན་རྟོགས་པའི་རྟེན་དུ་གྱུར་པའི་གླིང་དང</w:t>
      </w:r>
      <w:ins w:id="51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སྐྱེ་བ་མེད་པ་ལ་སོགས་པའི་ཆོས་བསྟན་ཏེ་གཞན་གྱི་དོན་བསྒྲུབ་པས་ཡོངས་སུ་འདྲེན་པ་དང</w:t>
      </w:r>
      <w:ins w:id="51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ཐམས་ཅད་ནམ་མཁའ་དང་འདྲ་བར་སྟོན་ཅིང་རྩོལ་བ་མེད་པར་འཇུག་པས་སེམས་ཅན་གྱི་དོན་ལྷུན་གྱིས་གྲུབ་པ་དང༌། རློམ་སེམས་དང་བྲལ་བའི་ཆོས་སྟོན་ཅིང་མངོན་དུ་བྱ་བ་དང་བྲལ་བར་རྟོགས་པས་ཐེག་པ་གསུམ་གྱིས་ངེས་པར་འབྱུང་བའི་འབྲས་བུ་མངོན་དུ་མི་བྱེད་པ་སྟེ། བྱེ་བྲག་ཏུ་ལམ་ཤེས་པ་ཉིད་ཀྱི་བདེན་པ་བདུན་དང</w:t>
      </w:r>
      <w:ins w:id="51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ཐམས་ཅད་མངོན་པར་རྫོགས་པ་ཉིད་ཀྱིས་ཆོས་བསྟན་ཏེ་དེའི་རྟེན་སངས་རྒྱས་ལ་འགོད་པས་རྣམ་པ་ཐམས་ཅད་མཁྱེན་པ་ཉིད་གང་ཡིན་པ་རྟེན་གྱི་མཛད་པ་ནི་གཅིག་གོ། །འདིར་ཐུན་མོང་མ་ཡིན་པའི་སྦྱོར་བ་གཙོར་བསྟན་པ་ཉིད་ཀྱི་བྱེད་པ་རྣམ་པར་བསྟན་པ་ཡིན་པས་ཐམས་ཅད་ཤེས་པ་ཉིད་ལ་བརྟེན་པའི་བྱེད་པ་ནི་ལོགས་ཤིག་ཏུ་བརྩི་བར་མི་བྱའོ། །དེ་ལྟར་བྱེད་པའི་རྣམ་པ་བཅུ་གཅིག་གིས་ཐམས་ཅད་མཁྱེན་པ་ཉིད་གསུམ་གྱི་སྦྱོར་བ་དག་ཇི་ལྟ་བར་མཚོན་པར་བྱེད་པས་བྱེད་པའི་མཚན་ཉིད་ཡིན་ནོ། །མཚན་ཉིད་དེ་དག་གིས་ཤེས་པར་བྱས་པའི་ངོ་བོ་ཉིད་གང་ཞེ་ན། ངོ་བོ་ཉིད་ཀྱི་མཚན་ཉིད་གསུངས་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པ། །ཉོན་མོངས་རྟགས་དང་མཚན་མ་དང༌། །མི་མཐུན་ཕྱོགས་དང་གཉེན་པོ་དག། །དབེན་དང་དཀའ་དང་ངེས་པ་དང༌། །ཆེད་དུ་བྱ་དང་མི་དམིགས་དང༌། །མངོན་པར་ཞེན་པ་བཀག་པ་དང༌། །དམིགས་པ་ཞེས་བྱ་གང་ཡིན་དང་། །མི་མཐུན་ཐོགས་པ་མེད་དང་དེ། །གཞི་མེད་འགྲོ་མེད་སྐྱེ་མེད་དང་། །དེ་བཞིན་ཉིད་ནི་མི་དམིགས་དང</w:t>
      </w:r>
      <w:ins w:id="51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།ངོ་བོ་ཉིད་བཅུ་དྲུག་བདག་ཉིད། །མཚོན་བྱ་ལྟ་བུར་མཚོན་པས་ན། །མཚན་ཉིད་བཞི་པར་བཞེད་པ་ཡིན། །ཞེས་བྱ་བའོ། །འདོད་ཆགས་ལ་སོགས་པའི་ཉོན་མོངས་པས་དབེན་པའི་ངོ་བོ་ཉིད་དང</w:t>
      </w:r>
      <w:ins w:id="52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དེས་ཀུན་ནས་བསླང་བས་དེའི་རྟགས་ལུས་དང་ངག་གི་གནས་ངན་ལེན་གྱིས་དབེན་པ་དང</w:t>
      </w:r>
      <w:ins w:id="52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དེ་དག་གི་རྒྱུ་ཚུལ་བཞིན་མ་ཡིན་པ་ཡིད་ལ་བྱེད་པ་ལ་སོགས་པ་དེའི་མཚན་མས་དབེན་པ་དང</w:t>
      </w:r>
      <w:ins w:id="52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ྟོང་པ་ཉིད་ཀྱིས་འདོད་ཆགས་དང་འདོད་ཆགས་མེད་པ་ལ་སོགས་པ་མི་མཐུན་པའི་ཕྱོགས་དང་གཉེན་པོ་དག་གིས་དབེན་པ་ཞེས་བྱ་བ་ཐམས་ཅད་ཤེས་པ་ཉིད་ཀྱི་ངོ་བོ་ཉིད་བཞིའོ། །དོན་དམ་པར་མེད་པའི་སེམས་ཅན་མྱ་ངན་ལས་འདའ་བར་དཀའ་བས་དེའི་གོ་ཆ་ཆོས་ཐམས་ཅད་དང་མ་འབྲེལ་བ་དང༌། ཐེག་པ་གཞན་དུ་མི་ལྟུང་བའི་མཚན་ཉིད་མཐའ་གཅིག་ཏུ་ངེས་པ་དང</w:t>
      </w:r>
      <w:ins w:id="52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ཡུན་རིང་པོ་ནས་སེམས་ཅན་ཐམས་ཅད་ཀྱི་དོན་བསྒྲུབ་པར་བྱ་བའི་མཚན་ཉིད་ཀྱི་ཆེད་དུ་བྱ་བ་དང༌། རང་བཞིན་གྱིས་བསྒོམ་པར་བྱ་བ་ལ་སོགས་པ་འཁོར་གསུམ་དུ་མི་དམིགས་པ་དང༌། ཤེས་རབ་ཀྱི་ཕ་རོལ་ཏུ་ཕྱིན་པ་ནས་རྣམ་པ་ཐམས་ཅད་མཁྱེན་པ་ཉིད་ཀྱི་བར་གྱི་ལམ་ཐམས་ཅད་ལ་མངོན་པར་ཞེན་པ་མཐའ་དག་བཀག་པ་ཞེས་བྱ་བ་ལམ་ཤེས་པ་ཉིད་ཀྱི་ངོ་བོ་ཉིད་ལྔའོ། །རྣམ་པ་ཐམས་ཅད་མཁྱེན་པ་ཉིད་ལ་སྦྱོར་བའི་ཚུལ་གྱིས་མ་བྱས་ཤིང་རྟོགས་པར་བྱ་བ་མ་ཡིན་པའི་དེ་བཞིན་ཉིད་ལ་དམིགས་པ་དང། འཇིག་རྟེན་པ་ལ་སོགས་པ་གཟུང་བ་དང་འཛིན་པའི་མཚན་མར་སྤྱོད་པ་ལས་ཟློག་སྟེ་བལྟས་པས་མི་མཐུན་པ་དང༌། གཟུགས་ལ་སོགས་པའི་ཆོས་ཐམས་ཅད་ཐོགས་པ་མེད་པར་ཤེས་པ་དང</w:t>
      </w:r>
      <w:ins w:id="52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ཤེས་པར་བྱ་བ་དང་ཤེས་པར་བྱེད་པ་མི་དམིགས་པ་གཞི་མེད་པ་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དང། དེ་བཞིན་ཉིད་ཀྱིས་འགྲོ་བ་དང་འོང་བ་མེད་པ་དང</w:t>
      </w:r>
      <w:ins w:id="52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གཟུགས་ལ་སོགས་པ་དང་དེ་བཞིན་ཉིད་དང་དེ་ལས་གཞན་པའི་རྗེས་སུ་མ་ཡིན་པས་སྐྱེ་བ་མེད་པ་དང</w:t>
      </w:r>
      <w:ins w:id="52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བཞིན་ཉིད་ཟབ་པས་གཟུགས་དང་དེ་བཞིན་ཉིད་ལ་སོགས་པ་གསུམ་གྱི་ངོ་བོ་ཉིད་མི་དམིགས་པ་ཞེས་རྣམ་པ་ཐམས་ཅད་མཁྱེན་པ་ཉིད་ཀྱི་ངོ་བོ་ཉིད་བདུན་ནོ། །དེ་ལྟར་ན་ངོ་བོ་ཉིད་བཅུ་དྲུག་གིས་ཐམས</w:t>
      </w:r>
      <w:del w:id="52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delText>ོ</w:delText>
        </w:r>
      </w:del>
      <w:r w:rsidRPr="007D05D0">
        <w:rPr>
          <w:rFonts w:ascii="Monlam Uni OuChan2" w:hAnsi="Monlam Uni OuChan2" w:cs="Monlam Uni OuChan2"/>
          <w:sz w:val="40"/>
          <w:szCs w:val="40"/>
          <w:cs/>
        </w:rPr>
        <w:t>་ཅད་མཁྱེན་པ་ཉིད་རྣམ་པ་གསུམ་གྱི་སྦྱོར་བ་རྣམས་ཇི་ལྟ་བའི་མཚན་ཉིད་དག་གིས་མཚོན་པར་བྱ་བ་ཡིན་པས་བཞི་པ་ངོ་བོ་ཉིད་ཀྱི་མཚན་ཉིད་དུ་འདོད་དོ། །དེ་ལྟར་བར་སྐབས་ཀྱི་ཚིགས་སུ་བཅད་པ་བཅོ་བརྒྱད་ཀྱིས་བྱེད་པ་དང་བྱ་བའི་བདག་ཉིད་ཅན་གྱི་མཚན་ཉིད་དགུ་བཅུ་རྩ་གཅིག་བསྟན་པར་མཛད་པ་ཡིན་ནོ། །ཐར་པའི་ཆ་དང་མཐུན་པའི་དགེ་བའི་རྩ་བ་དང་ལྡན་པ་ལ་ཇི་སྐད་བཤད་པའི་སྦྱོར་བ་ཡོངས་སུ་བསྒོམ་པ་འབྱུང་བ་དང</w:t>
      </w:r>
      <w:ins w:id="52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སྦྱོར་བའི་དབང་གིས་འཐོབ་པར་འགྱུར་བ་ཉིད་ཀྱང་ཡིན་པས་དེའི་འོག་ཏུ་ཐར་པའི་ཆ་དང་མཐུན་པ་གསུངས་པ། །མཚན་མེད་རབ་ཏུ་སྦྱིན་ལ་སོགས། །ཡང་དག་སྒྲུབ་ལ་མཁས་པ་ནི། །རྣམ་པ་ཐམས་ཅད་རྟོགས་འདི་ལ། །ཐར་པའི་ཆ་དང་མཐུན་པར་འདོད། །ཅེས་བྱ་བའོ། །རང་བཞིན་གྱིས་རྣམ་པ་ཐམས་ཅད་དུ་ཐམས་ཅད་ལ་མཚན་མ་མེད་པར་དམིགས་པའི་ཤེས་པའི་རྣམ་པས་སྦྱིན་པ་ལ་སོགས་པའི་ཕ་རོལ་ཏུ་ཕྱིན་པ་ནས་རྣམ་པ་ཐམས་ཅད་མཁྱེན་པ་ཉིད་ཀྱི་མཐར་ཐུག་པ་རྣམས་ཀུན་རྫོབ་དང་དོན་དམ་པའི་མཚན་ཉིད་ཀྱིས་རྒྱུད་ལ་ཡང་དག་པར་བསྐྱེད་པ་ལ་མཁས་པ་གང་ཡིན་པ་དེ་ནི་རྣམ་པ་ཐམས་ཅད་མངོན་པར་རྫོགས་པར་རྟོགས་པའི་སྦྱོར་བ་འདི་ལ་ཐར་པའི་ཆ་དང་མཐུན་པའི་དགེ་བའི་རྩ་བར་འདོད་དོ། །དེ་ལ་ཐབས་མཁས་པ་དེ་དག་གང་ཡིན་པ་ཞེ་ན་གསུངས་པ། སངས་རྒྱས་སོགས་དམིགས་དད་པ་དང་། །སྦྱིན་སོགས་སྤྱོད་ཡུལ་བརྩོན་འགྲུས་དང</w:t>
      </w:r>
      <w:ins w:id="52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།བསམ་པ་ཕུན་ཚོགས་དྲན་པ་དང་། །རྣམ་པར་མི་རྟོག་ཏིང་འཛིན་དང</w:t>
      </w:r>
      <w:ins w:id="53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།ཆོས་རྣམས་རྣམ་པ་ཐམས་ཅད་དུ། །ཤེས་པའི་ཤེས་རབ་དང་རྣམ་ལྔ། །རྫོགས་པའི་བྱང་ཆུབ་རྣོན་པོ་ཡིས། །རྟོགས་སླ་རྟུལ་པོ་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རྟོགས་དཀར་བཞེད། །ཅེས་བྱ་བའོ། །སངས་རྒྱས་ལ་སོགས་པ་དཀོན་མཆོག་གསུམ་ལ་དམིགས་ནས་དད་པ་དང</w:t>
      </w:r>
      <w:ins w:id="53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སྦྱིན་པ་ལ་སོགས་པ་ཕ་རོལ་ཏུ་ཕྱིན་པ་རྣམས་ཀྱི་སྤྱོད་ཡུལ་ལ་རབ་ཏུ་སྤྲོ་བའི་བརྩོན་འགྲུས་དང</w:t>
      </w:r>
      <w:ins w:id="53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བསྒྲུབ་པར་བྱ་བ་དང་བསྒྲུབ་པར་བྱ་བ་མ་ཡིན་པ་བླང་བ་དང་དོར་བའི་དམིགས་པ་མ་བརྗེད་པ་དྲན་པ་དང༌། ཐམས་ཅད་དུ་འཁོར་གསུམ་གྱི་མཚན་མར་རྣམ་པར་མི་རྟོག་པའི་ཏིང་ངེ་འཛིན་དང༌། ཐོས་པ་དང་བསམས་པ་ལས་བྱུང་བ་ཉིད་ཀྱིས་ཆོས་ཐམས་ཅད་རྣམ་པ་ཐམས་ཅད་དུ་ཡོངས་སུ་ཤེས་པའི་ཤེས་རབ་ཁྱད་པར་ཅན་དབང་པོའི་ངོ་བོ་ཉིད་མ་ཡིན་པ་རྣམ་པ་ལྔ་ལ་མཁས་པ་ཡིན་ཏེ། འདི་ལྟར་དེ་དག་དབང་པོ་རྣོན་པོས་ཆེར་སྦྱངས་པས་ནི་ཡང་དག་པར་རྫོགས་པའི་བྱང་ཆུབ་རྟོགས་པར་སླ་བ་དང</w:t>
      </w:r>
      <w:ins w:id="53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དབང་པོ་རྟུལ་པོ་ཆེར་སྦྱངས་པ་མ་ཡིན་པས་ནི་རྟོགས་པར་དཀའ་བ་ཡིན་ནོ་ཞེས་བྱ་བར་བཞེད་དོ། །ཐར་པའི་ཆ་དང་མཐུན་པ་གོང་དུ་གོམས་པར་གྱུར་པ་ལས་ངེས་པར་འབྱེད་པའི་ཆ་དང་མཐུན་པ་འབྱུང་བས་དེའི་འོག་ཏུ་དྲོ་བ་ལ་སོགས་པ་རྣམ་པ་བཞིའི་མཚན་ཉིད་གསུངས་པ། དྲོ་བ་རྣམས་ཀྱི་དམིགས་པ་འདིར། །སེམས་ཅན་ཐམས་ཅད་ཡིན་པར་བསྔགས། །དེ་དག་ཉིད་ལ་སེམས་མཉམ་སོགས། །རྣམ་པ་དག་ནི་བཅུར་བཤད་དོ། །བདག་ཉིད་སྡིག་པ་ལས་ལྡོག་ཅིང</w:t>
      </w:r>
      <w:ins w:id="53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།སྦྱིན་ལ་སོགས་པ་གནས་པས་གཞན། །དེ་དག་ལ་ནི་འགོད་པ་དང་། །བསྔགས་པ་བརྗོད་དང་མཐུན་པ་ཉིད། །རྩེར་གྱུར་དེ་བཞིན་བཟོད་པ་ནི། །རང་གཞན་རྟེན་ཅན་བདེན་ཤེས་པ། །ཆོས་མཆོག་དེ་བཞིན་སེམས་ཅན་རྣམས། །སྨིན་བྱེད་སོགས་ཀྱིས་ཤེས་པར་བྱ། །ཞེས་བྱ་བའོ། །ཆོས་ཀྱི་རྣམ་པ་ཀུན་མངོན་པར་རྫོགས་པར་རྟོགས་པ་འདི་ལ་ཆུང་ངུ་ནི་སེམས་མཉམ་པ་དང༌། བྱམས་པ་དང</w:t>
      </w:r>
      <w:ins w:id="53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འབྲིང་དུ་ན་ཕན་པ་དང</w:t>
      </w:r>
      <w:ins w:id="53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ཁོང་ཁྲོ་བ་མེད་པ་དང</w:t>
      </w:r>
      <w:ins w:id="53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རྣམ་པར་འཚེ་བ་མེད་པའི་སེམས་ཏེ། སྤྱིར་ལེགས་པར་སེམས་པ་རྣམ་པ་ལྔ་དང</w:t>
      </w:r>
      <w:ins w:id="53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།ཆེན་པོར་ཕ་དང་མའི་སེམས་དང</w:t>
      </w:r>
      <w:ins w:id="53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སྤུན་དང་སྲིང་མོའི་སེམས་དང</w:t>
      </w:r>
      <w:ins w:id="54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བུ་དང་བུ་མོའི་སེམས་དང</w:t>
      </w:r>
      <w:ins w:id="54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བཤེས་དང་གྲོགས་ཀྱི་སེམས་དང</w:t>
      </w:r>
      <w:ins w:id="54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གཉེན་དང་སྣག་གི་གཉེན་མཚམས་ཀྱི་སེམས་ཏེ། བྱེ་བྲག་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ཏུ་ཉེ་བར་སེམས་པའི་རྣམ་པ་ལྔས་ཆོས་ཀྱི་དབྱིངས་ཀྱི་མཐས་ཀླས་པའི་སེམས་ཅན་ཐམས་ཅད་ལ་དམིགས་པའི་རྣམ་པ་བཅུ་ནི་དྲོ་བར་གྱུར་པ་ཡིན་པར་བསྔགས་སོ། །ཆུང་ངུ་ན་བདག་ཉིད་སྲོག་གཅོད་པ་ལ་སོགས་པའི་སྡིག་པ་ལས་ལྡོག་ཅིང་། གཞན་ཡང་དེ་ལ་ཡང་དག་པར་འགོད་པ་དང། བསྟན་པའི་ཕྱིར་ཞུགས་པ་ལ་བསྔགས་པ་བརྗོད་པ་དང</w:t>
      </w:r>
      <w:ins w:id="54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འཕེལ་བར་བྱ་བའི་ཕྱིར་མཐུན་པས་དགའ་བར་བྱེད་པ་ཞེས་པ་དང</w:t>
      </w:r>
      <w:ins w:id="54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འབྲིང་དུ་ན་བདག་ཉིད་སྦྱིན་པ་ལ་སོགས་པ་ཕ་རོལ་ཏུ་ཕྱིན་པ་དྲུག་ལ་གནས་ཤིང་། གཞན་ཡང་སྔ་མ་ལྟར་རྗེས་སུ་སྒྲུབ་པ་ཉིད་དང་། ཆེན་པོ་ནི་སོགས་པ་ཞེས་བྱ་བས་བསྡུས་ཏེ་བདག་ཉིད་རྟེན་ཅིང་འབྲེལ་པར་འབྱུང་བ་ལུགས་སུ་འབྱུང་བ་དང་ལུགས་ལས་བཟློག་པའི་སྙོམས་པར་འཇུག་པ་དང</w:t>
      </w:r>
      <w:ins w:id="54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ཞན་དག་ཀྱང་སྔ་མ་བཞིན་དུ་ཉེ་བར་སྤྱོད་པ་ལ་སོགས་པའི་རྣམ་པས་སེམས་ཅན་ཐམས་ཅད་ལ་དམིགས་པའི་རྩེ་མོར་གྱུར་པ་ཡིན་ནོ། །དེ་བཞིན་དུ་ཆུང་ངུ་ན་སྡུག་བསྔལ་ཡོངས་སུ་ཤེས་པར་བྱ་བ་ལ་སོགས་པ་སྔ་མ་ལྟ་བུའི་རྣམ་པས་ལམ་ལ་སྦྱོར་བ་ཉིད་དང༌། འབྲིང་དུ་ན་རང་བྱང་ཆུབ་ཀྱི་འབྲས་བུ་ལ་གཞན་དག་སྦྱོར་བ་དང༌། ཆེན་པོར་བླ་ན་མེད་པ་ཡང་དག་པར་རྫོགས་པའི་སངས་རྒྱས་ལ་བདག་ཉིད་གནས་ཤིང་གཞན་དག་ཉེ་བར་སྦྱོར་བ་ལ་སོགས་པའི་རྣམ་པས་སྡུག་བསྔལ་ལ་སོགས་པའི་བདེན་པ་སེམས་ཅན་ཐམས་ཅད་ལ་དམིགས་པ་ནི་བཟོད་པ་ཡིན་ནོ། །སྔ་མ་བཞིན་དུ་ཆུང་ངུ་ན་ཐེག་པ་གསུམ་གྱིས་སྨིན་པར་བྱེད་པ་དང</w:t>
      </w:r>
      <w:ins w:id="54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སོགས་ཞེས་བྱ་བས་བསྡུས་པ་འབྲིང་དུ་ན་བྱང་ཆུབ་སེམས་དཔའི་མངོན་པར་ཤེས་པ་བསྐྱེད་པ་དང</w:t>
      </w:r>
      <w:ins w:id="54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ེན་པོ་ནི་བག་ཆགས་ཀྱིས་མཚམས་སྦྱོར་བ་ཐམས་ཅད་སྤོང་བར་བྱེད་པ་ལ་སོགས་པ་ལ་བདག་ཉིད་གནས་ཤིང་གཞན་དག་འགོད་པ་ལ་སོགས་པའི་རྣམ་པས་སེམས་ཅན་ཐམས་ཅད་ལ་དམིགས་པ་ནི་ཆོས་ཀྱི་མཆོག་ཏུ་གྱུར་པ་ཡིན་ནོ། །ངེས་པར་འབྱེད་པའི་ཆ་དང་མཐུན་པ་ཐོབ་པས་ཕྱིར་མི་ལྡོག་པའི་བྱང་ཆུབ་སེམས་དཔར་འགྱུར་བས་སློབ་པ་ཕྱིར་མི་ལྡོག་པའི་མཚན་ཉིད་གསུངས་པ། ངེས་འབྱེད་ཡན་ལག་ནས་བཟུང་སྟེ། །མཐོང་དང་བསྒོམ་པའི་ལམ་དག་ལ། །བྱང་ཆུབ་སེམས་དཔའ་གང་དག་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གནས། །དེ་འདིར་ཕྱིར་མི་ལྡོག་པའི་ཚོགས། །ཞེས་བྱ་བའོ། །འདི་ལྟར་ངེས་པར་འབྱེད་པའི་ཆ་དང་མཐུན་པ་བཞི་དང་མཐོང་བའི་ལམ་དང་བསྒོམ་པའི་ལམ་དག་ལ་ཡང་དག་པར་རྟོགས་པ་ཐོབ་པས་གནས་པའི་བྱང་ཆུབ་སེམས་དཔའ་གང་ཡིན་པ་དེ་དག་ནི་རྣམ་པ་ཀུན་མངོན་པར་རྫོགས་པ་རྟོགས་པའི་སྐབས་འདིར་སློབ་པ་ཕྱིར་མི་ལྡོག་པའི་ཚོགས་ཀྱི་དགེ་འདུན་ཡིན་ནོ། །དེ་ལ་བར་སྐབས་ཀྱི་ཚིགས་སུ་བཅད་པ་གཅིག་གིས་ངེས་པར་འབྱེད་པའི་ཆ་དང་མཐུན་པར་གནས་པ་རྣམས་ཀྱི་ཕྱིར་མི་ལྡོག་པའི་རྟགས་གསུངས་པ། གཟུགས་ལ་སོགས་ལས་ལྡོག་སོགས་རྟགས། །རྣམ་པ་ཉི་ཤུར་བརྗོད་པ་ཡིས། །ངེས་འབྱེད་ཡན་ལག་ལ་གནས་པའི། །ཕྱིར་མི་ལྡོག་པའི་མཚན་ཉིད་འདི། །ཞེས་བྱ་བའོ། །གཟུགས་ལ་སོགས་པ་ལས་ལྡོག་པ་དང</w:t>
      </w:r>
      <w:ins w:id="54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ེ་ཚོམ་མེད་པ་ལ་སོགས་པའི་རྣམ་པ་ཉི་ཤུར་བརྗོད་པ་འདི་དག་གིས་ངེས་པར་འབྱེད་པའི་ཡན་ལག་ལ་གནས་པ་རྣམས་ཀྱི་ཕྱིར་མི་ལྡོག་པའི་མཚན་ཉིད་ཤེས་པར་བྱ་བ་ཡིན་ནོ། །རྣམ་པ་ཉི་ཤུ་པོ་གང་ཞེ་ན། བར་སྐབས་ཀྱི་ཚིགས་སུ་བཅད་པ་དྲུག་གིས་གསུངས་པ། གཟུགས་ལ་སོགས་ལས་ལྡོག་པ་དང་། །ཐེ་ཚོམ་མི་དལ་ཟད་པ་དང</w:t>
      </w:r>
      <w:ins w:id="54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།བདག་ཉིད་དགེ་བ་ལ་གནས་ཤིང༌། །གཞན་དག་དེ་ལ་འགོད་པ་དང་། །གཞན་གྱི་རྟེན་ཅན་སྦྱིན་སོགས་དང་། །ཟབ་མོའི་དོན་ལ་སོམ་ཉི་མེད། །བྱམས་ལུས་སོགས་དང་སྒྲིབ་པ་ནི། །རྣམ་པ་ལྔ་དང་མི་འགྲོགས་དང་། །བག་ལ་ཉལ་ཀུན་འཇོམས་པ་དང</w:t>
      </w:r>
      <w:ins w:id="55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།དྲན་པ་དང་ནི་ཤེས་བཞིན་དང</w:t>
      </w:r>
      <w:ins w:id="55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།གོས་ལ་སོགས་པ་གཙང་བ་དང་། །ལུས་ལ་སྲིན་བུ་རྣམས་མི་འབྱུང</w:t>
      </w:r>
      <w:ins w:id="55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།གྱ་གྱུ་མེད་སེམས་སྦྱངས་པ་ནི། །ལེན་དང་སེར་སྣ་མེད་སོགས་དང</w:t>
      </w:r>
      <w:ins w:id="55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།ཆོས་ཉིད་ལྡན་པར་འགྲོ་ཉིད་དང༌། །སེམས་ཅན་དོན་དུ་དམྱལ་ཚོལ་དང༌། །གཞན་གྱིས་བཀྲི་བར་མི་བཏུབ་དང</w:t>
      </w:r>
      <w:ins w:id="55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།ལམ་གཞན་ཉེ་བར་སྟོན་བདུད་ལ། །བདུད་ཅེས་བྱ་བར་རྟོགས་པ་དང</w:t>
      </w:r>
      <w:ins w:id="55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།སངས་རྒྱས་དགྱེས་པའི་སྤྱོད་པ་སྟེ། །རྟགས་ནི་ཉི་ཤུ་དེ་དག་གིས། །དྲོད་དང་རྩེ་མོ་བཟོད་བཅས་དང</w:t>
      </w:r>
      <w:ins w:id="55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།ཆོས་མཆོག་རྣམས་ལ་གནས་པ་ནི། །རྫོགས་པའི་བྱང་ཆུབ་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ལས་མི་ལྡོག །ཅེས་བྱ་བའོ། །ངོ་བོ་ཉིད་མེད་པ་ཉིད་ཀྱིས་གཟུགས་ལ་སོགས་པ་ལས་མངོན་པར་ཞེན་པ་ཆེར་ལྡོག་པ་དང</w:t>
      </w:r>
      <w:ins w:id="55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སངས་རྒྱས་ལ་སོགས་པའི་ཡོན་ཏན་ཤེས་ནས་སྐྱབས་སུ་དད་པ་ཐེ་ཚོམ་མི་ཟ་བ་དང</w:t>
      </w:r>
      <w:r>
        <w:rPr>
          <w:rFonts w:ascii="Monlam Uni OuChan2" w:hAnsi="Monlam Uni OuChan2" w:cs="Monlam Uni OuChan2"/>
          <w:sz w:val="40"/>
          <w:szCs w:val="40"/>
          <w:cs/>
        </w:rPr>
        <w:t xml:space="preserve">་། 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སྤྱོད་ལམ་གྲུབ་པས་དམྱལ་བ་དང</w:t>
      </w:r>
      <w:ins w:id="55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ཡི་དྭགས་དང</w:t>
      </w:r>
      <w:ins w:id="55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དུད་འགྲོ་དང༌། སངས་རྒྱས་ཀྱིས་སྟོང་པ་དང༌། ཡུལ་མཐའ་འཁོབ་དང༌། ལྷ་ཚེ་རིང་པོ་དང༌། ལོག་པར་ལྟ་བ་ཅན་དང༌། ལྐུགས་པ་ཞེས་བྱ་བ་མི་ཁོམ་པ་བརྒྱད་དུ་སྐྱེ་བ་ཟད་པ་དང༌། ལྟ་བ་དང་སྙིང་རྗེ་བསྒོམས་པ་ཉིད་ཀྱིས་བདག་ཉིད་དགེ་བ་བཅུ་ལ་གནས་ཤིང་གཞན་དག་ཀྱང་དེ་ལ་སྦྱོར་བ་དང</w:t>
      </w:r>
      <w:ins w:id="56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བདག་དང་གཞན་དུ་བརྗེ་བ་ཉིད་ཀྱིས་སྦྱིན་པ་ལ་སོགས་པ་ཐམས་ཅད་སེམས་ཅན་གཞན་གྱི་ཡུལ་ལ་ཡོངས་སུ་བསྔོ་བ་དང</w:t>
      </w:r>
      <w:ins w:id="56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ཆོས་ཡང་དག་པར་རྟོགས་པས་ཟབ་མོའི་དོན་ལ་ཡང་སོམ་ཉི་མེད་པ་དང༌། གཞན་ལ་ཕན་པ་ཉིད་དུ་ཞུགས་པས་བྱམས་པའི་ལུས་དང་ངག་དང་ཡིད་ཀྱི་ལས་དང༌། སྦྱོར་བ་ཕུན་སུམ་ཚོགས་པས་འདོད་པ་ལ་འདུན་པ་དང༌། གནོད་སེམས་དང༌། གཉིད་དང་རྨུགས་པ་དང༌། རྒོད་པ་དང་འགྱོད་པ་དང༌། ཐེ་ཚོམ་སྟེ་སྒྲིབ་པ་ལྔ་པོ་དག་དང་མི་འགྲོགས་པ་དང༌། གཉེན་པོ་རྣམ་པར་བསྒོམས་པ་ཉིད་ཀྱིས་མ་རིག་པ་དང༌། ལྟ་བས་བསྡུས་པའི་བག་ལ་ཉལ་ཐམས་ཅད་འཇོམས་པ་དང༌། རྟག་ཏུ་མཉམ་པར་གཞག་པ་ཉིད་ཀྱིས་དྲན་པ་དང༌། ཤེས་བཞིན་དང་ལྡན་པ་དང༌། གཙང་སྦྲ་ཀུན་ཏུ་སྤྱོད་པ་ཉིད་ཀྱིས་གོས་ལ་སོགས་པ་ཡོངས་སུ་གཙང་བ་ཞེས་བྱ་བའི་རྣམ་པ་བཅུ་གཅིག་ནི་དྲོ་བར་གྱུར་པ་ལ་གནས་པ་ཕྱིར་མི་ལྡོག་པའི་རྟགས་ཡིན་ནོ། །དགེ་བའི་རྩ་བ་འཇིག་རྟེན་དང་རབ་ཏུ་མ་འདྲེས་པ་ཉིད་ཀྱིས་ལུས་ལ་སྲིན་བུའི་རིགས་བརྒྱད་ཁྲི་མི་འབྱུང་བ་དང</w:t>
      </w:r>
      <w:ins w:id="56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ཡིད་ལ་བྱེད་པ་རྣམ་པར་དག་པས་གྱ་གྱུའི་སེམས་མེད་པ་དང</w:t>
      </w:r>
      <w:ins w:id="56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རྙེད་པ་དང་བཀུར་སྟི་ལ་སོགས་པ་ལ་མི་ལྟ་བ་ཉིད་ཀྱིས་ཕྱག་དར་ཁྲོད་པ་དང༌། ཆོས་གོས་གསུམ་པ་དང༌། ཕྱིང་པ་དང༌། བསོད་སྙོམས་པ་དང༌། སྟན་གཅིག་པ་དང༌། ཕྱིས་མི་ལེན་པ་དང</w:t>
      </w:r>
      <w:ins w:id="56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དགོན་པ་པ་དང</w:t>
      </w:r>
      <w:ins w:id="56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ཅོག་པུ་པ་དང</w:t>
      </w:r>
      <w:ins w:id="56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གཞི་ཇི་བཞིན་པ་དང</w:t>
      </w:r>
      <w:ins w:id="56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དུར་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ཁྲོད་པ་དང༌། ཤིང་དྲུང་བ་དང༌། བླ་གབ་མེད་པ་པ་ཞེས་བྱ་བ་སྦྱངས་པའི་ཡོན་ཏན་བཅུ་གཉིས་ཡང་དག་པར་ལེན་པ་དང</w:t>
      </w:r>
      <w:ins w:id="56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སྦྱིན་པ་ལ་སོགས་པའི་ཁྱད་པར་སྒྲུབ་པས་དེ་དག་དང་འགལ་བ་སེར་སྣ་ལ་སོགས་པ་མེད་པ་དང</w:t>
      </w:r>
      <w:ins w:id="56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ཐམས་ཅད་ཡང་དག་པར་སྡུད་པ་ཉིད་ཀྱིས་ཆོས་ཉིད་དང་མི་འགལ་བ་ཤེས་རབ་ཀྱི་ཕ་རོལ་ཏུ་ཕྱིན་པ་དང་ལྡན་པར་འགྲོ་བ་དང</w:t>
      </w:r>
      <w:ins w:id="57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གྲོ་བ་བདག་གིར་བྱ་བ་ཉིད་ཀྱིས་གཞན་གྱི་དོན་དུ་དམྱལ་བར་ཡང་འཇུག་པ་ཞེས་བྱ་བ་རྣམ་པ་དྲུག་ནི་རྩེ་མོར་གྱུར་པ་ལ་གནས་པའི་ཕྱིར་མི་ལྡོག་པའི་རྟགས་ཡིན་ནོ། །རྟོགས་པ་ལ་ཡིད་ཆེས་པའི་ཆོས་ཉིད་གཞན་གྱིས་གཞན་དུ་བཀྲིར་མི་བཏུབ་པ་དང</w:t>
      </w:r>
      <w:ins w:id="57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ངས་རྒྱས་ཉིད་ཀྱི་ཐབས་ཤེས་པ་ལ་མཁས་པ་ཉིད་ཀྱིས་ལམ་ལྟར་བཅོས་པ་ཉེ་བར་སྟོན་པའི་བདུད་ལ་བདུད་ཉིད་དུ་རྟོགས་པ་ཞེས་བྱ་བ་རྣམ་པ་གཉིས་ནི་བཟོད་པར་གྱུར་པ་ལ་གནས་པའི་ཕྱིར་མི་ལྡོག་པའི་རྟགས་ཡིན་ནོ། །ཤེས་རབ་ཀྱི་ཕ་རོལ་ཏུ་ཕྱིན་པ་ཡིད་ལ་བྱེད་པ་དང་མ་བྲལ་བས་སྤྱོད་པ་ལས་སངས་རྒྱས་མངོན་པར་དགྱེས་པ་ཞེས་བྱ་བ་རྣམ་པ་གཅིག་ནི་ཆོས་ཀྱི་མཆོག་ཏུ་གྱུར་པ་ལ་གནས་པའི་ཕྱིར་མི་ལྡོག་པའི་རྟགས་ཏེ། དེ་ལྟར་ན་བྱང་ཆུབ་སེམས་དཔའ་དྲོ་བ་ལ་སོགས་པ་ངེས་པར་འབྱེད་པའི་ཡན་ལག་ལ་གནས་པ་རྫོགས་པའི་བྱང་ཆུབ་ལས་ཕྱིར་མི་ལྡོག་པའི་རྟགས་ནི་རྣམ་པ་ཉི་ཤུ་པོ་འདི་དག་ཏུ་ཤེས་པར་བྱའོ། །ངེས་པར་འབྱེད་པའི་ཆ་དང་མཐུན་པ་ཕྱིར་མི་ལྡོག་པ་ཐོབ་པ་ལས་མཐོང་བའི་ལམ་གྱི་ཕྱིར་མི་ལྡོག་པར་འབྱུང་བས་དེའི་རྟགས་བར་སྐབས་ཀྱི་ཚིགས་སུ་བཅད་པ་གཅིག་གིས་གསུངས་པ། མཐོང་བའི་ལམ་ལ་བཟོད་པ་དང</w:t>
      </w:r>
      <w:ins w:id="57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།ཤེས་པའི་སྐད་ཅིག་བཅུ་དྲུག་ནི། །བྱང་ཆུབ་སེམས་དཔའ་མི་ལྡོག་པའི། །མཚན་ཉིད་ཡིན་པར་ཤེས་པར་བྱ། །ཞེས་བྱ་བའོ། །སྡུག་བསྔལ་ལ་སོགས་པའི་བདེན་པ་བཞི་ལ་ཆོས་དང་རྗེས་སུ་ཤེས་པའི་བཟོད་པ་དང་ཤེས་པའི་སྐད་ཅིག་མ་བཅུ་དྲུག་ནི་བྱང་ཆུབ་སེམས་དཔའ་མཐོང་བའི་ལམ་ལ་གནས་པ་རྣམས་ཀྱི་ཕྱིར་མི་ལྡོག་པའི་མཚན་ཉིད་ཡིན་ནོ། །སྐད་ཅིག་མའི་རྣམ་པ་བཅུ་དྲུག་གང་ཞེ་ན། བར་སྐབས་ཀྱི་ཚིགས་སུ་བཅད་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པ་ལྔས་གསུངས་པ། གཟུགས་སོགས་འདུ་ཤེས་ལྡོག་པ་དང</w:t>
      </w:r>
      <w:ins w:id="57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།སེམས་བརྟན་ཐེག་པ་དམན་དག་ལས། །རྣམ་ལོག་བསམ་གཏན་ལ་སོགས་པའི། །ཡན་ལག་ཡོངས་སུ་ཟད་པ་དང༌། །ལུས་སེམས་ཡང་བ་ཉིད་དང་ནི། །འདོད་པ་སྤྱོད་ལ་མཁས་པ་དང༌། །རྟག་ཏུ་ཚངས་པར་སྤྱོད་ཉིད་དང༌། །འཚོ་བ་རྣམ་པར་དག་ཉིད་དང་། །ཕུང་སོགས་བར་ཆད་བྱེད་རྣམས་དང</w:t>
      </w:r>
      <w:ins w:id="57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།ཚོགས་དང་དབང་སོགས་བཅས་པ་ཡི། །གཡུལ་འགྱེད་སེར་སྣ་ལ་སོགས་ལ། །སྦྱོར་དང་རྗེས་སུ་སྦྱོར་བ་ཡི། །གནས་པ་སོ་སོར་བཀག་པ་དང</w:t>
      </w:r>
      <w:ins w:id="57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།ཆོས་ནི་རྡུལ་ཙམ་མི་དམིགས་ཉིད། །རང་གི་ས་ལ་ངེས་པ་ཉིད། །ས་གསུམ་ལ་ནི་གནས་པ་དང</w:t>
      </w:r>
      <w:ins w:id="57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།ཆོས་ཀྱི་དོན་དུ་སྲོག་གཏོང་བ། །དེ་འདྲའི་སྐད་ཅིག་བཅུ་དྲུག་ནི། །བློ་ལྡན་མཐོང་བའི་ལམ་གནས་ཀྱི། །ཕྱིར་མི་ལྡོག་པའི་རྟགས་དག་ཡིན། །ཞེས་བྱ་བའོ། །རང་གི་མཚན་ཉིད་སྟོང་པ་ཉིད་ཀྱིས་གཟུགས་ལ་སོགས་པ་ལ་མཚན་མར་ཡོངས་སུ་འཛིན་པ་ཕྲ་མོ་ཡང་ལྡོག་པ་དང</w:t>
      </w:r>
      <w:ins w:id="57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སངས་རྒྱས་ལ་སོགས་པས་བྱིན་གྱིས་བརླབས་པས་བླ་ན་མེད་པའི་བྱང་ཆུབ་ཏུ་སེམས་བརྟན་པ་ཉིད་དང</w:t>
      </w:r>
      <w:ins w:id="57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ེག་པ་ཆེན་པོའི་ཆོས་ཁྱད་པར་ཅན་བསྒྲུབས་པས་ཉན་ཐོས་ལ་སོགས་པའི་ཐེག་པ་དམན་པ་ལས་སེམས་རྣམ་པར་ལྡོག་པ་དང༌། ཆོས་རབ་ཏུ་རྣམ་པར་འབྱེད་པའི་མཐུས་བསམ་གཏན་དང་གཟུགས་མེད་པའི་སྙོམས་པར་འཇུག་པ་ལ་སོགས་པར་སྐྱེ་བའི་ཡན་ལག་ཡོངས་སུ་ཟད་པ་ཞེས་བྱ་བ་བཞི་ནི་སྡུག་བསྔལ་གྱི་བདེན་པའི་རྣམ་པ་ཡིན་ནོ། །མི་དགེ་བ་དང་བྲལ་བ་ཉིད་ཀྱིས་ལུས་དང་སེམས་ཡང་བ་དང</w:t>
      </w:r>
      <w:ins w:id="57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སེམས་ཅན་གདུལ་བའི་ཐབས་ལ་མཁས་པའི་མཐུས་མངོན་པར་ཞེན་པ་མེད་པར་འདོད་པ་ལ་ཉེ་བར་སྤྱོད་པ་དང༌། ཡུལ་གྱི་ཉེས་དམིགས་མཐོང་བས་རྟག་ཏུ་ཚངས་པར་སྤྱོད་པ་ཉིད་དང༌། སྐྱེས་བུ་དམ་པའི་ཆོས་ཉིད་ཀྱིས་དམན་པའི་དངོས་པོ་ལུང་སྟོན་པ་ལ་སོགས་པ་མི་བྱེད་པས་འཚོ་བའི་ཡོ་བྱད་རྣམ་པར་དག་པ་ཉིད་ཅེས་བྱ་བ་བཞི་ནི་ཀུན་འབྱུང་བའི་རྣམ་པ་ཡིན་ནོ། །སྟོང་པ་ཉིད་ལ་གནས་པ་ཉིད་ཀྱིས་ཕུང་པོ་དང་སྐྱེ་མཆེད་དང་ཁམས་རྣམས་ལ་སྦྱོར་བ་དང་རྗེས་སུ་སྦྱོར་བའི་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གནས་པ་སོ་སོར་བཀག་པ་དང</w:t>
      </w:r>
      <w:ins w:id="58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ི་མཐུན་པའི་ཕྱོགས་བསལ་བ་ཉིད་ཀྱིས་རྟོགས་པའི་བར་ཆད་བྱེད་པའི་ཆོས་རྣམས་ལ་སྔ་མ་ལྟར་སྦྱོར་བ་ལ་སོགས་པ་སོ་སོར་བཀག་པ་དང</w:t>
      </w:r>
      <w:ins w:id="58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ྣམ་པར་རྟོག་པའི་སྐྱོན་ཡོངས་སུ་ཤེས་པ་ཉིད་ཀྱིས་བྱང་ཆུབ་ཀྱི་ཚོགས་སྦྱིན་པ་ལ་སོགས་པ་ལ་སྦྱོར་བ་ལ་སོགས་པའི་གཏམ་ལ་གནས་པ་སོ་སོར་བཀག་པ་དང</w:t>
      </w:r>
      <w:ins w:id="58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ཟུང་བ་དང་འཛིན་པ་དག་སྤང་བར་བྱ་བ་ཉིད་ཀྱིས་དབང་པོ་དང་རྟེན་དང་ཡུལ་དང་བདག་གིར་སྦྱོར་བ་ལ་སོགས་པའི་གནས་པ་སོ་སོར་བཀག་པ་ཞེས་བྱ་བ་བཞི་ནི། འགོག་པའི་རྣམ་པ་ཡིན་ནོ། །སྦྱིན་པ་ལ་སོགས་པའི་ཁྱད་པར་རྟོགས་པས་སེར་སྣ་ལ་སོགས་པ་ལ་སྦྱོར་བ་དང་རྗེས་སུ་སྦྱོར་བའི་གནས་པ་སོ་སོར་བཀག་པ་དང</w:t>
      </w:r>
      <w:ins w:id="58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ཐམས་ཅད་རྣམ་པར་ཐར་པའི་སྒོ་གསུམ་གྱི་ངོ་བོ་ཉིད་ཡིན་པས་རྟོགས་པའི་ཆོས་རྡུལ་ཙམ་ཡང་མི་དམིགས་པ་དང། མངོན་པར་ཡིད་ཆེས་པ་ཐོབ་པས་མཁྱེན་པ་ཉིད་གསུམ་གྱི་རང་ཉིད་ཀྱི་བར་ཆད་མེད་པ་ལ་སོགས་པ་གསུམ་ལ་ངེས་པ་ཉིད་ཀྱིས་གནས་པ་དང</w:t>
      </w:r>
      <w:ins w:id="58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ཅིག་ཏུ་གཞོལ་བ་ཉིད་ཀྱིས་རྣམ་པ་ཐམས་ཅད་མཁྱེན་པ་ཉིད་ཀྱི་ཆོས་ཀྱི་དོན་དུ་ལུས་དང་སྲོག་གཏོང་བ་ཞེས་བྱ་བ་བཞི་ནི་ལམ་གྱི་རྣམ་པ་ཡིན་ནོ། །དེ་ལྟར་ན་བཟོད་པ་དང་ཤེས་པ་རྣམས་ཀྱི་སྐད་ཅིག་མ་རྣམ་པ་བཅུ་དྲུག་གིས་རབ་ཏུ་དབྱེ་བས་མཉམ་པར་གཞག་པ་རང་དང་མཐུན་པའི་འབྲས་བུ་དག་པ་འཇིག་རྟེན་པའི་ཡུལ་ཅན་གཟུགས་ལ་སོགས་པའི་འདུ་ཤེས་ལས་ལྡོག་པ་ལ་སོགས་པ་བསྐྱེད་པའི་མངོན་པར་མ་ཞེན་པའི་རྣམ་པ་ཅན་རྗེས་ཀྱི་སེམས་ཀྱིས་བསྡུས་པ་གང་ཡིན་པ་འདི་དག་ནི་བྱང་ཆུབ་སེམས་དཔའ་མཐོང་བའི་ལམ་ལ་གནས་པ་ཕྱིར་མི་ལྡོག་པའི་རྟགས་ཡིན་ནོ། །མཐོང་བའི་ལམ་གྱི་ཕྱིར་མི་ལྡོག་པ་ཐོབ་པ་ལས་བསྒོམ་པའི་ལམ་གྱི་ཕྱིར་མི་ལྡོག་པ་འབྱུང་བས་དེའི་མཚན་ཉིད་བཤད་པར་བཞེད་ནས། ཁྱད་པར་མ་བཟུང་བར་ཁྱད་པར་ཅན་གྱི་བློ་མི་སྐྱེ་བའི་ཕྱིར་རེ་ཞིག་བསྒོམ་པའི་ལམ་གྱི་ཁྱད་པར་གསུངས་པ། བསྒོམ་པའི་ལམ་ནི་ཟབ་པ་སྟེ། །ཟབ་མོ་སྟོང་པ་ཉིད་ལ་སོགས། །ཟབ་པ་དེ་ནི་སྒྲོ་འདོགས་དང</w:t>
      </w:r>
      <w:ins w:id="58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།སྐུར་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པའི་མཐའ་ལས་གྲོལ་བ་ཉིད། །ཅེས་བྱ་བའོ། །གང་གི་ཕྱིར་སྟོང་པ་ཉིད་ལ་ཡང་གཟུགས་ལ་སོགས་པ་མེད་ལ་སྟོང་པ་ཉིད་ལས་གཞན་ན་ཡང་གཟུགས་ལ་སོགས་པ་མེད་པས་གོ་རིམས་བཞིན་དུ་སྟོང་པ་ཉིད་དང་གཟུགས་ལ་སོགས་པ་ལ་སྒྲོ་འདོགས་པ་དང་སྐུར་པའི་མཐའ་ལས་གྲོལ་བ་ཉིད་གང་ཡིན་པ་དེ་ནི་ཟབ་མོ་སྟེ། དེ་ཉིད་ནི་སྟོང་པ་ཉིད་ལ་སོགས་པས་དེའི་ཕྱིར་ཟབ་མོ་ཉིད་དང་ལྡན་པའི་ཕྱིར་བསྒོམ་པའི་ལམ་ཟབ་པ་ཡིན་ནོ། །དེའི་འོག་ཏུ་ཁྱད་པར་གྱི་གཞི་བསྒོམ་པའི་ལམ་དངོས་གསུངས་པ། ངེས་འབྱེད་ཡན་ལག་དང་མཐོང་བའི། །ལམ་དང་བསྒོམ་པའི་ལམ་ཉིད་ལ། །ཡང་དང་ཡང་དུ་སེམས་པ་དང</w:t>
      </w:r>
      <w:ins w:id="58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།འཇལ་དང་ངེས་རྟོག་བསྒོམ་པའི་ལམ། །ཞེས་བྱ་བའོ། །ཏིང་ངེ་འཛིན་གྱི་སྦྱོར་བ་དང</w:t>
      </w:r>
      <w:ins w:id="58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དངོས་དང༌། རྗེས་ལས་བྱུང་བའི་ཤེས་རབ་ཀྱིས་གོ་རིམས་བཞིན་དུ་ངེས་པར་འབྱེད་པའི་ཡན་ལག་དང༌། མཐོང་བའི་ལམ་དང༌། བསྒོམ་པའི་ལམ་ཉིད་ཀྱི་དོན་ལ་ཡང་དང་ཡང་དུ་སེམས་པ་དང༌། ཚུལ་ཇི་ལྟ་བ་བཞིན་དུ་འཇལ་བ་དང</w:t>
      </w:r>
      <w:ins w:id="58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ཡང་དག་པར་ངེས་པར་རྟོག་པ་ནི་བསྒོམ་པའི་ལམ་རྒྱུན་ཆགས་པ་ཡིན་ནོ། །དེ་ལ་རྣམ་པ་དུ་ཞིག་ཡིན་ཞེ་ན། དེའི་རབ་དུ་དབྱེ་བ་གསུངས་པ། དེ་ནི་རྒྱུན་ཆགས་ཡིན་པའི་ཕྱིར། །ཆུང་དང་འབྲིང་དང་ཆེན་པོ་རྣམས། །ཆུང་ངུའི་ཆུང་སོགས་དབྱེ་བ་ཡི། །རྣམ་པས་རྣམ་པ་དགུར་བཞེད་དོ། །ཞེས་བྱ་བའོ། །གང་གི་ཕྱིར་བྱང་ཆུབ་སེམས་དཔའ་རྣམས་ཀྱི་ཉོན་མོངས་པ་ནི་རྣམ་པར་རྟོག་པའོ་ཞེས་འབྱུང་བས་རྣམ་པར་རྟོག་པའི་གཉེན་པོ་བསྒོམ་པའི་ལམ་དེ་ནི་དོན་དམ་པ་སྟོང་པ་ཉིད་ཀྱི་མཚན་ཉིད་ཀྱི་རྣམ་པར་དབྱེ་བ་དགུ་རྒྱུན་ཆགས་སུ་འབྱུང་བའི་ཕྱིར་ཏེ། འདི་ལྟར་འདོད་པའི་ཁམས་དང</w:t>
      </w:r>
      <w:ins w:id="58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བསམ་གཏན་བཞི་དང༌། གཟུགས་མེད་པའི་སྙོམས་པར་འཇུག་པ་བཞི་སྟེ་ས་དགུ་དག་ཏུ་གོ་རིམས་ལྟར་རྣམ་པར་རྟོག་པ་ཆེན་པོ་དང་འབྲིང་དང་ཆུང་ངུ་རྣམ་པ་རེ་རེ་ཞིང་ཆེན་པོ་དང་འབྲིང་དང་ཆུང་ངུའི་བྱེ་བྲག་གིས་ཐ་དད་པ་རྣམ་པ་དགུ་ཡིན་པའི་ཕྱིར་དེ་དག་གི་གཉེན་པོ་ནི་མུན་པ་ཤིན་ཏུ་ཆེན་པོ་སྣང་བ་ཆུང་ངུས་སེལ་བ་དང</w:t>
      </w:r>
      <w:ins w:id="59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ཆུང་ངུ་ནི་ཆེན་པོས་སེལ་ཏོ་ཞེས་བྱ་བའི་བྱེ་བྲག་ཆུང་ངུ་དང༌། འབྲིང་དང་ཆེན་པོ་རྣམས་ཀྱང་རེ་རེ་ཞིང་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ཆུང་ངུ་དང</w:t>
      </w:r>
      <w:ins w:id="59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བྲིང་དང་ཆེན་པོའི་བྱེ་བྲག་གིས་ཐ་དད་པ་དགུ་ཡིན་པ་དེའི་ཕྱིར་བསྒོམ་པའི་ལམ་རབ་ཏུ་དབྱེ་བས་རྣམ་པ་དགུ་ཡིན་པར་བཞེད་དོ། །གལ་ཏེ་སྟོང་པ་ཉིད་ཀྱི་སྤྱོད་ཡུལ་ཅན་ལ་བསོད་ནམས་ལ་སོགས་པའི་ཁྱད་པར་ཇི་ལྟར་རུང་ཞེས་དོགས་པ་བསུ་བ་གསུངས་པ། གྲངས་མེད་ལ་སོགས་བསྟན་པ་རྣམས། །དམ་པའི་དོན་དུ་བཟོད་མ་ཡིན། །ཞེས་བྱ་བའོ། །རྒྱལ་བའི་ཡུམ་དེ་དང་དེ་ལས་བསྒོམ་པའི་ལམ་རྣམ་པ་རེ་རེའི་དབང་དུ་མཛད་དེ། བསོད་ནམས་གྲངས་མེད་པ་དང</w:t>
      </w:r>
      <w:ins w:id="59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གཞལ་དུ་མེད་པ་དང</w:t>
      </w:r>
      <w:ins w:id="59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ཚད་མེད་པ་སྐྱེ་བར་གསུངས་པ་དོན་དམ་པའི་མཚན་ཉིད་དོན་དང་ཡི་གེ་དང་ཐ་སྙད་དུ་བྱ་བ་མེད་པ་ལ་ཇི་ལྟར་དེ་དག་རྣམ་པར་གཞག་པ་བཟོད་པ་ཡིན་ཞེ་ན། དེའི་ལན་གསུངས་པ། ཀུན་རྫོབ་ཏུ་ནི་ཐུགས་བརྩེ་བའི། །རྒྱུ་མཐུན་བསྟན་པར་ཐུབ་པ་བཞེད། །ཅེས་བྱ་བའོ། །བདེན་ཏེ། ཇི་སྐད་བསྟན་པ་དེ་དག་ནི་དོན་དམ་པ་ཉིད་ཀྱི་དབང་དུ་བྱས་པ་མ་ཡིན་གྱི། ཀུན་རྫོབ་ཏུ་དམིགས་པ་མེད་པའི་ཐུགས་རྗེ་ཆེན་པོའི་རང་བཞིན་ཆོས་ཀྱི་དབྱིངས་ཀྱི་རྒྱུ་མཐུན་པའི་དབང་གིས་བྱིས་པའི་སྐྱེ་བོ་རྣམས་ལ་འབྲས་བུ་ཆེན་པོ་རབ་ཏུ་སྐྱེ་བར་བསྟན་པར་དེ་བཞིན་གཤེགས་པ་བཞེད་པ་ཡིན་ནོ། །ཡང་སྟོང་པ་ཉིད་ཀྱི་མཚན་ཉིད་ཀྱིས་གོམས་པ་ཕུལ་དུ་བྱར་ཅི་ཡོད་ཅེས་དོགས་པ་བསུ་བ་གསུངས་པ། དངོས་པོ་བརྗོད་དུ་མེད་པ་ལ། །ཉམས་པ་དང་ནི་འཕེལ་མི་རུང</w:t>
      </w:r>
      <w:ins w:id="59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།བསྒོམ་ཞེས་བྱ་བའི་ལམ་གྱིས་ནི། །ཅི་ཞིག་ཉམས་ཤིང་ཅི་ཞིག་འཐོབ། །ཅེས་བྱ་བའོ། །གང་གི་ཕྱིར་ཆོས་ཉིད་ཀྱི་ལམ་གྱི་ངོ་བོ་ཉིད་མེད་པ་ཉིད་ཀྱིས་ཡང་དག་པར་ན་དེ་ཉིད་དང་གཞན་ཉིད་དང་གཉིས་ཀ་དང་གཉིས་ཀ་མ་ཡིན་པ་ཉིད་དུ་བརྗོད་དུ་མེད་པ་ལ་ནི་མི་མཐུན་པ་དང་གཉེན་པོའི་ཕྱོགས་དང་བྲལ་བ་དང་སྐྱེ་བར་མི་རུང་ངོ</w:t>
      </w:r>
      <w:ins w:id="59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དེའི་ཕྱིར་བརྗོད་དུ་མེད་པའི་མཚན་ཉིད་ཅན་བསྒོམ་པ་ཞེས་བྱ་བའི་ལམ་གྱིས་མི་མཐུན་པའི་ཕྱོགས་ཀྱི་ངོ་བོ་ནི་ཅི་ཞིག་འདོར་ལ་རྣམ་པར་བྱང་བའི་ངོ་བོ་ཅི་ཞིག་འཐོབ་སྟེ། ཅུང་ཟད་ཀྱང་མི་བྱེད་པ་ཁོ་ནས་བསྒོམ་པ་ཕུལ་དུ་ཕྱིན་པ་བྱར་མེད་དོ་ཞེ་ན། དེའི་ལན་གསུངས་པ། བྱང་ཆུབ་ཇི་ལྟ་དེ་བཞིན་དུ། །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འདི་ནི་འདོད་པའི་དོན་སྒྲུབ་བྱེད། །བྱང་ཆུབ་དེ་བཞིན་ཉིད་མཚན་ཉིད། །དེ་ཡང་དེ་ཡི་མཚན་ཉིད་བཞེད། །ཅེས་བྱ་བའོ། །ཇི་ལྟར་དེ་བཞིན་ཉིད་ཀྱི་མཚན་ཉིད་ཅན་བླ་ན་མེད་པའི་བྱང་ཆུབ་གང་གིས་ཀྱང་ཁྱད་པར་དུ་བྱར་མེད་པ་ནི་སྔོན་དོན་ཁྱད་པར་ཅན་སྣང་བའི་སེམས་བསྐྱེད་པའི་སྒོ་ནས་ཆོས་ཀྱི་སྐུ་ལ་སོགས་པའི་བདག་པོ་ཙམ་གྱིས་གདུལ་བར་བྱ་བ་རྣམས་ཀྱི་བསོད་ནམས་དང་ཡེ་ཤེས་ཀྱི་རྗེས་སུ་མཐུན་པར་མངོན་པར་འདོད་པའི་དོན་སྒྲུབ་པར་བྱེད་པ་དེ་བཞིན་དུ་དེ་བཞིན་ཉིད་ཀྱི་མཚན་ཉིད་ཀྱིས་ལམ་འདི་ཡང་བསྒོམས་པས་གློ་བུར་གྱི་དྲི་མ་དང་བྲལ་བའི་སྒོ་ནས་ཀུན་རྫོབ་ཏུ་མི་མཐུན་པའི་ཕྱོགས་དང་གཉེན་པོ་ཉམས་པ་དང་འཕེལ་བའི་དོན་དུ་སྒྲུབ་པར་བྱེད་དེ། དོན་དམ་པར་ནི་ཉམས་པ་དང་འཕེལ་བ་དགག་པ་ཉིད་དུ་བཞེད་དོ། །བྱང་ཆུབ་ཉིད་ལ་རྒྱུའི་དོན་སྒྲུབ་པ་མི་འཐད་པར་དོགས་པ་བསུ་བ། སེམས་ནི་སྔ་མས་བྱང་ཆུབ་པར། །རིགས་མིན་ཕྱི་མས་ཀྱང་མ་ཡིན། །ཞེས་བྱ་བའོ། །ཅི་སེམས་ཁྱད་པར་ཅན་བསྐྱེད་པའི་སྒོ་ནས་མངོན་པར་བྱང་ཆུབ་པར་འགྱུར་རོ་ཞེས་བྱ་བ་སེམས་བསྐྱེད་པ་སྔ་མས་ནི་རིགས་པ་མ་ཡིན་ཏེ། དེ་འདྲའི་འབྲས་བུར་བྱེད་པ་ཡོངས་སུ་རྫོགས་པ་མི་འཐད་པའི་ཕྱིར་རོ། །ཕྱི་མས་ཀྱང་མ་ཡིན་ཏེ། དེའི་མཐུ་ཐམས་ཅད་ནི་སྔ་མའི་མཐར་ཐུག་པས་དེ་མེད་ན་མི་སྲིད་པའི་ཕྱིར་རོ། །དེ་བཞིན་དུ་སྔ་ཕྱིར་གྱུར་པ་མང་པོ་ཉིད་ཀྱང་དེ་བྱུང་མ་ཐག་ཏུ་འཇིག་པ་རྗེས་སུ་འགྲོ་བ་མེད་པ་ཉིད་ཀྱིས་ཕན་ཚུན་འབྲེལ་པ་མེད་པའི་ཕྱིར་མ་ཡིན་ནོ་ཞེ་ན། དེའི་ལན་གསུངས་པ། མར་མེའི་དཔེ་ཡི་ཚུལ་གྱིས་ནི། །ཟབ་མོའི་ཆོས་ཉིད་རྣམ་པ་བརྒྱད། །ཅེས་བྱ་བའོ། །ཇི་ལྟར་མར་མེའི་མེ་ལྕེ་འབར་བ་ནི་སྐད་ཅིག་མ་གཉིས་པ་ལ་མ་ལྟོས་པ་དང་པོས་སྙིང་པོ་སྲེག་པར་མི་ནུས་ལ། དང་པོ་ཉིད་ལ་མ་ལྟོས་པར་གཉིས་པས་ཀྱང་མ་ཡིན་ནོ། །དེ་བཞིན་དུ་འབྲེལ་པ་མེད་པའི་སྔ་མ་དང་ཕྱི་མ་མང་པོ་ཉིད་ཀྱིས་ཀྱང་བསྲེག་པར་བྱ་བ་སྲེག་པར་བྱེད་པ་ཡོད་པ་མ་ཡིན་མོད།</w:t>
      </w:r>
      <w:r>
        <w:rPr>
          <w:rFonts w:ascii="Monlam Uni OuChan2" w:hAnsi="Monlam Uni OuChan2" w:cs="Monlam Uni OuChan2"/>
          <w:sz w:val="40"/>
          <w:szCs w:val="40"/>
        </w:rPr>
        <w:t xml:space="preserve"> 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འོན་ཀྱང་རྐྱེན་ཉིད་འདི་པ་ཙམ་གྱི་རྟེན་ཅིང་འབྲེལ་པར་འབྱུང་བའི་ཆོས་ཉིད་ཀྱིས་སྐད་ཅིག་མ་དང་པོ་ལ་སོགས་པས་གཉིས་པ་ལ་སོགས་པ་སྲེག་པར་བྱེད་པ་ལ་སོགས་པའི་རྒྱུའི་ངོ་བོས་ཁྱད་པར་ཡོངས་སུ་སྐྱེད་པའི་སྒོ་ན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སྙིང་པོ་ཚིག་པར་བྱེད་པ་བཞིན་དུ་དོན་ཁྱད་པར་ཅན་དུ་སྣང་བའི་མཚན་ཉིད་ཀྱིས་སེམས་བསྐྱེད་པ་ཡང་སྔ་མ་དང་ཕྱི་མའི་སྐད་ཅིག་སོ་སོ་བ་དང༌། དུ་མ་མངོན་པར་འབྲེལ་པ་ལས་ནི་མ་ཡིན་མོད། འོན་ཀྱང་རྒྱུན་འབྲེལ་པ་ཉིད་ཀྱི་བདག་ཉིད་མཐུ་ཕུལ་དུ་ཕྱིན་པར་འགྱུར་བས་སྤང་བར་བྱ་བ་དང་ཅིག་ཤོས་ཀྱི་ཆོས་གསལ་བ་དང་ཡོངས་སུ་རྫོགས་པའི་སྒོ་ནས་བྱང་ཆུབ་པར་འཐད་པ་ཡིན་ནོ། །དོན་བསྡུ་བ་ནི་དེའི་ཕྱིར་རྣམ་པར་བརྟགས་ན་སྐྱེད་པར་བྱེད་པ་ལ་སོགས་པ་མི་དམིགས་ན་ཡང་མ་དཔྱད་པར་ཉམས་དགའ་བ་ཉིད་ཀྱི་ངོར་སྐྱེ་བ་ལ་སོགས་པ་རུང་བ་ཟབ་མོའི་ཆོས་ཉིད་རྣམ་པ་བརྒྱད་ཡིན་ནོ། །ཟབ་མོ་རྣམ་པ་བརྒྱད་གང་དག་ཡིན་ཞེ་ན། སྐྱེ་བ་ལ་སོགས་པ་ཡུལ་བརྒྱད་ལ་ཟབ་པ་གསུངས་པ། སྐྱེ་བ་དང་ནི་འགག་པ་དང</w:t>
      </w:r>
      <w:ins w:id="59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།དེ་བཞིན་ཉིད་དང་ཤེས་བྱ་དང</w:t>
      </w:r>
      <w:ins w:id="59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།ཤེས་དང་སྤྱོད་དང་གཉིས་མེད་དང</w:t>
      </w:r>
      <w:ins w:id="59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།ཐབས་མཁས་པ་ལ་ཟབ་པ་ཉིད། །ཅེས་བྱ་བའོ། །བཤད་མ་ཐག་པའི་ཚུལ་གྱིས་སྐད་ཅིག་མ་སྔ་མ་དང་ཕྱི་མ་དག་གིས་ཀྱང་མ་ཡིན་ཞིང༌། །ངོ་བོ་ཉིད་མེད་པས་ཀྱང་མ་ཡིན་ལ། འོན་ཀྱང་བསྒོམས་པས་རྟོགས་པའི་དོན་ཁྱད་པར་དུ་འཕགས་པ་སྐྱེད་དོ་ཞེས་རྟེན་ཅིང་འབྲེལ་པར་འབྱུང་བའི་སྐྱེ་བ་ཟབ་པ་དང</w:t>
      </w:r>
      <w:ins w:id="59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དངོས་པོ་ཐམས་ཅད་བྱུང་བ་ཉིད་ནས་རང་བཞིན་གྱིས་ངོ་བོ་ཉིད་མེད་ལ་འགག་གོ་ཞེས་བྱ་བ་འགག་པ་ཟབ་པ་དང༌། གནས་སྐབས་ཐམས་ཅད་དུ་གོམས་ཀྱང་མངོན་དུ་མི་བྱེད་དོ་ཞེས་བྱ་བ་དེ་བཞིན་ཉིད་ཟབ་པ་དང༌། དེ་ཁོ་ནའི་རང་བཞིན་ཤེས་པར་བྱ་བའི་ཆོས་ཐམས་ཅད་སྦྱིན་པ་ལ་སོགས་པ་རྣམ་པ་དུ་མ་རྗེས་སུ་སྒྲུབ་པོ་ཞེས་བྱ་བ་ཤེས་བྱ་ཟབ་པ་དང</w:t>
      </w:r>
      <w:ins w:id="60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དེ་བཞིན་ཉིད་ཀྱི་ངོ་བོ་ཉིད་ཀྱིས་མཐོང་བ་མེད་པ་ཉིད་མཐོང་བ་ཡིན་ནོ། །ཞེས་བྱ་བ་ཤེས་པ་ཟབ་པ་དང</w:t>
      </w:r>
      <w:ins w:id="60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དོན་དམ་པར་སྤྱོད་པ་མེད་པ་ཉིད་སྤྱོད་པ་ཡིན་ནོ་ཞེས་བྱ་བ་སྤྱོད་པ་ཟབ་པ་དང</w:t>
      </w:r>
      <w:ins w:id="60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ཆོས་ཐམས་ཅད་གཉིས་སུ་མེད་པའི་ངོ་བོ་ཉིད་དུ་སྒྲུབ་པོ་ཞེས་བྱ་བ་གཉིས་སུ་མེད་པ་ཟབ་པ་དང</w:t>
      </w:r>
      <w:ins w:id="60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ྣམ་པར་ཐར་པ་ལ་སོགས་པའི་ཏིང་ངེ་འཛིན་མི་སྤོང་བས་སེམས་ཅན་ཡོངས་སུ་སྨིན་པར་བྱེད་ཅིང་ཚོགས་ཐམས་ཅད་ཡོངས་སུ་རྫོགས་པ་དེའི་འབྲས་བུ་སང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རྒྱས་ཉིད་འཐོབ་པར་བྱར་མེད་པ་ཞེས་བྱ་བ་ཐབས་ལ་མཁས་པ་ཟབ་པ་སྟེ། བསམ་གྱིས་མི་ཁྱབ་པའི་རྣམ་པར་ཐར་པ་ཐོབ་པའི་སྒོ་ནས་ཕན་ཚུན་འགལ་བའི་དོན་བསྒྲུབ་པ་ལྟ་བུར་རྟོགས་པར་དཀའ་བའི་ཕྱིར་ཟབ་པ་རྣམ་པ་བརྒྱད་ཡིན་ནོ། །སློབ་པ་ཕྱིར་མི་ལྡོག་པའི་ཆོས་ཐོབ་པས་འབྲས་བུ་སངས་རྒྱས་ཉིད་ཐོབ་པར་བྱ་དགོས་པས་དེའི་རྒྱུ་ཐུན་མོང་མ་ཡིན་པ་འཁོར་བ་དང་མྱ་ངན་ལས་འདས་པ་མཉམ་པ་ཉིད་གསུངས་པ། ཆོས་རྣམས་རྨི་ལམ་འདྲ་བའི་ཕྱིར། །སྲིད་དང་ཞི་བར་མི་རྟོག་པ། །ལས་མེད་ལ་སོགས་ཀླན་ཀ་ཡི། །ལན་ནི་ཇི་སྐད་བཤད་པར་ཟད། །ཅེས་བྱ་བའོ། །མི་མཐུན་པ་དང་གཉེན་པོའི་ཆོས་ཐམས་ཅད་སྣང་བརྙན་ཙམ་དུ་བསྒོམས་པའི་ཕྱིར་འཁོར་བ་དང་མྱ་ངན་ལས་འདས་པ་ནི་རྨི་ལམ་དང་འདྲ་བ་ཉིད་དུ་རྟོགས་ཏེ། དེའི་ཕྱིར་དེ་གཉིས་ཐ་དད་པ་ཉིད་དུ་རྣམ་པར་མི་རྟོག་པས་མཉམ་པ་ཉིད་དོ། །གལ་ཏེ་རྨི་ལམ་དང་འདྲ་བ་ཉིད་ཡིན་ན་གཉིད་མ་ལོག་པའི་གནས་སྐབས་ན་ཡང་མི་དགེ་བ་དང་སྦྱིན་པ་ལ་སོགས་པའི་ལས་མེད་པར་འགྱུར་རོ་ཞེས་བྱ་བ་ལ་སོགས་པ་ཀླན་ཀ་རྣམས་ཀྱི་ལན་ནི་ཇི་ལྟར་ཕྱི་རོལ་གྱི་དོན་དུ་སྨྲ་བའི་ལུགས་ལ་དོན་དམ་པར་གང་གིས་གང་བསད་པ་ལ་སོགས་པ་མེད་ཀྱང་སྲོག་གི་རྒྱུན་འཇུག་པ་དང་འགལ་བའི་དངོས་པོ་བསྐྱེད་པ་ལ་གསོད་པ་ལ་སོགས་པར་རྟོགས་པའི་སྒོ་ནས་སྲོག་གཅོད་པ་ལ་སོགས་པར་རྣམ་པར་འཇོག་པ་དེ་བཞིན་དུ། དངོས་པོ་རྨི་ལམ་དང་འདྲ་བ་ལ་ཡང་ཕྱིན་ཅི་ལོག་གི་འཆིང་བ་མཐའ་དག་མ་ཉམས་པ་རྣམས་ལ་དེ་དང་མཐུན་པའི་དོན་གྱི་དངོས་པོ་ལ་སོགས་པར་རྟོག་པའི་མངོན་པར་ཞེན་པར་འགྱུར་བའི་ཕྱིར་དང</w:t>
      </w:r>
      <w:ins w:id="60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ཞན་ཡང་རྨི་ལམ་ན་དགེ་བ་དང་མི་དགེ་བའི་རྣམ་པ་སྤྱད་པ་ཉིད་ཀྱང་རྗེས་སུ་གནས་སྐབས་ཀྱི་སེམས་ཀྱིས་མངོན་པར་ཞེན་པའི་གསོས་བཏབ་ན་དོན་ཅི་འདྲ་བ་ཉིད་ཀྱི་འབྲས་བུར་ཡང་འགྱུར་བས་དཔེ་མ་གྲུབ་པ་ཡིན་ནོ་ཞེས་མདོ་སྡེ་དང་དེའི་ཕྱོགས་ལས་ཇི་སྐད་བཤད་པར་ཟད་དོ། །དེ་ལྟར་མཉམ་པ་ཉིད་རྣམ་པར་བསྒོམས་པ་ནི་རང་གི་ཞིང་དུ་མངོན་པར་རྫོགས་པར་འཚང་རྒྱ་བར་འགྱུར་བས་སངས་རྒྱས་ཀྱི་ཞིང་ཡོངས་སུ་དག་པ་གསུངས་པ། སེམས་ཅན་འཇིག་རྟེན་དེ་བཞིན་དུ། །སྣོད་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ཀྱི་འཇིག་རྟེན་མ་དག་པ། །དེ་ལ་དག་པར་བསྒྲུབས་པ་ཡིས། །སངས་རྒྱས་ཞིང་ནི་དག་པ་ཉིད། །ཅེས་བྱ་བའོ། །སེམས་ཅན་དང་སྣོད་ཀྱི་འཇིག་རྟེན་གྱི་བྱེ་བྲག་གིས་སངས་རྒྱས་ཀྱི་ཞིང་རྟེན་པ་དང་རྟེན་རྣམ་པ་གཉིས་ལ་གོ་རིམས་བཞིན་དུ་བཀྲེས་པ་དང་སྐོམ་པ་ལ་སོགས་པ་ཉིད་ཀྱིས་མ་དག་པའི་གཉེན་པོར་བཟའ་བ་དང་བཏུང་བ་ལ་སོགས་པ་གྱ་ནོམ་པ་བྱིན་ཏེ་ལྷའི་ཉེ་བར་སྤྱད་པ་ལ་སོགས་པ་སྨོན་ལམ་གྱིས་རྗེས་སུ་སྒྲུབ་པ་དང༌། ངམ་གྲོག་དང་གཡང་ས་ལ་སོགས་པས་མ་དག་པའི་གཉེན་པོར་ཁང་བཟངས་ལ་སོགས་པ་བྱིན་པས་གསེར་གྱི་ས་ཕྱོགས་ལ་སོགས་པར་མངོན་པར་སྒྲུབ་པར་སྨོན་ལམ་གྱིས་རྗེས་སུ་མཐུན་པར་བྱེད་པ་སྟེ། དེ་ལྟར་སངས་རྒྱས་ཀྱི་ཞིང་རྣམ་པར་དག་པ་ཡོངས་སུ་སྦྱོང་བའོ། །རང་གི་སངས་རྒྱས་ཀྱི་ཞིང་ཡོངས་སུ་དག་པར་ནི་སྐལ་བ་ཇི་ལྟ་བ་བཞིན་སངས་རྒྱས་ཀྱི་ཕྲིན་ལས་རྗེས་སུ་བསྒྲུབ་པར་བྱ་དགོས་པས་དེའི་རྒྱུར་ཐབས་ལ་མཁས་པ་གསུངས་པ། ཡུལ་དང་སྦྱོར་བ་ཅན་འདི་ནི། །དགྲ་རྣམས་ལས་ནི་འདས་པ་དང</w:t>
      </w:r>
      <w:ins w:id="60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།མི་གནས་ཇི་བཞིན་ཤུགས་དང་ནི། །ཐུན་མོང་མ་ཡིན་མཚན་ཉིད་དང༌། །མ་ཆགས་པ་དང་མི་དམིགས་དང</w:t>
      </w:r>
      <w:r>
        <w:rPr>
          <w:rFonts w:ascii="Monlam Uni OuChan2" w:hAnsi="Monlam Uni OuChan2" w:cs="Monlam Uni OuChan2"/>
          <w:sz w:val="40"/>
          <w:szCs w:val="40"/>
          <w:cs/>
        </w:rPr>
        <w:t>༌། །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མཚན་མ་སྨོན་ལམ་ཟད་པ་དང༌། །དེ་ཡི་རྟགས་དང་མཚན་མེད་དང༌། །ཐབས་ལ་མཁས་པ་རྣམ་པ་བཅུ། །ཞེས་བྱ་བའོ། །བར་ཆད་ཀྱི་ཆོས་ལས་ཡང་དག་པར་འདའ་བའི་རྒྱུ་ལ་ལེགས་པར་སྦྱངས་པས་ལྷ་ལ་སོགས་པའི་བདུད་ལས་འདས་པ་དང</w:t>
      </w:r>
      <w:ins w:id="60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ཐམས་ཅད་མཉམ་པ་ཉིད་རྣམ་པར་བསྒོམས་པས་སྟོང་པ་ཉིད་རྟོགས་ཀྱང་མངོན་སུམ་དུ་མི་བྱེད་པས་མི་གནས་པ་དང༌། སྨོན་ལམ་གྲུབ་པ་ཉིད་ཀྱིས་གཞན་གྱི་དོན་ཐམས་ཅད་སྔོན་གྱི་ཤུགས་ཀྱིས་འཕངས་པ་བྱེད་པ་དང</w:t>
      </w:r>
      <w:ins w:id="60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དཀའ་བ་སྤྱད་པ་ཐམས་ཅད་ཤིན་ཏུ་གོམས་པ་ཉིད་ཀྱིས་རྣམ་པར་ཐར་པ་ལ་སོགས་པ་སྒོམ་པ་ཐུན་མོང་མ་ཡིན་པ་དང</w:t>
      </w:r>
      <w:ins w:id="60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ཆོས་དཀར་པོ་རྣམ་པར་དག་པས་རྣམ་པར་ཐར་པ་ལ་སོགས་པ་ལ་འཇུག་ཀྱང་མྱ་ངན་ལས་འདས་པ་ལ་མ་ཆགས་པ་དང</w:t>
      </w:r>
      <w:ins w:id="60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སེམས་ཅན་རྣམས་ཀྱི་དམིགས་པའི་འདུ་ཤེས་སྤང་བའི་དོན་དུ་རྣམ་པར་ཐར་པའི་སྒོ་སྟོང་པ་ཉིད་ཀྱིས་མི་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དམིགས་པ་དང</w:t>
      </w:r>
      <w:ins w:id="61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ེམས་ཅན་རྣམས་ཀྱི་མཚན་མའི་འདུ་ཤེས་སྤང་བའི་དོན་དུ་རྣམ་པར་ཐར་པའི་སྒོ་མཚན་མ་མེད་པ་ཉིད་ཀྱིས་མཚན་མ་མེད་པ་དང</w:t>
      </w:r>
      <w:ins w:id="61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ེམས་ཅན་རྣམས་ཀྱི་སྨོན་པའི་འདུ་ཤེས་སྤང་བའི་དོན་དུ་རྣམ་པར་ཐར་པའི་སྒོ་སྨོན་པ་མེད་པ་ཉིད་ཀྱིས་སྨོན་པ་མེད་པ་དང</w:t>
      </w:r>
      <w:ins w:id="61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དྲི་བ་སྔོན་དུ་བཏང་བས་ཕྱིར་མི་ལྡོག་པའི་ཆོས་ཡང་དག་པར་བརྗོད་པ་ཉིད་ཀྱིས་ཕྱིར་མི་ལྡོག་པའི་རྟགས་དང</w:t>
      </w:r>
      <w:ins w:id="61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ཡུལ་ཚད་མེད་པ་ཐམས་ཅད་ཤེས་པ་ཉིད་ཀྱིས་ཚད་མེད་པ་སྟེ། ཤེས་རབ་ཀྱི་ཕ་རོལ་ཏུ་ཕྱིན་པའི་ཡུལ་ཅན་བཅུ་མངོན་སུམ་དུ་བྱ་བ་ལ་དུས་དང་དུས་མ་ཡིན་པ་ཤེས་པའི་སྦྱོར་བ་ནི་ཐབས་ལ་མཁས་པ་རྣམ་པ་བཅུ་ཡིན་ནོ། །ཤེས་རབ་ཀྱི་ཕ་རོལ་ཏུ་ཕྱིན་པའི་མན་ངག་གི་བསྟན་བཅོས་མངོན་པར་རྟོགས་པའི་རྒྱན་གྱི་འགྲེལ་པ་ཤེས་རབ་སྒྲོན་མའི་ཕྲེང་བ་ཞེས་བྱ་བ་ལས་སྐབས་བཞི་པའི་འགྲེལ་པའོ།། །།ད་ནི་རྣམ་པ་ཐམས་ཅད་མངོན་པར་རྟོགས་པ་དེ་ཉིད་རབ་ཏུ་མཐར་ཕྱིན་པའི་རྩེ་མོའི་མངོན་པར་རྟོགས་པ་བཤད་པར་བཞེད་དེ། དང་པོར་རེ་ཞིག་ངེས་པར་འབྱེད་པའི་ཆ་དང་མཐུན་པ་དང་པོ་དྲོ་བར་གྱུར་པའི་རྩེ་མོ་གསུངས་པ། རྨི་ལམ་ན་ཡང་ཆོས་རྣམས་ཀུན། །རྨི་ལམ་ལྟ་བུར་ལྟ་ལ་སོགས། །རྩེ་མོར་ཕྱིན་པའི་སྦྱོར་བའི་རྟགས། །རྣམ་པ་བཅུ་གཉིས་དག་ཏུ་བཞེད། །ཅེས་བྱ་བའོ། །ཤིན་ཏུ་གོམས་པའི་ཕྱིར་རྨི་ལམ་གྱི་གནས་སྐབས་ན་ཡང་ཆོས་ཐམས་ཅད་རྨི་ལམ་དང་འདྲ་བ་ལ་སོགས་པར་ལྟ་བ་དང</w:t>
      </w:r>
      <w:ins w:id="61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སྲིད་པ་ཉིད་དང་ཉན་ཐོས་ལ་སོགས་པ་ལ་མངོན་པར་དགའ་བའི་སེམས་མི་བསྐྱེད་པ་དང</w:t>
      </w:r>
      <w:ins w:id="61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བདག་ཉིད་དེ་བཞིན་གཤེགས་པའི་རྫུ་འཕྲུལ་གྱི་རྣམ་པར་འཕྲུལ་པ་དམིགས་པ་དང༌། དེ་བཞིན་དུ་སངས་རྒྱས་ལ་སོགས་པ་ཆོས་སྟོན་པ་ཉེ་བར་མཐོང་བ་དང༌། ཡ་ང་བ་ལ་སོགས་པ་རྣམ་པ་མང་པོ་འབྱུང་བས་མི་སྐྲག་ཅིང་སད་ནས་ཆོས་ཐམས་ཅད་རྨི་ལམ་ལྟར་མོས་པ་དང</w:t>
      </w:r>
      <w:ins w:id="61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མྱལ་བ་ལ་སོགས་པའི་སེམས་ཅན་མཐོང་བ་སྔོན་དུ་འགྲོ་བས་རང་གི་སངས་རྒྱས་ཀྱི་ཞིང་དུ་ངན་སོང་སྤོང་བ་རྗེས་སུ་དྲན་པ་དང</w:t>
      </w:r>
      <w:ins w:id="61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ྨི་ལམ་མམ་རྨི་ལམ་མ་ཡིན་པར་གྲོང་ཁྱེར་ལ་སོགས་པ་ཚིག་པ་རབ་ཏུ་ཞི་བར་བྱེད་པའི་བདེན་པའི་བྱིན་གྱི་རླབས་འགྲུབ་པ་དང</w:t>
      </w:r>
      <w:ins w:id="61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འབྱུང་པོ་ལ་སོགས་པ་མི་མ་ཡིན་པས་ཟིན་པ་ལ་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མེད་པར་བྱེད་པའི་བདེན་པའི་ཚིག་རབ་ཏུ་འགྲུབ་པ་དང</w:t>
      </w:r>
      <w:ins w:id="61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རྨི་ལམ་ལས་གཞན་དུ་རང་གི་མངོན་པར་ཤེས་པས་ཕ་རོལ་གནོན་པའི་དགེ་བའི་བཤེས་གཉེན་བསྟེན་པ་དང</w:t>
      </w:r>
      <w:ins w:id="62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གེ་བའི་རྩ་བ་ཐམས་ཅད་ཡོངས་སུ་རྫོགས་པར་འདོད་པས་རྣམ་པ་ཐམས་ཅད་དུ་ཤེས་རབ་ཀྱི་ཕ་རོལ་ཏུ་ཕྱིན་པ་ལ་སློབ་པ་དང༌། ཤེས་རབ་ཆགས་པ་མེད་པ་ཉིད་ཀྱིས་ཀུན་ནས་ཉོན་མོངས་པ་དང་རྣམ་པར་བྱང་བའི་ཆོས་ཐམས་ཅད་བདེན་པར་ལྟ་བ་དང</w:t>
      </w:r>
      <w:ins w:id="62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ཟུགས་ལ་སོགས་པ་ལ་མི་སྤྱོད་པའི་ཚུལ་གྱིས་ཤེས་རབ་ཀྱི་ཕ་རོལ་ཏུ་ཕྱིན་པ་ལ་སྤྱོད་པས་སངས་རྒྱས་ཀྱི་བྱང་ཆུབ་ལ་ཉེ་བར་གྱུར་པ་སྟེ། རྣམ་པ་བཅུ་གཉིས་ནི་དྲོ་བར་གྱུར་པ་ཉིད་ཀྱི་རྩེ་མོ་མངོན་པར་རྟོགས་པ་ཐོབ་པའི་མཚན་ཉིད་རྟགས་ཀྱི་ཁྱད་པར་ཡིན་ནོ། །རྟགས་དེ་དག་ཐོབ་པ་ལས་རྣམ་པར་འཕེལ་བ་བྱུང་བས་རྩེ་མོར་གྱུར་པའི་མཚན་ཉིད་རྣམ་པར་འཕེལ་བ་གསུངས་པ། འཛམ་བུའི་གླིང་གི་སྐྱེ་བོ་སྙེད། །སངས་རྒྱས་མཆོད་པའི་དགེ་ལ་སོགས། །དཔེར་མཛད་ནས་ནི་རྣམ་མང་དུ། །རྣམ་འཕེལ་བཅུ་དྲུག་བདག་ཉིད་དོ། །ཞེས་བྱ་བའོ། །རྒྱལ་བའི་ཡུམ་དག་ལས་འཛམ་བུའི་གླིང་ལ་སོགས་པ་སྟོང་གསུམ་གྱི་འཇིག་རྟེན་གྱི་ཁམས་ཀྱི་སེམས་ཅན་ཇི་སྙེད་ཀྱིས་དེ་བཞིན་གཤེགས་པ་ལ་མཆོད་པ་བས་ཆེས་ལྷག་པ་དང</w:t>
      </w:r>
      <w:ins w:id="62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དེ་བས་ཀྱང་ཤེས་རབ་ཀྱི་ཕ་རོལ་ཏུ་ཕྱིན་པ་འདི་ཉིད་ཡིད་ལ་བྱེད་པས་བརྩོན་པ་དང༌། ཆོས་ཐམས་ཅད་འཕེལ་བ་དང་འགྲིབ་པ་མེད་པས་མི་སྐྱེ་བའི་ཆོས་ལ་བཟོད་པ་ཐོབ་པ་དང</w:t>
      </w:r>
      <w:ins w:id="62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མངོན་པར་རྫོགས་པར་འཚང་རྒྱ་བར་བྱ་བ་དང</w:t>
      </w:r>
      <w:ins w:id="62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བྱེད་པའི་ཆོས་མི་དམིགས་པ་དང</w:t>
      </w:r>
      <w:ins w:id="62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དེ་ཉིད་དང་ལྡན་པས་དགེ་བ་བཅུ་ལ་སོགས་པ་སྤྱོད་པ་དང</w:t>
      </w:r>
      <w:ins w:id="62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དེ་ལྟར་སྤྱོད་པ་ལ་ལྷའི་རིས་ཐམས་ཅད་འཁོར་དུ་འོང་ཞིང་ཉེ་བར་བསྲུང་བ་དང</w:t>
      </w:r>
      <w:ins w:id="62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བདུད་ཐམས་ཅད་མྱ་ངན་གྱི་ཟུག་རྔུས་ནོན་པར་བྱེད་པ་དང༌། སྐྱེ་བོ་རྣམས་ལ་སྟོན་པ་དང་མཚུངས་པར་གནས་པ་ཞེས་བྱ་བ་རྣམ་པར་འཕེལ་བ་བརྒྱད་དང༌། ཡང་རྣམ་པ་ཐམས་ཅད་དུ་ཐབས་ལ་མཁས་པས་བསླབ་པ་ཡོངས་སུ་དག་པ་དང༌། སངས་རྒྱས་ཁོ་ནའི་རིགས་ཅན་དུ་ངེས་པར་འགྱུར་བ་ཉིད་དང༌། འབྲས་བུ་སངས་རྒྱས་ཉིད་ཡང་དག་པར་འཐོབ་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པའི་རྒྱུ་མཚན་དང</w:t>
      </w:r>
      <w:ins w:id="62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ཕ་རོལ་ཏུ་ཕྱིན་པ་རྣམ་པ་དྲུག་གིས་མི་མཐུན་པའི་ཕྱོགས་ཀྱི་སེམས་མི་སྐྱེ་བ་དང༌། གཟུགས་ལ་སོགས་པ་དང་ལྡན་པར་རྟོགས་པའི་སེམས་མི་སྐྱེ་བ་དང༌། ཕ་རོལ་ཏུ་ཕྱིན་པ་ཀུན་བསྡུས་པ་རབ་ཏུ་ཤེས་པ་དང</w:t>
      </w:r>
      <w:ins w:id="62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ཐེག་པ་ཐམས་ཅད་ཕུན་སུམ་ཚོགས་པ་ཐོབ་པ་དང</w:t>
      </w:r>
      <w:ins w:id="63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ུན་སུམ་ཚོགས་པ་ཉིད་དང་ཡུལ་དང་བྱེད་པ་ལ་སོགས་པ་མི་དམིགས་པར་སྤྱོད་པ་ཞེས་བྱ་བ་རྣམ་པར་འཕེལ་བ་གཞན་རྣམ་པ་བརྒྱད་དེ། ཐོག་མར་སེམས་ཅན་དཔག་ཏུ་མེད་པས་མེ་ཏོག་ལ་སོགས་པས་སངས་རྒྱས་རྣམས་མཆོད་པའི་དགེ་བ་ལ་སོགས་པ་རྣམ་པ་རབ་ཏུ་མང་པོ་དཔེར་མཛད་ནས་གོང་ནས་གོང་དུ་བསོད་ནམས་ཁྱད་པར་དུ་འཕགས་པ་གནས་སྐབས་བཅུ་དྲུག་གིས་མཚོན་པའི་ངོ་བོ་ཉིད་ནི་རྩེ་མོར་གྱུར་པ་ཉིད་ཀྱི་རྩེ་མོ་མངོན་པར་རྟོགས་པས་ཐོབ་པའི་མཚན་ཉིད་རྣམ་པར་འཕེལ་བའི་ཁྱད་པར་ཡིན་ནོ། །རྣམ་པར་འཕེལ་བ་ཐོབ་པ་ལས་ངེས་པར་བརྟན་པ་འབྱུང་བས་བཟོད་པར་གྱུར་པའི་མཚན་ཉིད་ངེས་པར་བརྟན་པ་གསུངས་པ། ཀུན་མཁྱེན་ཉིད་གསུམ་ཆོས་རྣམས་ཀྱི། །ཡོངས་སུ་རྫོགས་པ་བླ་མེད་པ། །སེམས་ཅན་དོན་ཡོངས་མི་གཏོང་བ། །བརྟན་པ་ཞེས་ནི་མངོན་པར་བརྗོད། །ཅེས་བྱ་བའོ། །ཡང་དག་པའི་ཐབས་ལ་མཁས་པའི་སྟོབས་ཀྱིས་ཇི་སྐད་བཤད་པ་ཐམས་ཅད་མཁྱེན་པ་ཉིད་གསུམ་གྱི་ཆོས་སྤྱིའི་མཚན་ཉིད་གསུམ་གྱིས་ཡོངས་སུ་རྫོགས་པའི་མོས་པ་བླ་ན་མེད་པ་ཉིད་དང༌། དེ་ལྟར་རྣམ་པར་མི་རྟོག་པའི་རྟོགས་པའི་གནས་སྐབས་ན་སྙིང་རྗེ་ཆེན་པོ་མངོན་དུ་བྱེད་པའི་ངོ་བོས་ཅི་ནས་ཀྱང་སེམས་ཅན་གྱི་དོན་ཡོངས་སུ་མི་གཏོང་བར་སྒྲུབ་པ་ནི་བཟོད་པར་གྱུར་པ་ཉིད་ཀྱི་རྩེ་མོ་མངོན་པར་རྟོགས་པ་ཐོབ་པའི་མཚན་ཉིད་ངེས་པར་བརྟན་པའི་ཁྱད་པར་ཡིན་ནོ། །ངེས་པར་བརྟན་པ་ལས་སེམས་ཀུན་ཏུ་གནས་པར་འགྱུར་བས་ཆོས་ཀྱི་མཆོག་ཏུ་གྱུར་པའི་མཚན་ཉིད་སེམས་ཀུན་ཏུ་གནས་པ་གསུངས་པ། གླིང་བཞི་པ་དང་སྟོང་དག་དང</w:t>
      </w:r>
      <w:ins w:id="63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།སྟོང་གཉིས་གསུམ་དག་དཔེར་མཛད་ནས། །བསོད་ནམས་མང་པོ་ཉིད་ཀྱིས་ནི། །ཏིང་འཛིན་ཡོངས་སུ་བསྒྲགས་པ་ཡིན། །ཞེས་བྱ་བའོ། །གླིང་བཞི་པ་དང༌། སྟོང་དང༌། སྟོང་གཉིས་པ་དང༌། སྟོང་གསུམ་གྱི་འཇིག་རྟེན་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གྱི་ཁམས་རྣམས་ཀྱི་རི་རབ་དང་རྒྱ་མཚོ་ལ་སོགས་པ་ནི་སྲང་ལ་གཞལ་བ་དང</w:t>
      </w:r>
      <w:ins w:id="63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ྐྲའི་རྩེ་མོའི་ཐིགས་པ་ལ་སོགས་པས་ཚད་གཟུང་དུ་རུང་གི་ཞེས་སོ་སོར་དཔེར་མཛད་ནས་དེ་ལས་ཁྱད་པར་དུ་འཕགས་ཤིང་ཚད་ལས་འདས་པའི་བསོད་ནམས་མང་པོ་ཉིད་ཀྱིས་ཏིང་ངེ་འཛིན་གྱི་མཚན་ཉིད་བརྗོད་པ་ནི་ཆོས་ཀྱི་མཆོག་ཏུ་གྱུར་པ་ཉིད་ཀྱི་རྩེ་མོ་མངོན་པར་རྟོགས་པ་ཐོབ་པའི་མཚན་ཉིད་སེམས་ཀུན་ཏུ་གནས་པའི་ཁྱད་པར་ཡིན་ནོ། །ངེས་པར་འབྱེད་པའི་ཆ་དང་མཐུན་པའི་རྩེ་མོ་ཐོབ་པས་མཐོང་བའི་ལམ་གྱི་རྩེ་མོ་འབྱུང་བས་དེ་ལ་མི་མཐུན་པའི་ཕྱོགས་དངོས་སུ་བསྟན་པས་གཉེན་པོ་དང་བཅས་པ་རྣམ་པ་བཞི་འཆད་པར་མཛད་པ་ན། རེ་ཞིག་མི་མཐུན་པའི་ཕྱོགས་གཟུང་བར་རྣམ་པར་རྟོག་པ་གཉིས་པོ་མདོར་གསུངས་པ། འཇུག་པ་དང་ནི་ལྡོག་པ་ལ། །གཟུང་བའི་རྣམ་རྟོག་སོ་སོར་དེ། །དགུ་ཡི་བདག་ཉིད་ཇི་བཞིན་ཡུལ། །མིན་པའི་བདག་ཉིད་དག་ཤེས་བྱ། །ཞེས་བྱ་བའོ། །འཇུག་པའི་རྟེན་ཅན་མི་དམིགས་པའི་བདག་ཉིད་བྱང་ཆུབ་སེམས་དཔའ་རྣམས་ཀྱི་ཆོས་བླང་བ་དང</w:t>
      </w:r>
      <w:ins w:id="63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ལྡོག་པའི་རྟེན་ཅན་དམིགས་པའི་བདག་ཉིད་ཉན་ཐོས་ལ་སོགས་པའི་ཆོས་འདོར་བའི་སྒོ་ནས་བཟུང་བའོ་ཞེས་རྣམ་པར་རྟོག་པ་ངོ་བོ་ཉིད་དང་དམན་པ་ལ་སོགས་པ་ཡུལ་གྱི་དབྱེ་བས་སོ་སོར་རྣམ་པ་དགུའི་བདག་ཉིད་དེ། དོན་ཇི་ལྟ་བ་བཞིན་དང་མ་འབྲེལ་བར་འཇུག་པ་ཉིད་ཀྱིས་ཕྱིན་ཅི་ལོག་ཏུ་སྣང་བའི་ཕྱིར་མི་མཐུན་པའི་ཕྱོགས་རྣམ་པར་རྟོག་པ་ཡིན་པར་ཤེས་པར་བྱའོ། །དེའི་འོག་ཏུ་འཛིན་པའི་རྣམ་པར་རྟོག་པ་གཉིས་མདོར་གསུངས་པ། སོ་སོའི་སྐྱེ་བོ་འཕགས་དབྱེ་བས། །སེམས་ཅན་རྫས་དང་བཏགས་ཡོད་པར། །རྣམ་རྟོག་འཛིན་པ་དག་ཏུ་འདོད། །དེ་དག་སོ་སོར་དགུ་བདག་ཉིད། །གལ་ཏེ་གཟུང་དོན་དེ་བཞིན་མེད། །དེ་དག་གང་གིས་འཛིན་པར་འདོད། །དེ་ལྟར་དེ་དག་འཛིན་པ་ཡི། །ངོ་བོས་སྟོང་པའི་མཚན་ཉིད་དོ། །ཞེས་བྱ་བའོ། །སོ་སོ་སྐྱེ་བོའི་དབང་དུ་བྱས་ནས་གང་ཟག་རྫས་སུ་ཡོད་པ་དང</w:t>
      </w:r>
      <w:ins w:id="63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ཕགས་པ་རྣམས་ཀྱི་དབང་དུ་བྱས་ནས་སྐྱེས་བུ་བཏགས་པར་ཡོད་པའི་རྟེན་ཅན་གྱི་སྒོ་ནས་འཛིན་པའོ་ཞེས་རྣམ་པར་རྟོག་པ་འཛིན་ཅིང་འདོར་བ་དང་ངེས་པར་འབྱུང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བ་མཆོག་མ་ཡིན་པ་ལ་སོགས་པའི་ཡུལ་གྱི་དབྱེ་བས་སོ་སོར་རྣམ་པ་དགུའི་བདག་ཉིད་དེ། དེ་དག་ཀྱང་དོན་ཇི་ལྟ་བ་བཞིན་འཇུག་པ་མ་ཡིན་པའི་ཕྱིར་གང་གི་ཚེ་དེ་དག་གི་ཡུལ་གྱི་དངོས་པོ་དག་དེ་བཞིན་དུ་གཟུང་བའི་ངོ་བོར་ཡོད་པ་མ་ཡིན་པས་དེའི་ཚེ་བློ་དེ་དག་གིས་འཛིན་པར་འདོད་པར་བྱེད། དེ་བས་ན་མི་མཐུན་པའི་ཕྱོགས་རྣམ་པར་རྟོག་པ་ཡིན་པར་ཤེས་པར་བྱའོ། །དེའི་ཕྱིར་དེ་དག་འཛིན་པའི་ངོ་བོས་དབེན་པའི་མཚན་ཉིད་ཡིན་ཏེ། འདི་ནི་སྔ་མའི་སྐབས་སུ་ཡང་ཉེ་བར་སྦྱར་བར་བྱའོ། །དེའི་འོག་ཏུ་བར་སྐབས་ཀྱི་ཚིགས་སུ་བཅད་པ་དགུས་གཟུང་བ་དང་འཛིན་པའི་རྣམ་པར་རྟོག་པ་དེ་དག་ཉིད་རྒྱས་པར་སྟོན་པ་ལས་རེ་ཞིག་གཟུང་བའི་རྣམ་པར་རྟོག་པ་དང་པོ་འཇུག་པའི་ཕྱོགས་ཀྱི་རྟེན་ཅན་དགུ་གང་ཞེ་ན། ངོ་བོ་ཉིད་དང་རིགས་དང་ནི། །ལམ་ནི་ཡང་དག་འགྲུབ་པ་དང</w:t>
      </w:r>
      <w:ins w:id="63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།ཤེས་པའི་དམིགས་པ་མ་འཁྲུལ་དང</w:t>
      </w:r>
      <w:ins w:id="63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།གཉེན་པོའི་མི་མཐུན་ཕྱོགས་དག་དང༌། །རང་གིས་རྟོགས་དང་བྱེད་པ་དང༌། །དེའི་ལས་བྱེད་པའི་འབྲས་བུ་ལ། །འཇུག་པའི་ཕྱོགས་ཀྱི་རྟེན་ཅན་གྱི། །རྣམ་རྟོག་དེ་ནི་རྣམ་དགུར་འདོད། །ཅེས་བྱ་བའོ། །ལམ་དང་འབྲས་བུས་དབེན་པས་དབེན་པར་མི་རྟོག་པས་ངོ་བོ་ཉིད་དང༌། འབྲས་བུ་མཆོག་དང་དམན་པ་ལ་རིང་བ་དང</w:t>
      </w:r>
      <w:ins w:id="63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ཉེ་བའི་རྒྱུ་ཉིད་ཀྱིས་ཐེག་པ་ཆེན་པོའི་རིགས་དང</w:t>
      </w:r>
      <w:ins w:id="63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དེ་ལ་བརྟེན་ནས་སྒྱུ་མ་ལྟ་བུར་རྟོགས་པས་མཐོང་བ་ལ་སོགས་པ་ལམ་ཡང་དག་པར་འགྲུབ་པ་དང</w:t>
      </w:r>
      <w:ins w:id="63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སྣང་བརྙན་ཙམ་དུ་ཟད་པས་ཤེས་པའི་དམིགས་པ་མ་འཁྲུལ་བ་དང</w:t>
      </w:r>
      <w:ins w:id="64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ཡོན་ཏན་དང་སྐྱོན་མཐོང་བ་སྔོན་དུ་འགྲོ་བས་བླང་བ་དང་དོར་བར་བྱ་བ་ཉིད་ཀྱིས་གཉེན་པོ་དང</w:t>
      </w:r>
      <w:ins w:id="64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མི་མཐུན་པའི་ཕྱོགས་དང</w:t>
      </w:r>
      <w:ins w:id="64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དྲི་མ་ཐམས་ཅད་དང་བྲལ་བ་ཉིད་ཀྱིས་རང་གིས་རྟོགས་པ་དང༌། སྨོན་ལམ་ཡོངས་སུ་རྫོགས་པ་ཉིད་ཀྱིས་གཟུགས་ཀྱི་སྐུ་དག་གིས། གཞན་གྱི་དོན་བྱེད་པ་དང༌། ཕྲིན་ལས་ལྷུན་གྱིས་གྲུབ་པ་ཉིད་ཀྱིས་ཆོ་འཕྲུལ་གསུམ་ལ་བདག་གིར་བྱ་བའི་ལས་དང</w:t>
      </w:r>
      <w:ins w:id="64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ང་དག་པའི་ཐབས་ལ་མཁས་པའི་སྟོབས་ཀྱིས་ཐེག་པ་གསུམ་གྱི་བྱང་ཆུབ་ལ་འགོད་པར་བྱ་བའི་འབྲས་བུར་སྐྱོན་མེད་པ་ཉིད་ཀྱིས་གཟུང་བར་བྱ་བ་ཉིད་དུ་འཇུག་པར་བྱའོ་ཞེས་རྣམ་པར་རྟོག་པ་འཇུག་པའི་ཕྱོགས་ཀྱི་རྟེ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ཅན་རྣམ་པ་དགུར་བཞེད་དེ། དེ་དག་ནི་མཐོང་བའི་ལམ་གྱི་སྦྱོར་བའི་གནས་སྐབས་ཀྱིས་སྤང་བར་བྱ་བ་ཡིན་ནོ། །གཟུང་བའི་རྣམ་པར་རྟོག་པ་གཉིས་པ་ལྡོག་པའི་ཕྱོགས་ཀྱི་རྟེན་ཅན་དགུ་པོ་གང་ཞེ་ན། སྲིད་དང་ཞི་བར་ལྟུང་བའི་ཕྱིར། །རྟོགས་པ་དམན་པ་ཉིད་དང་ནི། །ཡོངས་སུ་འཛིན་པ་མེད་པ་དང</w:t>
      </w:r>
      <w:ins w:id="64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།ལམ་གྱི་རྣམ་པ་མ་ཚང་དང</w:t>
      </w:r>
      <w:ins w:id="64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།གཞན་གྱི་རྐྱེན་གྱིས་འགྲོ་བ་དང་། །ཆེད་དུ་བྱ་བ་ལོག་པ་དང</w:t>
      </w:r>
      <w:ins w:id="64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།ཉི་ཚེ་བ་དང་སྣ་ཚོགས་ཉིད། །གནས་དང་འཇུག་ལ་རྨོངས་པ་དང</w:t>
      </w:r>
      <w:ins w:id="64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།རྗེས་ལ་འགྲོ་ཞེས་བྱ་བ་ལ། །རྣམ་རྟོག་དགུ་ཡི་བདག་ཉིད་འདི། །ལྡོག་པའི་ཕྱོགས་ཀྱི་རྟེན་ཅན་ཏེ། །ཉན་ཐོས་ལ་སོགས་ཡིད་ལ་བྱུང</w:t>
      </w:r>
      <w:ins w:id="64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།ཞེས་བྱ་བའོ། །ཤེས་རབ་དང་སྙིང་རྗེ་དང་བྲལ་བས་འཁོར་བ་དང་མྱ་ངན་ལས་འདས་པ་གང་ཡང་རུང་བ་ཞིག་ཏུ་ལྟུང་བ་ཉིད་ཀྱིས་རྟོགས་པ་དམན་པ་དང</w:t>
      </w:r>
      <w:ins w:id="64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དགེ་བའི་བཤེས་གཉེན་ལ་སོགས་པ་དང་བྲལ་བ་ཉིད་ཀྱིས་ཡོངས་སུ་འཛིན་པ་མེད་པ་དང</w:t>
      </w:r>
      <w:ins w:id="65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ཤེས་བྱའི་སྒྲིབ་པ་མཐའ་དག་གི་གཉེན་པོ་མ་ཡིན་པ་ཉིད་ཀྱིས་ལམ་གྱི་རྣམ་པ་མ་ཚང་བ་དང</w:t>
      </w:r>
      <w:ins w:id="65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སངས་རྒྱས་ལ་སོགས་པའི་གདམས་ངག་ལ་ལྟོས་པ་ཉིད་ཀྱིས་གཞན་གྱི་རྐྱེན་གྱིས་འགྲོ་བ་དང༌། ཇི་སྐད་བཤད་པའི་སེམས་ཆེན་པོ་ཉིད་ལ་སོགས་པ་ལ་མི་འཇུག་པ་ཉིད་ཀྱིས་ཆེད་དུ་བྱ་བ་ལོག་པ་དང</w:t>
      </w:r>
      <w:ins w:id="65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ཉོན་མོངས་པའི་སྒྲིབ་པ་ཁོ་ནའི་གཉེན་པོར་ཟད་པ་ཉིད་ཀྱིས་ཉི་ཚེ་བ་དང</w:t>
      </w:r>
      <w:ins w:id="65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ཆོས་ཐམས་ཅད་རོ་གཅིག་པར་མ་རྟོགས་པ་ཉིད་ཀྱིས་འབྲས་བུ་བཞི་ལ་སོགས་པ་རྟོགས་པ་ཐ་དད་པ་དུ་མ་དང</w:t>
      </w:r>
      <w:ins w:id="65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ཁོར་གསུམ་ཀུན་ནས་མི་རྟོག་པ་ཉིད་ལ་རྨོངས་པ་འམ་མ་རིག་པའི་བག་ལ་ཉལ་ཐམས་ཅད་མ་སྤངས་པ་ཉིད་ཀྱིས་གནས་པ་དང་འགྲོ་བ་མི་ཤེས་པ་དང</w:t>
      </w:r>
      <w:ins w:id="65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ཐེག་པ་ཆེན་པོ་ཐམས་ཅད་སྡུད་པར་བྱེད་པ་ཉིད་ཀྱིས། རྣམ་པ་ཐམས་ཅད་མཁྱེན་པ་ཉིད་མྱ་ངན་ལས་འདས་པ་ཐམས་ཅད་ཀྱི་མཇུག་ཏུ་འགྲོ་བ་རྣམས་ཉེས་པ་དང་བཅས་པ་ཉིད་ཀྱིས་ལྡོག་པར་བྱ་བ་རྣམས་ལ་དེ་ལྟར་གཟུང་བའི་རྣམ་པར་རྟོག་པ་ལྡོག་པའི་ཕྱོགས་ཀྱི་རྟེན་ཅན་ཉན་ཐོས་དང་རང་སངས་རྒྱས་ཀྱི་རྒྱུད་ལ་འབྱུང་བ་རྣམ་པ་དགུ་སྟེ། དེ་དག་ནི་མཐོང་བའི་ལམ་གྱི་སེམས་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དང་སེམས་ལས་བྱུང་བ་འཇུག་པའི་གནས་སྐབས་ཀྱིས་སྤང་བར་བྱ་བ་ཡིན་ནོ། །འཛིན་པའི་རྣམ་པར་རྟོག་པ་དང་པོ་གང་ཟག་རྫས་སུ་ཡོད་པའི་རྟེན་ཅན་དགུ་པོ་གང་ཞེ་ན། འཛིན་པ་དང་ནི་འདོར་བ་དང༌། །ཡིད་ལ་བྱེད་དང་ཁམས་རྣམས་ནི། །གསུམ་པོ་དག་དང་ཉེ་འབྲེལ་དང། །གནས་དང་མངོན་པར་ཞེན་པ་དང༌། །ཆོས་ཀྱི་དངོས་པོ་བཏགས་པ་དང༌། །ཆགས་པ་དང་ནི་གཉེན་པོ་དང</w:t>
      </w:r>
      <w:ins w:id="65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།ཇི་ལྟར་འདོད་བཞིན་འགྲོ་ཉམས་ལ། །འཛིན་པ་དང་པོར་ཤེས་པར་བྱ། །ཞེས་བྱ་བའོ། །དོན་རྣམས་ལ་བླང་བ་དང་དོར་བའི་བདག་ཉིད་ཀྱིས་བྱེད་པ་པོར་དམིགས་པས་འཛིན་པ་དང་འདོར་བ་དང༌། དངོས་པོ་རྣམས་ལ་བདེན་པར་འཛིན་པ་ཉིད་ཀྱིས་ཡིད་ལ་བྱེད་པ་དང༌། རྒྱུར་མངོན་པར་ཞེན་པ་དང་བཅས་པའི་འབྲས་བུ་ཁམས་གསུམ་དང་འབྲེལ་པ་དང༌། གཟུགས་ལ་སོགས་པ་མ་དམིགས་པའི་ཚུལ་གྱིས་ཡིད་ལ་བྱེད་པས་དེ་དག་ལ་གནས་པ་དང༌། དོན་གྱི་རྣམ་པ་ཕྱི་རོལ་དུ་ཡོངས་སུ་འཛིན་པ་ཉིད་ཀྱིས་མངོན་པར་ཞེན་པ་དང༌། དེའི་དོན་ལ་ཐ་སྙད་ཀྱི་བརྡར་ཉེ་བར་སྦྱོར་བ་ཉིད་ཀྱིས་ཆོས་ཀྱི་དངོས་པོ་བཏགས་པ་དང༌། མི་མཐུན་པའི་ཕྱོགས་ཀྱི་ཡུལ་རྣམས་ལ་མཚན་མར་བྱེད་པས་ཡོངས་སུ་ཆགས་པ་དང</w:t>
      </w:r>
      <w:ins w:id="65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མི་རྟག་པ་དང་སྡུག་བསྔལ་ལ་སོགས་པ་ལ་ལམ་དུ་ལྟ་བ་ཉིད་ཀྱིས་གཉེན་པོར་ཞེན་པ་དང</w:t>
      </w:r>
      <w:ins w:id="65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ེས་རབ་ཀྱི་ཕ་རོལ་ཏུ་ཕྱིན་པ་ཡང་དག་པར་མ་ཤེས་པས་ཇི་ལྟར་འདོད་པ་ལྟར་བྱང་ཆུབ་མཆོག་ཏུ་འགྲོ་བར་མི་ནུས་པ་རྣམས་ལ་དོན་དམ་པའི་དངོས་པོར་མངོན་པར་ཞེན་པ་ཉིད་ཀྱིས་འཛིན་པར་རྣམ་པར་རྟོག་པ་གང་ཟག་རྫས་སུ་འཛིན་པའི་རྣམ་པ་དགུ་སྟེ། དེ་དག་ནི་མཐོང་བའི་ལམ་གྱི་སྦྱོར་བ་གནས་སྐབས་ཀྱིས་སྤང་བར་བྱ་བ་ཡིན་ནོ། །འཛིན་པའི་རྣམ་པར་རྟོག་པ་གཉིས་པ་སྐྱེས་བུ་བཏགས་པར་ཡོད་པའི་རྟེན་ཅན་དགུ་གང་ཞེ་ན། ཆེད་བཞིན་ངེས་པར་མི་འབྱུང་དང</w:t>
      </w:r>
      <w:ins w:id="65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།ལམ་ལ་ལམ་མིན་ངེས་འཛིན་དང</w:t>
      </w:r>
      <w:ins w:id="66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།འགོག་དང་བཅས་པའི་སྐྱེ་བ་དང༌། །དངོས་པོ་ལྡན་དང་མི་ལྡན་དང༌། །གནས་དང་རིགས་ནི་འཇིག་པ་དང༌། །དོན་དུ་གཉེར་དང་རྒྱུ་མེད་དང༌། །ཕྱིར་རྒོལ་བ་ནི་དམིགས་པ་ལ། །འཛིན་པའི་རྣམ་རྟོག་གཞན་ཡིན་ནོ། །ཞེས་བྱ་བའོ། །ཉན་ཐོས་ལ་སོགས་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པའི་འབྲས་བུ་ངེས་པར་འབྱུང་བ་ཉིད་ཀྱིས་ཆེད་དུ་བྱ་བ་ཇི་ལྟ་བ་བཞིན་ངེས་པར་མི་འབྱུང་བ་དང</w:t>
      </w:r>
      <w:ins w:id="66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རང་གི་དོན་མངོན་པར་འདོད་པའི་ལམ་མེད་པས་ལམ་གཞན་ལ་ལམ་མ་ཡིན་པར་ངེས་པར་འཛིན་པ་དང༌། དངོས་པོ་ཐམས་ཅད་ཡང་དག་པར་བཀག་པ་ཉིད་ཀྱིས་སྐྱེ་བ་དང་བཅས་པར་འཛིན་པ་དང༌། བར་ཆད་མེད་པ་དང་ཅིག་ཤོས་སུ་སྣང་བ་ཉིད་ཀྱིས་དངོས་པོ་མཐའ་དག་ལྡན་པ་དང༌། མི་ལྡན་པ་དང༌། ནམ་མཁར་གནས་པའི་བྱ་ལ་སོགས་པ་དང་འདྲ་བ་ཉིད་ཀྱིས་གཟུགས་ལ་སོགས་པ་ལ་གནས་པ་དང༌། བྱང་ཆུབ་སེམས་དཔའི་སྤྱོད་པ་ཡང་དག་པར་སྤྱད་པ་ཉིད་ཀྱིས་ཉན་ཐོས་ལ་སོགས་པའི་རིགས་འཇིག་པ་དང</w:t>
      </w:r>
      <w:ins w:id="66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བཞིན་ཉིད་ལས་ཁྱད་པར་དུ་འཕགས་པའི་ཆོས་མེད་པའི་ཕྱིར་སྙིང་པོ་བྱང་ཆུབ་ལ་སོགས་པ་དོན་དུ་གཉེར་བ་མེད་པ་དང</w:t>
      </w:r>
      <w:ins w:id="66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དོན་དམ་པའི་མཚན་ཉིད་ལ་བརྟེན་ནས་ཡོན་ཏན་ཐམས་ཅད་འགྲུབ་པར་བྱེད་པའི་རྒྱུ་མེད་པ་དང</w:t>
      </w:r>
      <w:ins w:id="66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ེས་རབ་ཡོངས་སུ་ཉམ་ཆུང་བ་ཉིད་ཀྱིས་བདུད་ལ་སོགས་པའི་ཕྱིར་རྒོལ་བ་དང་དམིགས་པ་རྣམས་ལ་བཏགས་པའི་དངོས་པོར་མངོན་པར་ཞེན་པ་ཉིད་ཀྱིས་འཛིན་པར་རྣམ་པར་རྟོག་པ་སྐྱེས་བུ་བཏགས་པར་ཡོད་པའི་རྟེན་ཅན་གྱི་རྣམ་པ་དགུ་སྟེ། དེ་དག་ནི་མཐོང་བའི་ལམ་གྱི་སེམས་དང་སེམས་ལས་བྱུང་བ་འཇུག་པའི་གནས་སྐབས་ཀྱིས་སྤང་བར་བྱ་བ་ཡིན་ནོ། །དེ་ལྟར་ན་མཐོང་བའི་ལམ་གྱི་མི་མཐུན་པའི་ཕྱོགས་ནི་དགུ་ཕྲག་རྣམ་པ་བཞི་ཡིན་པས་དེ་དག་ཉིད་ཀྱི་གཉེན་པོ་ཡང་དགུ་ཕྲག་རྣམ་པ་བཞིར་རབ་ཏུ་དབྱེ་བ་ཁོང་དུ་ཆུད་པར་བྱའོ། །དེའི་འོག་ཏུ་མཐོང་བའི་ལམ་དེ་ཉིད་རྒྱུ་གང་དང་བཅས་པས་བྱང་ཆུབ་ཆེན་པོར་སྒྲུབ་པར་བྱེད་པ་བར་སྐབས་ཀྱི་ཚིགས་སུ་བཅད་པ་གསུངས་པ། བྱང་ཆུབ་ལ་གཞན་སྟོན་པ་དང</w:t>
      </w:r>
      <w:ins w:id="66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།དེ་ཡི་རྒྱུ་ནི་ཡོངས་གཏོད་ཉིད། །དེ་འཐོབ་བར་ཆད་མེད་པའི་རྒྱུ། །བསོད་ནམས་མང་པོའི་མཚན་ཉིད་དོ། །ཞེས་བྱ་བའོ། །བདག་ཉིད་མཐོང་བའི་ལམ་ལ་གནས་ནས་གཞན་དག་ལ་དེ་དག་ལ་སོགས་པ་བསྟན་པས་རྫོགས་པའི་བྱང་ཆུབ་ལ་འགོད་པ་དང</w:t>
      </w:r>
      <w:ins w:id="66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ྱང་ཆུབ་ཀྱི་རྒྱུ་ཁོ་ནར་གདུལ་བྱ་ལ་ཤེས་རབ་ཀྱི་ཕ་རོལ་ཏུ་ཕྱིན་པའི་གཞུང་མི་ཉམས་ཤིང་འཕེལ་བར་བྱ་བའི་ཕྱིར་སོ་སོར་གཏོད་པ་དང</w:t>
      </w:r>
      <w:ins w:id="66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 xml:space="preserve">།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བྱང་ཆུབ་འཐོབ་པ་ལ་བར་ཆད་མེད་པའི་རྒྱུ་ཤེས་རབ་ཀྱི་ཕ་རོལ་ཏུ་ཕྱིན་པ་རང་གི་བསྒོམ་པ་ལ་སོགས་པ་བསོད་ནམས་ཆེན་པོའི་མཚན་ཉིད་དེ། དེའི་རྒྱུ་ཚོགས་ནི་རྣམ་པ་གསུམ་ཡིན་ནོ། །རྒྱུ་དེ་ལྟ་བུ་ལས་ཐོབ་པའི་བྱང་ཆུབ་དེ་ཉིད་གང་ཞེ་ན། བར་སྐབས་ཀྱི་ཚིགས་སུ་བཅད་པས་འབྲས་བུའི་བདག་ཉིད་བྱང་ཆུབ་ཆེན་པོ་གསུངས་པ། དྲི་མ་ཟད་དང་མི་སྐྱེ་བའི། །ཡེ་ཤེས་བྱང་ཆུབ་ཅེས་བརྗོད་དེ། །ཟད་མེད་སྐྱེ་མེད་ཕྱིར་དེ་དག །གོ་རིམས་བཞིན་དུ་ཤེས་པར་བྱ། །ཞེས་བྱ་བའོ། །གང་གི་ཕྱིར་ཆོས་ཐམས་ཅད་ནི་ཆོས་ཀྱི་དབྱིངས་ལས་མ་གཏོགས་པ་གང་ཡང་མེད་པས་ནམ་མཁའ་ལྟར་འགག་པ་དང་སྐྱེ་བ་མེད་པའི་ཕྱིར་དང༌། དྲི་མ་གང་ཡིན་པ་རྣམས་ནི་གཅིག་དང་དུ་མའི་ངོ་བོ་ཉིད་དང༌། རང་དང་གཞན་ལ་སོགས་པའི་རྒྱུ་དང</w:t>
      </w:r>
      <w:ins w:id="66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ོད་པ་དང་མེད་པ་ལས་སྐྱེ་བའི་འབྲས་བུས་སྟོང་པ་ལ་སོགས་པའི་འཐད་པ་ཉིད་ཀྱིས་ནམ་མཁའི་པད་མ་བཞིན་དུ་འགག་པ་དང་སྐྱེ་བ་མེད་དེ། དེའི་ཕྱིར་སྔར་ཡོད་པ་རྣམས་ཟད་པ་དང་གསར་དུ་མི་སྐྱེ་བར་བྱས་པ་མ་གྲུབ་པས་གོ་རིམས་ལྟར་གདོད་མ་ནས་ཟད་པ་དང་མི་སྐྱེ་བ་གང་ཡིན་པ་དེ་ཇི་ལྟ་བ་བཞིན་རབ་ཏུ་རྟོགས་པའི་ཡེ་ཤེས་ཆོས་ཀྱི་སྐུའི་བདག་ཉིད་ནི་བྱང་ཆུབ་ཆེན་པོར་ཤེས་པར་བྱའོ། །དེ་ལས་གཞན་དུ་ཟད་པ་དང་མི་སྐྱེ་བ་ཤེས་པ་མི་རུང་བར་གསུངས་པ། འགོག་པ་མེད་པའི་རང་བཞིན་ལ། །མཐོང་ཞེས་བྱ་བའི་ལམ་གྱིས་ནི། །རྣམ་པར་རྟོག་རིགས་ཅི་ཞིག་ཟད། །སྐྱེ་མེད་རྣམ་པ་ཅི་ཞིག་འཐོབ། །ཅེས་བྱ་བའོ། །གང་དང་དངོས་པོ་འཇིག་པ་དང་ཕྱིས་མི་སྐྱེ་བ་ལ་ཟད་པ་དང་མི་སྐྱེ་བའོ་ཞེས་འདུ་ཤེས་ལ་དེ་ལྟར་ཟད་པ་དང་མི་སྐྱེ་བ་ཤེས་པ་ནི་བྱང་ཆུབ་ཡིན་ནོ་ཞེས་རྟོག་པ་ནི་རིགས་པ་མ་ཡིན་ནོ། །གང་གི་ཕྱིར་འགོག་པ་ནི་དེ་བཞིན་ཉིད་ཀྱི་ངོ་བོ་གདོད་མ་ནས་མེད་པའི་རང་བཞིན་ཡིན་ནོ། །སྐྱེས་པ་དང་མ་སྐྱེས་པ་དག་གོ་རིམས་བཞིན་དུ་ཟད་པ་དང་སྐྱེ་བའི་གེགས་བྱེད་པའི་མཚན་ཉིད་ཅན་ལ་ཁྱེད་ཀྱི་མཐོང་བའི་ལམ་གྱི་སྟོབས་ཀྱིས་སྤང་བར་བྱ་བ་རྣམ་པར་རྟོག་པའི་རིགས་སྔར་སྐྱེས་པ་ནི་ཅི་ཞིག་ཟད་ལ། བསྒྲུབ་པར་བྱ་བ་མི་སྐྱེ་བའི་ཆོས་ཅན་མ་སྐྱེས་པ་ནི་ཅི་ཞིག་སྐྱེས་ཏེ་ཅུང་ཟད་ཀྱང་མེད་པ་ཁོ་ནའོ། །ཡང་མཐོང་བའི་ལམ་ནི་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དེའི་སྟོབས་ཀྱིས་ཟད་པ་དང་མི་སྐྱེ་བར་བྱེད་པ་མ་ཡིན་ཏེ། མེད་པའི་བདག་ཉིད་ཅན་གྱི་འགོག་པ་ལ་དམིགས་པའི་ཕྱིར་རོ་ཞེས་ཀྱང་བརྗོད་པར་བྱའོ། །གང་ཡང་དེའི་ལུགས་ལ་རྣམ་པར་གཞག་པ་འགལ་བར་གསུངས་པ། གཞན་གྱི་ཆོས་རྣམས་ཀྱང་ཡོད་ལ། །ཤེས་བྱ་ལ་ཡང་སྟོན་པ་ཡི། །སྒྲིབ་པ་ཟད་པར་བརྗོད་པ་གང་། །དེ་ལ་ཁོ་བོས་མཚར་དུ་བརྩིས། །ཞེས་བྱ་བའོ། །འདི་ལྟར་ཤེས་པ་དང་ཤེས་བྱའི་མཚན་ཉིད་སྐད་ཅིག་མ་ཆོས་ཅན་གྱི་ངོ་བོ་དོན་དམ་པ་ཉིད་དུ་ཡོད་པར་གྱུར་ན་སྤང་བ་དང་བསྐྱེད་དུ་མེད་པའི་རང་གི་ངོ་བོ་འཛིན་པ་ཉིད་ཀྱིས་ནམ་མཁའ་བཞིན་དུ་གཉེན་པོ་བསྒོམ་པས་དེ་དག་ལ་ཅུང་ཟད་ཀྱང་མི་བྱེད་དོ། །དེ་བས་ན་དངོས་པོར་མངོན་པར་ཞེན་པ་དེ་དག་གིས་ཆོས་རྣམས་ནི་ཡང་དག་པ་ཉིད་དུ་ཡོད་པར་ཁས་འཆེ་ལ། དེ་བཞིན་གཤེགས་པས་ནི་ཤེས་པར་བྱ་བ་དེ་དག་ལ་སྒྲིབ་པའི་རྣམ་པ་ཐམས་ཅད་ཟད་པར་འདོད་པ་གང་ཡིན་པ་དེ་ནི་ཕན་ཚུན་ཆེར་འགལ་བ་སྨྲ་བ་ཡིན་པས་དེ་ལ་ཁོ་བོས་ཡ་མཚན་དུ་མཐོང་ངོ་ཞེས་བྱ་བའོ། །འོ་ན་དོན་འདི་ཇི་ལྟར་རྣམ་པར་བརྟག་པར་བྱ་ཞེ་ན། བར་སྐབས་ཀྱི་ཚིགས་སུ་བཅད་པས་ངོ་བོ་ཉིད་མེད་པའི་ཚུལ་ལུགས་བསྟན་པ་གསུངས་པ། འདི་ལས་བསལ་བྱ་ཅི་ཡང་མེད། །གཞག་པར་བྱ་བ་ཅུང་ཟད་མེད། །ཡང་དག་ཉིད་ལ་ཡང་དག་ལྟ། །ཡང་དག་མཐོང་ན་རྣམ་པར་གྲོལ། །ཞེས་བྱ་བའོ། །མཐོང་བའི་ལམ་ལ་སོགས་པས་བསྡུས་པའི་བདག་ཉིད་ཀྱི་ཆོས་འདི་དག་ལ་གདོད་མ་ནས་དེ་ཁོ་ན་ཉིད་ཀྱི་ངོ་བོས་སྔར་ཡོད་པ་བསལ་བར་བྱ་བའི་མི་མཐུན་པའི་ཕྱོགས་ཀྱི་རྣམ་པ་ཅི་ཡང་མེད་ལ། གསར་དུ་གཞག་པར་བྱ་བའི་གཉེན་པོའི་ཕྱོགས་ཅུང་ཟད་ཀྱང་ཡོད་པ་མ་ཡིན་ནོ། །འོན་ཀྱང་མཐོང་བའི་ལམ་ལ་སོགས་པ་དེ་བཞིན་དུ་རོ་གཅིག་པའི་མཚན་ཉིད་ཡང་དག་པའི་མཐའ་དགག་པ་དང་སྒྲུབ་པ་འགའ་ཡང་མ་གྲུབ་པའི་དོན་ཉིད་ལ་ཕྱིན་ཅི་མ་ལོག་པ་ཅན་གྱི་བློ་གྲོས་དོན་ཇི་ལྟ་བ་ཡང་དག་པ་ཉིད་དུ་ལྟ་བ་ཞེས་བྱ་བ་ཡིན་ནོ། །དེ་བས་ན་སྒྱུ་མའི་རྒྱལ་པོ་སྒྱུ་མའི་རྒྱལ་པོ་གཞན་གྱིས་ཕམ་པར་བྱས་པ་ལྟར་ཕྱིན་ཅི་ལོག་རྣམ་པར་ལྡོག་པས་མཐར་ཡང་དག་པའི་མཐའ་འགའ་ཡང་མ་མཐོང་བའི་ཚུལ་གྱིས་མཐོང་བ་ན་ཡོང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སུ་འཛིན་པ་མཐའ་དག་ལས་རྣམ་པར་གྲོལ་བར་འགྱུར་རོ། །དེ་ལྟར་སྐྱེ་བ་དང་འཇིག་པས་སྟོང་པ་ཉིད་ཀྱིས་བདག་མེད་པ་དང</w:t>
      </w:r>
      <w:ins w:id="66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ཕྱི་རོལ་གྱི་དོན་མངོན་པར་མ་གྲུབ་པ་ཉིད་ཀྱིས་སེམས་ཙམ་དུ་རྣམ་པར་རིག་པ་དང</w:t>
      </w:r>
      <w:ins w:id="67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གཟུང་བ་མེད་ན་འཛིན་པ་མེད་པ་ཉིད་ཀྱིས་གཉིས་སུ་མེད་པའི་ངོ་བོ་ཉིད་དང། དེ་ཁོ་ནར་འགའ་ཡང་དམིགས་པ་མེད་པ་ཉིད་ཀྱིས་མཚན་མ་མེད་པ་ལ་རྣལ་འབྱོར་དུ་བྱེད་པར་འགྱུར་ཏེ། དེའི་སྟོབས་ཀྱིས་ནམ་མཁའ་ལྟ་བུར་ཆོས་ཐམས་ཅད་རྣམ་པར་མི་རྟོག་པའི་མཚན་ཉིད་སོ་སོ་རང་གིས་རིག་པར་བྱ་བ་ཇི་ལྟར་མངོན་དུ་བྱས་པས་གདོད་མ་ནས་སྐྱེས་པ་དང་མ་སྐྱེས་པ་མེད་པ་ཟད་པ་དང་མི་སྐྱེ་བའི་བདག་ཉིད་རྟོགས་པའི་འབྲས་བུ་འཐོབ་པར་འགྱུར་རོ་ཞེས་བྱ་བ་འདི་རིག་པར་བྱའོ། །དེའི་འོག་ཏུ་མཐོང་བའི་ལམ་གྱི་ངོ་བོ་དངོས་གསུངས་པ། སྦྱིན་པ་ལ་སོགས་རེ་རེར་ནི། །དེ་དག་ཕན་ཚུན་བསྡུས་པ་གང</w:t>
      </w:r>
      <w:ins w:id="67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།སྐད་ཅིག་གཅིག་པའི་བཟོད་པ་ཡིས། །བསྡུས་པ་དེ་འདིར་མཐོང་བའི་ལམ། །ཞེས་བྱ་བའོ། །གང་ཞིག་མཐོང་བའི་བྱེད་པས་སྦྱིན་པ་ལ་སོགས་པའི་ཕ་རོལ་ཏུ་ཕྱིན་པ་དྲུག་ལ་རབ་ཏུ་དབྱེ་བས་རྣམ་པ་སུམ་ཅུ་རྩ་དྲུག་ཅན་སྐྱེད་པར་བྱེད་པ་ནི་སོ་སོར་སྦྱིན་པ་ལ་སོགས་པའི་ངོ་བོ་རེ་རེར་ཕན་ཚུན་བསྡུས་པ་སྒྲུབ་པར་བྱེད་པ་གང་ཡིན་པ་འདི་ལྟ་སྟེ། སྐད་ཅིག་མ་གཅིག་པའི་ཡེ་ཤེས་ཀྱི་བདག་ཉིད་སྡུག་བསྔལ་ལ་སོགས་པ་ཆོས་ཤེས་པའི་བཟོད་པས་བསྡུས་པ་ནི་རྩེ་མོའི་མངོན་པར་རྟོགས་པའི་སྐབས་འདིར་མཐོང་བའི་ལམ་ཡིན་ནོ། །དེ་སྐྱེས་ན་གཟུང་བ་དང་འཛིན་པའི་རྣམ་པར་རྟོག་པ་རྣམ་པ་བཞི་པོ་སོ་སོར་དགུའི་བདག་ཉིད་འདོད་པ་དང་གཟུགས་དང་གཟུགས་མེད་པའི་ཁམས་ཀྱི་དབྱེ་བས་རྣམ་པར་རྟོག་པ་བརྒྱ་རྩ་བརྒྱད་སྤངས་པས་དེ་དག་གིས་བསྡུས་པའི་ས་བོན་གྱི་ཉོན་མོངས་པ་བརྒྱ་རྩ་བརྒྱད་སྤངས་པ་ནི་རྟེན་ཅིང་འབྲེལ་པར་འབྱུང་བའི་ཆོས་ཉིད་ཀྱིས་འཐོབ་པོ་དེའི་འོག་ཏུ་དེ་ལ་དབང་དུ་བྱེད་པའི་ཏིང་ངེ་འཛིན་གསུངས་པ། དེ་ནས་སེང་གེ་རྣམ་བསྒྱིངས་པའི། །ཏིང་ངེ་འཛིན་ལ་སྙོམས་ཞུགས་ནས། །རྟེན་ཅིང་འབྲེལ་འབྱུང་ལུགས་མཐུན་དང</w:t>
      </w:r>
      <w:ins w:id="67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།ལུགས་མི་མཐུན་ལ་རྟོགས་པར་བྱེད། །ཅེས་བྱ་བའོ། །མི་མཐུན་པའི་ཕྱོགས་ཀྱི་རྣམ་པར་རྟོག་པ་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བཟོད་པས་ཉེ་བར་བསལ་བའི་དེ་མ་ཐག་རྣམ་པར་རྟོག་པ་རྣམས་ཀྱིས་བག་ཚ་བ་མེད་པས་སེང་གེ་རྣམ་པར་བསྒྱིངས་པ་ཞེས་བྱ་བའི་ཏིང་ངེ་འཛིན་ལ་སྙོམས་པར་ཞུགས་ནས་དུས་ཕྱིས་བསྒོམ་པའི་ལམ་དུ་གཏོགས་པས་རྟེན་ཅིང་འབྲེལ་བར་འབྱུང་བ་ལ་མ་རིག་པའི་རྐྱེན་གྱིས་འདུ་བྱེད་དོ་ཞེས་པ་ལ་སོགས་པ་ལུགས་དང་མཐུན་པ་དང</w:t>
      </w:r>
      <w:ins w:id="67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སྐྱེ་བ་འགགས་པས་རྒ་ཤི་འགག་གོ་ཞེས་པ་ལ་སོགས་པ་ལུགས་དང་མི་མཐུན་པར་ཡང་དག་པར་རྟོག་པར་བྱེད་དོ། །དེ་ལྟར་མཐོང་བའི་ལམ་གྱི་རྩེ་མོ་ཐོབ་པ་ལས་བསྒོམ་པའི་ལམ་འབྱུང་བས་བསྒོམ་པའོ་ལམ་གྱི་རྩེ་མོ་གསུངས་པ། འགོག་དང་བཅས་པའི་སྙོམས་འཇུག་དགུར། །རྣམ་པ་གཉིས་སུ་སོང་འོངས་ནས། །འདོད་པར་གཏོགས་པའི་རྣམ་པར་ཤེས། །མཉམ་གཞག་མིན་པའི་མཚམས་བཟུང་སྟེ། །ཐོད་རྒལ་དུ་ནི་སྙོམས་འཇུག་པ། །གཅིག་དང་གཉིས་གསུམ་བཞི་དང་ལྔ། །དྲུག་དང་བདུན་དང་བརྒྱད་རྒལ་ནས། །འགོག་པའི་བར་དུ་མི་འདྲར་འགྲོ། །ཞེས་བྱ་བའོ། །བྱང་ཆུབ་སེམས་དཔའ་རྣམས་ནི་ཏིང་ངེ་འཛིན་གྱི་རྩལ་སྦྱངས་པས་སྙོམས་པར་འཇུག་པ་ལ་དབང་བ་ཉིད་ཀྱིས་བསྒོམ་པའི་ལམ་ཕུལ་དུ་ཕྱིན་པར་བྱ་བའི་ཕྱིར་རྟོག་པ་དང་དཔྱོད་པ་ལ་སོགས་པའི་ཡན་ལག་ལྔ་དང་ལྡན་པ་བསམ་གཏན་དང་པོ་དང༌། ནང་ཡོངས་སུ་དང་བ་ལ་སོགས་པ་ཡན་ལག་བཞི་དང་ལྡན་པ་བསམ་གཏན་གཉིས་པ་དང</w:t>
      </w:r>
      <w:ins w:id="67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བཏང་སྙོམས་ལ་སོགས་པ་ཡན་ལག་ལྔ་དང་ལྡན་པ་བསམ་གཏན་གསུམ་པ་དང</w:t>
      </w:r>
      <w:ins w:id="67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དྲན་པ་དང་ཤེས་བཞིན་ལ་སོགས་པ་ཡན་ལག་བཞི་དང་ལྡན་པ་བསམ་གཏན་བཞི་པ་རྣམས་དང</w:t>
      </w:r>
      <w:ins w:id="67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ནམ་མཁའ་དང་རྣམ་ཤེས་མཐའ་ཡས་སོ་ཞེས་པ་མོས་པ་སྔོན་དུ་གཏོང་བ་ཅན་ནམ་མཁའ་མཐའ་ཡས་དང༌། རྣམ་ཤེས་མཐའ་ཡས་སྐྱེ་མཆེད་དང༌། ཅི་ཡང་མེད་པ་ཉིད་དང༌། ཡོད་པ་ཡང་མ་ཡིན་མེད་པ་ཡང་མ་ཡིན་ནོ་ཞེས་བྱ་བ་སྔོན་དུ་གཏོང་བ་ཅན་ཅི་ཡང་མེད་པ་དང༌། འདུ་ཤེས་མེད་འདུ་ཤེས་མེད་མིན་གྱི་སྐྱེ་མཆེད་རྣམས་དང༌། ཚོར་བ་དང་མཚན་མར་འདུ་ཤེས་པ་འགོག་པའི་མཚན་ཉིད་འགོག་པའི་སྙོམས་པར་འཇུག་པ་སྟེ། དེ་ལྟར་ཡུལ་རྣམ་པ་དགུ་ལ་བསམ་གཏན་དང་པོ་ནས་བཟུང་སྟེ་འགོག་པའི་བར་དུ་ཡར་སོང་བ་དང</w:t>
      </w:r>
      <w:ins w:id="67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 xml:space="preserve">།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འགོག་པ་ནས་བཟུང་སྟེ་བསམ་གཏན་དང་པོའི་བར་དུ་འོང་བ་སྟེ། དེ་ལྟར་ལུགས་དང་མཐུན་པ་དང་མི་མཐུན་པ་འགྲོ་བ་དང་འོང་བ་སེང་གེ་རྣམ་པར་བསྒྱིངས་པ་བསྟན་པ་གཉིས་དང</w:t>
      </w:r>
      <w:ins w:id="67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ཡང་བསམ་གཏན་དང་པོ་ལ་སོགས་པ་རིམ་གྱིས་འགོག་པའི་བར་དུ་སྙོམས་པར་འཇུག་པ་ཁྱད་པར་ཅན་གྱིས་འགྲོ་བ་དང༌། དེའི་འོག་ཏུ་བསམ་གཏན་དང་པོ་ནས་བཟུང་སྟེ་འགོག་པའི་བར་དུ་འགོག་པ་ལ་སྙོམས་པར་འཇུག་པ་རེ་རེ་སྤེལ་བར་འགྲོ་བ་དང</w:t>
      </w:r>
      <w:ins w:id="67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ང་འགོག་པ་ལ་སྙོམས་པར་ཞུགས་ནས་དེ་ལས་ལངས་ཏེ་འགོག་པ་གཅིག་པུ་དོར་ནས་དེ་མ་ཐག་པའི་ཡོད་མིན་མེད་མིན་གྱི་སྐྱེ་མཆེད་ལ་སྙོམས་པར་འཇུག་ཅིང</w:t>
      </w:r>
      <w:ins w:id="68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དེ་ལས་ལངས་ནས་འདོད་པ་ན་སྤྱོད་པའི་རྣམ་པར་ཤེས་པ་མཉམ་པར་མ་བཞག་པ་མཚམས་སུ་གཞག་སྟེ། ཐབས་མཁས་པས་དེ་ནས་འགོག་པ་ལའོ། །དེ་ལས་ལངས་ནས་མཉམ་པར་མ་བཞག་པ་ལའོ། །དེ་ནས་གཉིས་དོར་ནས་ཅི་ཡང་མེད་པའི་སྐྱེ་མཆེད་ལའོ། །དེ་ལས་ལངས་ནས་མཉམ་པར་མ་བཞག་པ་ལའོ། །དེ་བཞིན་དུ་རྣམ་ཤེས་མཐའ་ཡས་སྐྱེ་མཆེད་ལ་སོགས་པ་ལ་མར་བབས་པའི་ཚུལ་གྱིས་མཉམ་པར་མ་བཞག་པ་རབ་ཏུ་སྤེལ་ཏེ། གསུམ་དང༌། བཞི་དང༌། ལྔ་དང༌། དྲུག་དང༌། བདུན་དང༌། བརྒྱད་དོར་ནས་བསམ་གཏན་དང་པོ་ལ་སྙོམས་པར་འཇུག་གོ། །དེ་ལས་ལངས་ནས་མཉམ་པར་མ་བཞག་པ་ལ་གནས་པ་སྟེ། དེ་ལྟར་མི་འདྲ་བར་འགྲོ་བས་ཐོད་རྒལ་གྱི་སྙོམས་པར་འཇུག་པ་ཡིན་ནོ། །བསྒོམ་པའི་ལམ་དེས་སྤང་བར་བྱ་བའི་རྣམ་པར་རྟོག་པ་གང་ཞིག་ཡིན་ཞེ་ན། དེའི་མི་མཐུན་པའི་ཕྱོགས་ཀྱི་རྣམ་པར་རྟོག་པ་རྣམ་པ་བཞི་ལས་རེ་ཞིག་གཟུང་བའི་རྣམ་པར་རྟོག་པ་དང་པོ་གསུངས་པ། མདོར་བསྡུས་རྒྱས་དང་སངས་རྒྱས་ཀྱིས། །བསྟང་བས་ཡོངས་སུ་མ་བཟུང་དང</w:t>
      </w:r>
      <w:ins w:id="68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།དུས་གསུམ་ཡོན་ཏན་མེད་པ་དང་། །ལེགས་པའི་ལམ་ནི་རྣམ་གསུམ་ལ། །གཟུང་བའི་རྣམ་རྟོག་འདི་གཅིག་སྟེ། །སྦྱོར་བའི་རྣམ་པའི་སྤྱོད་ཡུལ་ཅན། །ཞེས་བྱ་བའོ། །གསུང་རབ་ཀྱི་དོན་གང་ཡིན་པ་དེ་བཞིན་ཉིད་ལ་སོགས་པ་མི་ཤེས་པས་ཆོས་མདོར་བསྡུས་པ་དང</w:t>
      </w:r>
      <w:ins w:id="68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རང་གི་མཚན་ཉིད་མི་ཤེས་པས་ཆོས་རྒྱས་པ་དང</w:t>
      </w:r>
      <w:ins w:id="68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ཇི་སྐད་བཤད་པའི་དོན་ལ་ནན་ཏན་མི་བྱེད་པས་སངས་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རྒྱས་ཀྱིས་བསྟང་སྟེ་ཡོངས་སུ་མ་བཟུང་བ་དང༌། །ཕྱིར་མི་ལྡོག་པ་ལ་སོགས་པ་སྦྱོར་བའི་ལམ་གྱི་ཡོན་ཏན་མེད་པས་འདས་པའི་ཡོན་ཏན་མེད་པ་དང༌། །ཤེས་རབ་ཀྱི་ཕ་རོལ་ཏུ་ཕྱིན་པ་སྒྲུབ་པའི་མཚན་ཉིད་མཐོང་བའི་ལམ་གྱི་ཡོན་ཏན་མེད་པས་ད་ལྟར་བའི་ཡོན་ཏན་མེད་པ་དང</w:t>
      </w:r>
      <w:ins w:id="68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ེས་རབ་ཀྱི་ཕ་རོལ་ཏུ་ཕྱིན་པ་ཡང་དག་པར་བསྒོམ་པ་ཉིད་ཀྱི་མཚན་ཉིད་བསྒོམ་པའི་ལམ་གྱི་ཡོན་ཏན་མེད་པས་མ་འོངས་པའི་ཡོན་ཏན་མེད་པ་དང</w:t>
      </w:r>
      <w:ins w:id="68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ཕྱིན་ཅི་ལོག་ཞི་བ་ཉིད་ལ་སོགས་པས་མྱ་ངན་ལས་འདས་པ་ལ་སྦྱོར་བ་ལེགས་པའི་ལམ་དང</w:t>
      </w:r>
      <w:ins w:id="68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སྟོང་པ་ཉིད་མངོན་པར་སྒྲུབ་པ་ཉིད་ཀྱིས་དེ་ཁོ་ན་ཉིད་མཐོང་བ་ལེགས་པའི་ལམ་དང༌། རང་བཞིན་མེད་པ་གོམས་པར་བྱེད་པ་ཉིད་ཀྱིས་ཡང་དག་པར་བསྒོམ་པ་ལེགས་པའི་ལམ་མི་ཤེས་པ་སྟེ། དེ་ལྟར་གཟུང་བའི་རྣམ་པར་རྟོག་པ་དང་པོ་བསྒོམ་པའི་ལམ་གྱི་སྦྱོར་བའི་གནས་སྐབས་ཀྱི་ཡུལ་ཅན་རྣམ་པ་དགུའོ། །དེའི་རྗེས་ལ་གཟུང་བའི་རྣམ་པར་རྟོག་པ་གཉིས་གསུངས་པ། གཉིས་པ་སེམས་དང་སེམས་བྱུང་རྣམས། །འཇུག་པའི་ཡུལ་ཅན་ཡིན་བཞེད་དེ། །སེམས་མི་སྐྱེ་དང་བྱང་ཆུབ་ཀྱི། །སྙིང་པོ་ཡིད་ལ་མི་བྱེད་དང༌། །ཐེག་པ་དམན་པ་ཡིད་བྱེད་དང༌། །རྫོགས་པའི་བྱང་ཆུབ་ཡིད་མི་བྱེད། །བསྒོམ་དང་བསྒོམ་པ་མེད་པ་དང༌། །དེ་དག་ལས་ནི་བཟློག་ཉིད་དང</w:t>
      </w:r>
      <w:ins w:id="68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།ཇི་བཞིན་དོན་མིན་རྣམ་རྟོག་པ། །བསྒོམ་པའི་ལམ་ལ་ཤེས་པར་བྱ། །ཞེས་བྱ་བའོ། །དགེ་བའི་བཤེས་གཉེན་ལ་སོགས་པ་དང་བྲལ་བས་བྱང་ཆུབ་ཏུ་སེམས་མི་སྐྱེད་པ་དང༌། སངས་རྒྱས་ཀྱི་རྗེས་སུ་མཐུན་པ་ཉིད་ཀྱི་བསོད་ནམས་ཁྱད་པར་དུ་འཕགས་པ་མེད་པས་བྱང་ཆུབ་ཀྱི་སྙིང་པོ་ཡིད་ལ་མི་བྱེད་པ་དང</w:t>
      </w:r>
      <w:ins w:id="68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འཁོར་བས་འཇིགས་པ་ཉིད་དང་གཞན་དོན་ལ་མི་ལྟོས་པ་ཉིད་ཀྱིས་ཐེག་པ་དམན་པ་ཡིད་ལ་བྱེད་པ་དང༌། ཤེས་རབ་ཀྱི་ཕ་རོལ་ཏུ་ཕྱིན་པ་མངོན་པར་སྒྲུབ་པ་མེད་པས་རྫོགས་པའི་བྱང་ཆུབ་ཡིད་ལ་མི་བྱེད་པ་དང</w:t>
      </w:r>
      <w:ins w:id="68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ཤེས་རབ་ཀྱི་ཕ་རོལ་ཏུ་ཕྱིན་པ་བསྒོམས་པས་ཐམས་ཅད་མཁྱེན་པ་ཉིད་ཐོབ་པར་འདོད་པས་བསྒོམ་པ་དང</w:t>
      </w:r>
      <w:ins w:id="69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དེ་ཉིད་མ་བསྒོམས་པས་ཐོབ་པར་འདོད་པས་བསྒོམ་པ་མེད་པ་དང༌། བསྒོམས་པ་དང་མ་བསྒོམས་པ་གཉིས་ཀས་ཐོབ་པར་འདོད་པས་གཉིས་ཀ་དང༌། བསྒོམས་པས་ཀྱང་མ་ཡིན་མ་བསྒོམས་པས་ཀྱང་མ་ཡིན་པས་འཐོབ་པར་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འདོད་པས་གཉིས་ཀ་མ་ཡིན་པ་དང༌། ཕྱིན་ཅི་ལོག་ཏུ་ཞུགས་པ་ཉིད་ཀྱིས་དོན་ཇི་ལྟ་བ་བཞིན་མ་ཡིན་པ་འཛིན་པ་སྟེ། དེ་ལྟར་གཟུང་བའི་རྣམ་པར་རྟོག་པ་གཉིས་པ་བསྒོམ་པའི་ལམ་གྱི་སེམས་དང་སེམས་ལས་བྱུང་བ་འཇུག་པའི་སྐབས་ཀྱི་ཡུལ་ཅན་རྣམ་པ་དགུའོ། །དེའི་འོག་ཏུ་འཛིན་པའི་རྣམ་པར་རྟོག་པ་དང་པོ་གསུངས་པ། སེམས་ཅན་བཏགས་པའི་སྤྱོད་ཡུལ་དང༌། །ཆོས་བཏགས་པ་དང་སྟོང་མིན་ཉིད། །ཆགས་དང་རབ་དབྱེ་བདག་ཉིད་དང༌། །དངོས་པོར་བྱེད་དང་ཐེག་གསུམ་དང༌། །ཡོན་ནི་དག་པ་མ་ཡིན་དང༌། །སྤྱོད་པ་རྣམ་པར་འཁྲུགས་པ་དང</w:t>
      </w:r>
      <w:ins w:id="69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།འཛིན་པར་བྱེད་པ་དང་པོར་ཏེ། །ཤེས་པར་བྱ་བར་བསྒྲགས་པ་ཡིན། །ཞེས་བྱ་བའོ། །རྫས་སུ་ཡོད་པར་མི་སྐྱེ་བས་སེམས་ཅན་དུ་བཏགས་པ་དང</w:t>
      </w:r>
      <w:ins w:id="69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སྣང་བ་ཙམ་དུ་ཟད་པའི་ཕྱིར་གཟུགས་ལ་སོགས་པའི་ཆོས་སུ་བཏགས་པ་དང་། གང་ཟག་དང་ཆོས་དོན་གཞན་གྱིས་སྟོང་ཡང་རང་གི་ངོ་བོར་གནས་པས་སྟོང་པ་མ་ཡིན་པ་དང༌། དེ་དག་ལ་དམིགས་པ་དང་མི་དམིགས་པ་ཉིད་ཀྱི་སྒོ་ནས་ལམ་ལ་ཆགས་པ་དང༌། གཟུགས་ལ་སོགས་པ་རང་དང་སྤྱིའི་མཚན་ཉིད་སོ་སོ་བ་ཉིད་ཀྱིས་རབ་ཏུ་རྣམ་པར་འབྱེད་པ་དང</w:t>
      </w:r>
      <w:ins w:id="69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ཇི་སྐད་བཤད་པའི་ཆེད་དུ་བྱ་བ་མི་བྱེད་པས་དམན་པའི་ཆེད་དུ་བྱ་བ་བྱེད་པ་དང</w:t>
      </w:r>
      <w:ins w:id="69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གཟུགས་ལ་སོགས་པ་མི་དམིགས་པའི་ཕྱིར་ཐེག་པ་གསུམ་གྱིས་ངེས་པར་འབྱུང་བ་དང</w:t>
      </w:r>
      <w:ins w:id="69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ཡང་དག་པར་རབ་ཏུ་མ་ཞུགས་པ་ཉིད་ཀྱིས་ཡོན་དག་པ་མ་ཡིན་པ་དང</w:t>
      </w:r>
      <w:ins w:id="696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སྦྱིན་པ་ལ་སོགས་པ་འཁོར་གསུམ་དུ་དམིགས་པས་སྤྱོད་པ་རྣམ་པར་འཁྲུགས་པའི་གང་ཟག་ཡོད་པར་འཛིན་པ་སྟེ། དེ་ལྟར་འཛིན་པའི་རྣམ་པར་རྟོག་པ་དང་པོ་བསྒོམ་པའི་ལམ་གྱི་སྦྱོར་བའི་གནས་སྐབས་ཀྱི་ཡུལ་ཅན་རྣམ་པ་དགུར་ཤེས་པར་བྱའོ། །དེའི་རྗེས་ལ་འཛིན་པའི་རྣམ་པར་རྟོག་པ་གཉིས་པ་མདོར་གསུངས་པ། སེམས་ཅན་བཏགས་དང་དེ་རྒྱུ་ཡི། །ཡུལ་ཅན་དེ་ཡིས་རྣམ་འཇོམས་པས། །བསྒོམ་པའི་ལམ་དང་འབྲེལ་བ་ཡི། །མི་མཐུན་ཕྱོགས་གཞན་རྣམ་པ་དགུ། །ཞེས་བྱ་བའོ། །སོ་སོའི་སྐྱེ་བོ་དང་འཕགས་པའི་གང་ཟག་ཏུ་བཏགས་པ་དང༌། དེར་རྣམ་པར་གཞག་པའི་རྒྱུ་མ་རིག་པ་དང་ཡེ་ཤེས་ཀྱིས་བསྡུས་པའི་ཕུང་པོའི་རྒྱུན་ལ་མངོན་པར་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ཞེན་པའི་ཡུལ་ཅན་བསྒོམ་པའི་ལམ་གྱིས་ཡང་དག་པར་གཞོམ་པར་བྱ་བ་གང་ཡིན་པ་སྟེ། ལམ་དེ་དང་འབྲེལ་བ་མི་མཐུན་པའི་ཕྱོགས་འཛིན་པའི་རྣམ་པར་རྟོག་པ་གཉིས་པ་རྣམ་པ་དགུ་ཡིན་ནོ། །ཇི་ལྟར་རྣམ་པ་དགུ་ཡིན་ཞེ་ན། བར་སྐབས་ཀྱི་ཚིགས་སུ་བཅད་པ་གསུངས་པ། ཐམས་ཅད་མཁྱེན་ཉིད་གསུམ་དག་གི</w:t>
      </w:r>
      <w:r>
        <w:rPr>
          <w:rFonts w:ascii="Monlam Uni OuChan2" w:hAnsi="Monlam Uni OuChan2" w:cs="Monlam Uni OuChan2"/>
          <w:sz w:val="40"/>
          <w:szCs w:val="40"/>
          <w:cs/>
        </w:rPr>
        <w:t xml:space="preserve"> །</w:t>
      </w:r>
      <w:r w:rsidRPr="007D05D0">
        <w:rPr>
          <w:rFonts w:ascii="Monlam Uni OuChan2" w:hAnsi="Monlam Uni OuChan2" w:cs="Monlam Uni OuChan2"/>
          <w:sz w:val="40"/>
          <w:szCs w:val="40"/>
          <w:cs/>
        </w:rPr>
        <w:t>བདག་ཉིད་ཇི་བཞིན་སྒྲིབ་རྣམ་གསུམ། །ཞི་ལམ་དེ་བཞིན་ཉིད་སོགས་དང༌། །མཚུངས་པར་ལྡན་དང་མི་ལྡན་དང༌། །མི་མཉམ་སྡུག་བསྔལ་ལ་སོགས་དང</w:t>
      </w:r>
      <w:ins w:id="697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།ཉོན་མོངས་རྣམས་ཀྱི་རང་བཞིན་དང</w:t>
      </w:r>
      <w:ins w:id="698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།གཉིས་སུ་མེད་ལ་ཀུན་རྨོངས་ལ། །རྣམ་པར་རྟོག་པ་ཐ་མར་བཞེད། །ཅེས་བྱ་བའོ། །རྣམ་པ་ཐམས་ཅད་མ་ཤེས་པས་རྣམ་པ་ཐམས་ཅད་མཁྱེན་པ་ཉིད་ཀྱི་སྒྲིབ་པ་ལ་ཀུན་ཏུ་རྨོངས་པ་དང</w:t>
      </w:r>
      <w:ins w:id="699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ལམ་ཐམས་ཅད་རྣམ་པར་མ་ཤེས་པས་ལམ་ཤེས་པ་ཉིད་ཀྱི་སྒྲིབ་པ་དང</w:t>
      </w:r>
      <w:ins w:id="700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གཞི་ཐམས་ཅད་རྣམ་པར་མ་ཤེས་པས་གཞི་ཐམས་ཅད་ཤེས་པ་ཉིད་ཀྱི་སྒྲིབ་པ་དང</w:t>
      </w:r>
      <w:ins w:id="701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ཤེས་རབ་ཀྱི་ཕ་རོལ་ཏུ་ཕྱིན་པ་མངོན་པར་མ་ཤེས་པས་ཐམས་ཅད་ཞི་བའི་ལམ་དང</w:t>
      </w:r>
      <w:ins w:id="702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གཟུགས་ལ་སོགས་པ་དང་དེ་བཞིན་ཉིད་ཡོངས་སུ་མ་ཤེས་པས་དེ་བཞིན་ཉིད་ལ་སོགས་པ་དང་མཚུངས་པར་ལྡན་པ་དང་མི་ལྡན་པ་དང༌། བདུད་ལ་སོགས་པའི་རང་གི་ངོ་བོ་ཡོངས་སུ་མ་ཤེས་པས་མི་མཉམ་པ་ཉིད་དང༌། དོན་ལ་སྒྲ་ཇི་བཞིན་པར་འཛིན་པ་ཉིད་ཀྱིས་སྡུག་བསྔལ་བའི་བདེན་པ་ལ་སོགས་པ་དང༌། འདོད་ཆགས་ལ་སོགས་པའི་ངོ་བོ་གློ་བུར་བ་ཉིད་ཡོངས་སུ་མ་ཤེས་པས་ཉོན་མོངས་པའི་རང་བཞིན་དང༌། གཟུང་བ་དང་འཛིན་པའི་མཚན་ཉིད་ཡོངས་སུ་མ་ཤེས་པས་གཉིས་སུ་མེད་པ་ལ་ཀུན་ཏུ་རྨོངས་པ་སྟེ། དེ་ལྟར་ན་འཛིན་པའི་རྣམ་པར་རྟོག་པ་ཐ་མ་བསྒོམ་པའི་ལམ་གྱི་སེམས་དང་སེམས་ལས་བྱུང་བའི་གནས་སྐབས་ཀྱི་ཡུལ་ཅན་རྣམ་པ་དགུར་བཞེད་པ་ཡིན་ནོ། །དེའི་ཕྱིར་བསྒོམ་པའི་ལམ་གྱི་མི་མཐུན་པའི་ཕྱོགས་རྣམ་པ་བཞི་པོ་དེ་དག་གི་དབྱེ་བ་ཁོ་ནས་གཉེན་པོ་རྣམ་པ་བཞི་ཐ་དད་པའི་དབྱེ་བ་ཡང་ཁོང་དུ་ཆུད་པར་བྱ་སྟེ། དེ་ལྟར་ན་གཟུང་བ་དང་འཛིན་པའི་རྣམ་པར་རྟོག་པ་རྣམ་པ་བཞི་པོ་སོ་སོར་དགུ་ཉིད་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འདོད་པ་དང་གཟུགས་དང་གཟུགས་མེད་པའི་ཁམས་ཀྱི་དབྱེ་བས་རྣམ་པར་རྟོག་པ་བརྒྱ་རྩ་བརྒྱད་སྤངས་པ་ན་དེ་དག་གིས་བསྡུས་པའི་ཉོན་མོངས་པའི་བག་ཆགས་བརྒྱ་རྩ་བརྒྱད་དང་བྲལ་བ་ནི་རྟེན་ཅིང་འབྲེལ་བར་འབྱུང་བའི་ཆོས་ཉིད་ཀྱིས་འཐོབ་པོ། །དེ་བས་ན་བསྒོམ་པའི་ལམ་དེའི་བྱེད་པ་གང་ཡིན་པ་སྤང་བར་བྱས་པས་རྣམ་པར་དག་པ་མཐར་ཐུག་པའི་སྒོ་ནས་གསུངས་པ། ཡམས་ནད་འདི་རྣམས་ཟད་ནས་ནི། །ཡུན་རིང་ལོན་ནས་དབུགས་ཕྱིན་ལྟར། །རྣམ་པ་ཀུན་ཏུ་འགྲོ་བ་ཡི། །བདེ་སྒྲུབ་ཡོན་ཏན་ཕུན་ཚོགས་ཀུན། །རྒྱ་མཚོ་ཆེ་ལ་ཆུ་བོ་བཞིན། །འབྲས་བུ་མཆོག་གིས་རབ་མཛེས་པའི། །སེམས་དཔའ་ཆེན་པོ་དེ་ལ་ནི། །རྣམ་པ་ཀུན་ཏུ་སྟེན་པར་བྱེད། །ཅེས་བྱ་བའོ། །རྒྱུན་རིང་དུ་ལེགས་པར་གོམས་པའི་སྟོབས་ཀྱིས་རྣམ་པར་རྟོག་པའི་རིམས་འཚེ་བར་བྱེད་པ་ཉིད་ཀྱིས་ཡམས་ཀྱི་ནད་དུ་གྱུར་པ་འདི་རྣམས་ཟད་ནས་གནོད་པར་བྱེད་པ་མེད་པ་ཉིད་ཀྱིས་དཔེར་ན་ནད་ལས་ཐར་པའི་སྐྱེས་བུ་རིང་ཞིག་ལོན་ནས་བདེ་བར་གནས་པ་ཐོབ་སྟེ་དབུགས་ཕྱིན་པ་ལྟར། སྙིང་རྗེ་དང་ཐབས་མཁས་པའི་དབང་གིས་རྣམ་པ་ཐམས་ཅད་དུ་རྩེ་གཅིག་པས་འགྲོ་བའི་བདེ་བ་མངོན་པར་བསྒྲུབ་པ་ལ་རབ་ཏུ་མཁས་པ་ཐེག་པ་གསུམ་གྱིས་བསྡུས་པའི་ཡོན་ཏན་ཕུན་སུམ་ཚོགས་པ་ལྗོན་ཤིང་ལྟར་རྒྱས་པ་ཐམས་ཅད་རྒྱ་མཚོ་ཆེན་པོ་ལ་ཆུ་བོ་ཐ་དད་པའི་རྒྱུན་འབབ་པ་བཞིན་དུ། བྱང་ཆུབ་སེམས་དཔའ་བསྒོམ་པའི་ལམ་རབ་ཀྱི་མཐར་སོན་པའི་འབྲས་བུས་ཡང་དག་པར་མཛེས་པར་གྱུར་པའི་བདག་ཉིད་ཆེན་པོ་དེ་ལ་རྣམ་པ་ཐམས་ཅད་ནས་རྣམ་པ་ཐམས་ཅད་དུ་མངོན་པར་འོང་བའི་རྣམ་པས་སྟེན་པར་བྱེད་དོ། །བསྒོམ་པའི་ལམ་གྱི་རྩེ་མོ་ཐོབ་པ་ལས་བར་ཆད་མེད་པའི་ལམ་འབྱུང་བས་བར་ཆད་མེད་པའི་རྩེ་མོ་གསུངས་པ། སྟོང་གསུམ་སྐྱེ་བོ་ཉན་ཐོས་དང</w:t>
      </w:r>
      <w:ins w:id="703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།བསེ་རུའི་རྟོགས་པ་ཕུན་ཚོགས་དང་། །བྱང་ཆུབ་སེམས་དཔའི་སྐྱོན་མེད་ལ། །བཀོད་པའི་དགེ་རྣམས་དཔེར་མཛད་ནས། །བསོད་ནམས་མང་པོ་ཉིད་ཀྱིས་ནི། །སངས་རྒྱས་ཉིད་ཐོབ་བར་མེད་དེ། །བར་ཆད་མེད་པའི་ཏིང་ངེ་འཛིན། །དེ་ནི་རྣམ་པ་ཀུན་མཁྱེན་ཉིད། །ཅེས་བྱ་བའོ། །སྐྱེས་བུ་གང་གིས་སྟོང་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D05D0">
        <w:rPr>
          <w:rFonts w:ascii="Monlam Uni OuChan2" w:hAnsi="Monlam Uni OuChan2" w:cs="Monlam Uni OuChan2"/>
          <w:sz w:val="40"/>
          <w:szCs w:val="40"/>
          <w:cs/>
        </w:rPr>
        <w:t>གསུམ་གྱི་འཇིག་རྟེན་གྱི་ཁམས་ཀྱི་སེམས་ཅན་ཐམས་ཅད་ཉན་ཐོས་དང་རང་སངས་རྒྱས་དང་བྱང་ཆུབ་སེམས་དཔའི་སྐྱོན་མེད་པ་ལ་བཀོད་པའི་བསོད་ནམས་མངོན་པར་འདུ་བྱ་བ་གང་ཡིན་པ་དེ་དཔེར་མཛད་ནས་དེ་བས་ཆེས་ཁྱད་པར་དུ་འཕགས་པའི་བསོད་ནམས་མང་པོ་ཉིད་ཀྱིས་སངས་རྒྱས་ཉིད་འཐོབ་པ་ལ་གཞན་གྱིས་བར་དུ་ཆོད་པ་མེད་པའི་ཏིང་ངེ་འཛིན་ཏེ། དེ་ནི་དུས་གཉིས་པར་ནི་རྣམ་པ་ཀུན་མཁྱེན་པ་ཉིད་ཡིན་ནོ། །དེའི་དམིགས་པ་ལ་སོགས་པ་མཚན་ཉིད་ཇི་ལྟ་བུར་བརྟག་ཅེ་ན། བར་སྐབས་ཀྱི་ཚིགས་སུ་བཅད་པས་མཚན་ཉིད་གསུངས་པ། འདི་ཡི་དམིགས་པ་དངོས་མེད་དེ། །བདག་པོ་དྲན་པ་ཡིན་པར་བཞེད། །རྣམ་པ་ཞི་ཉིད་འདི་ལ་ནི། །རབ་ཏུ་སྨྲ་རྣམས་བརྒྱུད་མར་རྒོལ། །ཞེས་བྱ་བའོ། །བར་ཆད་མེད་པའི་ཏིང་ངེ་འཛིན་འདིའི་དམིགས་པའི་ཡུལ་ནི་ཆོས་ཐམས་ཅད་དངོས་པོ་མེད་པ་ཡིན་ནོ། །བདག་པོའི་རྐྱེན་ནི་སེམས་དང་པོ་བསྐྱེད་པ་ནས་བཟུང་སྟེ་ཡིད་ལ་བྱེད་པ་ཕུན་སུམ་ཚོགས་པ་དྲན་པ་ཡིན་ནོ། །རྣམ་པ་ནི་རང་བཞིན་གྱི་སྤྲོས་པ་ཉེ་བར་ཞི་བ་ཉིད་གང་ཡིན་པའོ། །གནས་འདི་ལ་ནི་གཏིང་དཔག་དཀའ་བའི་ཕྱིར་རྟོག་གེ་རབ་ཏུ་སྨྲ་བ་རྣམས་ཀྱི་ལོག་པར་རྟོག་པའི་ཀླན་ཀའི་རྒོལ་བ་བརྒྱུད་མར་འབྱུང་བས་ཐབས་ལ་མཁས་པས་དེ་དག་བསལ་བར་བྱ་སྟེ། འདིས་ནི་འདི་ཟབ་པ་ཉིད་བསྙད་དོ་ཞེས་བྱ་བ་དགོངས་པ་ཡིན་ནོ། །ལོག་པར་རྟོག་པ་དེ་དག་གང་གིས་བསལ་བར་བྱ་བ་ཡིན་ཞེ་ན། དམིགས་པ་འཐད་པ་དེ་ཡི་ནི། །ངོ་བོ་ཉིད་ངེས་གཟུང་བ་དང</w:t>
      </w:r>
      <w:ins w:id="704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།རྣམ་ཀུན་མཁྱེན་ཉིད་ཡེ་ཤེས་དང་། །དམ་པའི་དོན་དང་ཀུན་རྫོབ་དང༌། །སྦྱོར་དང་དཀོན་མཆོག་གསུམ་པོ་དང༌། །ཐབས་བཅས་ཐུབ་པའི་རྟོགས་པ་དང༌། །ཕྱིན་ཅི་ལོག་ནི་ལམ་བཅས་དང༌། །གཉེན་པོ་མི་མཐུན་ཕྱོགས་དག་དང</w:t>
      </w:r>
      <w:ins w:id="705" w:author="lib3" w:date="2016-09-09T12:58:00Z">
        <w:r w:rsidRPr="007D05D0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7D05D0">
        <w:rPr>
          <w:rFonts w:ascii="Monlam Uni OuChan2" w:hAnsi="Monlam Uni OuChan2" w:cs="Monlam Uni OuChan2"/>
          <w:sz w:val="40"/>
          <w:szCs w:val="40"/>
          <w:cs/>
        </w:rPr>
        <w:t>། །མཚན་ཉིད་དང་ནི་བསྒོམ་པ་ལ། །སྨྲ་བ་རྣམས་ཀྱིས་ལོག་རྟོག་པ། །རྣམ་པ་ཀུན་མཁྱེན་ཉིད་རྟེན་ཅན། །རྣམ་པ་བཅུ་དྲུག་དག་ཏུ་བཞེད། །ཅེས་བྱ་བའོ། །འདུས་བྱས་དང་འདུས་མ་བྱས་དག་དངོས་པོ་མེད་པ་ཉིད་ཀྱིས་དམིགས་པ་འཐད་པ་དང༌། རྣམ་པ་ཐམས་ཅད་དུ་ངོ་བོ་ཉིད་མེད་པ་ཉིད་ཀྱིས་དམིགས་པའི་ངོ་བོ་ཉིད་ངེས་པར་བཟུང་བ་དང༌། ཐ་སྙད་དུ་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དངོས་བོ་མེད་པ་དམིགས་པས་རྣམ་པ་ཐམས་ཅད་མཁྱེན་པ་ཉིད་ཀྱི་ཡེ་ཤེས་དང</w:t>
      </w:r>
      <w:ins w:id="706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དེ་བཞིན་ཉིད་ཀྱི་ངོ་བོ་ཉིད་ཀྱིས་ཀུན་རྫོབ་དང་དོན་དམ་པའི་བདེན་པ་གཉིས་དང༌། སྦྱིན་པ་ལ་སོགས་པ་མི་དམིགས་པ་ཉིད་ཀྱིས་སྦྱོར་བ་དང</w:t>
      </w:r>
      <w:ins w:id="707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རྟོགས་པར་བྱ་བ་མེད་པ་ཉིད་ཀྱི་ཚུལ་ཉིད་ཀྱི་རྟོག་པས་སངས་རྒྱས་དཀོན་མཆོག་དང</w:t>
      </w:r>
      <w:ins w:id="708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ནམ་མཁའི་མཚན་ཉིད་ཅན་གྱི་ཚུལ་ཉིད་ཀྱིས་དྲི་མ་དང་བྲལ་བས་ཆོས་དཀོན་མཆོག་དང༌། གཟུགས་ལ་སོགས་པ་ལ་སྤྱོད་པ་བཀག་པའི་ཚུལ་ཉིད་ཀྱིས་ཕ་རོལ་ཏུ་ཕྱིན་པ་དྲུག་ལ་སྤྱོད་པའི་དགེ་འདུན་དཀོན་མཆོག་དང༌། འཁོར་གསུམ་མི་དམིགས་པ་ཉིད་ཀྱིས་ཐབས་མཁས་པ་དང༌། དངོས་པོ་དང་དངོས་པོ་མེད་པ་དང་གཉིས་ཀའི་ངོ་བོར་རྟོགས་པ་བཀག་པ་ཉིད་ཀྱིས་དེ་བཞིན་གཤེགས་པའི་མངོན་པར་རྟོགས་པ་དང</w:t>
      </w:r>
      <w:ins w:id="709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མི་རྟག་པ་ལ་སོགས་པའི་སྤྲོས་པ་རྣམ་པར་གཞག་པ་ཉིད་ཀྱིས་རྟག་པ་ལ་སོགས་པ་ཕྱིན་ཅི་ལོག་དང</w:t>
      </w:r>
      <w:ins w:id="710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ལམ་རྣམ་པར་བསྒོམ་པའི་འབྲས་བུ་མངོན་སུམ་དུ་མི་བྱེད་པ་ཉིད་ཀྱིས་ལམ་དང</w:t>
      </w:r>
      <w:ins w:id="711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ལམ་གྱི་རྣམ་པར་གཞག་པ་ཙམ་གྱི་དོར་བ་དང་བླང་བའི་མཚན་ཉིད་ཀྱིས་མི་མཐུན་པའི་ཕྱོགས་དང་གཉེན་པོ་དང</w:t>
      </w:r>
      <w:ins w:id="712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ཡང་དག་པར་ཆོས་ཅན་མེད་པ་ཉིད་ཀྱིས་ཆོས་ཀྱི་མཚན་ཉིད་དང</w:t>
      </w:r>
      <w:ins w:id="713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རང་དང་སྤྱིའི་མཚན་ཉིད་མེད་པ་ཉིད་ཀྱིས་མཚན་ཉིད་མེད་པའི་མཚན་ཉིད་ཤེས་རབ་ཀྱི་ཕ་རོལ་ཏུ་ཕྱིན་པ་བསྒོམ་པ་ཡིན་ནོ་ཞེས་བྱ་བའོ། །ཐབས་ལ་མཁས་པའི་མཚན་ཉིད་རབ་ཏུ་མི་ཤེས་པའི་རབ་ཏུ་སྨྲ་བ་ཉིད་ཐམས་ཅད་ཀྱི་ལོག་པར་རྟོག་པས་ཕན་ཚུན་འགལ་བ་ལྟ་བུར་སྒྲུབ་པ་གང་ཡིན་པ་རྣམ་པ་ཐམས་ཅད་མཁྱེན་པ་ཉིད་ཀྱི་རྟེན་ཅན་ལོག་པར་བསྒྲུབ་པ་བཅུ་དྲུག་པོ་དེ་དག་བྱང་ཆུབ་སེམས་དཔའ་བློ་གྲོས་དང་ལྡན་པ་རྣམས་ཀྱིས་བདེན་པ་གཉིས་ལ་བརྟེན་པའི་ཐབས་ལ་མཁས་པས་རྣམ་པར་བསལ་བར་བྱ་བར་བཞེད་དོ། །ཤེས་རབ་ཀྱི་ཕ་རོལ་ཏུ་ཕྱིན་པའི་མན་ངག་གི་བསྟན་བཅོས་མངོན་པར་རྟོགས་པའི་རྒྱན་གྱི་འགྲེལ་པ་ཤེས་རབ་སྒྲོན་མའི་ཕྲེང་བ་ཞེས་བྱ་བ་ལས་སྐབས་ལྔ་པའི་འགྲེལ་པའོ།། །།རྩེ་མོའི་མངོན་པར་རྟོགས་པ་ཐོབ་པས་ཆོས་དཀར་པོ་ཐམས་ཅད་མཐར་གྱིས་འབྲེལ་བར་བསྒོམ་དགོས་པའི་ཕྱིར་མཐར་གྱིས་པའི་མངོན་པར་རྟོགས་པ་གསུངས་པ། སྦྱིན་པ་ཤེས་རབ་བར་དག་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714" w:author="thoesam" w:date="2016-10-07T09:23:00Z">
            <w:rPr>
              <w:rFonts w:ascii="Microsoft Himalaya" w:hAnsi="Microsoft Himalaya" w:cs="Monlam Uni OuChan2" w:hint="cs"/>
              <w:cs/>
            </w:rPr>
          </w:rPrChange>
        </w:rPr>
        <w:t>དང</w:t>
      </w:r>
      <w:ins w:id="71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16" w:author="thoesam" w:date="2016-10-07T09:23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17" w:author="thoesam" w:date="2016-10-07T09:23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8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9" w:author="thoesam" w:date="2016-10-07T09:23:00Z">
            <w:rPr>
              <w:rFonts w:cs="Monlam Uni OuChan2" w:hint="cs"/>
              <w:cs/>
            </w:rPr>
          </w:rPrChange>
        </w:rPr>
        <w:t>།སངས་རྒྱས་ལ་སོགས་དྲན་དང་ཆོས།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0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1" w:author="thoesam" w:date="2016-10-07T09:23:00Z">
            <w:rPr>
              <w:rFonts w:cs="Monlam Uni OuChan2" w:hint="cs"/>
              <w:cs/>
            </w:rPr>
          </w:rPrChange>
        </w:rPr>
        <w:t>།དངོས་མེད་ངོ་བོ་ཉིད་ཀྱིས་དེ།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2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3" w:author="thoesam" w:date="2016-10-07T09:23:00Z">
            <w:rPr>
              <w:rFonts w:cs="Monlam Uni OuChan2" w:hint="cs"/>
              <w:cs/>
            </w:rPr>
          </w:rPrChange>
        </w:rPr>
        <w:t>།མཐར་གྱིས་པ་ཡི་བྱ་བར་བཞེད།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4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5" w:author="thoesam" w:date="2016-10-07T09:23:00Z">
            <w:rPr>
              <w:rFonts w:cs="Monlam Uni OuChan2" w:hint="cs"/>
              <w:cs/>
            </w:rPr>
          </w:rPrChange>
        </w:rPr>
        <w:t>།ཅེས་བྱ་བའོ།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6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7" w:author="thoesam" w:date="2016-10-07T09:23:00Z">
            <w:rPr>
              <w:rFonts w:cs="Monlam Uni OuChan2" w:hint="cs"/>
              <w:cs/>
            </w:rPr>
          </w:rPrChange>
        </w:rPr>
        <w:t>།འཁོར་གསུམ་རྣམ་པར་དག་པའི་བདག་ཉིད་ཀྱི་སྦྱིན་པ་ལ་སོགས་པ་ཕ་རོལ་ཏུ་ཕྱིན་པ་རྣམ་པ་དྲུག་ཡོངས་སུ་སྤྱད་པ་བསླབ་པ་ཐམས་ཅད་ཡང་དག་པར་སྒྲུབ་པར་བྱེད་པ་དང</w:t>
      </w:r>
      <w:ins w:id="72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29" w:author="thoesam" w:date="2016-10-07T09:23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30" w:author="thoesam" w:date="2016-10-07T09:23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1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2" w:author="thoesam" w:date="2016-10-07T09:23:00Z">
            <w:rPr>
              <w:rFonts w:cs="Monlam Uni OuChan2" w:hint="cs"/>
              <w:cs/>
            </w:rPr>
          </w:rPrChange>
        </w:rPr>
        <w:t>སྟོབས་དང་མི་འཇིགས་པ་ལ་སོགས་པ་དོན་དམ་པར་དྲན་པ་མེད་ཅིང་ཡིད་ལ་བྱར་མེད་པའི་ཚུལ་གྱིས་སངས་རྒྱས་རྗེས་སུ་དྲན་པ་དང༌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3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4" w:author="thoesam" w:date="2016-10-07T09:23:00Z">
            <w:rPr>
              <w:rFonts w:cs="Monlam Uni OuChan2" w:hint="cs"/>
              <w:cs/>
            </w:rPr>
          </w:rPrChange>
        </w:rPr>
        <w:t>དེ་བཞིན་དུ་དགེ་བ་དང་མི་དགེ་བ་དང་ལུང་དུ་མ་བསྟན་པའི་ཆོས་རྗེས་སུ་དྲན་པ་དང༌།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5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6" w:author="thoesam" w:date="2016-10-07T09:23:00Z">
            <w:rPr>
              <w:rFonts w:cs="Monlam Uni OuChan2" w:hint="cs"/>
              <w:cs/>
            </w:rPr>
          </w:rPrChange>
        </w:rPr>
        <w:t>ཚུལ་དེ་ཉིད་ཀྱིས་འཕགས་པ་ཕྱིར་མི་ལྡོག་པའི་དགེ་འདུན་རྗེས་སུ་དྲན་པ་དང༌།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7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8" w:author="thoesam" w:date="2016-10-07T09:23:00Z">
            <w:rPr>
              <w:rFonts w:cs="Monlam Uni OuChan2" w:hint="cs"/>
              <w:cs/>
            </w:rPr>
          </w:rPrChange>
        </w:rPr>
        <w:t>དེ་བཞིན་དུ་མ་ཉམས་པ་ལ་སོགས་པའི་ཚུལ་ཁྲིམས་དང༌།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9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0" w:author="thoesam" w:date="2016-10-07T09:23:00Z">
            <w:rPr>
              <w:rFonts w:cs="Monlam Uni OuChan2" w:hint="cs"/>
              <w:cs/>
            </w:rPr>
          </w:rPrChange>
        </w:rPr>
        <w:t>ཟང་ཟིང་ལ་སོགས་པའི་གཏོང་བ་དང༌།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1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2" w:author="thoesam" w:date="2016-10-07T09:23:00Z">
            <w:rPr>
              <w:rFonts w:cs="Monlam Uni OuChan2" w:hint="cs"/>
              <w:cs/>
            </w:rPr>
          </w:rPrChange>
        </w:rPr>
        <w:t>འདོད་པ་ལ་སོགས་པའི་ལྷ་རྗེས་སུ་དྲན་པ་དང༌།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3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4" w:author="thoesam" w:date="2016-10-07T09:23:00Z">
            <w:rPr>
              <w:rFonts w:cs="Monlam Uni OuChan2" w:hint="cs"/>
              <w:cs/>
            </w:rPr>
          </w:rPrChange>
        </w:rPr>
        <w:t>སེམས་དང་པོ་བསྐྱེད་པ་ནས་བཟུང་སྟེ།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5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6" w:author="thoesam" w:date="2016-10-07T09:23:00Z">
            <w:rPr>
              <w:rFonts w:cs="Monlam Uni OuChan2" w:hint="cs"/>
              <w:cs/>
            </w:rPr>
          </w:rPrChange>
        </w:rPr>
        <w:t>རྣམ་པ་ཐམས་ཅད་མཁྱེན་པ་ཉིད་ཡིད་ལ་བྱེད་པའི་སེམས་ཀྱིས་ཆོས་ཐམས་ཅད་དངོས་པོ་མེད་པའི་ངོ་བོ་ཉིད་དུ་སློབ་པ་གང་ཡིན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7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8" w:author="thoesam" w:date="2016-10-07T09:23:00Z">
            <w:rPr>
              <w:rFonts w:cs="Monlam Uni OuChan2" w:hint="cs"/>
              <w:cs/>
            </w:rPr>
          </w:rPrChange>
        </w:rPr>
        <w:t>དེ་ལྟར་ན་རྣམ་པ་བཅུ་གསུམ་གྱིས་དཀར་པོའི་ཆོས་ཐམས་ཅད་རིམ་གྱིས་འབྲེལ་པ་ཡོངས་སུ་རྫོགས་པར་བྱེད་པ་དེ་ནི་འདིར་མཐར་གྱིས་སྒྲུབ་པའི་བྱ་བར་བཞེད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9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0" w:author="thoesam" w:date="2016-10-07T09:23:00Z">
            <w:rPr>
              <w:rFonts w:cs="Monlam Uni OuChan2" w:hint="cs"/>
              <w:cs/>
            </w:rPr>
          </w:rPrChange>
        </w:rPr>
        <w:t>།ཤེས་རབ་ཀྱི་ཕ་རོལ་ཏུ་ཕྱིན་པའི་མན་ངག་གི་བསྟན་བཅོས་མངོན་པར་རྟོགས་པའི་རྒྱན་གྱི་འགྲེལ་པ་ཤེས་རབ་སྒྲོན་མའི་ཕྲེང་བ་ཞེས་བྱ་བ་ལས་སྐབས་དྲུག་པའི་འགྲེལ་པའོ།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1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2" w:author="thoesam" w:date="2016-10-07T09:23:00Z">
            <w:rPr>
              <w:rFonts w:cs="Monlam Uni OuChan2" w:hint="cs"/>
              <w:cs/>
            </w:rPr>
          </w:rPrChange>
        </w:rPr>
        <w:t>།།མཐར་གྱིས་སྒྲུབ་པའི་མངོན་པར་རྟོགས་པ་ལས་ཤིན་ཏུ་གོམས་པའི་བདག་ཉིད་ཀྱི་སྐད་ཅིག་མ་གཅིག་པའི་མངོན་པར་རྟོགས་པ་བྱང་ཆུབ་པ་འབྱུང་བའི་ཕྱིར་དེ་ལ་མཚན་ཉིད་ཀྱི་རབ་ཏུ་དབྱེ་བས་རྣམ་པ་བཞི་ལས་དང་པོ་རྣམ་པར་སྨིན་པ་མ་ཡིན་པའི་མཚན་ཉིད་ཟག་པ་མེད་པའི་ཆོས་ཐམས་ཅད་སྐད་ཅིག་མ་གཅིག་གིས་མངོན་པར་བྱང་ཆུབ་པ་གསུང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3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4" w:author="thoesam" w:date="2016-10-07T09:23:00Z">
            <w:rPr>
              <w:rFonts w:cs="Monlam Uni OuChan2" w:hint="cs"/>
              <w:cs/>
            </w:rPr>
          </w:rPrChange>
        </w:rPr>
        <w:t>སྦྱིན་པ་ལ་སོགས་རེ་རེས་ཀྱང</w:t>
      </w:r>
      <w:ins w:id="75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56" w:author="thoesam" w:date="2016-10-07T09:23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57" w:author="thoesam" w:date="2016-10-07T09:23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8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9" w:author="thoesam" w:date="2016-10-07T09:23:00Z">
            <w:rPr>
              <w:rFonts w:cs="Monlam Uni OuChan2" w:hint="cs"/>
              <w:cs/>
            </w:rPr>
          </w:rPrChange>
        </w:rPr>
        <w:t>།ཟག་མེད་ཆོས་ཀུན་བསྡུས་པའི་ཕྱིར།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0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1" w:author="thoesam" w:date="2016-10-07T09:23:00Z">
            <w:rPr>
              <w:rFonts w:cs="Monlam Uni OuChan2" w:hint="cs"/>
              <w:cs/>
            </w:rPr>
          </w:rPrChange>
        </w:rPr>
        <w:t>།ཐུབ་པའི་སྐད་ཅིག་གཅིག་པ་ཡིས།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2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3" w:author="thoesam" w:date="2016-10-07T09:23:00Z">
            <w:rPr>
              <w:rFonts w:cs="Monlam Uni OuChan2" w:hint="cs"/>
              <w:cs/>
            </w:rPr>
          </w:rPrChange>
        </w:rPr>
        <w:t>།རྟོགས་པ་འདི་ནི་ཤེས་པར་བྱ།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4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5" w:author="thoesam" w:date="2016-10-07T09:23:00Z">
            <w:rPr>
              <w:rFonts w:cs="Monlam Uni OuChan2" w:hint="cs"/>
              <w:cs/>
            </w:rPr>
          </w:rPrChange>
        </w:rPr>
        <w:t>།ཞེས་བྱ་བའོ།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6" w:author="thoesam" w:date="2016-10-07T09:23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7" w:author="thoesam" w:date="2016-10-07T09:23:00Z">
            <w:rPr>
              <w:rFonts w:cs="Monlam Uni OuChan2" w:hint="cs"/>
              <w:cs/>
            </w:rPr>
          </w:rPrChange>
        </w:rPr>
        <w:t>།དུས་རིང་མོ་ཞིག་ནས་སྦྱིན་པ་ལ་སོགས་པ་ཕ་རོལ་ཏུ་ཕྱིན་པ་རྣམ་པ་ལྔ་ཤིན་ཏུ་ཕུལ་དུ་གྱུར་པའི་མཐུས་དེ་དག་གང་ཡང་རུང་བ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སྐད་ཅིག་མ་གཅིག་པོ་དངོས་པོ་སོ་སོར་ངེས་པར་ཕྱིན་ཅི་ལོག་དང་བྲལ་བའི་ངོ་བོས་ས་བདུན་པར་ཡོངས་སུ་སོན་པར་གྱུར་པའི་བར་གྱི། སྦྱིན་པ་ལ་སོགས་པ་ནས་དཔེ་བྱད་བཟང་པོ་བརྒྱད་ཅུའི་བར་གྱི་ཟག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་པ་མེད་པའི་ཆོས་ཐམས་ཅད་བསྡུས་པའི་ཕྱིར་ཐུབ་པ་བྱང་ཆུབ་སེམས་དཔའི་སྐད་ཅིག་མ་གཅིག་པའི་རྟོགས་པས་མངོན་པར་རྫོགས་པར་བྱང་ཆུབ་པའོ་ཞེས་ཤེས་པར་བྱའོ། །ཇི་ལྟར་ན་ཟག་པ་མེད་པའི་ཡེ་ཤེས་གཅིག་དམིགས་ན་ཟག་པ་མེད་པའི་ཆོས་ཐམས་ཅད་མངོན་དུ་འགྱུར་བ་ཡིན་ཞེ་ན། འཇིག་རྟེན་པའི་དཔེས་གྲུབ་པ་གཅིག་གསུངས་པ། ཇི་ལྟར་སྐྱེས་བུས་ཟོ་ཆུན་རྒྱུད། །རྡོག་ཐབས་གཅིག་གིས་བསྐྱོད་པ་ན། །ཐམས་ཅད་ཅིག་ཅར་འགུལ་བ་ལྟར། །སྐད་ཅིག་གཅིག་ཤེས་དེ་བཞིན་ནོ། །ཞེས་བྱ་བའོ། །དཔེར་ན་བཟོ་བོ་མཁས་པ་སྔོན་བཟོ་ལེགས་པར་བྱས་པའི་ཟོ་ཆུན་གྱི་རྒྱུད་སྐྱེས་བུས་རྡོག་པའི་ཐབས་གཅིག་གིས་བསྐྱོད་ན་ཐམས་ཅད་དུས་གཅིག་ཏུ་འགུལ་བར་འགྱུར་རོ། །དཔེ་དེ་བཞིན་དུ་ཆོས་ཀྱི་དབྱིངས་ཀྱི་མཐུ་ལས་མངོན་དུ་ལེགས་པར་བསྒོམས་པ་མཐར་ཕྱིན་པའི་དབང་གིས་སྐད་ཅིག་མ་གཅིག་ཁོ་ན་ལ་ཟག་པ་མེད་པའི་ཡེ་ཤེས་གཅིག་མངོན་དུ་གྱུར་ན་དེའི་བདག་ཉིད་ཀྱི་རིགས་ཅན་མཐའ་དག་མངོན་དུ་བྱེད་པ་ཡིན་ནོ། །གཉིས་པ་རྣམ་པར་སྨིན་པའི་ཆོས་ཉིད་ཀྱི་མཚན་ཉིད་ཟག་པ་མེད་པའི་ཆོས་ཐམས་ཅད་སྐད་ཅིག་མ་གཅིག་གིས་མངོན་པར་བྱང་ཆུབ་པ་གསུངས། གང་ཚེ་ཆོས་དཀར་ཐམས་ཅད་ཀྱི། །རང་བཞིན་ཤེས་རབ་ཕ་རོལ་ཕྱིན། །རྣམ་སྨིན་ཆོས་ཉིད་གནས་སྐབས་སྐྱེས། །དེ་ཚེ་སྐད་ཅིག་གཅིག་ཡེ་ཤེས། །ཞེས་བྱ་བའོ། །གང་གི་ཚེ་ཆོས་རབ་ཏུ་དཀར་བ་ཐམས་ཅད་ཀྱི་རང་བཞིན་ཤེས་རབ་ཀྱི་ཕ་རོལ་ཏུ་ཕྱིན་པ་ཉིད་ཀྱི་ཕྱིར་རྣམ་པ་ཐམས་ཅད་དུ་དེ་ཡིད་ལ་བྱེད་པ་དང་མ་བྲལ་བ་དབང་དུ་གྱུར་པའི་མཐུས་རྣམ་པར་སྨིན་པའི་ཆོས་ཉིད་ཀྱི་གནས་སྐབས་དྲི་མ་རྣམས་དང་བྲལ་བའི་ངོ་བོ་ཉིད་སྐྱེས་པ་དེའི་ཚེ་སྐད་ཅིག་མ་གཅིག་ཁོ་ན་ལ་ས་བརྒྱད་པ་ལ་སོགས་པ་རྣམ་པར་སྨིན་པའི་བདག་ཉིད་ཟག་པ་མེད་པའི་ཆོས་ཐམས་ཅད་མངོན་སུམ་དུ་འགྱུར་བའི་ཕྱིར་སྐད་ཅིག་མ་གཅིག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པའི་རྟོགས་པས་མངོན་པར་རྫོགས་པར་བྱང་ཆུབ་པ་ཡིན་ནོ། །གསུམ་པ་ཆོས་ཐམས་ཅད་མཚན་ཉིད་མེད་པའི་མཚན་ཉིད་སྐད་ཅིག་མ་གཅིག་གིས་མངོན་པར་བྱང་ཆུབ་པ་གསུངས་པ། སྦྱིན་པ་སོགས་པའི་སྤྱོད་པ་ཡིས། །ཆོས་ཀུན་རྨི་ལམ་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འདྲར་གནས་ནས། །ཆོས་རྣམས་མཚན་ཉིད་མེད་པ་ཉིད། །སྐད་ཅིག་མ་ནི་གཅིག་གིས་རྟོགས། །ཞེས་བྱ་བའོ། །སྔོན་ཆོས་ཐམས་ཅད་རྨི་ལམ་ལྟ་བུར་གོམས་པའི་སྒོ་ནས་སྦྱིན་པ་ལ་སོགས་པའི་ཕ་རོལ་ཏུ་ཕྱིན་པ་དྲུག་ཡོངས་སུ་སྤྱད་པས་འདིར་ཆོས་ཐམས་ཅད་རྨི་ལམ་གྱི་ངོ་བོ་ཉིད་དུ་རྟོགས་པ་ལ་གནས་ཏེ་སྐད་ཅིག་མ་གཅིག་ཁོ་ནས་ཀུན་ནས་ཉོན་མོངས་པ་དང་རྣམ་པར་བྱང་བའི་ཆོས་ཐམས་ཅད་ནི་རང་དང་སྤྱིའི་མཚན་ཉིད་མེད་པའོ་ཞེས་མངོན་སུམ་དུ་བྱེད་པའི་ཕྱིར་སྐད་ཅིག་མ་གཅིག་པའི་རྟོགས་པས་མངོན་པར་རྫོགས་པར་བྱང་ཆུབ་པ་ཉིད་ཡིན་ནོ། །བཞི་པ་ཆོས་ཐམས་ཅད་གཉིས་སུ་མེད་པའི་མཚན་ཉིད་སྐད་ཅིག་མ་གཅིག་གིས་མངོན་པར་བྱང་ཆུབ་པ་གསུངས་པ། རྨི་ལམ་དང་ནི་དེ་མཐོང་ཉིད། །གཉིས་ཀྱི་ཚུལ་དུ་མི་མཐོང་ལྟར། །ཆོས་རྣམས་གཉིས་སུ་མེད་པ་ཡི། །དེ་ཉིད་སྐད་ཅིག་གཅིག་གིས་མཐོང</w:t>
      </w:r>
      <w:ins w:id="768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།ཞེས་བྱ་བའོ། །ཇི་ལྟར་རྨི་ལམ་ནི་བརྫུན་པ་ཉིད་ཀྱིས་རྨི་ལམ་ལ་བཟུང་བ་དང་རྨི་ལམ་མཇོང་བ་ལ་འཛིན་པ་མི་མཐོང་བ་བཞིན་དུ་རྣམ་པ་ཐམས་ཅད་བར་ཆད་མེད་པར་གཉིས་སུ་སྣང་བ་སྤང་བ་གོམས་པ་དང་དུ་གྱུར་པའི་བྱང་ཆུབ་སེམས་དཔས་ཆོས་ཐམས་ཅད་ཀྱང་དེ་ལྟ་བུའི་ཆོས་ཉིད་ཡིན་ནོ་ཞེས་སྐད་ཅིག་མ་གཅིག་ཁོ་ནས་ཆོས་རྣམས་ཀྱི་དེ་ཁོ་ན་གཟུང་བ་དང༌། འཛིན་པ་གཉིས་སུ་མེད་པ་མངོན་དུ་བྱེད་པའི་ཕྱིར་སྐད་ཅིག་མ་གཅིག་པའི་རྟོགས་པས་མངོན་པར་རྫོགས་པར་བྱང་ཆུབ་པ་ཡིན་ནོ། །ཤེས་རབ་ཀྱི་ཕ་རོལ་ཏུ་ཕྱིན་པའི་མན་ངག་གི་བསྟན་བཅོས་མངོན་པར་རྟོགས་པའི་རྒྱན་གྱི་འགྲེལ་པ་ཤེས་རབ་སྒྲོན་མའི་ཕྲེང་བ་ཞེས་བྱ་བ་ལས་སྐབས་བདུན་པའི་འགྲེལ་པའོ།། །།ད་ནི་མངོན་པར་རྟོགས་པ་རྣམས་ཀྱི་འབྲས་བུ་ཡོངས་སུ་སྨིན་པ་གང་ཡིན་པ་ཆོས་ཀྱི་སྐུ་འཆད་པར་མཛད་པས་དེ་ཡང་སྐུ་རྣམ་པ་བཞི་ཕྲིན་ལས་དང་བཅས་པས་རབ་ཏུ་དབྱེ་བ་ལས་རེ་ཞིག་རང་བཞིན་གྱིས་ལྷུན་གྱིས་གྲུབ་ཅིང་རྣམ་པར་དག་པ་ཡོན་ཏ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ཐམས་ཅད་རྫོགས་པའི་བདག་ཉིད་ངོ་བོ་ཉིད་ཀྱི་སྐུ་གསུངས་པ། ཐུབ་པའི་ངོ་བོ་ཉིད་སྐུ་ནི། །ཟག་པ་མེད་པའི་ཆོས་གང་དག །ཐོབ་གྱུར་རྣམ་ཀུན་རྣམ་དག་པ། །དེ་དག་རང་བཞི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ན་མཚན་ཉིད་ཅན། །ཞེས་བྱ་བའོ། །ཐུབ་པ་སངས་རྒྱས་བཅོམ་ལྡན་འདས་ཀྱི་ངོ་བོ་ཉིད་སྐུ་ནི་ཤིན་ཏུ་ཕུལ་དུ་གྱུར་པའི་ཡེ་ཤེས་ཀྱི་བདག་ཉིད་འཇིག་རྟེན་ལས་འདས་པའི་ཆོས་ཀྱི་དབྱིངས་ཀྱི་ངོ་བོ་ཉིད་ཀྱིས་ཟག་པ་མེད་པའི་ཆོས་ཐམས་ཅད་ཐོབ་པར་གྱུར་པ་དྲི་མ་རྣམས་གློ་བུར་བ་ཡིན་པ་ཉིད་ཀྱིས་རྣམ་པ་ཐམས་ཅད་དུ་རྣམ་པར་དག་ཅིང་བཅོས་མ་མ་ཡིན་པའི་དོན་གྱིས་རང་བཞིན་གྱིས་དབེན་པར་གྱུར་པ་གང་ཡིན་པ་ངོ་བོ་ཉིད་ཀྱིས་གནས་པའི་མཚན་ཉིད་ཅན་ཡིན་ནོ། །དེ་ལས་ཐ་དད་པ་མ་ཡིན་པ་ཟག་པ་མེད་པ་ཉིད་ཀྱི་བདག་ཉིད་ཆོས་ཀྱི་སྐུ་གསུངས་པ། བྱང་ཆུབ་ཕྱོགས་མཐུན་ཚད་མེད་དང</w:t>
      </w:r>
      <w:ins w:id="769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།རྣམ་པར་ཐར་དང་མཐར་གྱིས་ནི། །སྙོམས་འཇུག་དགུ་ཡི་བདག་ཉིད་དང་། །ཟད་པར་བཅུ་ཡི་བདག་ཉིད་དང༌། །ཟིལ་གྱིས་གནོན་པའི་སྐྱེ་མཆེད་ནི། །རབ་ཏུ་དབྱེ་བས་རྣམ་བརྒྱད་དང༌། །ཉོན་མོངས་མེད་དང་སྨོན་མཁྱེན་དང༌། །མངོན་ཤེས་སོ་སོ་ཡང་དག་རིག །རྣམ་པ་ཐམས་ཅད་དག་བཞི་དང༌། །དབང་བཅུ་དང་ནི་སྟོབས་བཅུ་དང༌། །མི་འཇིགས་པ་ནི་བཞི་དག་དང༌། །བསྲུང་བ་མེད་པ་རྣམ་གསུམ་དང༌། །དྲན་པ་ཉེར་གཞག་རྣམ་གསུམ་དང༌། །བསྙེལ་བ་མི་མངའི་ཆོས་ཉིད་དང༌། །བག་ཆགས་ཡང་དག་བཅོམ་པ་དང༌། །སྐྱེ་ལ་ཐུགས་རྗེ་ཆེན་པོ་དང༌། །ཐུབ་པ་ཁོ་ནའི་མ་འདྲེས་ཆོས། །བཅོ་བརྒྱད་བཤད་པ་གང་ཡིན་དང༌། །རྣམ་པ་ཐམས་ཅད་མཁྱེན་ཉིད་དང༌། །ཆོས་ཀྱི་སྐུ་ཞེས་བརྗོད་པ་ཡིན། །ཞེས་བྱ་བའོ། །དེ་ལ་བྱང་ཆུབ་ཀྱི་ཕྱོགས་དང་མཐུན་པའི་ཆོས་སུམ་ཅུ་རྩ་བདུན་གང་ཞེ་ན། ལུས་དང༌། ཚོར་བ་དང༌། སེམས་དང༌། ཆོས་རྣམས་ལ་དྲན་པ་ཉེ་བར་གཞག་པ་བཞི་དང། མི་དགེ་བ་དང་དགེ་བ་སྐྱེས་པ་དང་མ་སྐྱེས་པ་དག་གོ་རིམས་བཞིན་དུ་སྤོང་བ་དང༌། མི་སྐྱེད་པ་ཉིད་དང༌། ཅིག་ཤོས་ཀྱི་ངོ་བོས་ཡང་དག་པར་སྤོང་བ་རྣམ་པ་བཞི་དང༌། འདུན་པ་དང༌། བརྩོན་འགྲུས་དང༌། སེམས་དང</w:t>
      </w:r>
      <w:ins w:id="770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དཔྱོད་པའི་ཏིང་ངེ་འཛིན་ཏེ་རྫུ་འཕྲུལ་གྱི་རྐང་པ་བཞི་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དང། དད་པ་དང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༌། བརྩོན་འགྲུས་དང༌། དྲན་པ་དང༌། ཏིང་ངེ་འཛིན་དང༌། ཤེས་རབ་ཀྱི་དབང་པོ་སྟེ་དབང་པོ་རྣམ་པ་ལྔ་དང༌། དད་པ་དང༌། བརྩོན་འགྲུས་དང༌། དྲན་པ་དང༌། ཏིང་ངེ་འཛིན་དང༌། ཤེས་རབ་ཀྱི་སྟོབས་ཏེ་སྟོབས་རྣམ་པ་ལྔ་དང༌། དྲན་པ་དང༌། ཆོས་རབ་ཏུ་རྣམ་པར་འབྱེད་པ་དང༌། བརྩོན་འགྲུས་དང༌། དགའ་བ་དང༌། ཤིན་ཏུ་སྦྱངས་པ་དང༌། ཆོས་ཉིད་དེ་ཁོ་ན་ཉིད་མངོན་སུམ་དུ་རྟོགས་པ་རྩེ་གཅིག་ཏུ་གནས་པས་ཏིང་ངེ་འཛིན་དང༌། བཏང་སྙོམས་ཡང་དག་བྱང་ཆུབ་ཀྱི་ཡན་ལག་སྟེ་བྱང་ཆུབ་ཀྱི་ཡན་ལག་གི་རྣམ་པ་བདུན་དང༌། ཡང་དག་པའི་ལྟ་བ་དང༌། རྟོག་པ་དང༌། ངག་དང༌། ལས་ཀྱི་མཐའ་དང༌། འཚོ་བ་དང༌། རྩོལ་བ་དང༌། དྲན་པ་དང༌། ཏིང་ངེ་འཛིན་ཏེ་འཕགས་པའི་ལམ་ཡན་ལག་རྣམ་པ་བརྒྱད་དོ། །ཚད་མེད་པ་བཞི་གང་ཞེ་ན། བྱམས་པ་དང༌། སྙིང་རྗེ་དང༌། དགའ་བ་དང༌། བཏང་སྙོམས་རྣམས་སོ། །རྣམ་པར་ཐར་པ་བརྒྱད་གང་ཞེ་ན། ནང་གཟུགས་ཅན་དང་གཟུགས་ཅན་མ་ཡིན་པར་འདུ་ཤེས་པས་ཕྱི་རོལ་གྱི་གཟུགས་རྣམས་ལ་རྣམ་པར་ལྟ་བ་ཞེས་བྱ་བ་གཉིས་དང</w:t>
      </w:r>
      <w:ins w:id="771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སྡུག་པའི་རྣམ་པར་ཐར་པ་ལུས་ཀྱིས་མངོན་སུམ་དུ་བྱས་ནས་རྫོགས་པར་བྱས་ཏེ་གནས་པ་ཞེས་བྱ་བ་གཅིག་དང༌། ནམ་མཁའ་མཐའ་ཡས་དང༌། རྣམ་ཤེས་མཐའ་ཡས་དང༌། ཅི་ཡང་མེད་པ་དང༌། འདུ་ཤེས་མེད་འདུ་ཤེས་མེད་མིན་སྐྱེ་མཆེད་ཅེས་བྱ་བ་བཞི་དང༌། འདུ་ཤེས་དང</w:t>
      </w:r>
      <w:ins w:id="772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ཚོར་བ་འགོག་པ་ཞེས་བྱ་བ་གཅིག་གོ། །མཐར་གྱིས་གནས་པའི་སྙོམས་པར་འཇུག་པ་དགུ་གང་ཞེ་ན། བསམ་གཏན་དང་པོ་དང</w:t>
      </w:r>
      <w:ins w:id="773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གཉིས་པ་དང༌། གསུམ་པ་དང༌། བཞི་པ་སྟེ་གཟུགས་ཁམས་ཀྱི་བསམ་གཏན་རྣམ་པ་བཞི་དང༌། ནམ་མཁའ་མཐའ་ཡས་ལ་སོགས་པ་གཟུགས་མེད་པའི་སྙོམས་པར་འཇུག་པ་རྣམ་པ་བཞི་དང</w:t>
      </w:r>
      <w:ins w:id="774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འགོག་པའི་སྙོམས་པར་འཇུག་པ་ཉིད་དོ། །ཟད་པར་བསྒོམ་པ་བཅུ་གང་ཞེ་ན། མཐའ་དག་སྔོན་པོ་དང༌། སེར་པོ་དང༌། དམར་པོ་དང༌། དཀར་པོ་དང༌། ས་དང༌། ཆུ་དང༌། མེ་དང༌། རླུང་དང༌། ནམ་མཁའ་དང༌། རྣམ་པར་ཤེས་པ་རྣམ་པར་བསྒོམ་པ་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ཞེས་བྱ་བ་ཟད་པར་བསྒོམ་པ་རྣམ་པ་བཅུ་དང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༌། ཟིལ་གྱིས་གནོན་པའི་སྐྱེ་མཆེད་བརྒྱད་གང་ཞེ་ན། ནང་གི་གཟུགས་དང་གཟུགས་མེད་པར་འདུ་ཤེས་པ་དག་གིས་སོ་སོར་ཆུང་ངུ་དང</w:t>
      </w:r>
      <w:ins w:id="775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ཆེན་པོ་དང་དམན་པ་དང་གྱ་ནོམ་པ་དག་ཏུ་ཕྱི་རོལ་གྱི་གཟུགས་རྣམས་ལ་ལྟ་ཞིང་དེ་དག་ཟིལ་གྱིས་མནན་ནས་ཤེས་ཤིང་མཐོང་བ་ཞེས་བྱ་བ་བཞི་དང</w:t>
      </w:r>
      <w:ins w:id="776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ནང་གི་གཟུགས་མེད་པར་འདུ་ཤེས་པ་དག་ཁོ་ནས་ཕྱི་རོལ་གྱི་གཟུགས་སྔོན་པོ་དང༌། སེར་པོ་དང༌། དམར་པོ་དང༌། དཀར་པོ་རྣམས་ཟིལ་གྱིས་མནན་ནས་ཤེས་ཤིང་མཐོང་བ་ཞེས་བྱ་བ་རྣམ་པ་བཞིའོ། །ཉོན་མོངས་པ་མེད་པ་གང་ཞེ་ན། བདག་ཉིད་ཉེ་བར་ཞི་བས་ཕ་རོལ་གྱི་རྒྱུད་དུ་གཏོགས་པའི་ཉོན་མོངས་པའི་དགྲའི་རྒྱུན་དྲུངས་འབྱིན་པའི་ཏིང་ངེ་འཛིན་ཞེས་བྱ་བ་གང་ཡིན་པའོ། །སྨོན་གནས་མཁྱེན་པ་གང་ཞེ་ན། ཇི་ལྟར་བཞེད་པ་ཉིད་ཚུལ་ཇི་ལྟ་བར་ཡང་དག་པར་མཁྱེན་པ་ཉིད་ཀྱིས་ལྷུན་གྱིས་གྲུབ་པ་ལ་སོགས་པ་འཁོར་བ་ཇི་སྲིད་པའི་སྐབས་སུ་འཇུག་པ་ཞེས་བྱ་བ་གང་ཡིན་པའོ། །མངོན་པར་ཤེས་པ་དྲུག་གང་ཞེ་ན། རྫུ་འཕྲུལ་དང༌། ལྷའི་རྣ་བ་དང༌། སྔོན་གྱི་གནས་དང༌། འཆི་འཕོ་བ་དང༌། སྐྱེ་བ་དང༌། གཞན་གྱི་སེམས་དང༌། ཟག་པ་ཟད་པ་ཤེས་པ་རྣམས་སོ། །སོ་སོ་ཡང་དག་པར་རིག་པ་བཞི་གང་ཞེ་ན། དོན་དང༌། ཆོས་དང༌། དེས་པའི་ཚིག་དང༌། སྤོབས་པ་སོ་སོ་ཡང་དག་པར་རིག་པ་རྣམས་སོ། །རྣམ་པ་ཐམས་ཅད་ཡོངས་སུ་དག་པ་གང་ཞེ་ན། རྟེན་དང༌། དམིགས་པ་དང</w:t>
      </w:r>
      <w:ins w:id="777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ཐུགས་དང༌། ཡེ་ཤེས་ཡོངས་སུ་དག་པ་རྣམས་སོ། །དབང་རྣམ་པ་བཅུ་གང་ཞེ་ན། ཚེ་དང༌། སེམས་དང༌། ཡོ་བྱད་དང༌། ལས་དང༌། སྐྱེ་བ་དང༌། མོས་པ་དང༌། སྨོན་ལམ་དང༌། རྫུ་འཕྲུལ་དང༌། ཡེ་ཤེས་དང༌། ཆོས་ལ་དབང་བ་རྣམས་སོ། །སྟོབས་བཅུ་གང་ཞེ་ན། གནས་དང་གནས་མ་ཡིན་པ་དང༌། ལས་ཀྱི་རྣམ་པར་སྨིན་པ་དང</w:t>
      </w:r>
      <w:ins w:id="778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ཁམས་སྣ་ཚོགས་པ་དང</w:t>
      </w:r>
      <w:ins w:id="779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མོས་པ་སྣ་ཚོགས་པ་དང</w:t>
      </w:r>
      <w:ins w:id="780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དབང་པོ་མཆོག་དང་མཆོག་མ་ཡིན་པ་དང༌། ཀུན་ཏུ་འགྲོ་བའི་ལམ་དང༌། བསམ་གཏན་ལ་སོགས་པ་སྙོམས་པར་འཇུག་པ་ལྟ་བ་དང༌། སྔོན་གྱི་གནས་དང༌། འཆི་འཕོ་བ་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དང་སྐྱེ་བ་དང་ཟག་པ་ཟད་པ་མཁྱེན་པའི་སྟོབས་རྣམས་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སོ། །མི་འཇིགས་པ་རྣམ་པ་བཞི་གང་ཞེ་ན། བདག་གི་ཆོས་ཐམས་ཅད་མངོན་པར་རྫོགས་པར་སངས་རྒྱས་སོ་ཞེས་བྱ་བ་དང༌། ཟག་པ་ཟད་དོ་ཞེས་བྱ་བ་དང༌། གཞན་ལ་ངེས་པར་འབྱུང་བའི་ལམ་བསྟན་པ་དང༌། ལམ་གྱི་བར་ཆད་དམ་བཅས་པ་ལ་ལྷའམ་བདུད་དམ་ཚངས་པ་ལ་སོགས་པས་རྒོལ་བ་མེད་པས་མི་འཇིགས་པ་རྣམས་སོ། །བསྲུང་བ་མེད་པ་གསུམ་གང་ཞེ་ན། སྐུ་དང༌། གསུང་དང༌། ཐུགས་ཀྱི་སྤྱོད་པ་ཡོངས་སུ་དག་པ་ཉིད་ཀྱིས། འདི་ལ་ཕྱིན་ཅི་ལོག་གི་ཀུན་ཏུ་སྤྱོད་པ་གཞན་གྱི་ཡོངས་སུ་ཤེས་པའི་བསྙེངས་པ་བཅབ་པར་བྱའོ་སྙམ་པའི་དགོངས་པ་མི་མངའ་བའོ། །དྲན་པ་ཉེ་བར་གཞག་པ་གསུམ་གང་ཞེ་ན། ཆོས་སྟོན་པ་ན་ཉན་པར་འདོད་པ་དང༌། ཉན་པར་མི་འདོད་པ་དང༌། གཉིས་ཀ་ལ་གོ་རིམས་བཞིན་དུ་རྗེས་སུ་ཆགས་པ་དང༌། ཁོང་ཁྲོ་བ་དང༌། གཉིས་ཀས་དབེན་པ་ཁོ་ནར་བཏང་སྙོམས་སུ་དྲན་པ་དང་ལྡན་པར་གནས་སོ་ཞེས་བྱ་བའོ། །བསྙེལ་བ་མི་མངའ་བའི་ཆོས་ཉིད་གང་ཞེ་ན། ཐུགས་རྗེ་དང་ཐབས་མཁས་པ་ཉིད་ཀྱིས་སེམས་ཅན་གྱི་དོན་མཛད་པའི་དུས་ལས་མི་འདའ་བའི་མཚན་ཉིད་གང་ཡིན་པའོ། །བག་ཆགས་ཡང་དག་པར་བཅོམ་པ་གང་ཞེ་ན། ཉོན་མོངས་པ་དང་ཤེས་བྱའི་སྒྲིབ་པའི་བག་ལ་ཉལ་གྱི་ས་བོན་སྤངས་ཏེ་རྣམ་པ་ཐམས་ཅད་དུ་དྲུངས་ཕྱུང་བས་ནམ་མཁའ་དྲི་མ་མེད་པ་ལྟར་ཤིན་ཏུ་ཡོངས་སུ་དག་པའོ། །སྐྱེ་བོ་ལ་ཐུགས་རྗེ་ཆེན་པོ་གང་ཞེ་ན། སྐྱེ་བོ་མཐོ་རིས་དང་ངན་འགྲོར་གྱུར་པ་མ་ལུས་པ་ལ་སྒྲིབ་པ་མེད་པའི་ཐུགས་རྗེ་ཆེན་པོ་ཉིད་ཀྱིས་ཉིན་དང་མཚན་མོ་དུས་དྲུག་ཏུ་གཟིགས་ཤིང་སྐྱོབ་པར་བཞེད་པའོ། །སངས་རྒྱས་ཀྱི་ཆོས་མ་འདྲེས་པ་བཅོ་བརྒྱད་གང་ཞེ་ན། འཁྲུལ་པ་དང</w:t>
      </w:r>
      <w:ins w:id="781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ཅ་ཅོ་མི་མངའ་བ་དང། དགོངས་པ་ཉམས་པ་དང༌། མཉམ་པར་མ་བཞག་པ་དང༌། ཐ་དད་པ་ཉིད་ཀྱི་འདུ་ཤེས་དང༌། མ་བརྟགས་པའི་བཏང་སྙོམས་མི་མངའ་བ་རྣམ་པ་དྲུག་དང༌། འདུན་པ་དང༌། བརྩོན་འགྲུས་དང༌། དྲན་པ་དང༌། ཏིང་ངེ་འཛིན་དང༌། ཤེས་རབ་དང༌། རྣམ་པར་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གྲོལ་བའི་ཡེ་ཤེས་གཟིགས་པ་ལས་ཉམས་པ་མི་མངའ་བ་རྣམ་པ་དྲུག་དང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༌། སྐུ་དང༌། གསུང་དང༌། ཐུགས་ཀྱི་ཕྲིན་ལས་ཐམས་ཅད་ཡེ་ཤེས་སྔོན་དུ་འགྲོ་ཞིང་ཡེ་ཤེས་ཀྱི་རྗེས་སུ་འབྲང་བ་རྣམ་པ་གསུམ་དང༌། འདས་པ་དང༌། མ་འོངས་པ་དང༌། ད་ལྟར་བའི་དུས་ལ་མ་ཆགས་མ་ཐོགས་པའི་ཡེ་ཤེས་གཟིགས་པ་འཇུག་པ་ཞེས་བྱ་བ་རྣམ་པ་གསུམ་མོ། །རྣམ་པ་ཐམས་ཅད་མཁྱེན་པ་ཉིད་གང་ཞེ་ན། ཆོས་ཐམས་ཅད་རྣམ་པ་ཐམས་ཅད་དུ་མངོན་པར་རྫོགས་པར་བྱང་ཆུབ་པ་གང་ཡིན་པའོ། །དང་ཞེས་བྱ་བའི་སྒྲས་བསྡུས་པ་ཆོས་ཐམས་ཅད་ལ་མངའ་སྒྱུར་བའི་རང་བྱུང་བ་དང༌། སངས་རྒྱས་ཐམས་ཅད་ཀྱིས་བཤད་པ་དེ་ཁོ་ན་ཉིད་ཇི་ལྟ་བའི་མཚན་ཉིད་དེ་བཞིན་ཉིད་རྣམས་ཏེ། ཆོས་འདི་གང་གི་ངོ་བོ་ཉིད་ཟག་པ་མེད་པ་མངོན་སུམ་དུ་གྱུར་པའི་སྐུ་ཡིན་པས་ཆོས་ཀྱི་སྐུ་ཞེས་བྱ་བར་བརྗོད་པ་ཡིན་ནོ། །དེ་ལ་ཉོན་མོངས་པ་མེད་པའི་ཁྱད་པར་བར་སྐབས་ཀྱི་ཚིགས་སུ་བཅད་པ་གསུངས་པ། ཉན་ཐོས་ཉོན་མོངས་མེད་པའི་ལྟ། །མི་ཡི་ཉོན་མོངས་ཡོངས་སྤོང་ཉིད། །རྒྱལ་བའི་གྲོང་སོགས་དེ་དག་གི །ཉོན་མོངས་རྒྱུན་གཅོད་ཉོན་མོངས་མེད། །ཅེས་བྱ་བའོ། །ཉན་ཐོས་ལ་སོགས་པའི་ཉོན་མོངས་པ་མེད་པའི་ཏིང་ངེ་འཛིན་ནི་བདག་ཉིད་ལ་མིའི་ཉོན་མོངས་པ་སྤོང་བའམ། བདག་མཐོང་བ་ལས་འགའ་ཞིག་ལ་ཉོན་མོངས་པ་སྐྱེ་བར་གྱུར་ན་མི་རུང་ངོ་ཞེས་ཆེད་དུ་བྱ་བས་ཉོན་མོངས་པ་སྤོང་བ་ཡིན་ལ་དེ་བཞིན་གཤེགས་པ་རྣམས་ཀྱི་ཉོན་མོངས་པ་མེད་པའི་ཏིང་ངེ་འཛིན་ནི་གྲོང་ཁྱེར་ལ་སོགས་པར་གཤེགས་ནས་སྐྱེ་བོ་མཐའ་དག་གི་ཉོན་མོངས་པའི་རྒྱུན་དྲུངས་འབྱིན་པར་མཛད་པ་ཡིན་ནོ། །ཡང་སྨོན་གནས་མཁྱེན་པའི་ཁྱད་པར་བར་སྐབས་ཀྱི་ཚིགས་སུ་བཅད་པ་གསུངས་པ། སངས་རྒྱས་སྨོན་གནས་མཁྱེན་པ་ནི། །ལྷུན་གྱིས་གྲུབ་དང་ཆགས་སྤངས་དང</w:t>
      </w:r>
      <w:ins w:id="782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 xml:space="preserve">། །ཐོགས་པ་མེད་དང་རྟག་གནས་དང་། །འདྲི་བ་ཀུན་ལན་འདེབས་པར་བཞེད། །ཅེས་བྱ་བའོ། །ཉན་ཐོས་ལ་སོགས་པའི་སྨོན་གནས་མཁྱེན་པ་ནི་འབད་པ་ལ་རག་ལས་པ་ཉིད་དང༌། མཉམ་པར་གཞག་པ་ལ་ཆགས་པ་དང༌། ཉི་ཚེ་བ་ཉིད་དང༌། རེས་འགའ་བ་ཉིད་དང༌།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འདྲི་བ་རྣམས་ཀྱི་ལན་ཐེབས་པ་མ་ཡིན་ནོ། །སངས་རྒྱས་རྣམས་ཀྱི་སྨོན་གནས་མཁྱེན་པ་ནི་མཚན་མ་མེད་པ་ཉིད་དུ་རང་གི་ངང་གིས་འཇུག་པ་དང</w:t>
      </w:r>
      <w:ins w:id="783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མཉམ་པར་གཞག་པ་དང་མཉམ་པར་གཞག་པ་མ་ཡིན་པའི། བྱེ་བྲག་མེད་པས་ལྟོས་པ་དང་བཅས་པའི་ཆགས་པ་སྤངས་པ་དང༌། སྒྲིབ་པའི་ཚོགས་བག་ཆགས་དང་བཅས་པ་ཡང་དག་པར་བཅོམ་པས་ཤེས་བྱ་ཐམས་ཅད་ལ་ཐོགས་པ་མེད་པ་དང༌། འཁོར་བ་ཇི་སྲིད་པར་འབྱུང་བའི་ཕྱིར་རྟག་ཏུ་གནས་པ་དང༌། སོ་སོ་ཡང་དག་པར་རིག་པ་ཕུན་སུམ་ཚོགས་པ་བརྙེས་པས་འདྲི་བའི་ལན་འདེབས་པར་མཛད་པ་ཡིན་ནོ། །འདི་སྙམ་དུ་འདི་ལྟ་བུའི་དེ་བཞིན་གཤེགས་པ་ཅིའི་ཕྱིར་རྟག་ཏུ་སེམས་ཅན་གྱི་དོན་མི་མཛད་ཅེས་དོགས་པའི་ལན་བར་སྐབས་ཀྱི་ཚིགས་སུ་བཅད་པས་གསུངས་པ། རྒྱུ་ནི་ཡོངས་སུ་སྨིན་གྱུར་ནས། །གང་དང་གང་ལ་གང་དུ་ནི། །གང་ཚེ་བྱ་བ་ཕན་གྱུར་པ། །དེ་དང་དེ་ལ་དེ་སྣང་ངོ</w:t>
      </w:r>
      <w:ins w:id="784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།ཞེས་བྱ་བའོ། །སྔོན་བསྐྱེད་པའི་དགེ་བའི་རྩ་བ་ས་བོན་སངས་རྒྱས་ལ་སོགས་པ་ལ་དམིགས་པའི་རྒྱུ་ཡོངས་སུ་བརྟས་པར་གྱུར་ནས་སེམས་ཅན་གང་དང་གང་ལ་གང་གིས་དུས་སུ་ཆོས་གང་བསྟན་པ་ལ་སོགས་པ་མཛད་ན་དོན་དུ་འགྱུར་བ་དེའི་ཚེ་བཻ་ཌཱུརྱའི་ས་གཞི་ལ་ལྷའི་དབང་པོ་ལ་སོགས་པ་བཞིན་དུ། སྔོན་གྱི་སྨོན་ལམ་ལ་སོགས་པའི་དབང་གིས་དེ་བཞིན་གཤེགས་པ་དེ་དང་དེ་ལ་སོགས་པ་སྣང་བར་འགྱུར་ཏེ། དུས་ཐམས་ཅད་དུ་ཡིད་བཞིན་གྱི་ནོར་བུ་ལྟར་ཉེ་བར་མཁོ་བའི་དོན་ཐམས་ཅད་སྦྱིན་པར་མཛད་དོ། །རྐྱེན་ཡོད་ཀྱང་རང་གི་རྒྱུ་མ་ཚང་ན་མི་འབྱུང་བ་དཔེས་གསུངས་པ། ལྷ་ཡི་རྒྱལ་པོས་ཆར་ཕབ་ཀྱང༌། །ས་བོན་མི་རུང་མི་འཁྲུངས་ལྟར། །སངས་རྒྱས་རྣམས་ནི་བྱུང་གྱུར་ཀྱང༌། །སྐལ་བ་མེད་པས་བཟང་མི་མྱོང༌། །ཞེས་གསུངས་སོ། །དཔེར་ན་ལྷའི་རྒྱལ་པོ་ལ་སོགས་པས་ནམ་མཁའ་ལ་སྤྲིན་གྱི་ཕུང་པོ་དཀྲིགས་ཏེ་ཆར་གྱི་རྒྱུན་གཉའ་ཤིང་ཙམ་གྱི་ཆ་ཕབ་ཏུ་ཟིན་ཀྱང་ཏིལ་ལ་སོགས་པའི་ས་བོན་རུལ་བས་མི་རུང་བར་གྱུར་པ་དག་ལས་འབྲས་བུ་བཟང་པོ་མི་འཁྲུངས་པ་བཞིན་དུ། དེ་བཞིན་གཤེགས་པ་ཐུགས་རྗེ་ཆེན་པོའི་བདག་ཉིད་ཅན་སྐྱེ་བོ་མཐའ་དག་གི་དོན་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བྱ་བ་ལ་རབ་ཏུ་མཁས་པ་རྣམས་བྱུང་ཡང་སྐལ་བ་དང་མི་ལྡན་པས་སྣོད་དུ་མ་གྱུར་པ་རྣམས་ཀྱིས་དེ་ལས་དམ་པའི་ཆོས་མཉན་པ་ལ་སོགས་པའི་གོ་འཕང་བཟང་པོ་རྗེས་སུ་ཉམས་སུ་མྱོང་བར་མི་འགྱུར་བ་ཉིད་དོ། །གལ་ཏེ་སྐལ་བ་དང་ལྡན་པ་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འགའ་ཞིག་ལ་དོན་སོ་སོར་ངེས་པའི་རྟེན་ཅན་དུས་རེས་འགའ་འབྱུང་བས་ཇི་ལྟར་ཁྱབ་པ་དང་རྟག་པ་ཡིན་ཞེས་བྱ་བའི་ལན་དུ་བར་སྐབས་ཀྱི་ཚིགས་སུ་བཅད་པ་གསུངས་པ། དེ་ལྟར་མཛད་པ་རྒྱ་ཆེའི་ཕྱིར། །སངས་རྒྱས་ཁྱབ་པར་ངེས་པར་བརྗོད། །དེ་ཉིད་ཟད་པ་མེད་པའི་ཕྱིར། །རྟག་པ་ཉིད་ཀྱང་བརྗོད་པ་ཡིན། །ཞེས་བྱ་བའོ། །ཇི་སྐད་བཤད་པའི་ཚུལ་གྱིས་རང་གི་ངོ་བོ་རྣམ་པ་ཐམས་ཅད་དུ་གཞན་གྱི་དོན་མཛད་པ་རྒྱ་ཆེ་བའི་ཕྱིར་དང</w:t>
      </w:r>
      <w:ins w:id="785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རྒྱུན་ཆགས་སུ་འཁོར་བ་ཇི་སྲིད་པར་བཞུགས་ཀྱང་ཉིད་ཀྱིས་སྒྲུབ་པའི་དོན་གྱི་བདག་ཉིད་ལ་ནམ་དུ་ཡང་ཟད་པ་མི་མངའ་བའི་ཕྱིར་གོ་རིམས་བཞིན་དུ་སངས་རྒྱས་ཁྱབ་པ་དང་རྟག་པ་ཞེས་མངོན་པར་བརྗོད་པར་བྱའོ། །ཆོས་ཀྱི་སྐུའི་ངོ་བོ་ཉིད་ཀྱི་མཐུས་གདུལ་བྱ་མཆོག་ཏུ་གྱུར་པ་རྣམས་ལ་རྗེས་སུ་མཐུན་པའི་ཆོས་སྟོན་པར་མཛད་པ་ལོངས་སྤྱོད་རྫོགས་པའི་སྐུ་གསུངས་པ། མཚན་ནི་སུམ་ཅུ་རྩ་གཉིས་དང</w:t>
      </w:r>
      <w:ins w:id="786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།དཔེ་བྱད་བརྒྱད་ཅུའི་བདག་ཉིད་ནི། །ཐེག་ཆེན་ཉེ་བར་ལོངས་སྤྱོད་ཕྱིར། །ཐུབ་པའི་ལོངས་སྤྱོད་རྫོགས་སྐུར་བཞེད། །ཅེས་བྱ་བའོ། །གཟུགས་ཀྱི་སྐུ་ཕུན་སུམ་ཚོགས་པའི་ངོ་བོ་ཉིད་མཚན་སུམ་ཅུ་རྩ་གཉིས་དང</w:t>
      </w:r>
      <w:ins w:id="787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དཔེ་བྱད་བཟང་པོ་བརྒྱད་ཅུས་འབར་བ་འདི་ནི་བྱང་ཆུབ་སེམས་དཔའ་ཆེན་པོས་བཅུ་ལ་ཞུགས་པ་རྣམས་དང་ཐབས་ཅིག་ཐེག་པ་ཆེན་པོའི་ཆོས་ཀྱི་ལོངས་སྤྱོད་ཀྱི་དགའ་བ་དང་བདེ་བ་དང་ཤིན་ཏུ་ཁ་ན་མ་ཐོ་བ་མེད་པར་ཉེ་བར་ལོངས་སྤྱོད་པའི་ཕྱིར་སངས་རྒྱས་བཅོམ་ལྡན་འདས་ཀྱི་ལོངས་སྤྱོད་རྫོགས་པའི་སྐུ་ཡིན་ནོ། །དེ་ལ་མཚན་སུམ་ཅུ་རྩ་གཉིས་གང་ཞེ་ན། བར་སྐབས་ཀྱི་ཚིགས་སུ་བཅད་པ་གསུངས་པ། ཕྱག་ཞབས་འཁོར་ལོའི་མཚན་དང་རུས་སྦལ་ཞབས། །ཕྱག་དང་ཞབས་སོར་དྲ་བས་འབྲེལ་བ་དང་། །ཕྱག་ནི་ཞབས་བཅས་འཇམ་ཞིང་གཞོན་ཤ་ཆགས། །འདི་ཡི་སྐུ་ནི་བདུན་དག་མཐོ་བ་དང་། །སོར་མོ་རིང་དང་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རྟིང་ཡངས་སྐུ་ཆེ་དྲང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༌། །ཞབས་ལོང་མི་མངོན་སྤུ་ནི་གྱེན་དུ་ཕྱོགས། །བྱིན་པ་ཨེ་ན་ཡའི་འདྲ་ཕྱག་རིང་མཛེས། །མདོམས་ཀྱི་སྦ་བ་སྦུབས་སུ་ནུབ་པའི་མཆོག །པགས་པ་གསེར་མདོག་པགས་པ་སྲབ་པ་དང</w:t>
      </w:r>
      <w:ins w:id="788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་། །སྤུ་ནི་རེ་རེ་ནས་གཡས་ལེགས་འཁྲུངས་དང</w:t>
      </w:r>
      <w:ins w:id="789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།ཞལ་མཛོད་སྤུས་བརྒྱན་སྐུ་སྟོད་སེང་གེ་འདྲ། །འདི་ཡི་དཔུང་པའི་མགོ་ཟླུམ་ཐལ་གོང་རྒྱས། །འདི་ལ་རོ་མི་ཞིམ་པའང་རོ་མཆོག་སྣང</w:t>
      </w:r>
      <w:ins w:id="790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།སྐུ་ནི་ནྱ་གྲོ་དྷ་ལྟར་ཆུ་ཞེང་གབ། །གཙུག་ཏོར་དབུར་ལྡན་ལྗགས་རིང་མཛེས་པ་དང</w:t>
      </w:r>
      <w:ins w:id="791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།ཚངས་དབྱངས་འགྲམ་པ་སེང་གེའི་འདྲ་དང་ཚེམས། །ཤིན་ཏུ་དཀར་དང་ཚད་མཉམ་ཐགས་བཟང་དང</w:t>
      </w:r>
      <w:ins w:id="792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།གྲངས་ནི་བཞི་བཅུ་ཐམ་པ་ཚང་བ་དང</w:t>
      </w:r>
      <w:ins w:id="793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།སྤྱན་ནི་མཐོན་མཐིང་སྤྱན་རྫི་བ་མཆོག་གི །འདྲ་བ་འདི་དག་སུམ་ཅུ་རྩ་གཉིས་མཚན། །འདི་ལ་མཚན་ནི་གང་གང་གིས། །སྒྲུབ་པར་བྱེད་པའི་རྒྱུ་གང་ཡིན། །དེ་དང་དེ་ནི་རབ་རྫོགས་པས། །མཚན་ནི་འདི་དག་ཡང་དག་འགྲུབ། །བླ་མ་སྐྱེལ་ལ་སོགས་པ་དང</w:t>
      </w:r>
      <w:ins w:id="794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།ཡང་དག་བླངས་ལ་བརྟན་པ་དང</w:t>
      </w:r>
      <w:ins w:id="795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།བསྡུ་བ་བསྟེན་དང་གྱ་ནོམ་པའི། །དངོས་པོ་སྦྱིན་དང་གསད་བྱ་དག །ཐར་པར་བྱེད་དང་དགེ་བ་ནི། །ཡང་དག་བླངས་པ་སྤེལ་ལ་སོགས། །སྒྲུབ་བྱེད་རྒྱུ་ཡི་མཚན་ཉིད་དེ། །མདོ་ལས་ཇི་སྐད་འབྱུང་བ་བཞིན། །ཞེས་བྱ་བའོ། །དེ་ལ་ཚིག་ལེའུར་བྱས་པ་དང་པོ་ལྔས་ནི་མཚན་རྣམས་ཀྱི་རང་གི་མཚན་ཉིད་བསྟན་ཏོ། །དེའི་འོག་ཏུ་ཚིག་ལེའུར་བྱས་པ་གཅིག་གིས་དེ་དག་འགྲུབ་པར་བྱེད་པའི་རྒྱུ་སྤྱིར་བསྟན་ཏོ། །དེ་ནས་ཚིག་ལེའུར་བྱས་པ་གཉིས་ཀྱིས་རྒྱུ་སོ་སོ་ཡང་དག་པར་བཤད་པ་ཡིན་ནོ། །འདི་ལྟར་བླ་མ་སྐྱེལ་བ་དང་བསུ་བ་ལ་སོགས་པས་ཕྱག་དང་ཞབས་འཁོར་ལོའི་མཚན་དང་ལྡན་པ་ཉིད་དང</w:t>
      </w:r>
      <w:ins w:id="796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སྡོམ་པ་ཡང་དག་པར་བླངས་པ་བརྟན་པ་ཉིད་ཀྱིས་རུས་སྦལ་བཞིན་དུ་ཞབས་ཤིན་ཏུ་གནས་པ་ཉིད་དང</w:t>
      </w:r>
      <w:ins w:id="797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བསྡུ་བའི་དངོས་པོ་བཞི་བསྟེན་པས་ཕྱག་དང་ཞབས་ཀྱི་སོར་མོ་ངང་པའི་རྒྱལ་པོ་ལྟ་བུར་དྲ་བས་འབྲེལ་པ་ཉིད་དང༌། བཟའ་བ་དང་བཅའ་བ་ལ་སོགས་པ་གྱ་ནོམ་པ་བྱིན་པས་ཕྱག་དང་ཞབས་འཇམ་ཞིང་གཞོན་ཤ་ཆགས་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པ་ཉིད་དང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༌། བལྡག་པ་ལ་སོགས་པ་ཤིན་ཏུ་གྱ་ནོམ་པ་བྱིན་པས་ཕྱག་དང་ཞབས་དང་ཐལ་གོང་དང་ལྟག་པའི་ཕྱོགས་མཐོ་བའི་ཕྱིར་བདུན་མཐོ་བ་ཉིད་དང</w:t>
      </w:r>
      <w:ins w:id="798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གསད་པར་བྱ་བ་ལས་ཐར་བར་བྱས་པས་སོར་མོ་རིང་བ་ཉིད་དང</w:t>
      </w:r>
      <w:ins w:id="799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འཚོ་བ་ལ་ཕན་བཏགས་པ་ཉིད་ཀྱིས་རྟིང་པ་ཡངས་པ་ཉིད་དང</w:t>
      </w:r>
      <w:ins w:id="800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སྲོག་གཅོད་པ་སྤངས་པ་ཉིད་ཀྱིས་སྐུ་ཆེ་ཞིང་དྲང་བ་ཉིད་དང</w:t>
      </w:r>
      <w:ins w:id="801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དགེ་བའི་ཆོས་ཡང་དག་པར་བླངས་པས་ཞབས་ལོང་བུ་མི་མངོན་པ་ཉིད་དང</w:t>
      </w:r>
      <w:ins w:id="802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དགེ་བའི་ཆོས་ཡང་དག་པར་བླངས་པ་སྤེལ་བས་སྐུའི་སྤུ་གྱེན་དུ་ཕྱོགས་པ་ཉིད་དང</w:t>
      </w:r>
      <w:ins w:id="803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རིག་པ་དང་བཟོ་ལ་སོགས་པ་གུས་པར་བྱས་ཏེ་བྱིན་པས་བྱིན་པ་རི་དྭགས་ཨེ་ན་ཡའི་ལྟ་བུ་དང</w:t>
      </w:r>
      <w:ins w:id="804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ནོར་བདོག་པ་སློང་བ་པོའི་སྐྱེ་བོ་ཕྱིར་མ་སྤངས་པས་ཕྱག་རིང་ཞིང་མཛེས་པ་ཉིད་དང</w:t>
      </w:r>
      <w:ins w:id="805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སྐྱེ་བོ་ཐམས་ཅད་ཚངས་པར་སྤྱོད་པ་ཡང་དག་པར་ལེན་དུ་འཇུག་པ་དང</w:t>
      </w:r>
      <w:ins w:id="806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གསང་བའི་ཚིག་བསྲུངས་པས་མདོམས་ཀྱི་སྦ་བ་སྦུབས་སུ་ནུབ་པ་ཉིད་དང༌། གདིང་བ་གྱ་ནོམ་པ་བྱིན་པས་མདོག་གསེར་དང་འདྲ་བ་ཉིད་དང༌། ཁང་བཟངས་ལ་སོགས་པའི་གནས་དམ་པ་བྱིན་པས་པགས་པ་འཇམ་པ་ཉིད་དང༌། འདུ་འཛི་ལ་སོགས་པ་ཡོངས་སུ་སྤངས་པས་སྤུ་རེ་རེ་ནས་གཡས་སུ་འཁྱིལ་བ་ཉིད་དང</w:t>
      </w:r>
      <w:ins w:id="807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སྐྱེ་བོ་བླ་མ་ཐམས་ཅད་གནས་ཇི་ལྟ་བ་བཞིན་དུ་བཀོད་པས་ཞལ་མཛོད་སྤུས་བརྒྱན་པ་ཉིད་དང</w:t>
      </w:r>
      <w:ins w:id="808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རྣམ་པ་ཐམས་ཅད་དུ་ཁ་དྲག་གི་ཚིག་གིས་ཁྱད་དུ་མ་བསད་པས་སྐུ་སྟོད་སེང་གེའི་འདྲ་བ་ཉིད་དང</w:t>
      </w:r>
      <w:ins w:id="809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སྙན་པར་སྨྲ་བ་དང</w:t>
      </w:r>
      <w:ins w:id="810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ལེགས་པར་སྨྲ་བའི་རྗེས་སུ་མཐུན་པར་བྱས་པས་དཔུང་མགོ་ཤིན་ཏུ་ཟླུམ་པ་ཉིད་དང</w:t>
      </w:r>
      <w:ins w:id="811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སྨན་ལ་སོགས་པ་བྱིན་པས་ཕྲག་པ་རྒྱས་པ་ཉིད་དང</w:t>
      </w:r>
      <w:ins w:id="812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སྐྱེ་བོ་ནད་པའི་གཡོག་བྱས་པས་རོ་བྲོ་བའི་མཆོག་མཁྱེན་པ་ཉིད་དང</w:t>
      </w:r>
      <w:ins w:id="813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ནགས་ཚལ་དང་ཀུན་དགའ་ར་བ་ལ་སོགས་པ་བྱེད་པ་ཡང་དག་པར་ལེན་དུ་བཅུག་པས་ཤིག་ནྱ་གྲོ་དྷ་ལྟར་ཆུ་ཞེང་གབ་པ་ཉིད་དང</w:t>
      </w:r>
      <w:ins w:id="814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གཙུག་ལག་ཁང་ལ་སོགས་པ་ལྷག་པར་སྦྱིན་པས་དབུ་གཙུག་ཏོར་དང་ལྡན་པ་ཉིད་དང༌། ཚིག་རབ་ཏུ་འཇམ་པོ་ལ་སོགས་པ་གསུངས་པས་ལྗགས་རིང་བ་ཉིད་དང</w:t>
      </w:r>
      <w:ins w:id="815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འཇིག་རྟེན་གྱི་ཁམས་ཐམས་ཅད་ཀྱི་སེམས་ཅན་ལ་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དམ་པའི་ཆོས་གོ་བར་བྱས་པས་ཚངས་པའི་དབྱངས་ཉིད་དང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༌། ཚིག་འཁྱལ་པ་སྤངས་པས་འགྲམ་པ་སེང་གེའི་འདྲ་བ་ཉིད་དང༌། སྐྱེ་བོ་ཐམས་ཅད་བཀུར་བ་ལ་སོགས་པས་ཚེམས་དཀར་བ་ཉིད་དང༌། འཚོ་བ་རྣམ་པར་དག་པས་ཚེམས་མཉམ་པ་ཉིད་དང</w:t>
      </w:r>
      <w:ins w:id="816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བདེན་པའི་ཚིག་ཀུན་ཏུ་སྤྱད་པས་ཚེམས་ཐགས་བཟང་བ་ཉིད་དང༌། །ཕྲ་མའི་ཚིག་སྤངས་པས་ཚེམས་བཞི་བཅུ་མངའ་བ་ཉིད་དང</w:t>
      </w:r>
      <w:ins w:id="817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སེམས་ཅན་ཐམས་ཅད་ལ་བུ་གཅིག་པ་དང་འདྲ་བར་བལྟས་པས་སྤྱན་མཐོན་མཐིང་ཉིད་དང</w:t>
      </w:r>
      <w:ins w:id="818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ཁོང་ཁྲོ་བ་ལ་སོགས་པ་མེད་པར་བལྟས་པས། རྫི་མ་བའི་ལྟ་བུ་ཉིད་དོ། །དཔེ་བྱད་བཟང་པོ་བརྒྱད་ཅུ་གང་ཞེ་ན། བར་སྐབས་ཀྱི་ཚིགས་སུ་བཅད་པས་གསུངས་པ། ཐུབ་པའི་སེན་མོ་ཟངས་མདོག་དང</w:t>
      </w:r>
      <w:ins w:id="819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།མདོག་སྣུམ་མཐོ་དང་སོར་མོ་རྣམས། །ཟླུམ་རྒྱས་བྱིན་གྱིས་ཕྲ་བ་དང</w:t>
      </w:r>
      <w:ins w:id="820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།རྩ་མི་མངོན་དང་མདུད་པ་མེད། །ལོང་བུ་མི་མངོན་ཞབས་མཉམ་དང</w:t>
      </w:r>
      <w:ins w:id="821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།སེང་གེ་གླང་ཆེན་བྱ་དང་ནི། །ཁྱུ་མཆོག་སྟབས་གཤེགས་གཡས་ཕྱོགས་དང</w:t>
      </w:r>
      <w:ins w:id="822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།མཛེས་གཤེགས་དྲང་དང་འཁྲིལ་བག་ཆགས། །བྱི་དོར་བྱས་འདྲ་རིམ་པར་འཚམ། །གཙང་དང་འཇམ་དང་དག་པའི་སྐུ། །མཚན་ནི་ཡོངས་སུ་རྫོགས་པ་དང</w:t>
      </w:r>
      <w:ins w:id="823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།སྐུ་ཡི་ཁོ་ལག་ཡངས་ཤིང་བཟང</w:t>
      </w:r>
      <w:ins w:id="824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།གོམ་སྙོམས་པ་དང་སྤྱན་གཉིས་ནི། །དག་དང་གཞོན་ཤ་ཅན་ཉིད་དང༌། །སྐུ་ཞུམ་མེད་དང་རྒྱས་པ་དང༌། །ཤིན་ཏུ་གྲིམས་པའི་སྐུ་ཉིད་དང༌། །ཡན་ལག་ཤིན་ཏུ་རྣམ་འབྱེས་དང</w:t>
      </w:r>
      <w:ins w:id="825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།གཟིགས་པ་སྒྲིབ་མེད་དག་པ་དང</w:t>
      </w:r>
      <w:ins w:id="826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།དཀུ་ཟླུམ་སྐབས་ཕྱིན་མ་རྙོངས་དང</w:t>
      </w:r>
      <w:ins w:id="827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།ཕྱང་ངེ་བ་དང་ལྟེ་བ་ནི། །ཟབ་དང་གཡས་ཕྱོགས་འཁྱིལ་བ་དང༌། །ཀུན་ནས་བལྟ་ན་སྡུག་པ་དང</w:t>
      </w:r>
      <w:ins w:id="828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།ཀུན་སྤྱོད་གཙང་དང་སྐུ་ལ་ནི། །སྨེ་བ་གནག་བག་མེད་པ་དང</w:t>
      </w:r>
      <w:ins w:id="829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།ཕྱག་ནི་ཤིང་བལ་ལྟར་འཇམ་དང</w:t>
      </w:r>
      <w:ins w:id="830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།ཕྱག་རིས་མདངས་ཡོད་ཟབ་རིང་དང༌། །ཞལ་ནི་ཧ་ཅང་མི་རིང་དང༌། །མཆུ་ནི་བིམ་པ་ལྟར་དམར་དང༌། །ལྗགས་མཉེན་པ་དང་སྲབ་པ་དང༌། །དམར་དང་འབྲུག་གི་སྒྲ་ཉིད་དང༌། །གསུང་མཉེན་འཇམ་དང་མཆེ་བ་ཟླུམ། །རྣོ་དང་དཀར་དང་མཉམ་པ་དང༌། །བྱིན་གྱིས་ཕྲ་དང་ཤངས་མཐོ་དང༌། །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མཆོག་ཏུ་དག་པ་དག་དང་ནི། །སྤྱན་ཡངས་པ་དང་རྫི་མ་སྟུག །པདྨའི་འདབ་མ་འདྲ་བ་དང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༌། །སྨིན་ཚུགས་རིང་དང་འཇམ་པ་དང༌། །སྣུམ་དང་སྤུ་ནི་མཉམ་པ་དང༌། །ཕྱག་རིང་རྒྱས་དང་སྙན་མཉམ་དང༌། །ཉམས་པ་རྣམ་པར་སྤངས་པ་དང༌། །དཔྲལ་བ་ལེགས་པར་འབྱེས་པ་དང༌། །དབྱེས་ཆེ་བ་དང་དབུ་རྒྱས་དང༌། །དབུ་སྐྲ་བུང་བ་ལྟར་གནག་དང༌། །སྟུག་དང་འཇམ་དང་མ་འཛིངས་དང༌། །མི་བཤོར་དྲི་ཞིམ་སྐྱེས་བུ་ཡི། །ཡིད་ནི་འཕྲོག་པར་བྱེད་པ་དང</w:t>
      </w:r>
      <w:ins w:id="831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།དཔལ་གྱི་བེའུ་དང་བཀྲ་ཤིས་ནི། །གཡུང་དྲུང་འཁྱིལ་བས་བརྒྱན་པ་སྟེ། །སངས་རྒྱས་དཔེ་བྱད་བཟང་པོར་བཞེད། །ཅེས་བྱ་བའོ། །འདུ་བྱེད་ཐམས་ཅད་ལ་འདོད་ཆགས་དང་བྲལ་བ་ཉིད་ཀྱིས་སེན་མོ་ཟངས་ཀྱི་མདོག་ལྟ་བུ་ཉིད་དང</w:t>
      </w:r>
      <w:ins w:id="832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སེམས་ཅན་ཐམས་ཅད་ལ་ཕན་པ་ལྷག་པར་བསམས་པ་ཉིད་ཀྱིས་སེན་མོ་མདོག་སྣུམ་པ་ཉིད་དང</w:t>
      </w:r>
      <w:ins w:id="833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རིགས་ཀྱི་མཆོག་ལས་སྐྱེས་པས་སེན་མོ་མཐོ་བ་ཉིད་དང༌། ཚུལ་ཁ་ན་མ་ཐོ་བ་མེད་པ་ཉིད་ཀྱིས་སོར་མོ་རྣམས་ཟླུམ་པ་ཉིད་དང༌། དགེ་བའི་རྩ་བ་བསགས་པ་ཉིད་ཀྱིས་སོར་མོ་རྣམས་རྒྱས་པ་ཉིད་དང༌། ཡང་དག་པར་མཐར་གྱིས་ཞུགས་པ་ཉིད་ཀྱིས་སོར་མོ་རྣམས་བྱིན་གྱིས་ཕྲ་བ་ཉིད་དང</w:t>
      </w:r>
      <w:ins w:id="834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ལུས་ལ་སོགས་པའི་ལས་དང་འཚོ་བ་རབ་ཏུ་བསྲུངས་པ་ཉིད་ཀྱིས་རྩ་མི་མངོན་པ་ཉིད་དང</w:t>
      </w:r>
      <w:ins w:id="835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ཉོན་མོངས་པའི་མདུད་པ་འགྲོལ་བ་ཉིད་ཀྱིས་རྩ་མདུད་པ་མེད་པ་ཉིད་དང</w:t>
      </w:r>
      <w:ins w:id="836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ཤིན་ཏུ་སྦས་པའི་ཆོས་ཀྱི་བློ་གྲོས་ཅན་ཉིད་ཀྱིས་ལོང་བུ་མི་མངོན་པ་ཉིད་དང</w:t>
      </w:r>
      <w:ins w:id="837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བགྲོད་པར་དཀའ་བའི་གནས་ཐམས་ཅད་ལས་སྐྱེ་བོ་སྒྲོལ་བར་མཛད་པ་ཉིད་ཀྱིས་ཞབས་མཉམ་པ་ཉིད་དང</w:t>
      </w:r>
      <w:ins w:id="838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མི་ཟིལ་གྱིས་གནོན་པ་ལ་མཁས་པ་ཉིད་ཀྱིས་སེང་གེའི་སྟབས་སུ་གཤེགས་པ་ཉིད་དང</w:t>
      </w:r>
      <w:ins w:id="839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ཀླུ་ཟིལ་གྱིས་གནོན་པ་ལ་མཁས་པ་ཉིད་ཀྱིས་གླང་པོ་ཆེའི་སྟབས་སུ་གཤེགས་པ་ཉིད་དང</w:t>
      </w:r>
      <w:ins w:id="840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ནམ་མཁའ་ལ་གཤེགས་པར་མཁས་པ་ཉིད་ཀྱིས་ངང་པའི་སྟབས་སུ་གཤེགས་པ་ཉིད་དང</w:t>
      </w:r>
      <w:ins w:id="841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སྐྱེས་བུ་ཁྱུ་མཆོག་ཏུ་མཁས་པ་ཉིད་ཀྱིས་ཁྱུ་མཆོག་གི་སྟབས་སུ་གཤེགས་པ་ཉིད་དང</w:t>
      </w:r>
      <w:ins w:id="842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བསྐོར་ཕྱོགས་ཀྱི་ལམ་དང་མཐུན་པར་གཤེགས་པ་ཉིད་ཀྱིས་གཡས་ཕྱོགས་སུ་ལྡོག་ཅིང་གཤེགས་པ་ཉིད་དང</w:t>
      </w:r>
      <w:ins w:id="843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 xml:space="preserve">།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མཛེས་པར་སྤྱོད་པ་མཁས་པ་ཉིད་ཀྱིས་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མཛེས་པར་གཤེགས་པ་ཉིད་དང༌། རྟག་ཏུ་སེམས་གྱ་གྱུ་མི་མངའ་བ་ཉིད་ཀྱིས་མི་ཡོ་བར་གཤེགས་པ་ཉིད་དང༌། ཡོན་ཏན་རྣམ་པར་དག་པར་བརྗོད་པར་མཛད་པ་ཉིད་ཀྱིས་སྐུ་འཁྲིལ་བག་ཆགས་པ་ཉིད་དང༌། སྡིག་པའི་ཆོས་དང་མ་འབགས་པ་ཉིད་ཀྱིས་སྐུ་བྱི་དོར་བྱས་པ་ལྟ་བུ་ཉིད་དང༌། གདུལ་བྱ་དང་འཚམ་པར་ཆོས་སྟོན་པར་མཛད་པ་ཉིད་ཀྱིས་སྐུ་རིམ་པར་འཚམ་པ་ཉིད་དང</w:t>
      </w:r>
      <w:ins w:id="844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སྐུ་ལ་སོགས་པའི་ཀུན་ཏུ་སྤྱོད་པ་ཀུན་ཏུ་གཙང་བའི་ཕྱིར་སྐུ་རྣམ་པར་དག་པ་ཉིད་དང</w:t>
      </w:r>
      <w:ins w:id="845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ཐུགས་ཤིན་ཏུ་ཐུགས་རྗེ་ཅན་ཉིད་ཀྱི་ཕྱིར་སྐུ་འཇམ་པ་ཉིད་དང</w:t>
      </w:r>
      <w:ins w:id="846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ཐུགས་རྣམ་པར་དག་པའི་ཕྱིར་སྐུ་རྣམ་པར་དག་པ་ཉིད་དང</w:t>
      </w:r>
      <w:ins w:id="847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ཆོས་འདུལ་བ་ཡོངས་སུ་རྫོགས་པའི་ཕྱིར་མཚན་རྫོགས་པ་ཉིད་དང༌། ཡངས་ཤིང་མཛེས་པའི་ཡོན་ཏན་བརྗོད་པའི་ཕྱིར་སྐུའི་ཁོ་ལག་ཡངས་ཤིང་བཟང་བ་ཉིད་དང༌། ཐམས་ཅད་ལ་ཐུགས་སྙོམས་པའི་ཕྱིར་གོམ་པ་སྙོམས་པ་ཉིད་དང༌། རྣམ་པར་དག་པའི་ཆོས་སྟོན་པའི་ཕྱིར་སྤྱན་རྣམ་པར་དག་པ་ཉིད་དང༌། ཆོས་གོ་སླ་བར་སྟོན་པའི་ཕྱིར་སྐུ་ཤིན་ཏུ་གཞོན་ཤ་ཅན་ཉིད་དང༌། ཐུགས་རྟག་ཏུ་མ་ཞུམ་པའི་ཕྱིར་སྐུ་ཞུམ་པ་མེད་པ་ཉིད་དང༌། དགེ་བའི་རྩ་བ་ཡང་དག་པར་འཕགས་པའི་ཕྱིར་སྐུ་རྒྱས་པ་ཉིད་དང༌། ཡང་སྲིད་པ་ཟད་པ་ཉིད་ཀྱིས་སྐུ་ཤིན་ཏུ་གྲིམས་པ་ཉིད་དང</w:t>
      </w:r>
      <w:ins w:id="848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རྟེན་ཅིང་འབྲེལ་པར་འབྱུང་བ་ཤིན་ཏུ་རྣམ་པར་ཕྱེ་བ་སྟེན་པར་མཛད་པ་ཉིད་ཀྱིས་ཡན་ལག་དང་ཉིང་ལག་རྣམ་པར་འབྱེས་པ་ཉིད་དང</w:t>
      </w:r>
      <w:ins w:id="849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ཚིག་གི་དོན་ཤིན་ཏུ་རྣམ་པར་དག་པ་སྟོན་པས་གཟིགས་པ་རབ་རིབ་མེད་ཅིང་རྣམ་པར་དག་པ་ཉིད་དང༌། སློབ་མ་ཚུལ་ཁྲིམས་ཕུན་སུམ་ཚོགས་པར་གྱུར་པ་ཉིད་ཀྱིས་དཀུ་ཟླུམ་པ་ཉིད་དང༌། འཁོར་བའི་སྐྱོན་གྱིས་མ་སྦགས་པ་ཉིད་ཀྱིས་དཀུ་སྐབས་ཕྱིན་པ་ཉིད་དང༌། ང་རྒྱལ་གྱི་འགྱིང་བག་བཅོམ་པ་ཉིད་ཀྱིས་དཀུ་མ་རྙོངས་པ་ཉིད་དང</w:t>
      </w:r>
      <w:ins w:id="850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ཆོས་ཟད་པ་རྣམ་པར་བཟློག་པ་ཉིད་ཀྱིས་ཕྱལ་ཕྱལ་ལེ་བ་ཉིད་དང༌། ཆོས་རབ་ཏུ་ཟབ་མོ་རྟོགས་པ་ཉིད་ཀྱིས་ལྟེ་བ་ཟབ་པ་ཉིད་དང</w:t>
      </w:r>
      <w:ins w:id="851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སློབ་མ་མཐུན་པར་འཛིན་པར་གྱུར་པ་ཉིད་ཀྱིས་ལྟེ་བ་གཡས་ཕྱོགས་སུ་འཁྱིལ་བ་ཉིད་དང༌། འཁོར་ཀུན་ནས་མཛེས་པར་གྱུར་པ་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ཉིད་ཀྱིས་ཀུན་ནས་མཛེས་པ་ཉིད་དང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༌། ཐུགས་གཙང་བ་ཉིད་ཀྱིས་ཀུན་ཏུ་སྤྱོད་པ་གཙང་བ་ཉིད་དང</w:t>
      </w:r>
      <w:ins w:id="852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དུས་མ་ཡིན་པའི་ཆོས་འདུལ་བ་དང་བྲལ་བ་ཉིད་ཀྱིས་སྐུ་ལ་སྨེ་བ་དང་གནག་བག་མེད་པ་ཉིད་དང</w:t>
      </w:r>
      <w:ins w:id="853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ལུས་ལ་སོགས་པ་ཟོ་མདོག་བདེ་བ་ཐོབ་པའི་ཆོས་སྟོན་པར་མཛད་པ་ཉིད་ཀྱིས་ཕྱག་ཤིང་བལ་ལྟར་ཤིན་ཏུ་འཇམ་པ་ཉིད་དང༌། མདངས་ཡོད་པའི་དགེ་སྦྱོང་ཆེན་པོ་བརྙེས་པ་ཉིད་ཀྱིས་ཕྱག་གི་རི་མོ་མདངས་ཡོད་པ་ཉིད་དང༌། ཆོས་ཟབ་མོ་ལ་གནས་པ་ཉིད་ཀྱིས་ཕྱག་གི་རི་མོ་ཟབ་པ་ཉིད་དང༌། ཕྱི་རྗེས་སུ་ཡང་དག་པར་ཡོངས་སུ་དག་པའི་ཆོས་སྟོན་པར་མཛད་པ་ཉིད་ཀྱིས་ཕྱག་གི་རི་མོ་རིང་བ་ཉིད་དང༌། བསླབ་པ་རབ་ཏུ་མང་པོ་ཀུན་ཏུ་སྟོན་པར་མཛད་པ་ཉིད་ཀྱིས་ཞལ་ཧ་ཅང་མི་རིང་བ་ཉིད་དང༌། འཇིག་རྟེན་ཐམས་ཅད་གཟུགས་བརྙན་དང་འདྲ་བར་རྟོགས་པ་ཉིད་ཀྱིས་མཆུ་བིམ་པ་ལྟར་དམར་བ་ཉིད་དང</w:t>
      </w:r>
      <w:ins w:id="854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ཚིག་འཇམ་པོས་འདུལ་བ་ཉིད་ཀྱིས་ལྗགས་མཉེན་པ་ཉིད་དང</w:t>
      </w:r>
      <w:ins w:id="855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ཡོན་ཏན་མཐའ་དག་མངའ་བ་ཉིད་ཀྱིས་ལྗགས་སྲབ་པ་ཉིད་དང</w:t>
      </w:r>
      <w:ins w:id="856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ཆོས་འདུལ་བ་བྱིས་པའི་སྐྱེ་བོ་ཆགས་པ་ཅན་གྱིས་གཏིང་དཔག་དཀའ་བ་ལ་སྤྱད་པ་ཉིད་ཀྱིས་ལྗགས་དམར་བ་ཉིད་དང</w:t>
      </w:r>
      <w:ins w:id="857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བསྙེངས་པ་ཐམས་ཅད་མི་མངའ་བ་ཉིད་ཀྱིས་འབྲུག་གི་སྒྲ་དང་ལྡན་པ་ཉིད་དང༌། སྙན་པ་ལ་སོགས་པར་གསུང་བ་ཉིད་ཀྱིས་གསུང་སྙན་ཅིང་མཉེན་ལ་འཇམ་པ་ཉིད་དང༌། སྲིད་པར་ཀུན་ཏུ་སྦྱོར་བ་བསྡམས་པ་ཉིད་ཀྱིས་མཆེ་བ་ཟླུམ་པ་ཉིད་དང༌། སྐྱེ་བོ་གདུལ་དཀའ་བ་འདུལ་བར་མཛད་པ་ཉིད་ཀྱིས་མཆེ་བ་རྣོ་བ་ཉིད་དང༌། ཆོས་འདུལ་བ་ཤིན་ཏུ་རྣམ་པར་དཀར་བ་ཉིད་ཀྱིས་མཆེ་བ་དཀར་བ་ཉིད་དང༌། མཉམ་པའི་ས་ལ་གནས་པ་ཉིད་ཀྱིས་མཆེ་བ་མཉམ་པ་ཉིད་དང༌། མཐར་གྱིས་མངོན་པར་རྟོགས་པ་ཡང་དག་པར་རབ་ཏུ་སྟོན་པར་མཛད་པ་ཉིད་ཀྱིས་མཆེ་བ་བྱིན་གྱིས་ཕྲ་བ་ཉིད་དང༌། ཤེས་རབ་མཆོག་ལ་གནས་པ་ཉིད་ཀྱིས་ཤངས་མཐོ་བ་ཉིད་དང༌། སྐྱེ་བོ་གཙང་མ་ཕུན་སུམ་ཚོགས་པ་ཉིད་ཀྱིས་ཤངས་གཙང་བ་ཉིད་དང༌། ཆོས་ཤིན་ཏུ་རྒྱ་ཆེ་བ་ཉིད་ཀྱིས་སྤྱན་ཡངས་པ་ཉིད་དང༌། སེམས་ཅན་གྱི་ཚོགས་ལེགས་པར་དྲངས་པ་ཉིད་ཀྱིས་རྫི་མ་སྟུག་པ་ཉིད་དང༌། འགྲོ་བ་གཞོན་ནུ་མ་ཐམས་ཅད་མངོན་པར་མགུ་བ་ཉིད་ཀྱིས་སྤྱན་དཀར་ནག་འབྱེས་ཤིང་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པདྨའི་འདབ་མ་རངས་པ་ལྟ་བུ་ཉིད་དང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༌། རྟག་ཏུ་ཕྱི་རྗེས་སུ་གཟིགས་པ་ཉིད་ཀྱིས་སྨིན་ཚུགས་རིང་བ་ཉིད་དང༌། ཆོས་འདུལ་བ་འཇམ་པོ་ལ་མཁས་པ་ཉིད་ཀྱིས་སྨིན་མ་འཇམ་པ་ཉིད་དང༌། ཐུགས་ཀྱི་རྒྱུད་དགེ་བས་བརླན་པ་ཉིད་ཀྱིས་སྨིན་མ་སྣུམ་པ་ཉིད་དང༌། ཀུན་ཏུ་སྐྱོན་གཟིགས་པ་ཉིད་ཀྱིས་སྨིན་མའི་སྤུ་མཉམ་པ་ཉིད་དང༌། མཆོག་ཏུ་གནོད་པ་བཟློག་པར་མཛད་པ་ཉིད་ཀྱིས་ཕྱག་རིང་ཞིང་རྒྱས་པ་ཉིད་དང༌། འདོད་ཆགས་ལ་སོགས་པའི་གཡུལ་ལས་རྣམ་པར་རྒྱལ་བ་ཉིད་ཀྱིས་སྙན་མཉམ་པ་ཉིད་དང༌། སེམས་ཅན་ཐམས་ཅད་ཀྱི་རྒྱུད་མ་ཉམས་པར་མཛད་པ་ཉིད་ཀྱིས་སྙན་གྱི་དབང་པོ་མ་ཉམས་པ་ཉིད་དང༌། ལྟ་བས་བྱས་པ་ཐམས་ཅད་ཀྱིས་གཞན་དུ་མི་འགྱུར་བ་ཉིད་ཀྱིས་དཔྲལ་བ་ལེགས་པར་འབྱེས་པ་ཉིད་དང</w:t>
      </w:r>
      <w:ins w:id="858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སྨྲ་བ་ཐམས་ཅད་འཇོམས་པར་མཛད་པ་ཉིད་ཀྱིས་དཔྲལ་བའི་དབྱེས་ཆེ་བ་ཉིད་དང</w:t>
      </w:r>
      <w:ins w:id="859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སྨོན་ལམ་གྱི་མཆོག་ཡོངས་སུ་རྫོགས་པ་ཉིད་ཀྱིས་དབུ་ཤིན་ཏུ་རྒྱས་པ་ཉིད་དང༌། ཡུལ་གྱི་དགའ་བ་རྣམ་པར་ཟློག་པར་མཛད་པ་ཉིད་ཀྱིས་དབུ་སྐྲ་བུང་བ་ལྟར་གནག་པ་ཉིད་དང༌། མཐོང་བ་དང་བསྒོམ་པས་སྤང་བར་བྱ་བའི་བག་ལ་ཉལ་སྤངས་པ་ཉིད་ཀྱིས་དབུ་སྐྲ་སྟུག་པ་ཉིད་དང༌། བསྟན་པ་བློ་འཇམ་པོས་ཡོངས་སུ་ཤེས་པ་ཉིད་ཀྱིས་དབུ་སྐྲ་འཇམ་པ་ཉིད་དང༌། ཐུགས་འདོད་ཆགས་ལ་སོགས་པས་མ་དཀྲུགས་པ་ཉིད་ཀྱིས་དབུ་སྐྲ་མ་འཛིངས་པ་ཉིད་དང༌། རྟག་ཏུ་ཚིག་མི་རྩུབ་པ་ཉིད་ཀྱིས་དབུ་སྐྲ་མི་བཤོར་བ་ཉིད་དང༌། བྱང་ཆུབ་ཀྱི་ཡན་ལག་གི་མེ་ཏོག་བཀྲམ་པ་ཉིད་ཀྱིས་དབུ་སྐྲ་དྲི་ཞིམ་པ་ཉིད་དང༌། རྣམ་པ་ཐམས་ཅད་དུ་མཛེས་པར་གྱུར་པ་ཉིད་ཀྱིས་ཕྱག་དང་ཞབས་དཔལ་གྱི་བེེའུ་དང་བཀྲ་ཤིས་དང་གཡུང་དྲུང་འཁྱིལ་བས་བརྒྱན་པ་ཉིད་ཡིན་ནོ། །དེའི་རྗེས་ལ་བྱིས་པའི་སྐྱེ་བོ་ལ་སོགས་པ་གདུལ་བར་བྱ་བ་མ་ལུས་པ་ཐམས་ཅད་ལ་ཇི་ལྟར་འཚམ་པའི་དོན་མཐའ་དག་སྒྲུབ་པར་མཛད་པས་སྤྲུལ་པའི་སྐུ་གསུངས་པ། གང་གིས་སྲིད་པ་ཇི་སྲིད་པར། །འགྲོ་ལ་ཕན་པ་སྣ་ཚོགས་དག །མཉམ་དུ་མཛད་པའི་སྐུ་དེ་ནི། །ཐུབ་པའི་སྤྲུལ་སྐུ་རྒྱུན་མི་འཆད། །ཅེས་བྱ་བའོ། །བཅོམ་ལྡན་འདས་ཤཱཀྱ་སེང་གེ་ལ་སོགས་པའི་གཟུགས་གང་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གིས་འཁོར་བ་ཇི་སྲིད་པར་འཇིག་རྟེན་གྱི་ཁམས་ཐམས་ཅད་དུ་སེམས་ཅན་རྣམས་ཀྱི་འདོད་པའི་དོན་མཉམ་དུ་མཛད་པའི་སྐུ་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གང་ཡིན་པ་དེ་ནི་རྒྱུན་ཆགས་པ་ཉིད་ཀྱིས་སངས་རྒྱས་རྣམས་ཀྱི་སྤྲུལ་པའི་སྐུ་རྒྱུན་མི་འཆད་པ་ཡིན་ནོ། །དེ་ལྟར་དོན་དམ་པ་དང་ཀུན་རྫོབ་ཀྱི་མཚན་ཉིད་ཅན་གྱི་སྐུ་གང་ཡིན་པ་ངོ་བོ་ཉིད་ཀྱི་སྐུ་དང༌། གཞན་རྣམ་པ་གསུམ་སྟེ། སངས་རྒྱས་དང་བྱང་ཆུབ་སེམས་དཔའ་དང་ཉན་ཐོས་ལ་སོགས་པའི་སྤྱོད་ཡུལ་དུ་རྣམ་པར་གཞག་པས་ཆོས་ཀྱི་སྐུ་དང༌། ལོངས་སྤྱོད་རྫོགས་པའི་སྐུ་དང༌། སྤྲུལ་པའི་སྐུ་རྣམ་པ་གསུམ་མོ། །ཆོས་ཉིད་དང་གཟུགས་ཀྱི་སྐུ་རྣམ་པར་བྱེ་བ་རྣམ་པ་གཉིས་ཉིད་ཡིན་པས་སངས་རྒྱས་བཅོམ་ལྡན་འདས་རྣམས་ཀྱི་སྐུ་ནི་རྣམ་པ་གསུམ་དུ་ཡང་དག་པར་བརྗོད་དོ། །དེའི་འོག་ཏུ་སྐུ་རྣམས་ཀྱི་དངོས་དང་བརྒྱུད་པའི་མཚན་ཉིད་ཀྱི་བྱ་བ་འབྲས་བུ་ཕྲིན་ལས་མཛད་པ་གསུངས་པ། དེ་བཞིན་འཁོར་བ་ཇི་སྲིད་འདིའི། །ལས་ནི་རྒྱུན་མི་འཆད་པར་འདོད། །འགྲོ་རྣམས་ཞི་བའི་ལས་དང་ནི། །བསྡུ་རྣམ་བཞི་ལ་འགོད་པ་དང༌། །ཀུན་ནས་ཉོན་མོངས་བཅས་པ་ཡི། །རྣམ་པར་བྱང་བ་རྟོགས་པ་དང༌། །སེམས་ཅན་རྣམས་དོན་ཇི་བཞིན་གྱི། །དོན་དང་ཕ་རོལ་ཕྱིན་དྲུག་དང</w:t>
      </w:r>
      <w:ins w:id="860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།སངས་རྒྱས་ལམ་དང་རང་བཞིན་གྱིས། །སྟོང་པ་ཉིད་དང་གཉིས་ཟད་དང༌། །བརྡ་དང་དམིགས་པ་མེད་པ་དང༌། །ལུས་ཅན་རྣམས་ནི་ཡོངས་སྨིན་དང༌། །བྱང་ཆུབ་སེམས་དཔའི་ལམ་དང་ནི། །མངོན་པར་ཞེན་པ་ཟློག་པ་དང༌། །བྱང་ཆུབ་འཐོབ་དང་སངས་རྒྱས་ཞིང</w:t>
      </w:r>
      <w:ins w:id="861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།རྣམ་པར་དག་དང་ངེས་པ་དང༌། །སེམས་ཅན་དོན་ནི་ཚད་མེད་དང༌། །སངས་རྒྱས་རྟེན་སོགས་ཡོན་ཏན་དང༌། །བྱང་ཆུབ་ཡན་ལག་ལས་རྣམས་ནི། །ཆུད་མི་ཟ་དང་བདེན་མཐོང་དང༌། །ཕྱིན་ཅི་ལོག་ནི་སྤངས་པ་དང༌། །དེ་གཞི་མེད་པའི་ཚུལ་དང་ནི། །རྣམ་པར་བྱང་དང་ཚོགས་དང་ནི། །འདུས་བྱས་འདུས་མ་བྱས་པ་ལ། །ཐ་དད་ཡོངས་སུ་མི་ཤེས་དང</w:t>
      </w:r>
      <w:ins w:id="862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།མྱ་ངན་འདས་ལ་འགོད་པ་སྟེ། །ཆོས་ཀྱི་སྐུ་ཡི་ཕྲིན་ལས་ནི། །རྣམ་པ་ཉི་ཤུ་བདུན་དུ་བཞེད། །ཅེས་བྱ་བའོ། །སྤྲུལ་པའི་སྐུ་ཇི་ལྟ་བ་བཞིན་དུ་གདུལ་བྱའི་སྐྱེ་བོ་སོ་སོའི་སྣང་བ་ལ་བརྟེན་པ་ལས་ཆོས་ཀྱི་སྐུའི་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བདག་ཉིད་ཀྱི་ཡེ་ཤེས་བདག་པོར་གྱུར་པ་འདི་ལས་བྱུང་བའི་ཕྲིན་ལས་ནི་འཁོར་བ་ཇི་ས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ྲིད་པར་རྒྱུན་མི་འཆད་པར་འབྱུང་བར་བཞེད་དེ། འདི་ལྟར་དང་པོ་འཇིག་རྟེན་པའི་བསམ་པ་ཡོངས་སུ་དག་པ་འགྲོ་བ་བཟང་པོ་དང༌། ཅིག་ཤོས་ལ་མངོན་པར་ཞེན་པ་མེད་པར་གནས་པའི་མཚན་ཉིད་དང</w:t>
      </w:r>
      <w:ins w:id="863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འགྲོ་བ་རབ་ཏུ་ཞི་བའི་ཕྲིན་ལས་ལ་འགོད་དོ། །དེ་ནས་སྦྱོར་བ་ཡོངས་སུ་དག་པ་སྦྱིན་པ་ལ་སོགས་པ་བསྡུ་བའི་དངོས་པོ་རྣམ་པ་བཞི་དང</w:t>
      </w:r>
      <w:ins w:id="864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ལྟ་བ་ཡོངས་སུ་དག་པ་ཐོས་པ་ལ་སོགས་པའི་ཤེས་པས་ཀུན་ནས་ཉོན་མོངས་པ་དང་རྣམ་པར་བྱང་བ་དོར་བ་དང་བླང་བར་བྱ་བའི་སྒོ་ནས་རྟོགས་པ་དང</w:t>
      </w:r>
      <w:ins w:id="865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དེ་ནས་ལམ་ཡང་དག་པ་དང་པོར་འཇུག་པའི་མཚན་ཉིད་ཀྱིས་ལམ་རྣམ་པར་དག་པ་རྗེས་སུ་ཆགས་པ་ལ་སོགས་པས་རྣམ་པར་དབེན་པ་ཉིད་ཀྱིས་གཞན་གྱི་དོན་བྱམས་པ་ལ་སོགས་པའི་མཚན་ཉིད་དང</w:t>
      </w:r>
      <w:ins w:id="866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རང་གི་དོན་གྱི་སྤྱོད་པ་རྣམ་པར་དག་པ་འཁོར་གསུམ་རྣམ་པར་དག་པས་རབ་ཏུ་ཕྱེ་བའི་ཕ་རོལ་ཏུ་ཕྱིན་པ་དྲུག་ལ་གོམས་པ་དང༌། རང་དང་གཞན་གྱི་དོན་གྱི་སྦྱོར་བ་རྣམ་པར་དག་པ་སངས་རྒྱས་ཀྱི་ལམ་དང༌། ལྟ་བ་རྣམ་པར་དག་པ་ཆོས་ཐམས་ཅད་རང་བཞིན་གྱིས་སྟོང་པ་ཉིད་ལ་གོམས་པར་བྱ་བ་དང༌། དེའི་འོག་ཏུ་སྦྱིན་པའི་ཕ་རོལ་ཏུ་ཕྱིན་པ་ལ་བརྟེན་ནས་ས་དང་པོར་ཆོས་ཀྱི་དབྱིངས་ཀུན་ཏུ་འགྲོ་བ་རྟོགས་པའི་མཚན་ཉིད་གཉིས་སུ་མེད་པའི་དོན་ཀུན་ཏུ་སྟོན་པ་དང</w:t>
      </w:r>
      <w:ins w:id="867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ཚུལ་ཁྲིམས་དང</w:t>
      </w:r>
      <w:ins w:id="868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བཟོད་པའི་ཕ་རོལ་ཏུ་ཕྱིན་པ་ལ་བརྟེན་ནས་ས་གཉིས་པ་དང་གསུམ་པར་ཆོས་ཐམས་ཅད་བརྡར་བཏགས་པར་ཤེས་པ་དང</w:t>
      </w:r>
      <w:ins w:id="869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བརྩོན་འགྲུས་དང</w:t>
      </w:r>
      <w:ins w:id="870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བསམ་གཏན་དང</w:t>
      </w:r>
      <w:ins w:id="871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ཤེས་རབ་ཀྱི་ཕ་རོལ་ཏུ་ཕྱིན་པ་ལ་བརྟེན་ནས་ས་བཞི་པ་དང་ལྔ་པ་དང་དྲུག་པར་བྱང་ཆུབ་ཀྱི་ཕྱོགས་ཀྱི་ཆོས་དང</w:t>
      </w:r>
      <w:ins w:id="872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བདེན་པ་བཞི་དང</w:t>
      </w:r>
      <w:ins w:id="873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རྟེན་ཅིང་འབྲེལ་པར་འབྱུང་བ་ཡང་དག་པར་ཤེས་པས་ཆོས་ཐམས་ཅད་མཚན་མར་དམིགས་པ་མེད་པ་དང</w:t>
      </w:r>
      <w:ins w:id="874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ཐབས་ཀྱི་ཕ་རོལ་ཏུ་ཕྱིན་པ་ལ་བརྟེན་ནས་ས་བདུན་པར་སེམས་ཅན་ཡོངས་སུ་སྨིན་པར་བྱེད་པ་དང</w:t>
      </w:r>
      <w:ins w:id="875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སྟོབས་ཀྱི་ཕ་རོལ་ཏུ་ཕྱིན་པ་ལ་བརྟེན་ནས་ས་བརྒྱད་པར་ཉན་ཐོས་ལ་སོགས་པ་དང་ཐུན་མོང་མ་ཡིན་པ་བྱང་ཆུབ་སེམས་དཔའི་ལམ་དང</w:t>
      </w:r>
      <w:ins w:id="876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དེ་བཞིན་དུ་དེ་བཞིན་ཉིད་ལ་ཉོན་མོངས་པ་ཟད་པ་ལ་སོགས་པས་ཆོས་</w:t>
      </w:r>
    </w:p>
    <w:p w:rsidR="00577892" w:rsidRPr="003C72BF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ཐམས་ཅད་ལ་མངོན་པར་ཞེན་པ་སྤངས་པ་དང་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རྟོག་པ་སྤངས་པ་ལ་སོགས་པས་ཉེ་བའི་བྱང་ཆུབ་ཐོབ་པ་དང་རྗེས་སུ་མཐུན་པའི་ཐབས་ལ་མཁས་པས་སངས་རྒྱས་ཀྱི་ཞིང་རྣམ་པར་དག་པར་བྱེད་པ་དང</w:t>
      </w:r>
      <w:ins w:id="877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དེའི་འོག་ཏུ་སྨོན་ལམ་གྱི་ཕ་རོལ་ཏུ་ཕྱིན་པ་ལ་བརྟེན་ནས་ས་དགུ་པར་ཡང་དག་པར་རྫོགས་པའི་བྱང་ཆུབ་ཀྱི་ཕུང་པོར་ངེས་པ་དང༌། དེ་བཞིན་དུ་ཆོས་སྨྲ་བའི་སྐྱེས་བུར་གྱུར་པས་སེམས་ཅན་གྱི་དོན་ཚད་མེད་པ་བྱེད་པ་དང༌། དེའི་རྗེས་ལ་ཡེ་ཤེས་ཀྱི་ཕ་རོལ་ཏུ་ཕྱིན་པ་ལ་བརྟེན་ནས་ས་བཅུ་པར་མངོན་པར་ཤེས་པ་ལ་གནས་ཏེ་འཇིག་རྟེན་གྱི་ཁམས་ཐམས་ཅད་དུ་སངས་རྒྱས་ཀྱི་དྲུང་དུ་སོང་ཞིང་བསྙེན་བཀུར་བ་ལ་སོགས་པའི་ཡོན་ཏན་དང</w:t>
      </w:r>
      <w:ins w:id="878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དེ་བཞིན་དུ་ཁྱད་པར་གྱི་ལམ་གྱི་ངོ་བོ་དགེ་བའི་ཆོས་བྱང་ཆུབ་མཐའ་དག་འདྲེན་པར་བྱེད་པའི་མཚན་ཉིད་བྱང་ཆུབ་ཀྱི་ཡན་ལག་དང</w:t>
      </w:r>
      <w:ins w:id="879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ཐ་སྙད་ཉེ་བར་བཟུང་སྟེ་ལས་དང་འབྲས་བུར་འབྲེལ་པ་ཆུད་མི་ཟ་བ་དང</w:t>
      </w:r>
      <w:ins w:id="880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ཡང་དག་པ་ཇི་ལྟ་བ་བཞིན་གྱི་ངོ་བོས་སྡུག་བསྔལ་ལ་སོགས་པའི་བདེན་པ་རྣམ་པ་བཞི་ཡང་དག་པར་རྟོགས་པ་དང</w:t>
      </w:r>
      <w:ins w:id="881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གཟུགས་ལ་སོགས་པའི་ཕུང་པོ་མཚན་ཉིད་མེད་པ་ཉིད་ཀྱིས་རྟག་པ་ལ་སོགས་པར་ཕྱིན་ཅི་ལོག་ཐམས་ཅད་རབ་ཏུ་སྤངས་པ་དང</w:t>
      </w:r>
      <w:ins w:id="882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ཚུལ་དེ་ཉིད་ཀྱིས་ཕྱིན་ཅི་ལོག་ཐམས་ཅད་ཉེ་བར་འཇུག་པའི་གཞིའི་དངོས་པོ་འགའ་ཡང་མེད་པ་དང</w:t>
      </w:r>
      <w:ins w:id="883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རང་བཞིན་གྱིས་དག་པའི་མཚན་ཉིད་ཀྱིས་རྣམ་པར་བྱང་བ་དང</w:t>
      </w:r>
      <w:ins w:id="884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དྲི་མ་ཐམས་ཅད་དང་བྲལ་བའི་རྒྱུས་དེ་བཞིན་གཤེགས་པའི་ཚོགས་ཡོངས་སུ་རྫོགས་པ་དང་སྟོང་པ་ཉིད་ཀྱི་ངོ་བོ་ཉིད་ཁོ་ནས་འདུས་བྱས་དང་འདུས་མ་བྱས་མཐའ་དག་ཐ་དད་པ་མེད་པར་ཡོངས་སུ་ཤེས་པ་དང</w:t>
      </w:r>
      <w:ins w:id="885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དེའི་འོག་ཏུ་རྣམ་པ་ཐམས་ཅད་མཁྱེན་པ་ཉིད་ཀྱི་རྒྱུས་ཆོས་ཐམས་ཅད་ཡང་དག་པར་རྫོགས་པའི་མྱ་ངན་ལས་འདས་པ་ཆེན་པོ་ལ་འགོད་པར་བྱེད་པ་སྟེ། ཟག་པ་མེད་པའི་ཆོས་ཀྱི་སྐུའི་མཐུ་ལས་བྱུང་བ་གདུལ་བྱ་ཡོངས་སུ་འཛིན་པར་བྱེད་པའི་ཕྲིན་ལས་ནི་རྣམ་པ་ཉི་ཤུ་རྩ་བདུན་པོ་འདི་དག་ཡིན་པར་བཞེད་དོ། །ཤེས་རབ་ཀྱི་ཕ་རོལ་ཏུ་ཕྱིན་པའི་མན་ངག་གི་བསྟན་བཅོས་མངོན་པར་རྟོགས་པའི་རྒྱན་གྱི་འགྲེལ་པ་ཤེས་རབ་སྒྲོན་མའི་ཕྲེང་བ་ཞེས་བྱ་བ་ལས་སྐབས་བརྒྱད་པའི་འགྲེལ་པའོ།། །།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རབ་ཏུ་རྒྱས་པ་ལ་དད་པའི་སེམས་ཅན་ལ་ཕན་གདགས་པའི་ཕྱིར་དེ་ལྟར་དོན་བརྒྱད་ཀྱི་སྒོ་ནས་རྣམ་པར་བཤད་ནས། བར་མ་ལ་དད་པ་རྣམས་ཀྱི་དབང་དུ་བྱས་ཏེ་རྣམ་པ་གཞན་གྱིས་བཤད་པ་གསུངས་པ། མཚན་ཉིད་དེ་ཡི་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སྦྱོར་བ་དང༌། །དེ་རབ་དེ་ཡི་གོ་རིམས་དང༌། །དེའི་མཐའ་དེ་ཡི་རྣམ་སྨིན་ནི། །དོན་བསྡུས་གཞན་ཏེ་རྣམ་པ་དྲུག །ཅེས་བྱ་བའོ། །དང་པོར་རྣམ་པ་ཐམས་ཅད་མཁྱེན་པ་ཉིད་ལ་སོགས་པ་ཐམས་ཅད་མཁྱེན་པ་ཉིད་རྣམ་པ་གསུམ་ནི་ཤེས་རབ་ཀྱི་ཕ་རོལ་ཏུ་ཕྱིན་པའི་ངོ་བོ་དེ་ཁོ་ན་ཉིད་ཡིན་པས་མངོན་པར་རྟོགས་པར་བྱ་བའི་མཚན་ཉིད་དོ། །དེ་ནས་རྣམ་པ་ཐམས་ཅད་མངོན་པར་རྫོགས་པར་རྟོགས་པ་ནི་དེ་དག་དབང་དུ་བྱ་བའི་ཕྱིར་ཐམས་ཅད་མཁྱེན་པ་ཉིད་གསུམ་བསྒོམ་པ་ཉིད་ཀྱི་ཉེ་བར་སྦྱོར་བ་པོ་ཡིན་པས་དེའི་སྦྱོར་བའི་གནས་སྐབས་ཡིན་ནོ། །དེ་ནས་རྩེ་མོའི་མངོན་པར་རྟོགས་པ་ནི་སྔ་མ་ཕུལ་དུ་བྱུང་བར་སོན་པས་ངེས་པར་དབང་དུ་གྱུར་པའི་ཕྱིར་མངོན་པར་རྟོགས་པར་རབ་ཏུ་གྱུར་པའི་གནས་སྐབས་ཡིན་ནོ། །དེ་ནས་མཐར་གྱིས་པའི་མངོན་པར་རྟོགས་པ་ནི་དབང་དུ་གྱུར་པའི་དངོས་པོ་རབ་ཏུ་བརྟན་པར་བྱ་བའི་ཕྱིར་སོ་སོ་བ་དང་མཐའ་དག་ཏུ་རྣམ་པ་དུ་མར་བསྒོམས་པས་གཞུང་སྲོང་བར་བྱེད་པའི་དོན་གྱིས་མངོན་པར་རྟོགས་པའི་གོ་རིམས་ཀྱི་གནས་སྐབས་ཡིན་ནོ། །དེ་ནས་སྐད་ཅིག་མ་གཅིག་པའི་མངོན་པར་རྫོགས་པར་བྱང་ཆུབ་པ་ནི་ཤིན་ཏུ་གོམས་པས་བརྟན་པ་མཐར་ཕྱིན་པའི་དོན་གྱིས་མངོན་པར་རྟོགས་པ་མཐར་ཐུག་པའི་གནས་སྐབས་ཡིན་ནོ། །དེའི་འོག་ཏུ་ཆོས་ཀྱི་སྐུ་མཛད་པ་དང་བཅས་པ་ནི་སྦྱོར་བས་མངོན་པར་ཐོབ་པའི་འབྲས་བུ་ཡིན་པའི་རྒྱུ་མཚན་གྱིས་མངོན་པར་རྟོགས་པ་རྣམས་རྣམ་པར་སྨིན་པ་ཉིད་ཡིན་ནོ། །དེ་ལྟར་ན་རྒྱལ་བའི་ཡུམ་ཐམས་ཅད་ཀྱི་དོན་བསྡུས་པ་གཞན་རྣམ་པ་དྲུག་སྟེ། སྔར་བསྟན་པ་ཁོ་ནས་རྣམ་པར་བཤད་པ་གྲུབ་པ་ཉིད་དོ། །དངོས་པོ་རྣམ་པ་དྲུག་བསྟན་པའི་འགྲེལ་པའོ།། །།བར་མ་ལ་དད་པའི་གདུལ་བྱ་རྣམས་ལ་ཕན་གདགས་པར་བྱ་བའི་ཕྱིར་དེ་ལྟར་དོན་དྲུག་གི་སྒོ་ནས་ཉེ་བར་བཤད་ནས། མདོར་བསྡུས་པ་ལ་དད་པ་རྣམས་ཀྱི་དབང་དུ་བྱས་ཏེ་ཡང་རྣམ་པ་གཞན་གྱིས་བཤད་པ་གསུངས་པ། ཡུལ་ནི་རྣམ་པ་གསུམ་པོ་རྒྱུ། །</w:t>
      </w:r>
    </w:p>
    <w:p w:rsidR="00577892" w:rsidRPr="003C72BF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སྦྱོར་བ་བཞི་ཡི་བདག་ཉིད་དང</w:t>
      </w:r>
      <w:ins w:id="886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།ཆོས་སྐུ་ཕྲིན་ལས་འབྲས་བུ་ནི། །དོན་བསྡུས་གཞན་ཏེ་རྣམ་པ་གསུམ། །ཞེས་བྱ་བའོ། །དང་པོར་རྣམ་པ་ཐམས་ཅད་མཁྱེན་པ་ཉིད་ལ་སོགས་པ་ཐམས་ཅད་མཁྱེན་པ་ཉིད་གསུམ་ནི་ཤེས་རབ་ཀྱི་ཕ་རོལ་ཏུ་ཕྱིན་པ་མངོན་པར་རྟོགས་པའི་ངོ་བོ་ཉིད་དུ་འཇུག་པའི་ཡུལ་གྱི་རྒྱུ་ཡིན་ནོ། །དེའི་རྗེས་ལ་རྣམ་པ་ཀུན་མངོན་པར་རྫོགས་པར་རྟོགས་པ་ལ་སོགས་པ་རྣམ་པ་བཞི་ནི་མངོན་པར་རྟོགས་པ་རང་གི་མཚན་ཉིད་སྦྱོར་བའི་རྣམ་པ་ཡིན་ནོ། །དེའི་འོག་ཏུ་ཆོས་ཀྱི་སྐུ་ཕྲིན་ལས་དང་བཅས་པ་ནི་མངོན་པར་རྟོགས་པ་རྣམས་ཀྱི་འབྲས་བུ་ཡིན་ནོ། །དེ་ལྟ་ན་ཡང་རྒྱལ་བའི་ཡུམ་མཐའ་དག་གི་དོན་བསྡུས་པ་གཞན་རྣམ་པ་གསུམ་སྟེ། འདི་ཡང་སྔར་བསྟན་པ་ཁོ་ནས་ཉེ་བར་བཤད་པ་གྲུབ་པ་ཉིད་དོ། །དངོས་པོ་རྣམ་པ་གསུམ་བསྟན་པའི་འགྲེལ་པའོ།། །།ཤེས་རབ་ཕ་རོལ་ཕྱིན་ལུས་གང་ཡིན་མངོན་རྟོགས་དྲི་མེད་རིན་ཆེན་རྒྱན་གྱིས་རྣམ་བརྒྱན་ནི། །ལ་ལས་མ་བཤད་ལ་ལས་ལོག་བཤད་གཞན་གྱིས་གཞན་བཤད་དེ་བཞིན་གཞན་གྱིས་ཀུན་མ་བཤད། །རྒྱལ་ཡུམ་གཞུང་སྲོག་ལྐོག་མར་ཕྱིན་གྱུར་སླད་དུས་གང་ཚེ་གནས་བརྟན་ཐོས་མང་བློ་གསལ་བ། །སངས་རྒྱས་ཡེ་ཤེས་དཔལ་ཞེས་བྱ་བས་བསྟན་ལ་མཆོད་ཕྱིར་རྒྱན་འགྲེལ་ངོ་མཚར་རྨད་འདི་བྱས། །གང་གིས་གང་ཐོབ་རྣམ་གྲོལ་ལ་སོགས་མཁས་མང་རྗེས་འབྲངས་རྒྱལ་སྲས་མི་ཕམ་མགོན་མཉེས་བྱེད། །དཔལ་ལྡན་གྲགས་ཆེན་བླ་མའི་དྲིན་ཐོབ་རིང་ནས་རྗེས་བསྒོམས་རབ་ཏུ་དགའ་བའི་ཡིད་ཀྱིས་འདིར། །དངོས་བརྒྱུད་ལུས་ལ་རྒྱན་དོན་གསལ་བྱེད་ཤེས་རབ་སྒྲོན་མའི་ཕྲེང་བ་འབར་བ་འདི་བྱས་པས། །འགྲོ་འདི་མྱུར་དུ་མ་རིག་མུན་བསལ་ཡང་དག་ཡེ་ཤེས་སྣང་བ་གསལ་པོས་མཛེས་གྱུར་ཅིག །བདག་གི་ལྷག་བསམ་འབད་པའི་མཐུ་དང་རྒྱལ་ཡུམ་ཆེ་བས་ཤེས་རབ་ཕ་རོལ་ཕྱིན་ཚོལ་རྣམས། །སེམས་བསྐྱེད་གདམས་པས་དེ་ཉིད་ལམ་བསྟེན་ཆོས་དབྱིངས་དམིགས་བཅས་ཆེད་དུ་བྱ་བ་སྒྲུབ་རྣམ་བཞིས། །རྣམ་ཀུན་མཁྱེན་གྱུར་རྟེན་ཚོགས་བཟང་ལྡན་ཐེག་གསུམ་མཐོང་དང་བྱེད་བཅས་བསྒོམ་པའི་ལམ་ཀུན་མཁྱེན། །མཐའ་གཉིས་མི་གནས་ཚུལ་གཉིས་མཚན་ཉིད་རྒྱུ་ལམ་དངོས་མཐོང་ཀུན་མཁྱེན་ཕ་</w:t>
      </w:r>
    </w:p>
    <w:p w:rsidR="00577892" w:rsidRPr="003C72BF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3C72BF">
        <w:rPr>
          <w:rFonts w:ascii="Monlam Uni OuChan2" w:hAnsi="Monlam Uni OuChan2" w:cs="Monlam Uni OuChan2" w:hint="cs"/>
          <w:sz w:val="40"/>
          <w:szCs w:val="40"/>
          <w:cs/>
        </w:rPr>
        <w:t>རོལ་ཕྱིན་པར་ཤོག །གང་དོན་གང་གིས་རྣམ་བསྒོམས་དབང་བྱས་ཆོས་གཟུགས་འབྲས་བསྐྱེད་རྣམ་པ་ཀུན་མངོན་རྟོགས་པ་དང</w:t>
      </w:r>
      <w:ins w:id="887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།རྟོགས་འཕེལ་བརྟན་གནས་མཐོང་དང་ལེགས་གོམས་བར་ཆད་མེད་ལམ་ཀླན་ཀ་ཀུན་གྲོལ་རྩེ་མོར་སོན། །རྣམ་གསུམ་རྣམ་བཅུ་རིམ་གཉིས་མཐར་བསླབ་མཚན་ཉིད་རྣམ་བཞིས་སྐད་ཅིག་གཅིག་མངོན་བྱང་ཆུབ་ནས། །ངོ་བོ་ཉིད་ཆོས་ལོངས་སྤྱོད་རྫོགས་དང་སྤྲུལ་སྐུ་ཕྲིན་ལས་འབྲས་བུ་མྱུར་དུ་སྨིན་པར་ཤོག །ཇི་ལྟར་སྨག་རུམ་ལྗན་ལྗིན་ནས། །ཡིད་བཞིན་ནོར་རྙེད་ཇི་ལྟ་བར། །ཇི་ཞིག་ལྟར་སྟེས་བདག་གིས་ཀྱང</w:t>
      </w:r>
      <w:ins w:id="888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།ཤེས་རབ་ཕ་རོལ་ཕྱིན་དོན་རྙེད། །རྙེད་དཀའ་རྙེད་པ་དོན་ཆེ་བ། །རྒྱན་གཞུང་ཇི་བཞིན་ཇི་སྙེད་འགྲེལ། །ཨེ་མ་ཨུ་དུམ་ཝཱར་འདྲ་བ། །མཁས་རྣམས་དགའ་བ་སྐྱེད་པར་བྱེད། །དུས་གསུམ་གྱི་དེ་བཞིན་གཤེགས་པ་ཐམས་ཅད་ཀྱི་ཡུམ་བཅོམ་ལྡན་འདས་མ་ཤེས་རབ་ཀྱི་ཕ་རོལ་ཏུ་ཕྱིན་པའི་མན་ངག་གི་བསྟན་བཅོས་མངོན་པར་རྟོགས་པའི་རྒྱན་གྱི་འགྲེལ་པ་ཤེས་རབ་སྒྲོན་མེའི་ཕྲེང་བ་ཞེས་བྱ་བ། དཔལ་ཆོས་ཀྱི་རྗེ་བྱང་ཆུབ་སེམས་དཔའ་དམ་པ་མཁས་པ་ཐམས་ཅད་ཀྱི་བླ་མར་གྱུར་པ་ཁ་ཆེའི་རིགས་ཀྱི་པཎྜི་ཏ་ཆེན་པོ་བུདྡྷ་ཤྲཱི་ཛྙཱ་ནས་མཛད་པ་རྫོགས་སོ།། །།པཎྜི་ཏ་ཆེན་པོ་དེ་ཉིད་དང</w:t>
      </w:r>
      <w:ins w:id="889" w:author="lib3" w:date="2016-09-09T12:58:00Z">
        <w:r w:rsidRPr="003C72BF">
          <w:rPr>
            <w:rFonts w:ascii="Monlam Uni OuChan2" w:hAnsi="Monlam Uni OuChan2" w:cs="Monlam Uni OuChan2"/>
            <w:sz w:val="40"/>
            <w:szCs w:val="40"/>
            <w:cs/>
          </w:rPr>
          <w:t>༌</w:t>
        </w:r>
      </w:ins>
      <w:r w:rsidRPr="003C72BF">
        <w:rPr>
          <w:rFonts w:ascii="Monlam Uni OuChan2" w:hAnsi="Monlam Uni OuChan2" w:cs="Monlam Uni OuChan2"/>
          <w:sz w:val="40"/>
          <w:szCs w:val="40"/>
          <w:cs/>
        </w:rPr>
        <w:t>། གནུབས་ལོ་ཙཱ་བ་དགེ་སློང་བྱམས་པའི་དཔལ་གྱིས་བསྒྱུར་བའོ། །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0" w:author="thoesam" w:date="2016-10-07T09:30:00Z">
            <w:rPr>
              <w:rFonts w:cs="Monlam Uni OuChan2" w:hint="cs"/>
              <w:cs/>
            </w:rPr>
          </w:rPrChange>
        </w:rPr>
        <w:t>༄༅༅།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2" w:author="thoesam" w:date="2016-10-07T09:30:00Z">
            <w:rPr>
              <w:rFonts w:cs="Monlam Uni OuChan2" w:hint="cs"/>
              <w:cs/>
            </w:rPr>
          </w:rPrChange>
        </w:rPr>
        <w:t>།རྒྱ་གར་སྐད་དུ།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4" w:author="thoesam" w:date="2016-10-07T09:30:00Z">
            <w:rPr>
              <w:rFonts w:cs="Monlam Uni OuChan2" w:hint="cs"/>
              <w:cs/>
            </w:rPr>
          </w:rPrChange>
        </w:rPr>
        <w:t>ཨ་བྷི་ས་མ་ཡཱ་ལཾ་ཀཱ་ར་ཀཱ་རི་ཀཱྀ་བྲ་ཏྟི་ཤུདྡྷ་མ་ཏཱི་ནཱ་མ།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6" w:author="thoesam" w:date="2016-10-07T09:30:00Z">
            <w:rPr>
              <w:rFonts w:cs="Monlam Uni OuChan2" w:hint="cs"/>
              <w:cs/>
            </w:rPr>
          </w:rPrChange>
        </w:rPr>
        <w:t>བོད་སྐད་དུ།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8" w:author="thoesam" w:date="2016-10-07T09:30:00Z">
            <w:rPr>
              <w:rFonts w:cs="Monlam Uni OuChan2" w:hint="cs"/>
              <w:cs/>
            </w:rPr>
          </w:rPrChange>
        </w:rPr>
        <w:t>མངོན་པར་རྟོགས་པའི་རྒྱན་གྱི་ཚིག་ལེའུར་བྱས་པའི་འགྲེལ་པ་དག་ལྡན་ཞེས་བྱ་བ།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0" w:author="thoesam" w:date="2016-10-07T09:30:00Z">
            <w:rPr>
              <w:rFonts w:cs="Monlam Uni OuChan2" w:hint="cs"/>
              <w:cs/>
            </w:rPr>
          </w:rPrChange>
        </w:rPr>
        <w:t>འཕགས་པ་འཇམ་དཔལ་གཞོན་ནུར་གྱུར་པ་ལ་ཕྱག་འཚལ་ལོ།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2" w:author="thoesam" w:date="2016-10-07T09:30:00Z">
            <w:rPr>
              <w:rFonts w:cs="Monlam Uni OuChan2" w:hint="cs"/>
              <w:cs/>
            </w:rPr>
          </w:rPrChange>
        </w:rPr>
        <w:t>།ལོ་མ་མེ་ཏོག་དང་ལྡན་པའི།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4" w:author="thoesam" w:date="2016-10-07T09:30:00Z">
            <w:rPr>
              <w:rFonts w:cs="Monlam Uni OuChan2" w:hint="cs"/>
              <w:cs/>
            </w:rPr>
          </w:rPrChange>
        </w:rPr>
        <w:t>།ཡོངས་འདུའི་ཤིང་བཞིན་མཚན་མཆོག་གིས།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6" w:author="thoesam" w:date="2016-10-07T09:30:00Z">
            <w:rPr>
              <w:rFonts w:cs="Monlam Uni OuChan2" w:hint="cs"/>
              <w:cs/>
            </w:rPr>
          </w:rPrChange>
        </w:rPr>
        <w:t>།བསོད་ནམས་སྐུ་བརྒྱན་རྣམ་པར་འབྱེས།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8" w:author="thoesam" w:date="2016-10-07T09:30:00Z">
            <w:rPr>
              <w:rFonts w:cs="Monlam Uni OuChan2" w:hint="cs"/>
              <w:cs/>
            </w:rPr>
          </w:rPrChange>
        </w:rPr>
        <w:t>།ཡན་ལག་བརྒྱན་པ་རྒྱལ་གྱུར་ཅིག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0" w:author="thoesam" w:date="2016-10-07T09:30:00Z">
            <w:rPr>
              <w:rFonts w:cs="Monlam Uni OuChan2" w:hint="cs"/>
              <w:cs/>
            </w:rPr>
          </w:rPrChange>
        </w:rPr>
        <w:t>།རྒྱལ་བའི་ཡུམ་གྱི་མངོན་རྟོགས་རྒྱན།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2" w:author="thoesam" w:date="2016-10-07T09:30:00Z">
            <w:rPr>
              <w:rFonts w:cs="Monlam Uni OuChan2" w:hint="cs"/>
              <w:cs/>
            </w:rPr>
          </w:rPrChange>
        </w:rPr>
        <w:t>།འཕགས་པ་བྱམས་པས་མཛད་པ་ཡིན།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4" w:author="thoesam" w:date="2016-10-07T09:30:00Z">
            <w:rPr>
              <w:rFonts w:cs="Monlam Uni OuChan2" w:hint="cs"/>
              <w:cs/>
            </w:rPr>
          </w:rPrChange>
        </w:rPr>
        <w:t>།དེ་ཡི་འགྲེལ་པ་དག་ལྡན་འདི།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6" w:author="thoesam" w:date="2016-10-07T09:30:00Z">
            <w:rPr>
              <w:rFonts w:cs="Monlam Uni OuChan2" w:hint="cs"/>
              <w:cs/>
            </w:rPr>
          </w:rPrChange>
        </w:rPr>
        <w:t>།རིན་ཆེན་འབྱུང་གནས་བདག་གིས་བྱས།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8" w:author="thoesam" w:date="2016-10-07T09:30:00Z">
            <w:rPr>
              <w:rFonts w:cs="Monlam Uni OuChan2" w:hint="cs"/>
              <w:cs/>
            </w:rPr>
          </w:rPrChange>
        </w:rPr>
        <w:t>།གྲོལ་སྡེ་དག་གིས་རྒྱལ་ཡུམ་གྱི།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0" w:author="thoesam" w:date="2016-10-07T09:30:00Z">
            <w:rPr>
              <w:rFonts w:cs="Monlam Uni OuChan2" w:hint="cs"/>
              <w:cs/>
            </w:rPr>
          </w:rPrChange>
        </w:rPr>
        <w:t>།དོན་ནི་མ་ལུས་མ་བཀྲོལ་ཞེས།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2" w:author="thoesam" w:date="2016-10-07T09:30:00Z">
            <w:rPr>
              <w:rFonts w:cs="Monlam Uni OuChan2" w:hint="cs"/>
              <w:cs/>
            </w:rPr>
          </w:rPrChange>
        </w:rPr>
        <w:t>།རབ་ཏུ་བྱེད་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923" w:author="thoesam" w:date="2016-10-07T09:30:00Z">
            <w:rPr>
              <w:rFonts w:cs="Monlam Uni OuChan2" w:hint="cs"/>
              <w:cs/>
            </w:rPr>
          </w:rPrChange>
        </w:rPr>
        <w:t>ལས་བདག་གིས་ནི།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5" w:author="thoesam" w:date="2016-10-07T09:30:00Z">
            <w:rPr>
              <w:rFonts w:cs="Monlam Uni OuChan2" w:hint="cs"/>
              <w:cs/>
            </w:rPr>
          </w:rPrChange>
        </w:rPr>
        <w:t>།རྣ་བར་གཏམ་བརྗོད་བཞིན་དུ་ཤེས།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7" w:author="thoesam" w:date="2016-10-07T09:30:00Z">
            <w:rPr>
              <w:rFonts w:cs="Monlam Uni OuChan2" w:hint="cs"/>
              <w:cs/>
            </w:rPr>
          </w:rPrChange>
        </w:rPr>
        <w:t>།གང་ཕྱིར་དོན་ཉམས་དེ་ལ་ནི།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9" w:author="thoesam" w:date="2016-10-07T09:30:00Z">
            <w:rPr>
              <w:rFonts w:cs="Monlam Uni OuChan2" w:hint="cs"/>
              <w:cs/>
            </w:rPr>
          </w:rPrChange>
        </w:rPr>
        <w:t>།བདག་ཉིད་ངེས་པར་བློ་དམན་ཡང</w:t>
      </w:r>
      <w:ins w:id="93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3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3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4" w:author="thoesam" w:date="2016-10-07T09:30:00Z">
            <w:rPr>
              <w:rFonts w:cs="Monlam Uni OuChan2" w:hint="cs"/>
              <w:cs/>
            </w:rPr>
          </w:rPrChange>
        </w:rPr>
        <w:t>།མགོན་པོས་བྱིན་གྱིས་བརླབས་པས་ན།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6" w:author="thoesam" w:date="2016-10-07T09:30:00Z">
            <w:rPr>
              <w:rFonts w:cs="Monlam Uni OuChan2" w:hint="cs"/>
              <w:cs/>
            </w:rPr>
          </w:rPrChange>
        </w:rPr>
        <w:t>།འདི་དོན་བསྟན་ཕྱིར་བརྩམས་པ་ཡིན།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8" w:author="thoesam" w:date="2016-10-07T09:30:00Z">
            <w:rPr>
              <w:rFonts w:cs="Monlam Uni OuChan2" w:hint="cs"/>
              <w:cs/>
            </w:rPr>
          </w:rPrChange>
        </w:rPr>
        <w:t>།བཅོམ་ལྡན་འདས་མ་ཤེས་རབ་ཀྱི་ཕ་རོལ་ཏུ་ཕྱིན་པ་རྣམ་པར་དབྱེ་བར་བཞེད་ནས་བླ་མ་དམ་པའི་ཡང་བླ་མར་གྱུར་པ་དེ་ཉིད་ལ་དང་པོ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0" w:author="thoesam" w:date="2016-10-07T09:30:00Z">
            <w:rPr>
              <w:rFonts w:cs="Monlam Uni OuChan2" w:hint="cs"/>
              <w:cs/>
            </w:rPr>
          </w:rPrChange>
        </w:rPr>
        <w:t>ཉན་ཐོས་ཞི་བ་ཚོལ་རྣམས་ཀུན་ཤེས་ཉིད་ཀྱིས་ཉེར་ཞིར་འཁྲིད་མཛད་གང་ཡིན་དང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།འགྲོ་ལ་ཕན་པར་བྱེད་རྣམས་ལམ་ཤེས་ཉིད་ཀྱིས་འཇིག་རྟེན་དོན་སྒྲུབ་མཛད་པ་གང༌།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1" w:author="thoesam" w:date="2016-10-07T09:30:00Z">
            <w:rPr>
              <w:rFonts w:cs="Monlam Uni OuChan2" w:hint="cs"/>
              <w:cs/>
            </w:rPr>
          </w:rPrChange>
        </w:rPr>
        <w:t>།གང་དང་ཡང་དག་ལྡན་པས་ཐུབ་རྣམས་སྣ་ཚོགས་འདི་དག་རྣམ་པ་ཀུན་མཁྱེན་པ།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3" w:author="thoesam" w:date="2016-10-07T09:30:00Z">
            <w:rPr>
              <w:rFonts w:cs="Monlam Uni OuChan2" w:hint="cs"/>
              <w:cs/>
            </w:rPr>
          </w:rPrChange>
        </w:rPr>
        <w:t>།སངས་རྒྱས་ཉན་ཐོས་བྱང་ཆུབ་སེམས་དཔའི་ཚོགས་དང་ལྡན་ཡུམ་དེ་ལ་ཕྱག་འཚལ་ལོ།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5" w:author="thoesam" w:date="2016-10-07T09:30:00Z">
            <w:rPr>
              <w:rFonts w:cs="Monlam Uni OuChan2" w:hint="cs"/>
              <w:cs/>
            </w:rPr>
          </w:rPrChange>
        </w:rPr>
        <w:t>།ཞེས་ཕྱག་འཚལ་བར་མཛད་དོ།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7" w:author="thoesam" w:date="2016-10-07T09:30:00Z">
            <w:rPr>
              <w:rFonts w:cs="Monlam Uni OuChan2" w:hint="cs"/>
              <w:cs/>
            </w:rPr>
          </w:rPrChange>
        </w:rPr>
        <w:t>།ཉན་ཐོས་ཞེས་སྨོས་པས་ནི་འདིར་རང་སངས་རྒྱས་ཀྱང་གཟུང་སྟེ།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9" w:author="thoesam" w:date="2016-10-07T09:30:00Z">
            <w:rPr>
              <w:rFonts w:cs="Monlam Uni OuChan2" w:hint="cs"/>
              <w:cs/>
            </w:rPr>
          </w:rPrChange>
        </w:rPr>
        <w:t>ཐེག་པ་དེ་གཉིས་ལ་ཁྱད་པར་ཅུང་ཟད་ལས་མེད་པའི་ཕྱིར་རོ།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1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།ཤེས་རབ་ཀྱི་ཕ་རོལ་ཏུ་ཕྱིན་པའི་དབྱེ་བ་ནི་རྣམ་པ་གསུམ་ཡིན་ཏེ།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3" w:author="thoesam" w:date="2016-10-07T09:30:00Z">
            <w:rPr>
              <w:rFonts w:cs="Monlam Uni OuChan2" w:hint="cs"/>
              <w:cs/>
            </w:rPr>
          </w:rPrChange>
        </w:rPr>
        <w:t>དེས་ན་ཐམས་ཅད་མཁྱེན་པའི་དབྱེ་བས་ཉན་ཐོས་ཞི་བ་ཚོལ་རྣམས་ཐར་པ་ཐོབ་པར་བྱེད་པ་དང</w:t>
      </w:r>
      <w:ins w:id="95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5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5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8" w:author="thoesam" w:date="2016-10-07T09:30:00Z">
            <w:rPr>
              <w:rFonts w:cs="Monlam Uni OuChan2" w:hint="cs"/>
              <w:cs/>
            </w:rPr>
          </w:rPrChange>
        </w:rPr>
        <w:t>ལམ་ཤེས་པའི་དབྱེ་བས་འགྲོ་ལ་ཕན་པར་བྱེད་རྣམས་ཏེ་བྱང་ཆུབ་སེམས་དཔའ་རྣམས་ཀྱི་མཛད་པར་འོས་པ་ནི་འཇིག་རྟེན་གྱི་དོ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0" w:author="thoesam" w:date="2016-10-07T09:30:00Z">
            <w:rPr>
              <w:rFonts w:cs="Monlam Uni OuChan2" w:hint="cs"/>
              <w:cs/>
            </w:rPr>
          </w:rPrChange>
        </w:rPr>
        <w:t>གང་འཇིག་རྟེན་གྱི་དོན་སྒྲུབ་པར་བྱེད་པའོ།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2" w:author="thoesam" w:date="2016-10-07T09:30:00Z">
            <w:rPr>
              <w:rFonts w:cs="Monlam Uni OuChan2" w:hint="cs"/>
              <w:cs/>
            </w:rPr>
          </w:rPrChange>
        </w:rPr>
        <w:t>།ལྷག་མར་གྱུར་པ་དང་དོན་གྱིས་རྣམ་པ་ཐམས་ཅད་མཁྱེན་པའི་དབྱེ་བས།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4" w:author="thoesam" w:date="2016-10-07T09:30:00Z">
            <w:rPr>
              <w:rFonts w:cs="Monlam Uni OuChan2" w:hint="cs"/>
              <w:cs/>
            </w:rPr>
          </w:rPrChange>
        </w:rPr>
        <w:t>གང་དང་ཡང་དག་ལྡན་པས་ཐུབ་པ་སྟེ་སངས་རྒྱས་སོ།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6" w:author="thoesam" w:date="2016-10-07T09:30:00Z">
            <w:rPr>
              <w:rFonts w:cs="Monlam Uni OuChan2" w:hint="cs"/>
              <w:cs/>
            </w:rPr>
          </w:rPrChange>
        </w:rPr>
        <w:t>།སྣ་ཚོགས་འདི་དག་རྣམ་པ་ཀུན་མཁྱེན་པ་ཞེས་བྱ་བ་ལ།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8" w:author="thoesam" w:date="2016-10-07T09:30:00Z">
            <w:rPr>
              <w:rFonts w:cs="Monlam Uni OuChan2" w:hint="cs"/>
              <w:cs/>
            </w:rPr>
          </w:rPrChange>
        </w:rPr>
        <w:t>རྣམ་པ་ཀུན་ནི་ཆོས་འདི་དག་རྣམ་པ་ཀུན་ཏེ།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0" w:author="thoesam" w:date="2016-10-07T09:30:00Z">
            <w:rPr>
              <w:rFonts w:cs="Monlam Uni OuChan2" w:hint="cs"/>
              <w:cs/>
            </w:rPr>
          </w:rPrChange>
        </w:rPr>
        <w:t>དེ་ཀུན་ནས་མཁྱེན་པའིའོ།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2" w:author="thoesam" w:date="2016-10-07T09:30:00Z">
            <w:rPr>
              <w:rFonts w:cs="Monlam Uni OuChan2" w:hint="cs"/>
              <w:cs/>
            </w:rPr>
          </w:rPrChange>
        </w:rPr>
        <w:t>།འདིའི་ཡུམ་ནི་ཤེས་རབ་ཀྱི་ཕ་རོལ་ཏུ་ཕྱིན་པ་དེ་ལ་ཕྱག་འཚལ་ལོ།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4" w:author="thoesam" w:date="2016-10-07T09:30:00Z">
            <w:rPr>
              <w:rFonts w:cs="Monlam Uni OuChan2" w:hint="cs"/>
              <w:cs/>
            </w:rPr>
          </w:rPrChange>
        </w:rPr>
        <w:t>།འདི་ཇི་ལྟར་དེ་རྣམས་ཀྱི་ཡུམ་དུ་འགྱུར་ཞེ་ན།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6" w:author="thoesam" w:date="2016-10-07T09:30:00Z">
            <w:rPr>
              <w:rFonts w:cs="Monlam Uni OuChan2" w:hint="cs"/>
              <w:cs/>
            </w:rPr>
          </w:rPrChange>
        </w:rPr>
        <w:t>ཇི་སྐད་བཤད་པའི་དོན་ཆེན་པོ་གསུམ་ཐོབ་པའི་ཕྱིར་ཏེ།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8" w:author="thoesam" w:date="2016-10-07T09:30:00Z">
            <w:rPr>
              <w:rFonts w:cs="Monlam Uni OuChan2" w:hint="cs"/>
              <w:cs/>
            </w:rPr>
          </w:rPrChange>
        </w:rPr>
        <w:t>གང་ཡང་འཇིག་རྟེན་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གྱི་ཕན་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9" w:author="thoesam" w:date="2016-10-07T09:30:00Z">
            <w:rPr>
              <w:rFonts w:cs="Monlam Uni OuChan2" w:hint="cs"/>
              <w:cs/>
            </w:rPr>
          </w:rPrChange>
        </w:rPr>
        <w:t>པ་ཆེན་པོ་འདོགས་པ་དེ་ནི་འཇིག་རྟེན་ནམ་ཞེས་བྱའོ།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1" w:author="thoesam" w:date="2016-10-07T09:30:00Z">
            <w:rPr>
              <w:rFonts w:cs="Monlam Uni OuChan2" w:hint="cs"/>
              <w:cs/>
            </w:rPr>
          </w:rPrChange>
        </w:rPr>
        <w:t>།གཞན་ཡང་ཇི་སྲིད་དུ་དེ་དག་གི་ཟག་པ་མེད་པའི་ཕུང་པོའི་བདག་ཉིད་མ་བསྐྱེད་ཅིང་མ་གསོས་པ་དེ་སྲིད་དུ་དེ་དག་གིས་ཇི་སྐད་དུ་བཤད་པའི་དོན་ཆེན་པོ་རྣམས་ཐོབ་པར་མི་ནུ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3" w:author="thoesam" w:date="2016-10-07T09:30:00Z">
            <w:rPr>
              <w:rFonts w:cs="Monlam Uni OuChan2" w:hint="cs"/>
              <w:cs/>
            </w:rPr>
          </w:rPrChange>
        </w:rPr>
        <w:t>།དེའི་ཕྱིར་དོན་</w:t>
      </w:r>
    </w:p>
    <w:p w:rsidR="00577892" w:rsidRPr="003C72BF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984" w:author="thoesam" w:date="2016-10-07T09:30:00Z">
            <w:rPr>
              <w:rFonts w:cs="Monlam Uni OuChan2" w:hint="cs"/>
              <w:cs/>
            </w:rPr>
          </w:rPrChange>
        </w:rPr>
        <w:t>གྱིས་ན་སྐྱེད་པ་དང་གསོ་བ་ཡིན་པར་ཤེས་པར་བྱའོ།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6" w:author="thoesam" w:date="2016-10-07T09:30:00Z">
            <w:rPr>
              <w:rFonts w:cs="Monlam Uni OuChan2" w:hint="cs"/>
              <w:cs/>
            </w:rPr>
          </w:rPrChange>
        </w:rPr>
        <w:t>།དེའི་ཕྱིར་ཡང་འདི་ཡུམ་ཡིན་ནོ།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8" w:author="thoesam" w:date="2016-10-07T09:30:00Z">
            <w:rPr>
              <w:rFonts w:cs="Monlam Uni OuChan2" w:hint="cs"/>
              <w:cs/>
            </w:rPr>
          </w:rPrChange>
        </w:rPr>
        <w:t>།གང་གི་ཡུམ་ཡིན་ཞེ་ན།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0" w:author="thoesam" w:date="2016-10-07T09:30:00Z">
            <w:rPr>
              <w:rFonts w:cs="Monlam Uni OuChan2" w:hint="cs"/>
              <w:cs/>
            </w:rPr>
          </w:rPrChange>
        </w:rPr>
        <w:t>ཉན་ཐོས་ལ་སོགས་པའི་ཚོགས་དང་བཅས་པའི་སངས་རྒྱས་ཀྱིའོ།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2" w:author="thoesam" w:date="2016-10-07T09:30:00Z">
            <w:rPr>
              <w:rFonts w:cs="Monlam Uni OuChan2" w:hint="cs"/>
              <w:cs/>
            </w:rPr>
          </w:rPrChange>
        </w:rPr>
        <w:t>།རིགས་ཀྱི་དབང་དུ་བྱས་ན་གཅིག་གི་ཚིག་ཡིན་ཏེ།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4" w:author="thoesam" w:date="2016-10-07T09:30:00Z">
            <w:rPr>
              <w:rFonts w:cs="Monlam Uni OuChan2" w:hint="cs"/>
              <w:cs/>
            </w:rPr>
          </w:rPrChange>
        </w:rPr>
        <w:t>ཉན་ཐོས་ལ་སོགས་པའི་ཚོགས་དང་ལྡན་པའི་སངས་རྒྱས་རྣམས་ཀྱི་ཞེས་བྱ་བའི་དོན་ཏོ།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6" w:author="thoesam" w:date="2016-10-07T09:30:00Z">
            <w:rPr>
              <w:rFonts w:cs="Monlam Uni OuChan2" w:hint="cs"/>
              <w:cs/>
            </w:rPr>
          </w:rPrChange>
        </w:rPr>
        <w:t>།དེས་ན་འདིར་ཐུབ་རྣམས་ཞེས་བསྟན་ཏོ།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8" w:author="thoesam" w:date="2016-10-07T09:30:00Z">
            <w:rPr>
              <w:rFonts w:cs="Monlam Uni OuChan2" w:hint="cs"/>
              <w:cs/>
            </w:rPr>
          </w:rPrChange>
        </w:rPr>
        <w:t>།དེ་དག་གི་ཚོགས་དང་ལྡན་པའི་སངས་རྒྱས་ཀྱི་ཡུམ་ཞེས་བྱ་བའི་ཚིག་གིས་འདི་དེ་དག་གི་ཡང་ཡུམ་ཡིན་པར་ཤེས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0" w:author="thoesam" w:date="2016-10-07T09:30:00Z">
            <w:rPr>
              <w:rFonts w:cs="Monlam Uni OuChan2" w:hint="cs"/>
              <w:cs/>
            </w:rPr>
          </w:rPrChange>
        </w:rPr>
        <w:t>།གལ་ཏེ་དེ་ལྟར་ན་བུ་དང་ལྡན་པའི་ཆུང་མ་དེ་ནི་བུའི་ཡང་ཆུང་མར་འགྱུར་རོ་ཞེ་ན།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2" w:author="thoesam" w:date="2016-10-07T09:30:00Z">
            <w:rPr>
              <w:rFonts w:cs="Monlam Uni OuChan2" w:hint="cs"/>
              <w:cs/>
            </w:rPr>
          </w:rPrChange>
        </w:rPr>
        <w:t>བརྗོད་པར་འདོད་པའི་བྱེ་བྲག་གིས་དེའི་སྐྱོན་མེད་དེ།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4" w:author="thoesam" w:date="2016-10-07T09:30:00Z">
            <w:rPr>
              <w:rFonts w:cs="Monlam Uni OuChan2" w:hint="cs"/>
              <w:cs/>
            </w:rPr>
          </w:rPrChange>
        </w:rPr>
        <w:t>འདིར་ནི་སངས་རྒྱས་ཚོགས་དང་ལྡན་ཞེས་བྱ་བའི་ལྡན་པའི་དོན་ནི་འདིར་ལྷན་ཅིག་པ་ལ་བརྗོད་པར་འདོད་དེ།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6" w:author="thoesam" w:date="2016-10-07T09:30:00Z">
            <w:rPr>
              <w:rFonts w:cs="Monlam Uni OuChan2" w:hint="cs"/>
              <w:cs/>
            </w:rPr>
          </w:rPrChange>
        </w:rPr>
        <w:t>ཉན་ཐོས་ལ་སོགས་པའི་ཚོགས་དང་ལྡན་པའི་སངས་རྒྱས་རྣམས་ཀྱི་ཞེས་བྱ་བའི་དོན་ཏོ།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8" w:author="thoesam" w:date="2016-10-07T09:30:00Z">
            <w:rPr>
              <w:rFonts w:cs="Monlam Uni OuChan2" w:hint="cs"/>
              <w:cs/>
            </w:rPr>
          </w:rPrChange>
        </w:rPr>
        <w:t>།དེ་ལ་ཉན་ཐོས་དང་བྱང་ཆུབ་སེམས་དཔའ་ནི་འཇིག་རྟེན་གྱི་བླ་མའོ།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0" w:author="thoesam" w:date="2016-10-07T09:30:00Z">
            <w:rPr>
              <w:rFonts w:cs="Monlam Uni OuChan2" w:hint="cs"/>
              <w:cs/>
            </w:rPr>
          </w:rPrChange>
        </w:rPr>
        <w:t>།སངས་རྒྱས་ནི་བླ་མ་དམ་པའོ།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2" w:author="thoesam" w:date="2016-10-07T09:30:00Z">
            <w:rPr>
              <w:rFonts w:cs="Monlam Uni OuChan2" w:hint="cs"/>
              <w:cs/>
            </w:rPr>
          </w:rPrChange>
        </w:rPr>
        <w:t>།དེ་དག་གི་ཡང་དེ་ནི་ཡུམ་མོ།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4" w:author="thoesam" w:date="2016-10-07T09:30:00Z">
            <w:rPr>
              <w:rFonts w:cs="Monlam Uni OuChan2" w:hint="cs"/>
              <w:cs/>
            </w:rPr>
          </w:rPrChange>
        </w:rPr>
        <w:t>།དེས་ན་དེ་ནི་བླ་མ་དམ་པའི་ཡང་བླ་མའོ།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6" w:author="thoesam" w:date="2016-10-07T09:30:00Z">
            <w:rPr>
              <w:rFonts w:cs="Monlam Uni OuChan2" w:hint="cs"/>
              <w:cs/>
            </w:rPr>
          </w:rPrChange>
        </w:rPr>
        <w:t>།དེས་ན་དེ་ལ་ཕྱག་འཚལ་བར་བྱེད་དོ།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8" w:author="thoesam" w:date="2016-10-07T09:30:00Z">
            <w:rPr>
              <w:rFonts w:cs="Monlam Uni OuChan2" w:hint="cs"/>
              <w:cs/>
            </w:rPr>
          </w:rPrChange>
        </w:rPr>
        <w:t>།འོ་ན་མདོ་ཀུན་ལས་རྒྱ་ཆེར་བཤད་ན་དེ་ཡང་འདི་རྩོམ་པ་ལ་དགོས་པ་ཅི་ཡོད་ཅེ་ན།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0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རྣམ་པ་ཐམས་ཅད་མཁྱེན་ཉིད་ལམ།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2" w:author="thoesam" w:date="2016-10-07T09:30:00Z">
            <w:rPr>
              <w:rFonts w:cs="Monlam Uni OuChan2" w:hint="cs"/>
              <w:cs/>
            </w:rPr>
          </w:rPrChange>
        </w:rPr>
        <w:t>།སྟོན་པས་འདི་ལས་བཤད་པ་གང</w:t>
      </w:r>
      <w:ins w:id="102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2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2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7" w:author="thoesam" w:date="2016-10-07T09:30:00Z">
            <w:rPr>
              <w:rFonts w:cs="Monlam Uni OuChan2" w:hint="cs"/>
              <w:cs/>
            </w:rPr>
          </w:rPrChange>
        </w:rPr>
        <w:t>།གཞན་གྱིས་མྱོང་བ་མ་ཡིན་ཏེ།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9" w:author="thoesam" w:date="2016-10-07T09:30:00Z">
            <w:rPr>
              <w:rFonts w:cs="Monlam Uni OuChan2" w:hint="cs"/>
              <w:cs/>
            </w:rPr>
          </w:rPrChange>
        </w:rPr>
        <w:t>།བློ་དང་ལྡན་པས་རྟོགས་འགྱུར་ཞེས།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1" w:author="thoesam" w:date="2016-10-07T09:30:00Z">
            <w:rPr>
              <w:rFonts w:cs="Monlam Uni OuChan2" w:hint="cs"/>
              <w:cs/>
            </w:rPr>
          </w:rPrChange>
        </w:rPr>
        <w:t>།ཆོས་སྤྱོད་བཅུ་ཡི་བདག་ཉིད་ནི།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3" w:author="thoesam" w:date="2016-10-07T09:30:00Z">
            <w:rPr>
              <w:rFonts w:cs="Monlam Uni OuChan2" w:hint="cs"/>
              <w:cs/>
            </w:rPr>
          </w:rPrChange>
        </w:rPr>
        <w:t>།མདོ་དོན་དྲན་པ་ལས་བཞག་ནས།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5" w:author="thoesam" w:date="2016-10-07T09:30:00Z">
            <w:rPr>
              <w:rFonts w:cs="Monlam Uni OuChan2" w:hint="cs"/>
              <w:cs/>
            </w:rPr>
          </w:rPrChange>
        </w:rPr>
        <w:t>།བདེ་བླག་ཏུ་ནི་རྟོགས་འགྱུར་བ།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7" w:author="thoesam" w:date="2016-10-07T09:30:00Z">
            <w:rPr>
              <w:rFonts w:cs="Monlam Uni OuChan2" w:hint="cs"/>
              <w:cs/>
            </w:rPr>
          </w:rPrChange>
        </w:rPr>
        <w:t>།ཞེས་པ་རྩོམ་པའི་དགོས་པ་ཡིན།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9" w:author="thoesam" w:date="2016-10-07T09:30:00Z">
            <w:rPr>
              <w:rFonts w:cs="Monlam Uni OuChan2" w:hint="cs"/>
              <w:cs/>
            </w:rPr>
          </w:rPrChange>
        </w:rPr>
        <w:t>།རྣམ་པ་ཐམས་ཅད་མཁྱེན་པ་ཉིད་ནི་སངས་རྒྱས་ཉིད་དེ།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1" w:author="thoesam" w:date="2016-10-07T09:30:00Z">
            <w:rPr>
              <w:rFonts w:cs="Monlam Uni OuChan2" w:hint="cs"/>
              <w:cs/>
            </w:rPr>
          </w:rPrChange>
        </w:rPr>
        <w:t>དེ་ཡང་སྐྱེས་བུ་དམ་པ་སྟེ།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3" w:author="thoesam" w:date="2016-10-07T09:30:00Z">
            <w:rPr>
              <w:rFonts w:cs="Monlam Uni OuChan2" w:hint="cs"/>
              <w:cs/>
            </w:rPr>
          </w:rPrChange>
        </w:rPr>
        <w:t>ཇི་སྐད་དུ།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5" w:author="thoesam" w:date="2016-10-07T09:30:00Z">
            <w:rPr>
              <w:rFonts w:cs="Monlam Uni OuChan2" w:hint="cs"/>
              <w:cs/>
            </w:rPr>
          </w:rPrChange>
        </w:rPr>
        <w:t>སྒྲིབ་པ་ཀུན་གྱི་དྲི་མེད་པ།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7" w:author="thoesam" w:date="2016-10-07T09:30:00Z">
            <w:rPr>
              <w:rFonts w:cs="Monlam Uni OuChan2" w:hint="cs"/>
              <w:cs/>
            </w:rPr>
          </w:rPrChange>
        </w:rPr>
        <w:t>།རྣམ་པ་ཐམས་ཅད་མཁྱེན་ཉིད་ཐོབ།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9" w:author="thoesam" w:date="2016-10-07T09:30:00Z">
            <w:rPr>
              <w:rFonts w:cs="Monlam Uni OuChan2" w:hint="cs"/>
              <w:cs/>
            </w:rPr>
          </w:rPrChange>
        </w:rPr>
        <w:t>།རིན་ཆེན་སྣོད་ནི་ཕྱེ་བ་ལྟར།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1" w:author="thoesam" w:date="2016-10-07T09:30:00Z">
            <w:rPr>
              <w:rFonts w:cs="Monlam Uni OuChan2" w:hint="cs"/>
              <w:cs/>
            </w:rPr>
          </w:rPrChange>
        </w:rPr>
        <w:t>།སངས་རྒྱས་ཉིད་ནི་ཡང་དག་བསྟན།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3" w:author="thoesam" w:date="2016-10-07T09:30:00Z">
            <w:rPr>
              <w:rFonts w:cs="Monlam Uni OuChan2" w:hint="cs"/>
              <w:cs/>
            </w:rPr>
          </w:rPrChange>
        </w:rPr>
        <w:t>།ཞེས་གསུངས་པ་ལྟ་བུ་སྟེ།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5" w:author="thoesam" w:date="2016-10-07T09:30:00Z">
            <w:rPr>
              <w:rFonts w:cs="Monlam Uni OuChan2" w:hint="cs"/>
              <w:cs/>
            </w:rPr>
          </w:rPrChange>
        </w:rPr>
        <w:t>དེ་ཇི་ལྟར་ལམ་དུ་འགྱུར།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7" w:author="thoesam" w:date="2016-10-07T09:30:00Z">
            <w:rPr>
              <w:rFonts w:cs="Monlam Uni OuChan2" w:hint="cs"/>
              <w:cs/>
            </w:rPr>
          </w:rPrChange>
        </w:rPr>
        <w:t>།བརྩལ་བར་བྱ་བས་ལམ་ཡིན་</w:t>
      </w:r>
      <w:r w:rsidRPr="003C72BF">
        <w:rPr>
          <w:rFonts w:ascii="Monlam Uni OuChan2" w:hAnsi="Monlam Uni OuChan2" w:cs="Monlam Uni OuChan2"/>
          <w:sz w:val="40"/>
          <w:szCs w:val="40"/>
          <w:cs/>
        </w:rPr>
        <w:t>གྱི། ཚོལ་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8" w:author="thoesam" w:date="2016-10-07T09:30:00Z">
            <w:rPr>
              <w:rFonts w:cs="Monlam Uni OuChan2" w:hint="cs"/>
              <w:cs/>
            </w:rPr>
          </w:rPrChange>
        </w:rPr>
        <w:t>བར་བྱེད་པས་ན་ལམ་ནི་མ་ཡིན་ནོ།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60" w:author="thoesam" w:date="2016-10-07T09:30:00Z">
            <w:rPr>
              <w:rFonts w:cs="Monlam Uni OuChan2" w:hint="cs"/>
              <w:cs/>
            </w:rPr>
          </w:rPrChange>
        </w:rPr>
        <w:t>།སྟོན་པས་འདི་ལས་བཤད་པ་གང</w:t>
      </w:r>
      <w:ins w:id="106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6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6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65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67" w:author="thoesam" w:date="2016-10-07T09:30:00Z">
            <w:rPr>
              <w:rFonts w:cs="Monlam Uni OuChan2" w:hint="cs"/>
              <w:cs/>
            </w:rPr>
          </w:rPrChange>
        </w:rPr>
        <w:t>གང་འདི་ལས་ཞེས་བྱ་བ་ནི་མདོ་སྡེ་མཚོན་པར་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068" w:author="thoesam" w:date="2016-10-07T09:30:00Z">
            <w:rPr>
              <w:rFonts w:cs="Monlam Uni OuChan2" w:hint="cs"/>
              <w:cs/>
            </w:rPr>
          </w:rPrChange>
        </w:rPr>
        <w:t>བྱེད་པས་ན་མདོའོ།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70" w:author="thoesam" w:date="2016-10-07T09:30:00Z">
            <w:rPr>
              <w:rFonts w:cs="Monlam Uni OuChan2" w:hint="cs"/>
              <w:cs/>
            </w:rPr>
          </w:rPrChange>
        </w:rPr>
        <w:t>།འདིར་བློ་ལྡན་ནི་བྱང་ཆུབ་སེམས་དཔའོ།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72" w:author="thoesam" w:date="2016-10-07T09:30:00Z">
            <w:rPr>
              <w:rFonts w:cs="Monlam Uni OuChan2" w:hint="cs"/>
              <w:cs/>
            </w:rPr>
          </w:rPrChange>
        </w:rPr>
        <w:t>།དེ་ལ་རྟོགས་པ་ནི་མངོན་སུམ་དུ་བྱེད་པ་སྟེ་ཐོབ་པ་མངོན་སུམ་དུ་བྱེད་པའོ།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74" w:author="thoesam" w:date="2016-10-07T09:30:00Z">
            <w:rPr>
              <w:rFonts w:cs="Monlam Uni OuChan2" w:hint="cs"/>
              <w:cs/>
            </w:rPr>
          </w:rPrChange>
        </w:rPr>
        <w:t>།བསྟན་བཅོས་འདི་ལ་གསལ་བ་ཉིད་དུ་ཤེས་པ་ཡིན་ནོ་ཞེས་དགོངས་སོ།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76" w:author="thoesam" w:date="2016-10-07T09:30:00Z">
            <w:rPr>
              <w:rFonts w:cs="Monlam Uni OuChan2" w:hint="cs"/>
              <w:cs/>
            </w:rPr>
          </w:rPrChange>
        </w:rPr>
        <w:t>།དེ་ཇི་ལྟ་བུ་ཞེ་ན།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མྱོང་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78" w:author="thoesam" w:date="2016-10-07T09:30:00Z">
            <w:rPr>
              <w:rFonts w:cs="Monlam Uni OuChan2" w:hint="cs"/>
              <w:cs/>
            </w:rPr>
          </w:rPrChange>
        </w:rPr>
        <w:t>བ་མ་ཡིན་པ་ནི་མ་རྟོགས་པའོ།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80" w:author="thoesam" w:date="2016-10-07T09:30:00Z">
            <w:rPr>
              <w:rFonts w:cs="Monlam Uni OuChan2" w:hint="cs"/>
              <w:cs/>
            </w:rPr>
          </w:rPrChange>
        </w:rPr>
        <w:t>།གཞན་ཞེས་བྱ་བ་ནི་བྱང་ཆུབ་སེམས་དཔའ་མ་ཡིན་པའོ།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82" w:author="thoesam" w:date="2016-10-07T09:30:00Z">
            <w:rPr>
              <w:rFonts w:cs="Monlam Uni OuChan2" w:hint="cs"/>
              <w:cs/>
            </w:rPr>
          </w:rPrChange>
        </w:rPr>
        <w:t>།འདིས་ནི་རྩོམ་པའི་གཙོ་བོའི་དགོས་པ་བསྟན་ཏེ།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84" w:author="thoesam" w:date="2016-10-07T09:30:00Z">
            <w:rPr>
              <w:rFonts w:cs="Monlam Uni OuChan2" w:hint="cs"/>
              <w:cs/>
            </w:rPr>
          </w:rPrChange>
        </w:rPr>
        <w:t>མདོ་འདིའི་དོན་བསྟན་བཅོས་འདི་ལས་ངེས་པར་བཟུང་སྟེ།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86" w:author="thoesam" w:date="2016-10-07T09:30:00Z">
            <w:rPr>
              <w:rFonts w:cs="Monlam Uni OuChan2" w:hint="cs"/>
              <w:cs/>
            </w:rPr>
          </w:rPrChange>
        </w:rPr>
        <w:t>དྲན་པ་ལ་བཞག་པའོ།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88" w:author="thoesam" w:date="2016-10-07T09:30:00Z">
            <w:rPr>
              <w:rFonts w:cs="Monlam Uni OuChan2" w:hint="cs"/>
              <w:cs/>
            </w:rPr>
          </w:rPrChange>
        </w:rPr>
        <w:t>།ཆོས་ནི་འདིར་མདོ་ཉིད་དོ།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90" w:author="thoesam" w:date="2016-10-07T09:30:00Z">
            <w:rPr>
              <w:rFonts w:cs="Monlam Uni OuChan2" w:hint="cs"/>
              <w:cs/>
            </w:rPr>
          </w:rPrChange>
        </w:rPr>
        <w:t>།སྤྱོད་པ་ནི་རྣམ་པ་བཅུ་སྟེ།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92" w:author="thoesam" w:date="2016-10-07T09:30:00Z">
            <w:rPr>
              <w:rFonts w:cs="Monlam Uni OuChan2" w:hint="cs"/>
              <w:cs/>
            </w:rPr>
          </w:rPrChange>
        </w:rPr>
        <w:t>ཇི་སྐད་དུ།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94" w:author="thoesam" w:date="2016-10-07T09:30:00Z">
            <w:rPr>
              <w:rFonts w:cs="Monlam Uni OuChan2" w:hint="cs"/>
              <w:cs/>
            </w:rPr>
          </w:rPrChange>
        </w:rPr>
        <w:t>ཡི་གེ་འབྲི་མཆོད་སྦྱིན་པ་དང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།ཉན་དང་ཀློག་དང་ལེན་པ་དང༌། །འཆད་པ་དང་ནི་ཁ་ཏོན་དང༌།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95" w:author="thoesam" w:date="2016-10-07T09:30:00Z">
            <w:rPr>
              <w:rFonts w:cs="Monlam Uni OuChan2" w:hint="cs"/>
              <w:cs/>
            </w:rPr>
          </w:rPrChange>
        </w:rPr>
        <w:t>།དེ་སེམས་པ་དང་སྒོམ་པ་སྟེ།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97" w:author="thoesam" w:date="2016-10-07T09:30:00Z">
            <w:rPr>
              <w:rFonts w:cs="Monlam Uni OuChan2" w:hint="cs"/>
              <w:cs/>
            </w:rPr>
          </w:rPrChange>
        </w:rPr>
        <w:t>།སྤྱོད་པ་འདི་བཅུའི་བདག་ཉིད་ནི།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99" w:author="thoesam" w:date="2016-10-07T09:30:00Z">
            <w:rPr>
              <w:rFonts w:cs="Monlam Uni OuChan2" w:hint="cs"/>
              <w:cs/>
            </w:rPr>
          </w:rPrChange>
        </w:rPr>
        <w:t>།བསོད་ནམས་ཕུང་པོ་དཔག་ཏུ་མེད།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01" w:author="thoesam" w:date="2016-10-07T09:30:00Z">
            <w:rPr>
              <w:rFonts w:cs="Monlam Uni OuChan2" w:hint="cs"/>
              <w:cs/>
            </w:rPr>
          </w:rPrChange>
        </w:rPr>
        <w:t>།ཅེས་བཤད་པ་ལྟ་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བུའོ། །དེ་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02" w:author="thoesam" w:date="2016-10-07T09:30:00Z">
            <w:rPr>
              <w:rFonts w:cs="Monlam Uni OuChan2" w:hint="cs"/>
              <w:cs/>
            </w:rPr>
          </w:rPrChange>
        </w:rPr>
        <w:t>བདེ་བླག་ཏུ་ནི་རྟོགས་འགྱུར་བ་ཞེས་པ་ནི།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04" w:author="thoesam" w:date="2016-10-07T09:30:00Z">
            <w:rPr>
              <w:rFonts w:cs="Monlam Uni OuChan2" w:hint="cs"/>
              <w:cs/>
            </w:rPr>
          </w:rPrChange>
        </w:rPr>
        <w:t>རྗེས་སུ་སྒྲུབས་ཤིག་པའོ།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06" w:author="thoesam" w:date="2016-10-07T09:30:00Z">
            <w:rPr>
              <w:rFonts w:cs="Monlam Uni OuChan2" w:hint="cs"/>
              <w:cs/>
            </w:rPr>
          </w:rPrChange>
        </w:rPr>
        <w:t>།དེ་ལྟར་རྩོམ་པའི་དགོས་པ་གཙོ་བོ་མ་ཡིན་པ་དེ་ནི་ཐོབ་པའི་ཐབས་ཏེ་རྗེས་སུ་སྒྲུབ་པའོ།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08" w:author="thoesam" w:date="2016-10-07T09:30:00Z">
            <w:rPr>
              <w:rFonts w:cs="Monlam Uni OuChan2" w:hint="cs"/>
              <w:cs/>
            </w:rPr>
          </w:rPrChange>
        </w:rPr>
        <w:t>།དེ་ནས་མདོ་མ་ལུས་པ་འདི་ལས་ཅི་ཞིག་སྟོན་ཅེ་ན།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10" w:author="thoesam" w:date="2016-10-07T09:30:00Z">
            <w:rPr>
              <w:rFonts w:cs="Monlam Uni OuChan2" w:hint="cs"/>
              <w:cs/>
            </w:rPr>
          </w:rPrChange>
        </w:rPr>
        <w:t>ཤེས་རབ་ཕ་རོལ་ཕྱིན་པ་ནི།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12" w:author="thoesam" w:date="2016-10-07T09:30:00Z">
            <w:rPr>
              <w:rFonts w:cs="Monlam Uni OuChan2" w:hint="cs"/>
              <w:cs/>
            </w:rPr>
          </w:rPrChange>
        </w:rPr>
        <w:t>།དངོས་པོ་བརྒྱད་ཀྱིས་ཡང་དག་བཤད།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14" w:author="thoesam" w:date="2016-10-07T09:30:00Z">
            <w:rPr>
              <w:rFonts w:cs="Monlam Uni OuChan2" w:hint="cs"/>
              <w:cs/>
            </w:rPr>
          </w:rPrChange>
        </w:rPr>
        <w:t>།དངོས་པོ་དམ་པ་ཤེས་པས་ན་ཤེས་རབ་སྟེ།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16" w:author="thoesam" w:date="2016-10-07T09:30:00Z">
            <w:rPr>
              <w:rFonts w:cs="Monlam Uni OuChan2" w:hint="cs"/>
              <w:cs/>
            </w:rPr>
          </w:rPrChange>
        </w:rPr>
        <w:t>སྟོང་པ་ཉིད་ལ་དམིགས་པའི་ཕྱིར་རོ།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18" w:author="thoesam" w:date="2016-10-07T09:30:00Z">
            <w:rPr>
              <w:rFonts w:cs="Monlam Uni OuChan2" w:hint="cs"/>
              <w:cs/>
            </w:rPr>
          </w:rPrChange>
        </w:rPr>
        <w:t>།དེ་ཡང་ཡིན་ལ་ཕ་རོལ་ཡང་ཡིན་པས་ཤེས་རབ་ཀྱི་ཕ་རོལ་ལོ།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20" w:author="thoesam" w:date="2016-10-07T09:30:00Z">
            <w:rPr>
              <w:rFonts w:cs="Monlam Uni OuChan2" w:hint="cs"/>
              <w:cs/>
            </w:rPr>
          </w:rPrChange>
        </w:rPr>
        <w:t>།ཕྱིན་པས་ནི་འགྲོ་བ་སྟེ་ཕ་རོལ་ཏུ་ཕྱིན་པའོ།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22" w:author="thoesam" w:date="2016-10-07T09:30:00Z">
            <w:rPr>
              <w:rFonts w:cs="Monlam Uni OuChan2" w:hint="cs"/>
              <w:cs/>
            </w:rPr>
          </w:rPrChange>
        </w:rPr>
        <w:t>།གང་གི་ཕ་རོལ་ཞེ་ན།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24" w:author="thoesam" w:date="2016-10-07T09:30:00Z">
            <w:rPr>
              <w:rFonts w:cs="Monlam Uni OuChan2" w:hint="cs"/>
              <w:cs/>
            </w:rPr>
          </w:rPrChange>
        </w:rPr>
        <w:t>འཕགས་པ་བྱང་ཆུབ་སེམས་དཔའ་ནི་རྣམ་པར་རྟོག་པའིའོ།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26" w:author="thoesam" w:date="2016-10-07T09:30:00Z">
            <w:rPr>
              <w:rFonts w:cs="Monlam Uni OuChan2" w:hint="cs"/>
              <w:cs/>
            </w:rPr>
          </w:rPrChange>
        </w:rPr>
        <w:t>།དེ་བཞིན་གཤེགས་པ་རྣམས་ཀྱི་ནི་དག་པའིའོ།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28" w:author="thoesam" w:date="2016-10-07T09:30:00Z">
            <w:rPr>
              <w:rFonts w:cs="Monlam Uni OuChan2" w:hint="cs"/>
              <w:cs/>
            </w:rPr>
          </w:rPrChange>
        </w:rPr>
        <w:t>།སྦྱོར་བའི་ལམ་ལ་ཅིའི་ཕྱིར་ཕ་རོལ་ཏུ་ཕྱིན་པ་ཞེས་བྱ་ཞེ་ན།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30" w:author="thoesam" w:date="2016-10-07T09:30:00Z">
            <w:rPr>
              <w:rFonts w:cs="Monlam Uni OuChan2" w:hint="cs"/>
              <w:cs/>
            </w:rPr>
          </w:rPrChange>
        </w:rPr>
        <w:t>དེའི་རྒྱུ་ཡིན་པའི་ཕྱིར་རོ།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32" w:author="thoesam" w:date="2016-10-07T09:30:00Z">
            <w:rPr>
              <w:rFonts w:cs="Monlam Uni OuChan2" w:hint="cs"/>
              <w:cs/>
            </w:rPr>
          </w:rPrChange>
        </w:rPr>
        <w:t>།ཆོས་ཀྱི་སྐུ་མཛད་པ་དང་བཅས་པ་ཅིའི་ཕྱིར་ཤེས་རབ་ཀྱི་ཕ་རོལ་ཏུ་ཕྱིན་པ་ཞེས་བྱ་ཞེ་ན།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34" w:author="thoesam" w:date="2016-10-07T09:30:00Z">
            <w:rPr>
              <w:rFonts w:cs="Monlam Uni OuChan2" w:hint="cs"/>
              <w:cs/>
            </w:rPr>
          </w:rPrChange>
        </w:rPr>
        <w:t>དེའི་འབྲས་བུ་ཉིད་ཡིན་པའི་ཕྱིར་རོ།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36" w:author="thoesam" w:date="2016-10-07T09:30:00Z">
            <w:rPr>
              <w:rFonts w:cs="Monlam Uni OuChan2" w:hint="cs"/>
              <w:cs/>
            </w:rPr>
          </w:rPrChange>
        </w:rPr>
        <w:t>།དེ་ཡང་དག་བཤད་ཅེས་བྱ་བ་ནི་མ་ལུས་པར་བསྟན་ཞེས་བྱ་བའི་དོན་ཏོ།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38" w:author="thoesam" w:date="2016-10-07T09:30:00Z">
            <w:rPr>
              <w:rFonts w:cs="Monlam Uni OuChan2" w:hint="cs"/>
              <w:cs/>
            </w:rPr>
          </w:rPrChange>
        </w:rPr>
        <w:t>།མ་ལུས་པ་ཉིད་གང་ཞེ་ན།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40" w:author="thoesam" w:date="2016-10-07T09:30:00Z">
            <w:rPr>
              <w:rFonts w:cs="Monlam Uni OuChan2" w:hint="cs"/>
              <w:cs/>
            </w:rPr>
          </w:rPrChange>
        </w:rPr>
        <w:t>དངོས་པོ་བརྒྱད་དེ་བརྒྱད་པོ་དེ་ཡང་གང་ཞེ་ན།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42" w:author="thoesam" w:date="2016-10-07T09:30:00Z">
            <w:rPr>
              <w:rFonts w:cs="Monlam Uni OuChan2" w:hint="cs"/>
              <w:cs/>
            </w:rPr>
          </w:rPrChange>
        </w:rPr>
        <w:t>རྣམ་ཀུན་མཁྱེན་ཉིད་ལམ་ཤེས་ཉིད།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44" w:author="thoesam" w:date="2016-10-07T09:30:00Z">
            <w:rPr>
              <w:rFonts w:cs="Monlam Uni OuChan2" w:hint="cs"/>
              <w:cs/>
            </w:rPr>
          </w:rPrChange>
        </w:rPr>
        <w:t>།དེ་ནས་ཐམས་ཅད་ཤེས་པ་ཉིད།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46" w:author="thoesam" w:date="2016-10-07T09:30:00Z">
            <w:rPr>
              <w:rFonts w:cs="Monlam Uni OuChan2" w:hint="cs"/>
              <w:cs/>
            </w:rPr>
          </w:rPrChange>
        </w:rPr>
        <w:t>།རྣམ་མཁྱེན་མངོན་རྫོགས་རྟོགས་པ་དང</w:t>
      </w:r>
      <w:ins w:id="114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14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14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51" w:author="thoesam" w:date="2016-10-07T09:30:00Z">
            <w:rPr>
              <w:rFonts w:cs="Monlam Uni OuChan2" w:hint="cs"/>
              <w:cs/>
            </w:rPr>
          </w:rPrChange>
        </w:rPr>
        <w:t>།རྩེ་མོར་ཕྱིན་དང་མཐར་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གྱིས་པ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5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54" w:author="thoesam" w:date="2016-10-07T09:30:00Z">
            <w:rPr>
              <w:rFonts w:cs="Monlam Uni OuChan2" w:hint="cs"/>
              <w:cs/>
            </w:rPr>
          </w:rPrChange>
        </w:rPr>
        <w:t>།སྐད་ཅིག་གཅིག་མངོན་རྫོགས་བྱང་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155" w:author="thoesam" w:date="2016-10-07T09:30:00Z">
            <w:rPr>
              <w:rFonts w:cs="Monlam Uni OuChan2" w:hint="cs"/>
              <w:cs/>
            </w:rPr>
          </w:rPrChange>
        </w:rPr>
        <w:t>ཆུབ།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57" w:author="thoesam" w:date="2016-10-07T09:30:00Z">
            <w:rPr>
              <w:rFonts w:cs="Monlam Uni OuChan2" w:hint="cs"/>
              <w:cs/>
            </w:rPr>
          </w:rPrChange>
        </w:rPr>
        <w:t>།ཆོས་ཀྱི་སྐུ་དང་དེ་རྣམ་བརྒྱད།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59" w:author="thoesam" w:date="2016-10-07T09:30:00Z">
            <w:rPr>
              <w:rFonts w:cs="Monlam Uni OuChan2" w:hint="cs"/>
              <w:cs/>
            </w:rPr>
          </w:rPrChange>
        </w:rPr>
        <w:t>།རྣམ་པ་ཀུན་གྱི་མངོན་པར་རྟོགས་པ་ནི་ཡང་དག་པར་རྫོགས་པར་རྟོགས་པའོ།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61" w:author="thoesam" w:date="2016-10-07T09:30:00Z">
            <w:rPr>
              <w:rFonts w:cs="Monlam Uni OuChan2" w:hint="cs"/>
              <w:cs/>
            </w:rPr>
          </w:rPrChange>
        </w:rPr>
        <w:t>།རྟོགས་པ་ལ་མངོན་དུ་ཕྱོགས་པ་ནི་མངོན་པར་རྫོགས་པར་རྟོགས་པའོ།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63" w:author="thoesam" w:date="2016-10-07T09:30:00Z">
            <w:rPr>
              <w:rFonts w:cs="Monlam Uni OuChan2" w:hint="cs"/>
              <w:cs/>
            </w:rPr>
          </w:rPrChange>
        </w:rPr>
        <w:t>།མངོན་པར་རྫོགས་པར་རྟོགས་པ་ཡང་དེ་ཡིན་ཏེ།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65" w:author="thoesam" w:date="2016-10-07T09:30:00Z">
            <w:rPr>
              <w:rFonts w:cs="Monlam Uni OuChan2" w:hint="cs"/>
              <w:cs/>
            </w:rPr>
          </w:rPrChange>
        </w:rPr>
        <w:t>ཨི་ནའི་ཁམས་ཀྱི་དོན་ནི་རྟོགས་པའི་དོན་གྱི་ཕྱིར་རོ།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67" w:author="thoesam" w:date="2016-10-07T09:30:00Z">
            <w:rPr>
              <w:rFonts w:cs="Monlam Uni OuChan2" w:hint="cs"/>
              <w:cs/>
            </w:rPr>
          </w:rPrChange>
        </w:rPr>
        <w:t>།རྩེ་མོར་ཕྱིན་པ་ནི་རྩེ་མོ་ཐོབ་པའོ།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69" w:author="thoesam" w:date="2016-10-07T09:30:00Z">
            <w:rPr>
              <w:rFonts w:cs="Monlam Uni OuChan2" w:hint="cs"/>
              <w:cs/>
            </w:rPr>
          </w:rPrChange>
        </w:rPr>
        <w:t>།མཐར་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70" w:author="thoesam" w:date="2016-10-07T09:30:00Z">
            <w:rPr>
              <w:rFonts w:cs="Monlam Uni OuChan2" w:hint="cs"/>
              <w:cs/>
            </w:rPr>
          </w:rPrChange>
        </w:rPr>
        <w:t>ནི་རིམ་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71" w:author="thoesam" w:date="2016-10-07T09:30:00Z">
            <w:rPr>
              <w:rFonts w:cs="Monlam Uni OuChan2" w:hint="cs"/>
              <w:cs/>
            </w:rPr>
          </w:rPrChange>
        </w:rPr>
        <w:t>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73" w:author="thoesam" w:date="2016-10-07T09:30:00Z">
            <w:rPr>
              <w:rFonts w:cs="Monlam Uni OuChan2" w:hint="cs"/>
              <w:cs/>
            </w:rPr>
          </w:rPrChange>
        </w:rPr>
        <w:t>།དེ་དང་ལྡན་པ་ནི་རིམ་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གྱིས་པའོ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7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76" w:author="thoesam" w:date="2016-10-07T09:30:00Z">
            <w:rPr>
              <w:rFonts w:cs="Monlam Uni OuChan2" w:hint="cs"/>
              <w:cs/>
            </w:rPr>
          </w:rPrChange>
        </w:rPr>
        <w:t>།མངོན་པར་རྟོགས་པ་ཞེས་བྱ་བའི་རྗེས་སུ་སྦྱར་ཏེ།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78" w:author="thoesam" w:date="2016-10-07T09:30:00Z">
            <w:rPr>
              <w:rFonts w:cs="Monlam Uni OuChan2" w:hint="cs"/>
              <w:cs/>
            </w:rPr>
          </w:rPrChange>
        </w:rPr>
        <w:t>རྩེ་མོའི་མངོན་པར་རྟོགས་པ་དང</w:t>
      </w:r>
      <w:ins w:id="117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18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18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83" w:author="thoesam" w:date="2016-10-07T09:30:00Z">
            <w:rPr>
              <w:rFonts w:cs="Monlam Uni OuChan2" w:hint="cs"/>
              <w:cs/>
            </w:rPr>
          </w:rPrChange>
        </w:rPr>
        <w:t>མཐར་གྱིས་པའི་མངོན་པར་རྟོགས་པ་ཞེས་བྱ་བའི་དོན་ཏོ།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85" w:author="thoesam" w:date="2016-10-07T09:30:00Z">
            <w:rPr>
              <w:rFonts w:cs="Monlam Uni OuChan2" w:hint="cs"/>
              <w:cs/>
            </w:rPr>
          </w:rPrChange>
        </w:rPr>
        <w:t>།སྐད་ཅིག་གཅིག་མངོན་རྫོགས་བྱང་ཆུབ།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87" w:author="thoesam" w:date="2016-10-07T09:30:00Z">
            <w:rPr>
              <w:rFonts w:cs="Monlam Uni OuChan2" w:hint="cs"/>
              <w:cs/>
            </w:rPr>
          </w:rPrChange>
        </w:rPr>
        <w:t>།ཆོས་ཀྱི་སྐུ་དང་ཞེས་བྱ་བ་ལ།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89" w:author="thoesam" w:date="2016-10-07T09:30:00Z">
            <w:rPr>
              <w:rFonts w:cs="Monlam Uni OuChan2" w:hint="cs"/>
              <w:cs/>
            </w:rPr>
          </w:rPrChange>
        </w:rPr>
        <w:t>ཆོས་ཀྱི་སྐུ་ཇི་ལྟར་མངོན་པར་རྟོགས་པ་ཡིན་ཞེ་ན།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91" w:author="thoesam" w:date="2016-10-07T09:30:00Z">
            <w:rPr>
              <w:rFonts w:cs="Monlam Uni OuChan2" w:hint="cs"/>
              <w:cs/>
            </w:rPr>
          </w:rPrChange>
        </w:rPr>
        <w:t>མངོན་པར་རྟོགས་པའི་འབྲས་བུ་ཉིད་ཡིན་པའི་ཕྱིར་རོ།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93" w:author="thoesam" w:date="2016-10-07T09:30:00Z">
            <w:rPr>
              <w:rFonts w:cs="Monlam Uni OuChan2" w:hint="cs"/>
              <w:cs/>
            </w:rPr>
          </w:rPrChange>
        </w:rPr>
        <w:t>།དེ་རྣམ་བརྒྱད་ཅེས་བྱ་བ་ནི་དངོས་པོ་བརྒྱད་པོ་འདི་དག་གོ།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95" w:author="thoesam" w:date="2016-10-07T09:30:00Z">
            <w:rPr>
              <w:rFonts w:cs="Monlam Uni OuChan2" w:hint="cs"/>
              <w:cs/>
            </w:rPr>
          </w:rPrChange>
        </w:rPr>
        <w:t>།མངོན་པར་རྟོགས་པ་བརྒྱད་པོ་འདི་ནི་གོ་རིམས་ཇི་ལྟ་བ་བཞིན་དུ་ལེའུ་བརྒྱད་པོ་འདིའི་བརྗོད་པར་བྱ་བ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97" w:author="thoesam" w:date="2016-10-07T09:30:00Z">
            <w:rPr>
              <w:rFonts w:cs="Monlam Uni OuChan2" w:hint="cs"/>
              <w:cs/>
            </w:rPr>
          </w:rPrChange>
        </w:rPr>
        <w:t>།དེ་ལ།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1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199" w:author="thoesam" w:date="2016-10-07T09:30:00Z">
            <w:rPr>
              <w:rFonts w:cs="Monlam Uni OuChan2" w:hint="cs"/>
              <w:cs/>
            </w:rPr>
          </w:rPrChange>
        </w:rPr>
        <w:t>སེམས་བསྐྱེད་པ་དང་གདམས་ངག་དང</w:t>
      </w:r>
      <w:ins w:id="120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20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20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04" w:author="thoesam" w:date="2016-10-07T09:30:00Z">
            <w:rPr>
              <w:rFonts w:cs="Monlam Uni OuChan2" w:hint="cs"/>
              <w:cs/>
            </w:rPr>
          </w:rPrChange>
        </w:rPr>
        <w:t>།ངེས་འབྱེད་ཡན་ལག་རྣམ་བཞི་དང</w:t>
      </w:r>
      <w:ins w:id="120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20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20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09" w:author="thoesam" w:date="2016-10-07T09:30:00Z">
            <w:rPr>
              <w:rFonts w:cs="Monlam Uni OuChan2" w:hint="cs"/>
              <w:cs/>
            </w:rPr>
          </w:rPrChange>
        </w:rPr>
        <w:t>།སྒྲུབ་པ་ཡི་ནི་རྟེན་གྱུར་པ།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11" w:author="thoesam" w:date="2016-10-07T09:30:00Z">
            <w:rPr>
              <w:rFonts w:cs="Monlam Uni OuChan2" w:hint="cs"/>
              <w:cs/>
            </w:rPr>
          </w:rPrChange>
        </w:rPr>
        <w:t>།ཆོས་ཀྱི་དབྱིངས་ཀྱི་རང་བཞིན་དང</w:t>
      </w:r>
      <w:ins w:id="121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21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21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16" w:author="thoesam" w:date="2016-10-07T09:30:00Z">
            <w:rPr>
              <w:rFonts w:cs="Monlam Uni OuChan2" w:hint="cs"/>
              <w:cs/>
            </w:rPr>
          </w:rPrChange>
        </w:rPr>
        <w:t>།དམིགས་པ་དག་དང་ཆེད་དང་ནི།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18" w:author="thoesam" w:date="2016-10-07T09:30:00Z">
            <w:rPr>
              <w:rFonts w:cs="Monlam Uni OuChan2" w:hint="cs"/>
              <w:cs/>
            </w:rPr>
          </w:rPrChange>
        </w:rPr>
        <w:t>།གོ་ཆ་འཇུག་པའི་བྱ་བ་དང</w:t>
      </w:r>
      <w:ins w:id="121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22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22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23" w:author="thoesam" w:date="2016-10-07T09:30:00Z">
            <w:rPr>
              <w:rFonts w:cs="Monlam Uni OuChan2" w:hint="cs"/>
              <w:cs/>
            </w:rPr>
          </w:rPrChange>
        </w:rPr>
        <w:t>།ཚོགས་ནི་ངེས་པར་འབྱུང་བཅས་རྣམས།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25" w:author="thoesam" w:date="2016-10-07T09:30:00Z">
            <w:rPr>
              <w:rFonts w:cs="Monlam Uni OuChan2" w:hint="cs"/>
              <w:cs/>
            </w:rPr>
          </w:rPrChange>
        </w:rPr>
        <w:t>།ཐུབ་པའི་རྣམ་ཀུན་མཁྱེན་པ་ཉིད།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27" w:author="thoesam" w:date="2016-10-07T09:30:00Z">
            <w:rPr>
              <w:rFonts w:cs="Monlam Uni OuChan2" w:hint="cs"/>
              <w:cs/>
            </w:rPr>
          </w:rPrChange>
        </w:rPr>
        <w:t>།སེམས་བསྐྱེད་པ་དང</w:t>
      </w:r>
      <w:ins w:id="122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22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23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32" w:author="thoesam" w:date="2016-10-07T09:30:00Z">
            <w:rPr>
              <w:rFonts w:cs="Monlam Uni OuChan2" w:hint="cs"/>
              <w:cs/>
            </w:rPr>
          </w:rPrChange>
        </w:rPr>
        <w:t>གདམས་ངག་དང</w:t>
      </w:r>
      <w:ins w:id="123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23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23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37" w:author="thoesam" w:date="2016-10-07T09:30:00Z">
            <w:rPr>
              <w:rFonts w:cs="Monlam Uni OuChan2" w:hint="cs"/>
              <w:cs/>
            </w:rPr>
          </w:rPrChange>
        </w:rPr>
        <w:t>ངེས་པར་འབྱེད་པའི་ཆ་དང་མཐུན་པ་དང</w:t>
      </w:r>
      <w:ins w:id="123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23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24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42" w:author="thoesam" w:date="2016-10-07T09:30:00Z">
            <w:rPr>
              <w:rFonts w:cs="Monlam Uni OuChan2" w:hint="cs"/>
              <w:cs/>
            </w:rPr>
          </w:rPrChange>
        </w:rPr>
        <w:t>སྒྲུབ་པའི་རྟེན་དང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སྒྲུབ་པའི་དམིགས་པ་དང༌། སྒྲུབ་པའི་ཆེད་དུ་བྱ་བ་དང༌། གོ་ཆའི་སྒྲུབ་པ་དང༌། འཇུག་པའི་སྒྲུབ་པ་དང༌། ཚོགས་ཀྱི་སྒྲུབ་པ་དང༌། ངེས་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43" w:author="thoesam" w:date="2016-10-07T09:30:00Z">
            <w:rPr>
              <w:rFonts w:cs="Monlam Uni OuChan2" w:hint="cs"/>
              <w:cs/>
            </w:rPr>
          </w:rPrChange>
        </w:rPr>
        <w:t>པར་འབྱུང་བའི་སྒྲུབ་པ་སྟེ།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45" w:author="thoesam" w:date="2016-10-07T09:30:00Z">
            <w:rPr>
              <w:rFonts w:cs="Monlam Uni OuChan2" w:hint="cs"/>
              <w:cs/>
            </w:rPr>
          </w:rPrChange>
        </w:rPr>
        <w:t>དེ་རྣམས་ནི་ཐུབ་པ་དེ་བཞིན་གཤེགས་པའི་རྣམ་པ་ཐམས་ཅད་མཁྱེན་པ་ཉིད་ཀྱི་དངོས་པོ་བཅུ་ཡིན་ནོ།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47" w:author="thoesam" w:date="2016-10-07T09:30:00Z">
            <w:rPr>
              <w:rFonts w:cs="Monlam Uni OuChan2" w:hint="cs"/>
              <w:cs/>
            </w:rPr>
          </w:rPrChange>
        </w:rPr>
        <w:t>།མོག་མོག་པོར་བྱེད་ལ་སོགས་དང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།སློབ་མ་བསེ་རུའི་ལམ་གང་དང༌། །འདི་དང་གཞན་པའི་ཡོན་ཏན་གྱིས། །ཕན་ཡོན་ཆེ་བ་མཐོང་བའི་ལམ། །བྱེད་པ་དང་ནི་མོས་པ་དང༌། །བ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48" w:author="thoesam" w:date="2016-10-07T09:30:00Z">
            <w:rPr>
              <w:rFonts w:cs="Monlam Uni OuChan2" w:hint="cs"/>
              <w:cs/>
            </w:rPr>
          </w:rPrChange>
        </w:rPr>
        <w:t>སྟོད་དང་བཀུར་དང་བསྔགས་པ་དང</w:t>
      </w:r>
      <w:ins w:id="124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25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25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53" w:author="thoesam" w:date="2016-10-07T09:30:00Z">
            <w:rPr>
              <w:rFonts w:cs="Monlam Uni OuChan2" w:hint="cs"/>
              <w:cs/>
            </w:rPr>
          </w:rPrChange>
        </w:rPr>
        <w:t>།བསྔོ་དང་རྗེས་སུ་ཡི་རང་བ།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55" w:author="thoesam" w:date="2016-10-07T09:30:00Z">
            <w:rPr>
              <w:rFonts w:cs="Monlam Uni OuChan2" w:hint="cs"/>
              <w:cs/>
            </w:rPr>
          </w:rPrChange>
        </w:rPr>
        <w:t>།ཡིད་ལ་བྱེད་པ་བླ་མེད་དག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57" w:author="thoesam" w:date="2016-10-07T09:30:00Z">
            <w:rPr>
              <w:rFonts w:cs="Monlam Uni OuChan2" w:hint="cs"/>
              <w:cs/>
            </w:rPr>
          </w:rPrChange>
        </w:rPr>
        <w:t>།སྒྲུབ་དང་ཤིན་ཏུ་དག་པ་ཞེས།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59" w:author="thoesam" w:date="2016-10-07T09:30:00Z">
            <w:rPr>
              <w:rFonts w:cs="Monlam Uni OuChan2" w:hint="cs"/>
              <w:cs/>
            </w:rPr>
          </w:rPrChange>
        </w:rPr>
        <w:t>།བྱ་བ་འདི་ནི་བསྒོམ་པའི་ལམ།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61" w:author="thoesam" w:date="2016-10-07T09:30:00Z">
            <w:rPr>
              <w:rFonts w:cs="Monlam Uni OuChan2" w:hint="cs"/>
              <w:cs/>
            </w:rPr>
          </w:rPrChange>
        </w:rPr>
        <w:t>།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262" w:author="thoesam" w:date="2016-10-07T09:30:00Z">
            <w:rPr>
              <w:rFonts w:cs="Monlam Uni OuChan2" w:hint="cs"/>
              <w:cs/>
            </w:rPr>
          </w:rPrChange>
        </w:rPr>
        <w:t>བྱང་ཆུབ་སེམས་དཔའ་མཁས་རྣམས་ཀྱི།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64" w:author="thoesam" w:date="2016-10-07T09:30:00Z">
            <w:rPr>
              <w:rFonts w:cs="Monlam Uni OuChan2" w:hint="cs"/>
              <w:cs/>
            </w:rPr>
          </w:rPrChange>
        </w:rPr>
        <w:t>།ལམ་ཤེས་ཉིད་ནི་དེ་འདྲར་བཤད།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66" w:author="thoesam" w:date="2016-10-07T09:30:00Z">
            <w:rPr>
              <w:rFonts w:cs="Monlam Uni OuChan2" w:hint="cs"/>
              <w:cs/>
            </w:rPr>
          </w:rPrChange>
        </w:rPr>
        <w:t>།མོག་མོག་པོར་བྱེད་པ་ལ་སོགས་པ་དང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ཉན་ཐོས་ཀྱི་ལམ་དང༌། རང་སངས་རྒྱས་ཀྱི་ལམ་དང༌། བྱང་ཆུབ་སེམས་དཔའི་མཐོང་བའི་ལམ་ཕན་ཡོན་ཆེ་བ་དང༌། བསྒོ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67" w:author="thoesam" w:date="2016-10-07T09:30:00Z">
            <w:rPr>
              <w:rFonts w:cs="Monlam Uni OuChan2" w:hint="cs"/>
              <w:cs/>
            </w:rPr>
          </w:rPrChange>
        </w:rPr>
        <w:t>མ་པའི་ལམ་གྱིས་བྱེད་པ་དང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མོས་པ་ཡིད་ལ་བྱེད་པ་དང༌། བསྟོད་པ་དང༌། བཀུར་བ་དང༌། བསྔགས་པ་དང༌། བསྔོ་བ་ཡིད་ལ་བྱེད་པ་དང༌། རྗེས་སུ་ཡི་རང་བ་ཡིད་ལ་བྱེད་པ་དང༌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6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70" w:author="thoesam" w:date="2016-10-07T09:30:00Z">
            <w:rPr>
              <w:rFonts w:cs="Monlam Uni OuChan2" w:hint="cs"/>
              <w:cs/>
            </w:rPr>
          </w:rPrChange>
        </w:rPr>
        <w:t>མངོན་པར་སྒྲུབ་པ་དང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71" w:author="thoesam" w:date="2016-10-07T09:30:00Z">
            <w:rPr>
              <w:rFonts w:cs="Monlam Uni OuChan2" w:hint="cs"/>
              <w:cs/>
            </w:rPr>
          </w:rPrChange>
        </w:rPr>
        <w:t>ཤིན་ཏུ་དག་པ་ཞེས་བྱ་བ་དངོས་པོ་བཅུ་གཅིག་ནི་ལམ་ཤེས་པ་ཉིད་དེ།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73" w:author="thoesam" w:date="2016-10-07T09:30:00Z">
            <w:rPr>
              <w:rFonts w:cs="Monlam Uni OuChan2" w:hint="cs"/>
              <w:cs/>
            </w:rPr>
          </w:rPrChange>
        </w:rPr>
        <w:t>དེ་ནི་བྱང་ཆུབ་སེམས་དཔའ་རྣམས་ཀྱི་ཡིན་ནོ།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75" w:author="thoesam" w:date="2016-10-07T09:30:00Z">
            <w:rPr>
              <w:rFonts w:cs="Monlam Uni OuChan2" w:hint="cs"/>
              <w:cs/>
            </w:rPr>
          </w:rPrChange>
        </w:rPr>
        <w:t>།ཤེས་པས་སྲིད་ལ་མི་གནས་ཤིང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།སྙིང་རྗེས་ཞི་ལ་མི་གནས་དང༌། །ཐབས་མ་ཡིན་པས་རིང་བ་དང༌། །ཐབས་ཀྱིས་རིང་བ་མ་ཡིན་ཉིད། །མི་མཐུན་གཉེན་པོའི་ཕྱོགས་དག་དང༌།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76" w:author="thoesam" w:date="2016-10-07T09:30:00Z">
            <w:rPr>
              <w:rFonts w:cs="Monlam Uni OuChan2" w:hint="cs"/>
              <w:cs/>
            </w:rPr>
          </w:rPrChange>
        </w:rPr>
        <w:t>།སྦྱོར་དང་དེ་ཡི་མཉམ་ཉིད་དང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།ཉན་ཐོས་ལ་སོགས་མཐོང་བའི་ལམ། །དེ་འདྲར་ཀུན་ཤེས་ཉིད་དུ་འདོད། །འཁོར་བ་ལ་མི་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77" w:author="thoesam" w:date="2016-10-07T09:30:00Z">
            <w:rPr>
              <w:rFonts w:cs="Monlam Uni OuChan2" w:hint="cs"/>
              <w:cs/>
            </w:rPr>
          </w:rPrChange>
        </w:rPr>
        <w:t>གནས་པ་དང་།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79" w:author="thoesam" w:date="2016-10-07T09:30:00Z">
            <w:rPr>
              <w:rFonts w:cs="Monlam Uni OuChan2" w:hint="cs"/>
              <w:cs/>
            </w:rPr>
          </w:rPrChange>
        </w:rPr>
        <w:t>མྱ་ངན་ལས་འདས་པ་ལ་མི་གནས་པ་དང</w:t>
      </w:r>
      <w:ins w:id="128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28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28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84" w:author="thoesam" w:date="2016-10-07T09:30:00Z">
            <w:rPr>
              <w:rFonts w:cs="Monlam Uni OuChan2" w:hint="cs"/>
              <w:cs/>
            </w:rPr>
          </w:rPrChange>
        </w:rPr>
        <w:t>ཐབས་མ་ཡིན་པས་རིང་བ་དང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།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85" w:author="thoesam" w:date="2016-10-07T09:30:00Z">
            <w:rPr>
              <w:rFonts w:cs="Monlam Uni OuChan2" w:hint="cs"/>
              <w:cs/>
            </w:rPr>
          </w:rPrChange>
        </w:rPr>
        <w:t>ཐབས་ཀྱིས་རིང་བ་མ་ཡིན་པ་དང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མི་མཐུན་པའི་ཕྱོགས་དང༌། གཉེན་པོའི་ཕྱོགས་དང༌། སྦྱོར་བ་དང༌། དེའི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86" w:author="thoesam" w:date="2016-10-07T09:30:00Z">
            <w:rPr>
              <w:rFonts w:cs="Monlam Uni OuChan2" w:hint="cs"/>
              <w:cs/>
            </w:rPr>
          </w:rPrChange>
        </w:rPr>
        <w:t>་མཉམ་པ་ཉིད་དང།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88" w:author="thoesam" w:date="2016-10-07T09:30:00Z">
            <w:rPr>
              <w:rFonts w:cs="Monlam Uni OuChan2" w:hint="cs"/>
              <w:cs/>
            </w:rPr>
          </w:rPrChange>
        </w:rPr>
        <w:t>མཐོང་བའི་ལམ་སྟེ་དགུ་པོ་དེ་དག་ནི་ཉན་ཐོས་ལ་སོགས་པའི་ཀུན་ཤེས་པ་ཉིད་དོ།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90" w:author="thoesam" w:date="2016-10-07T09:30:00Z">
            <w:rPr>
              <w:rFonts w:cs="Monlam Uni OuChan2" w:hint="cs"/>
              <w:cs/>
            </w:rPr>
          </w:rPrChange>
        </w:rPr>
        <w:t>།རྣམ་པར་སྦྱོར་དང་བཅས་རྣམས་དང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།ཡོན་ཏན་སྐྱོན་ནི་མཚན་ཉིད་བཅས། །ཐར་དང་ངེས་འབྱེད་ཆ་མཐུན་དང༌། །སློབ་པ་ཕྱིར་མི་ལྡོག་པའི་ཚོགས། །སྲིད་དང་ཞི་བ་མཉམ་ཉིད་དང༌།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91" w:author="thoesam" w:date="2016-10-07T09:30:00Z">
            <w:rPr>
              <w:rFonts w:cs="Monlam Uni OuChan2" w:hint="cs"/>
              <w:cs/>
            </w:rPr>
          </w:rPrChange>
        </w:rPr>
        <w:t>།ཞིང་དག་བླ་ན་མེད་པ་ཡི།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93" w:author="thoesam" w:date="2016-10-07T09:30:00Z">
            <w:rPr>
              <w:rFonts w:cs="Monlam Uni OuChan2" w:hint="cs"/>
              <w:cs/>
            </w:rPr>
          </w:rPrChange>
        </w:rPr>
        <w:t>།རྣམ་ཀུན་མངོན་རྫོགས་རྟོགས་པ་སྟེ།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2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95" w:author="thoesam" w:date="2016-10-07T09:30:00Z">
            <w:rPr>
              <w:rFonts w:cs="Monlam Uni OuChan2" w:hint="cs"/>
              <w:cs/>
            </w:rPr>
          </w:rPrChange>
        </w:rPr>
        <w:t>།འདི་ནི་ཐབས་མཁས་བཅས་པ་ཡིན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། །རྣམ་པ་དང༌། སྦྱོར་བ་དང༌། ཡོན་ཏན་དང༌། སྐྱོན་དང༌། མཚན་ཉིད་དང༌། ཐར་པའི་ཆ་དང་མཐུན་པ་དང༌། ངེས་པར་འབྱེད་པའི་ཆ་དང་མཐུན་པ་དང༌། སློབ་པ་ཕྱིར་མི་ལྡོག་པའི་ཚོགས་དང། སྲིད་པ་དང་ཞི་བ་མཉམ་པ་ཉིད་དང༌།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296" w:author="thoesam" w:date="2016-10-07T09:30:00Z">
            <w:rPr>
              <w:rFonts w:cs="Monlam Uni OuChan2" w:hint="cs"/>
              <w:cs/>
            </w:rPr>
          </w:rPrChange>
        </w:rPr>
        <w:t>སངས་རྒྱས་ཀྱི་ཞིང་ཡོངས་སུ་དག་པ་དང</w:t>
      </w:r>
      <w:ins w:id="129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29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29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01" w:author="thoesam" w:date="2016-10-07T09:30:00Z">
            <w:rPr>
              <w:rFonts w:cs="Monlam Uni OuChan2" w:hint="cs"/>
              <w:cs/>
            </w:rPr>
          </w:rPrChange>
        </w:rPr>
        <w:t>ཐབས་ལ་མཁས་པ་སྟེ།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03" w:author="thoesam" w:date="2016-10-07T09:30:00Z">
            <w:rPr>
              <w:rFonts w:cs="Monlam Uni OuChan2" w:hint="cs"/>
              <w:cs/>
            </w:rPr>
          </w:rPrChange>
        </w:rPr>
        <w:t>དངོས་པོ་བཅུ་གཅིག་པོ་དེ་དག་ནི་རྣམ་པ་ཀུན་མངོན་པར་རྫོགས་པར་རྟོགས་པའོ།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05" w:author="thoesam" w:date="2016-10-07T09:30:00Z">
            <w:rPr>
              <w:rFonts w:cs="Monlam Uni OuChan2" w:hint="cs"/>
              <w:cs/>
            </w:rPr>
          </w:rPrChange>
        </w:rPr>
        <w:t>།དེ་ཡི་རྟགས་དང་རྣམ་འཕེལ་དང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།བརྟན་དང་སེམས་ཀུན་གནས་པ་དང༌། །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06" w:author="thoesam" w:date="2016-10-07T09:30:00Z">
            <w:rPr>
              <w:rFonts w:cs="Monlam Uni OuChan2" w:hint="cs"/>
              <w:cs/>
            </w:rPr>
          </w:rPrChange>
        </w:rPr>
        <w:t>མཐོང་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307" w:author="thoesam" w:date="2016-10-07T09:30:00Z">
            <w:rPr>
              <w:rFonts w:cs="Monlam Uni OuChan2" w:hint="cs"/>
              <w:cs/>
            </w:rPr>
          </w:rPrChange>
        </w:rPr>
        <w:t>ཞེས་བྱ་དང་བསྒོམ་པ་ཞེས།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09" w:author="thoesam" w:date="2016-10-07T09:30:00Z">
            <w:rPr>
              <w:rFonts w:cs="Monlam Uni OuChan2" w:hint="cs"/>
              <w:cs/>
            </w:rPr>
          </w:rPrChange>
        </w:rPr>
        <w:t>།བྱ་བའི་ལམ་ནི་སོ་སོ་ལ།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11" w:author="thoesam" w:date="2016-10-07T09:30:00Z">
            <w:rPr>
              <w:rFonts w:cs="Monlam Uni OuChan2" w:hint="cs"/>
              <w:cs/>
            </w:rPr>
          </w:rPrChange>
        </w:rPr>
        <w:t>།རྣམ་པར་རྟོག་པ་རྣམ་བཞི་ཡི།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13" w:author="thoesam" w:date="2016-10-07T09:30:00Z">
            <w:rPr>
              <w:rFonts w:cs="Monlam Uni OuChan2" w:hint="cs"/>
              <w:cs/>
            </w:rPr>
          </w:rPrChange>
        </w:rPr>
        <w:t>།གཉེན་པོ་རྣམ་པ་བཞི་དང་ནི།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15" w:author="thoesam" w:date="2016-10-07T09:30:00Z">
            <w:rPr>
              <w:rFonts w:cs="Monlam Uni OuChan2" w:hint="cs"/>
              <w:cs/>
            </w:rPr>
          </w:rPrChange>
        </w:rPr>
        <w:t>།བར་ཆད་མེད་པའི་ཏིང་ངེ་འཛིན།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17" w:author="thoesam" w:date="2016-10-07T09:30:00Z">
            <w:rPr>
              <w:rFonts w:cs="Monlam Uni OuChan2" w:hint="cs"/>
              <w:cs/>
            </w:rPr>
          </w:rPrChange>
        </w:rPr>
        <w:t>།ལོག་པར་སྒྲུབ་དང་བཅས་པ་ནི།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19" w:author="thoesam" w:date="2016-10-07T09:30:00Z">
            <w:rPr>
              <w:rFonts w:cs="Monlam Uni OuChan2" w:hint="cs"/>
              <w:cs/>
            </w:rPr>
          </w:rPrChange>
        </w:rPr>
        <w:t>།རྩེ་མོའི་མངོན་རྟོགས།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21" w:author="thoesam" w:date="2016-10-07T09:30:00Z">
            <w:rPr>
              <w:rFonts w:cs="Monlam Uni OuChan2" w:hint="cs"/>
              <w:cs/>
            </w:rPr>
          </w:rPrChange>
        </w:rPr>
        <w:t>རྟགས་དང</w:t>
      </w:r>
      <w:ins w:id="132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32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32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26" w:author="thoesam" w:date="2016-10-07T09:30:00Z">
            <w:rPr>
              <w:rFonts w:cs="Monlam Uni OuChan2" w:hint="cs"/>
              <w:cs/>
            </w:rPr>
          </w:rPrChange>
        </w:rPr>
        <w:t>རྣམ་པར་འཕེལ་བ་དང་།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28" w:author="thoesam" w:date="2016-10-07T09:30:00Z">
            <w:rPr>
              <w:rFonts w:cs="Monlam Uni OuChan2" w:hint="cs"/>
              <w:cs/>
            </w:rPr>
          </w:rPrChange>
        </w:rPr>
        <w:t>བརྟན་པ་དང</w:t>
      </w:r>
      <w:ins w:id="132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33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33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33" w:author="thoesam" w:date="2016-10-07T09:30:00Z">
            <w:rPr>
              <w:rFonts w:cs="Monlam Uni OuChan2" w:hint="cs"/>
              <w:cs/>
            </w:rPr>
          </w:rPrChange>
        </w:rPr>
        <w:t>ཏིང་ངེ་འཛིན་དང་།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35" w:author="thoesam" w:date="2016-10-07T09:30:00Z">
            <w:rPr>
              <w:rFonts w:cs="Monlam Uni OuChan2" w:hint="cs"/>
              <w:cs/>
            </w:rPr>
          </w:rPrChange>
        </w:rPr>
        <w:t>མཐོང་བའི་ལམ་ལ་རྟོག་པ་རྣམ་པ་བཞིའི་གཉེན་པོ་དང</w:t>
      </w:r>
      <w:ins w:id="133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33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33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40" w:author="thoesam" w:date="2016-10-07T09:30:00Z">
            <w:rPr>
              <w:rFonts w:cs="Monlam Uni OuChan2" w:hint="cs"/>
              <w:cs/>
            </w:rPr>
          </w:rPrChange>
        </w:rPr>
        <w:t>བསྒོམ་པའི་ལམ་ལ་རྟོག་པ་རྣམ་པ་བཞིའི་གཉེན་པོ་དང</w:t>
      </w:r>
      <w:ins w:id="134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34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34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45" w:author="thoesam" w:date="2016-10-07T09:30:00Z">
            <w:rPr>
              <w:rFonts w:cs="Monlam Uni OuChan2" w:hint="cs"/>
              <w:cs/>
            </w:rPr>
          </w:rPrChange>
        </w:rPr>
        <w:t>བར་ཆད་མེད་པའི་ཏིང་ངེ་འཛིན་དང</w:t>
      </w:r>
      <w:ins w:id="134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34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34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50" w:author="thoesam" w:date="2016-10-07T09:30:00Z">
            <w:rPr>
              <w:rFonts w:cs="Monlam Uni OuChan2" w:hint="cs"/>
              <w:cs/>
            </w:rPr>
          </w:rPrChange>
        </w:rPr>
        <w:t>ལོག་པར་སྒྲུབ་པ་དག་སྟེ།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52" w:author="thoesam" w:date="2016-10-07T09:30:00Z">
            <w:rPr>
              <w:rFonts w:cs="Monlam Uni OuChan2" w:hint="cs"/>
              <w:cs/>
            </w:rPr>
          </w:rPrChange>
        </w:rPr>
        <w:t>དངོས་པོ་བརྒྱད་པོ་དེ་དག་ནི་རྩེ་མོའི་མངོན་པར་རྟོགས་པའོ།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54" w:author="thoesam" w:date="2016-10-07T09:30:00Z">
            <w:rPr>
              <w:rFonts w:cs="Monlam Uni OuChan2" w:hint="cs"/>
              <w:cs/>
            </w:rPr>
          </w:rPrChange>
        </w:rPr>
        <w:t>།མཐར་གྱིས་པ།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56" w:author="thoesam" w:date="2016-10-07T09:30:00Z">
            <w:rPr>
              <w:rFonts w:cs="Monlam Uni OuChan2" w:hint="cs"/>
              <w:cs/>
            </w:rPr>
          </w:rPrChange>
        </w:rPr>
        <w:t>རྣམ་གསུམ་རྣམ་བཅུ་ནི།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58" w:author="thoesam" w:date="2016-10-07T09:30:00Z">
            <w:rPr>
              <w:rFonts w:cs="Monlam Uni OuChan2" w:hint="cs"/>
              <w:cs/>
            </w:rPr>
          </w:rPrChange>
        </w:rPr>
        <w:t>ཕ་རོལ་ཏུ་ཕྱིན་པ་དྲུག་དང</w:t>
      </w:r>
      <w:ins w:id="135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36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36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63" w:author="thoesam" w:date="2016-10-07T09:30:00Z">
            <w:rPr>
              <w:rFonts w:cs="Monlam Uni OuChan2" w:hint="cs"/>
              <w:cs/>
            </w:rPr>
          </w:rPrChange>
        </w:rPr>
        <w:t>རྗེས་སུ་དྲན་པ་དྲུག་དང</w:t>
      </w:r>
      <w:ins w:id="136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36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36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68" w:author="thoesam" w:date="2016-10-07T09:30:00Z">
            <w:rPr>
              <w:rFonts w:cs="Monlam Uni OuChan2" w:hint="cs"/>
              <w:cs/>
            </w:rPr>
          </w:rPrChange>
        </w:rPr>
        <w:t>དངོས་པོ་མེད་པའི་ངོ་བོ་ཉིད་དེ།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70" w:author="thoesam" w:date="2016-10-07T09:30:00Z">
            <w:rPr>
              <w:rFonts w:cs="Monlam Uni OuChan2" w:hint="cs"/>
              <w:cs/>
            </w:rPr>
          </w:rPrChange>
        </w:rPr>
        <w:t>དེ་བས་ན་ཆོས་བཅུ་གསུམ་པོ་དེ་དག་ནི་མཐར་གྱིས་པའི་མངོན་པར་རྟོགས་པའོ།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72" w:author="thoesam" w:date="2016-10-07T09:30:00Z">
            <w:rPr>
              <w:rFonts w:cs="Monlam Uni OuChan2" w:hint="cs"/>
              <w:cs/>
            </w:rPr>
          </w:rPrChange>
        </w:rPr>
        <w:t>།སྐད་ཅིག་མ།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74" w:author="thoesam" w:date="2016-10-07T09:30:00Z">
            <w:rPr>
              <w:rFonts w:cs="Monlam Uni OuChan2" w:hint="cs"/>
              <w:cs/>
            </w:rPr>
          </w:rPrChange>
        </w:rPr>
        <w:t>གཅིག་གིས་མངོན་རྫོགས་བྱང་ཆུབ་པ།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76" w:author="thoesam" w:date="2016-10-07T09:30:00Z">
            <w:rPr>
              <w:rFonts w:cs="Monlam Uni OuChan2" w:hint="cs"/>
              <w:cs/>
            </w:rPr>
          </w:rPrChange>
        </w:rPr>
        <w:t>།མཚན་ཉིད་ཀྱིས་ནི་རྣམ་པ་བཞི།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78" w:author="thoesam" w:date="2016-10-07T09:30:00Z">
            <w:rPr>
              <w:rFonts w:cs="Monlam Uni OuChan2" w:hint="cs"/>
              <w:cs/>
            </w:rPr>
          </w:rPrChange>
        </w:rPr>
        <w:t>།ཞེས་བྱ་བ་ནི་ཆོས་ཐམས་ཅད་ཟག་པ་མེད་པར་སྐད་ཅིག་མ་གཅིག་གིས་མངོན་པར་རྟོགས་པ་དང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ཆོས་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79" w:author="thoesam" w:date="2016-10-07T09:30:00Z">
            <w:rPr>
              <w:rFonts w:cs="Monlam Uni OuChan2" w:hint="cs"/>
              <w:cs/>
            </w:rPr>
          </w:rPrChange>
        </w:rPr>
        <w:t>ཐམས་ཅད་དགེ་བར་སྐད་ཅིག་མ་གཅིག་གིས་མངོན་པར་རྟོགས་པ་དང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ཆོས་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80" w:author="thoesam" w:date="2016-10-07T09:30:00Z">
            <w:rPr>
              <w:rFonts w:cs="Monlam Uni OuChan2" w:hint="cs"/>
              <w:cs/>
            </w:rPr>
          </w:rPrChange>
        </w:rPr>
        <w:t>ཐམས་ཅད་མཚན་ཉིད་མེད་པར་སྐད་ཅིག་མ་གཅིག་གིས་མངོན་པར་རྟོགས་པ་དང</w:t>
      </w:r>
      <w:ins w:id="138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38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38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85" w:author="thoesam" w:date="2016-10-07T09:30:00Z">
            <w:rPr>
              <w:rFonts w:cs="Monlam Uni OuChan2" w:hint="cs"/>
              <w:cs/>
            </w:rPr>
          </w:rPrChange>
        </w:rPr>
        <w:t>ཆོས་ཐམས་ཅད་གཉིས་སུ་མེད་པར་སྐད་ཅིག་མ་གཅིག་གིས་མངོན་པར་རྟོགས་པ་སྟེ།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87" w:author="thoesam" w:date="2016-10-07T09:30:00Z">
            <w:rPr>
              <w:rFonts w:cs="Monlam Uni OuChan2" w:hint="cs"/>
              <w:cs/>
            </w:rPr>
          </w:rPrChange>
        </w:rPr>
        <w:t>བཞི་པོ་དེ་དག་ནི་སྐད་ཅིག་མ་གཅིག་གིས་མངོན་པར་རྟོགས་པའོ།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89" w:author="thoesam" w:date="2016-10-07T09:30:00Z">
            <w:rPr>
              <w:rFonts w:cs="Monlam Uni OuChan2" w:hint="cs"/>
              <w:cs/>
            </w:rPr>
          </w:rPrChange>
        </w:rPr>
        <w:t>།ངོ་བོ་ཉིད་ལོངས་རྫོགས་བཅས་དང</w:t>
      </w:r>
      <w:ins w:id="139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39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39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94" w:author="thoesam" w:date="2016-10-07T09:30:00Z">
            <w:rPr>
              <w:rFonts w:cs="Monlam Uni OuChan2" w:hint="cs"/>
              <w:cs/>
            </w:rPr>
          </w:rPrChange>
        </w:rPr>
        <w:t>།དེ་བཞིན་སྤྲུལ་དང་རྣམ་གསུམ་དག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96" w:author="thoesam" w:date="2016-10-07T09:30:00Z">
            <w:rPr>
              <w:rFonts w:cs="Monlam Uni OuChan2" w:hint="cs"/>
              <w:cs/>
            </w:rPr>
          </w:rPrChange>
        </w:rPr>
        <w:t>།ཆོས་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སྐུ་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97" w:author="thoesam" w:date="2016-10-07T09:30:00Z">
            <w:rPr>
              <w:rFonts w:cs="Monlam Uni OuChan2" w:hint="cs"/>
              <w:cs/>
            </w:rPr>
          </w:rPrChange>
        </w:rPr>
        <w:t>མཛད་པར་བཅས་པ་སྟེ།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3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399" w:author="thoesam" w:date="2016-10-07T09:30:00Z">
            <w:rPr>
              <w:rFonts w:cs="Monlam Uni OuChan2" w:hint="cs"/>
              <w:cs/>
            </w:rPr>
          </w:rPrChange>
        </w:rPr>
        <w:t>།རྣམ་པ་བཞིར་ནི་ཡང་དག་བརྗོད།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01" w:author="thoesam" w:date="2016-10-07T09:30:00Z">
            <w:rPr>
              <w:rFonts w:cs="Monlam Uni OuChan2" w:hint="cs"/>
              <w:cs/>
            </w:rPr>
          </w:rPrChange>
        </w:rPr>
        <w:t>།ཅེས་བྱ་བ་ནི་ངོ་བོ་ཉིད་ཀྱི་སྐུ་དང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ལོངས་སྤྱོད་རྫོགས་པའི་སྐུ་དང༌། སྤྲུལ་པའི་སྐུ་དང༌། དེའི་མཛད་པ་སྟེ། དངོས་པོ་བཞི་པོ་དེ་དག་ནི་ཆོས་ཀྱི་སྐུའོ། །དེ་ལ་དང་པོ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02" w:author="thoesam" w:date="2016-10-07T09:30:00Z">
            <w:rPr>
              <w:rFonts w:cs="Monlam Uni OuChan2" w:hint="cs"/>
              <w:cs/>
            </w:rPr>
          </w:rPrChange>
        </w:rPr>
        <w:t>་རྣམ་པ་ཐམས་ཅད་མཁྱེན་པ་ཉིད་བཤད་པར་བྱ་སྟེ།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04" w:author="thoesam" w:date="2016-10-07T09:30:00Z">
            <w:rPr>
              <w:rFonts w:cs="Monlam Uni OuChan2" w:hint="cs"/>
              <w:cs/>
            </w:rPr>
          </w:rPrChange>
        </w:rPr>
        <w:t>དེའི་དང་པོ་སེམས་བསྐྱེད་པའི་དངོས་པོ་ཞེས་བྱ་བ་ལ།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06" w:author="thoesam" w:date="2016-10-07T09:30:00Z">
            <w:rPr>
              <w:rFonts w:cs="Monlam Uni OuChan2" w:hint="cs"/>
              <w:cs/>
            </w:rPr>
          </w:rPrChange>
        </w:rPr>
        <w:t>སེམས་ནི་ཡིད་དང་འདོད་པ་སྟེ།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08" w:author="thoesam" w:date="2016-10-07T09:30:00Z">
            <w:rPr>
              <w:rFonts w:cs="Monlam Uni OuChan2" w:hint="cs"/>
              <w:cs/>
            </w:rPr>
          </w:rPrChange>
        </w:rPr>
        <w:t>འདི་ལྟར་འགྲོ་བར་འདོད་པ་དང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འགྲོ་བའི་ཡིད་དང༌། འགྲོ་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09" w:author="thoesam" w:date="2016-10-07T09:30:00Z">
            <w:rPr>
              <w:rFonts w:cs="Monlam Uni OuChan2" w:hint="cs"/>
              <w:cs/>
            </w:rPr>
          </w:rPrChange>
        </w:rPr>
        <w:t>བའི་སེམས་སོ་ཞེས་བརྗོད་དོ།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11" w:author="thoesam" w:date="2016-10-07T09:30:00Z">
            <w:rPr>
              <w:rFonts w:cs="Monlam Uni OuChan2" w:hint="cs"/>
              <w:cs/>
            </w:rPr>
          </w:rPrChange>
        </w:rPr>
        <w:t>།དེ་བསྐྱེད་པ་དེ་ཡང་གཞན་གྱི་དོན་དུ་བསྐྱེད་པ་སྟེ་མཆོག་ཏུ་ཁྱད་པར་དུ་འགྱུར་བ་ཡིན་པའི་ཕྱིར།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12" w:author="thoesam" w:date="2016-10-07T09:30:00Z">
            <w:rPr>
              <w:rFonts w:cs="Monlam Uni OuChan2"/>
              <w:cs/>
            </w:rPr>
          </w:rPrChange>
        </w:rPr>
        <w:t xml:space="preserve">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413" w:author="thoesam" w:date="2016-10-07T09:30:00Z">
            <w:rPr>
              <w:rFonts w:cs="Monlam Uni OuChan2" w:hint="cs"/>
              <w:cs/>
            </w:rPr>
          </w:rPrChange>
        </w:rPr>
        <w:t>ཡང་དག་པར་རྫོགས་པའི་བྱང་ཆུབ་ལ་དམིགས་པ་གཟུང་ངོ</w:t>
      </w:r>
      <w:ins w:id="141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41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41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18" w:author="thoesam" w:date="2016-10-07T09:30:00Z">
            <w:rPr>
              <w:rFonts w:cs="Monlam Uni OuChan2" w:hint="cs"/>
              <w:cs/>
            </w:rPr>
          </w:rPrChange>
        </w:rPr>
        <w:t>།དེས་ན་དེའི་མཚན་ཉིད།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20" w:author="thoesam" w:date="2016-10-07T09:30:00Z">
            <w:rPr>
              <w:rFonts w:cs="Monlam Uni OuChan2" w:hint="cs"/>
              <w:cs/>
            </w:rPr>
          </w:rPrChange>
        </w:rPr>
        <w:t>སེམས་བསྐྱེད་པ་ནི་གཞན་དོན་ཕྱིར།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22" w:author="thoesam" w:date="2016-10-07T09:30:00Z">
            <w:rPr>
              <w:rFonts w:cs="Monlam Uni OuChan2" w:hint="cs"/>
              <w:cs/>
            </w:rPr>
          </w:rPrChange>
        </w:rPr>
        <w:t>།ཡང་དག་རྫོགས་པའི་བྱང་ཆུབ་འདོད།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24" w:author="thoesam" w:date="2016-10-07T09:30:00Z">
            <w:rPr>
              <w:rFonts w:cs="Monlam Uni OuChan2" w:hint="cs"/>
              <w:cs/>
            </w:rPr>
          </w:rPrChange>
        </w:rPr>
        <w:t>།ཅེས་གསུངས་ཏེ།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26" w:author="thoesam" w:date="2016-10-07T09:30:00Z">
            <w:rPr>
              <w:rFonts w:cs="Monlam Uni OuChan2" w:hint="cs"/>
              <w:cs/>
            </w:rPr>
          </w:rPrChange>
        </w:rPr>
        <w:t>།འདོད་པ་དང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མོས་པ་དང༌།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27" w:author="thoesam" w:date="2016-10-07T09:30:00Z">
            <w:rPr>
              <w:rFonts w:cs="Monlam Uni OuChan2" w:hint="cs"/>
              <w:cs/>
            </w:rPr>
          </w:rPrChange>
        </w:rPr>
        <w:t>མངོན་པར་འདོད་པ་ཞེས་བྱ་བ་ནི་རྣམ་གྲངས་སོ།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29" w:author="thoesam" w:date="2016-10-07T09:30:00Z">
            <w:rPr>
              <w:rFonts w:cs="Monlam Uni OuChan2" w:hint="cs"/>
              <w:cs/>
            </w:rPr>
          </w:rPrChange>
        </w:rPr>
        <w:t>།གང་ལ་ཡང་དག་པར་རྫོགས་པའི་བྱང་ཆུབ་འདོད་པ་ཡོད་པ་དེ་ལ་དེ་སྐད་ཅེས་བྱའོ།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31" w:author="thoesam" w:date="2016-10-07T09:30:00Z">
            <w:rPr>
              <w:rFonts w:cs="Monlam Uni OuChan2" w:hint="cs"/>
              <w:cs/>
            </w:rPr>
          </w:rPrChange>
        </w:rPr>
        <w:t>།དེའི་དངོས་པོ་ནི་འདི་ཉིད་དེ།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33" w:author="thoesam" w:date="2016-10-07T09:30:00Z">
            <w:rPr>
              <w:rFonts w:cs="Monlam Uni OuChan2" w:hint="cs"/>
              <w:cs/>
            </w:rPr>
          </w:rPrChange>
        </w:rPr>
        <w:t>དེ་འདོད་པ་ཞེས་བྱ་བའི་དོན་ཏོ།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35" w:author="thoesam" w:date="2016-10-07T09:30:00Z">
            <w:rPr>
              <w:rFonts w:cs="Monlam Uni OuChan2" w:hint="cs"/>
              <w:cs/>
            </w:rPr>
          </w:rPrChange>
        </w:rPr>
        <w:t>།རང་ལས་གཞན་དུ་གྱུར་པ་ནི་ཕ་རོལ་ཏེ།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37" w:author="thoesam" w:date="2016-10-07T09:30:00Z">
            <w:rPr>
              <w:rFonts w:cs="Monlam Uni OuChan2" w:hint="cs"/>
              <w:cs/>
            </w:rPr>
          </w:rPrChange>
        </w:rPr>
        <w:t>སེམས་ཅན་ཐམས་ཅད་དོ།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39" w:author="thoesam" w:date="2016-10-07T09:30:00Z">
            <w:rPr>
              <w:rFonts w:cs="Monlam Uni OuChan2" w:hint="cs"/>
              <w:cs/>
            </w:rPr>
          </w:rPrChange>
        </w:rPr>
        <w:t>།དེ་དག་གི་དོན་ནི་ཕན་པ་སྟེ།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41" w:author="thoesam" w:date="2016-10-07T09:30:00Z">
            <w:rPr>
              <w:rFonts w:cs="Monlam Uni OuChan2" w:hint="cs"/>
              <w:cs/>
            </w:rPr>
          </w:rPrChange>
        </w:rPr>
        <w:t>ཤིན་ཏུ་མཐར་ཕྱིན་པའི་མྱ་ངན་ལས་འདས་པ་སྟེ།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43" w:author="thoesam" w:date="2016-10-07T09:30:00Z">
            <w:rPr>
              <w:rFonts w:cs="Monlam Uni OuChan2" w:hint="cs"/>
              <w:cs/>
            </w:rPr>
          </w:rPrChange>
        </w:rPr>
        <w:t>བླ་ན་མེད་པའི་བྱང་ཆུབ་ཀྱི་བར་དུའོ།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45" w:author="thoesam" w:date="2016-10-07T09:30:00Z">
            <w:rPr>
              <w:rFonts w:cs="Monlam Uni OuChan2" w:hint="cs"/>
              <w:cs/>
            </w:rPr>
          </w:rPrChange>
        </w:rPr>
        <w:t>།དེའི་ཕྱིར་ནི་དེའི་དོན་ནམ་དེའི་ཆེད་དུའོ།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47" w:author="thoesam" w:date="2016-10-07T09:30:00Z">
            <w:rPr>
              <w:rFonts w:cs="Monlam Uni OuChan2" w:hint="cs"/>
              <w:cs/>
            </w:rPr>
          </w:rPrChange>
        </w:rPr>
        <w:t>།དེ་ལྟར་ན་དེ་ནི་གཞན་གྱི་དོན་དུ་བསྟན་ཏེ།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49" w:author="thoesam" w:date="2016-10-07T09:30:00Z">
            <w:rPr>
              <w:rFonts w:cs="Monlam Uni OuChan2" w:hint="cs"/>
              <w:cs/>
            </w:rPr>
          </w:rPrChange>
        </w:rPr>
        <w:t>ཡང་དག་པར་རྫོགས་པའི་བྱང་ཆུབ་ལ་དམིགས་པའི་འདོད་པ་ནི་སེམས་བསྐྱེད་པའི་མཚན་ཉིད་དོ།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51" w:author="thoesam" w:date="2016-10-07T09:30:00Z">
            <w:rPr>
              <w:rFonts w:cs="Monlam Uni OuChan2" w:hint="cs"/>
              <w:cs/>
            </w:rPr>
          </w:rPrChange>
        </w:rPr>
        <w:t>།དེ་དང་དེ་ནི་མདོ་བཞིན་དུ།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53" w:author="thoesam" w:date="2016-10-07T09:30:00Z">
            <w:rPr>
              <w:rFonts w:cs="Monlam Uni OuChan2" w:hint="cs"/>
              <w:cs/>
            </w:rPr>
          </w:rPrChange>
        </w:rPr>
        <w:t>།བསྡུས་དང་རྒྱས་པའི་སྒོ་ནས་བརྗོད།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55" w:author="thoesam" w:date="2016-10-07T09:30:00Z">
            <w:rPr>
              <w:rFonts w:cs="Monlam Uni OuChan2" w:hint="cs"/>
              <w:cs/>
            </w:rPr>
          </w:rPrChange>
        </w:rPr>
        <w:t>།ཅེས་བྱ་བ་ལ།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57" w:author="thoesam" w:date="2016-10-07T09:30:00Z">
            <w:rPr>
              <w:rFonts w:cs="Monlam Uni OuChan2" w:hint="cs"/>
              <w:cs/>
            </w:rPr>
          </w:rPrChange>
        </w:rPr>
        <w:t>མདོ་བཞིན་དུ་ཞེས་བྱ་བ་ནི་ཤེས་རབ་ཀྱི་ཕ་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རོལ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58" w:author="thoesam" w:date="2016-10-07T09:30:00Z">
            <w:rPr>
              <w:rFonts w:cs="Monlam Uni OuChan2" w:hint="cs"/>
              <w:cs/>
            </w:rPr>
          </w:rPrChange>
        </w:rPr>
        <w:t>་ཏུ་ཕྱིན་པ་འདི་ཉིད་བཞིན་དུ་སྟེ།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60" w:author="thoesam" w:date="2016-10-07T09:30:00Z">
            <w:rPr>
              <w:rFonts w:cs="Monlam Uni OuChan2" w:hint="cs"/>
              <w:cs/>
            </w:rPr>
          </w:rPrChange>
        </w:rPr>
        <w:t>མདོ་དེ་ལས་མ་འདས་པ་འདི་ནི་མཚན་ཉིད་ཅེས་བྱ་བའི་དོན་ཏོ།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62" w:author="thoesam" w:date="2016-10-07T09:30:00Z">
            <w:rPr>
              <w:rFonts w:cs="Monlam Uni OuChan2" w:hint="cs"/>
              <w:cs/>
            </w:rPr>
          </w:rPrChange>
        </w:rPr>
        <w:t>།འོ་ན་མདོ་དེ་ལས་ནི་གླེང་གཞིའི་གཞུང་བོར་ནས་འགྲེས་རྣམ་པ་བཞིས་སེམས་བསྐྱེད་པའི་མཚན་ཉིད་དེ་ཡང་བདག་གི་དོན་དང་གཞན་གྱི་དོན་རྣམ་པ་མང་པོར་ཕྱེ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64" w:author="thoesam" w:date="2016-10-07T09:30:00Z">
            <w:rPr>
              <w:rFonts w:cs="Monlam Uni OuChan2" w:hint="cs"/>
              <w:cs/>
            </w:rPr>
          </w:rPrChange>
        </w:rPr>
        <w:t>རབ་ཏུ་མང་པོ་ལ་དམིགས་པ་ཆེད་དུ་བྱ་བ་མེད་པར་འདོད་པའི་མཚན་ཉིད་དུ་བརྗོད་དེ།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66" w:author="thoesam" w:date="2016-10-07T09:30:00Z">
            <w:rPr>
              <w:rFonts w:cs="Monlam Uni OuChan2" w:hint="cs"/>
              <w:cs/>
            </w:rPr>
          </w:rPrChange>
        </w:rPr>
        <w:t>དེས་ན་འདི་ནི་མདོ་ཇི་ལྟ་བ་བཞིན་དུ་མ་ཡིན་ནོ་ཞེ་ན།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68" w:author="thoesam" w:date="2016-10-07T09:30:00Z">
            <w:rPr>
              <w:rFonts w:cs="Monlam Uni OuChan2" w:hint="cs"/>
              <w:cs/>
            </w:rPr>
          </w:rPrChange>
        </w:rPr>
        <w:t>དེའི་ཕྱིར།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70" w:author="thoesam" w:date="2016-10-07T09:30:00Z">
            <w:rPr>
              <w:rFonts w:cs="Monlam Uni OuChan2" w:hint="cs"/>
              <w:cs/>
            </w:rPr>
          </w:rPrChange>
        </w:rPr>
        <w:t>དེ་དང་དེ་ནི་མདོ་བཞིན་དུ།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72" w:author="thoesam" w:date="2016-10-07T09:30:00Z">
            <w:rPr>
              <w:rFonts w:cs="Monlam Uni OuChan2" w:hint="cs"/>
              <w:cs/>
            </w:rPr>
          </w:rPrChange>
        </w:rPr>
        <w:t>།བསྡུས་དང་རྒྱས་པའི་སྒོ་ནས་བརྗོད།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74" w:author="thoesam" w:date="2016-10-07T09:30:00Z">
            <w:rPr>
              <w:rFonts w:cs="Monlam Uni OuChan2" w:hint="cs"/>
              <w:cs/>
            </w:rPr>
          </w:rPrChange>
        </w:rPr>
        <w:t>།ཅེས་གསུངས་ཏེ།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76" w:author="thoesam" w:date="2016-10-07T09:30:00Z">
            <w:rPr>
              <w:rFonts w:cs="Monlam Uni OuChan2" w:hint="cs"/>
              <w:cs/>
            </w:rPr>
          </w:rPrChange>
        </w:rPr>
        <w:t>མདོར་ཡང་དེ་དང་ཞེས་བྱ་བ་ནི་ཡང་དག་པར་རྫོགས་པའི་བྱང་ཆུབ་དེ་ཉིད་ཚིག་དང་པོ་གཉིས་ཀྱིས་བསྡུས་པ་དང་རྒྱས་པའི་སྒོ་ན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78" w:author="thoesam" w:date="2016-10-07T09:30:00Z">
            <w:rPr>
              <w:rFonts w:cs="Monlam Uni OuChan2" w:hint="cs"/>
              <w:cs/>
            </w:rPr>
          </w:rPrChange>
        </w:rPr>
        <w:t>།དེ་ནི་ཞེས་བྱ་བ་ནི་གཞན་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གྱི་དོན་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79" w:author="thoesam" w:date="2016-10-07T09:30:00Z">
            <w:rPr>
              <w:rFonts w:cs="Monlam Uni OuChan2" w:hint="cs"/>
              <w:cs/>
            </w:rPr>
          </w:rPrChange>
        </w:rPr>
        <w:t>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81" w:author="thoesam" w:date="2016-10-07T09:30:00Z">
            <w:rPr>
              <w:rFonts w:cs="Monlam Uni OuChan2" w:hint="cs"/>
              <w:cs/>
            </w:rPr>
          </w:rPrChange>
        </w:rPr>
        <w:t>ཚིག་འོག་མ་གཉིས་ཀྱིས་བསྡུས་པ་དང་རྒྱས་པའི་སྒོ་ནས་གསུངས་སོ།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83" w:author="thoesam" w:date="2016-10-07T09:30:00Z">
            <w:rPr>
              <w:rFonts w:cs="Monlam Uni OuChan2" w:hint="cs"/>
              <w:cs/>
            </w:rPr>
          </w:rPrChange>
        </w:rPr>
        <w:t>།མདོ་ལས་ཡང་གཞན་གྱི་དོན་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84" w:author="thoesam" w:date="2016-10-07T09:30:00Z">
            <w:rPr>
              <w:rFonts w:cs="Monlam Uni OuChan2" w:hint="cs"/>
              <w:cs/>
            </w:rPr>
          </w:rPrChange>
        </w:rPr>
        <w:t>ཆེད་དུ་ཤུགས་ཀྱིས་བསྟན་ཏེ།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86" w:author="thoesam" w:date="2016-10-07T09:30:00Z">
            <w:rPr>
              <w:rFonts w:cs="Monlam Uni OuChan2" w:hint="cs"/>
              <w:cs/>
            </w:rPr>
          </w:rPrChange>
        </w:rPr>
        <w:t>གང་གི་ཕྱིར་གཞན་གྱི་དོན་གྱི་ཆེད་དུ་བྱང་ཆུབ་འདོད་ཀྱི་རང་གི་དོན་གྱི་ཆེད་དུ་ནི་མ་ཡིན་པས་སོ།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88" w:author="thoesam" w:date="2016-10-07T09:30:00Z">
            <w:rPr>
              <w:rFonts w:cs="Monlam Uni OuChan2" w:hint="cs"/>
              <w:cs/>
            </w:rPr>
          </w:rPrChange>
        </w:rPr>
        <w:t>།བསྟན་བཅོས་ལས་ཀྱང་གཞན་གྱི་དོན་གྱི་འདོད་པ་ནི་ཤུགས་ཀྱིས་བསྟན་ཏེ།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90" w:author="thoesam" w:date="2016-10-07T09:30:00Z">
            <w:rPr>
              <w:rFonts w:cs="Monlam Uni OuChan2" w:hint="cs"/>
              <w:cs/>
            </w:rPr>
          </w:rPrChange>
        </w:rPr>
        <w:t>གང་གི་ཕྱིར་འདོད་པ་མ་ཡིན་པ་ནི་ཆེད་དུ་བྱ་བར་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491" w:author="thoesam" w:date="2016-10-07T09:30:00Z">
            <w:rPr>
              <w:rFonts w:cs="Monlam Uni OuChan2" w:hint="cs"/>
              <w:cs/>
            </w:rPr>
          </w:rPrChange>
        </w:rPr>
        <w:t>མི་འགྱུར་བས་སོ།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93" w:author="thoesam" w:date="2016-10-07T09:30:00Z">
            <w:rPr>
              <w:rFonts w:cs="Monlam Uni OuChan2" w:hint="cs"/>
              <w:cs/>
            </w:rPr>
          </w:rPrChange>
        </w:rPr>
        <w:t>།དེ་བས་ན་བསྟན་བཅོས་ཀྱི་མཚན་ཉིད་ནི་མདོ་ཇི་ལྟ་བ་བཞིན་ཉིད་དོ།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95" w:author="thoesam" w:date="2016-10-07T09:30:00Z">
            <w:rPr>
              <w:rFonts w:cs="Monlam Uni OuChan2" w:hint="cs"/>
              <w:cs/>
            </w:rPr>
          </w:rPrChange>
        </w:rPr>
        <w:t>།དེ་ལ་ཡང་དག་པར་རྫོགས་པའི་བྱང་ཆུབ་བསྡུས་པ་ནི་གླེང་གཞི་ལྟག་ཏུ་བོར་ནས་དེའི་ཚེ་བཅོམ་ལྡན་འདས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97" w:author="thoesam" w:date="2016-10-07T09:30:00Z">
            <w:rPr>
              <w:rFonts w:cs="Monlam Uni OuChan2" w:hint="cs"/>
              <w:cs/>
            </w:rPr>
          </w:rPrChange>
        </w:rPr>
        <w:t>འཚང་རྒྱ་བར་འདོད་པས་ཤེས་རབ་ཀྱི་ཕ་རོལ་ཏུ་ཕྱིན་པ་ལ་བརྩོན་པར་བྱའོ་ཞེས་བྱ་བའི་བར་གྱིས་བསྟན་ཏོ།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4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499" w:author="thoesam" w:date="2016-10-07T09:30:00Z">
            <w:rPr>
              <w:rFonts w:cs="Monlam Uni OuChan2" w:hint="cs"/>
              <w:cs/>
            </w:rPr>
          </w:rPrChange>
        </w:rPr>
        <w:t>།རྒྱས་པ་ནི་དེ་ལྟར་ཞེས་བྱ་བ་ནས།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01" w:author="thoesam" w:date="2016-10-07T09:30:00Z">
            <w:rPr>
              <w:rFonts w:cs="Monlam Uni OuChan2" w:hint="cs"/>
              <w:cs/>
            </w:rPr>
          </w:rPrChange>
        </w:rPr>
        <w:t>སྦྱིན་པའི་ཕ་རོལ་ཏུ་ཕྱིན་པ་ཡོངས་སུ་རྫོགས་པའོ་ཞེས་བྱ་བའི་བར་གྱིས་བསྟན་ཏོ།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03" w:author="thoesam" w:date="2016-10-07T09:30:00Z">
            <w:rPr>
              <w:rFonts w:cs="Monlam Uni OuChan2" w:hint="cs"/>
              <w:cs/>
            </w:rPr>
          </w:rPrChange>
        </w:rPr>
        <w:t>།མདོ་ལས་ཀྱང་སེམས་བསྐྱེད་པའི་མཚན་ཉིད་འབའ་ཞིག་བསྟན་པ་མ་ཡིན་གྱི།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05" w:author="thoesam" w:date="2016-10-07T09:30:00Z">
            <w:rPr>
              <w:rFonts w:cs="Monlam Uni OuChan2" w:hint="cs"/>
              <w:cs/>
            </w:rPr>
          </w:rPrChange>
        </w:rPr>
        <w:t>འོན་ཀྱང་བདག་དང་གཞན་གྱི་དོན་གྱི་ཐབས་ཀྱང་བསྟན་པ་ཡིན་ནོ།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07" w:author="thoesam" w:date="2016-10-07T09:30:00Z">
            <w:rPr>
              <w:rFonts w:cs="Monlam Uni OuChan2" w:hint="cs"/>
              <w:cs/>
            </w:rPr>
          </w:rPrChange>
        </w:rPr>
        <w:t>།དེ་ལ་རང་གི་དོན་ནི་ཡང་དག་པར་རྫོགས་པའི་བྱང་ཆུབ་བོ།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09" w:author="thoesam" w:date="2016-10-07T09:30:00Z">
            <w:rPr>
              <w:rFonts w:cs="Monlam Uni OuChan2" w:hint="cs"/>
              <w:cs/>
            </w:rPr>
          </w:rPrChange>
        </w:rPr>
        <w:t>།གཞན་གྱི་དོན་ནི་སེམས་ཅན་ཐམས་ཅད་ཀྱི་དོན་ནོ།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11" w:author="thoesam" w:date="2016-10-07T09:30:00Z">
            <w:rPr>
              <w:rFonts w:cs="Monlam Uni OuChan2" w:hint="cs"/>
              <w:cs/>
            </w:rPr>
          </w:rPrChange>
        </w:rPr>
        <w:t>།དེ་དག་གི་ཐབས་ནི་ཤེས་རབ་ཀྱི་ཕ་རོལ་ཏུ་ཕྱིན་པའི་རྣལ་འབྱོར་ལ་སྦྱོར་བ་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སྟེ།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12" w:author="thoesam" w:date="2016-10-07T09:30:00Z">
            <w:rPr>
              <w:rFonts w:cs="Monlam Uni OuChan2" w:hint="cs"/>
              <w:cs/>
            </w:rPr>
          </w:rPrChange>
        </w:rPr>
        <w:t>དེ་མེད་པར་དེ་དག་མི་འགྲུབ་པའི་ཕྱིར་རོ།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14" w:author="thoesam" w:date="2016-10-07T09:30:00Z">
            <w:rPr>
              <w:rFonts w:cs="Monlam Uni OuChan2" w:hint="cs"/>
              <w:cs/>
            </w:rPr>
          </w:rPrChange>
        </w:rPr>
        <w:t>།དེ་ཉིད་ཡང་དག་པར་རྫོགས་པའི་བྱང་ཆུབ་དེ་ཉིད་མདོ་དང་རྒྱས་པའི་སྒོ་ནས་བསྟན་ཏོ།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16" w:author="thoesam" w:date="2016-10-07T09:30:00Z">
            <w:rPr>
              <w:rFonts w:cs="Monlam Uni OuChan2" w:hint="cs"/>
              <w:cs/>
            </w:rPr>
          </w:rPrChange>
        </w:rPr>
        <w:t>།གཞན་གྱི་དོན་ཡང་གཞན་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17" w:author="thoesam" w:date="2016-10-07T09:30:00Z">
            <w:rPr>
              <w:rFonts w:cs="Monlam Uni OuChan2" w:hint="cs"/>
              <w:cs/>
            </w:rPr>
          </w:rPrChange>
        </w:rPr>
        <w:t>དོན་ཉིད་དུ་མདོ་དང་རྒྱས་པའི་སྒོ་ནས་བསྟན་ཏེ།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19" w:author="thoesam" w:date="2016-10-07T09:30:00Z">
            <w:rPr>
              <w:rFonts w:cs="Monlam Uni OuChan2" w:hint="cs"/>
              <w:cs/>
            </w:rPr>
          </w:rPrChange>
        </w:rPr>
        <w:t>གཞན་གྱི་དོན་བསྡུས་པ་ནི་གཞན་ཡང་ཞེས་བྱ་བ་ནས།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21" w:author="thoesam" w:date="2016-10-07T09:30:00Z">
            <w:rPr>
              <w:rFonts w:cs="Monlam Uni OuChan2" w:hint="cs"/>
              <w:cs/>
            </w:rPr>
          </w:rPrChange>
        </w:rPr>
        <w:t>ལྷག་མ་མེད་པའི་མྱ་ངན་ལས་འདས་པའི་དབྱིངས་སུ་ཡོངས་སུ་མྱ་ངན་ལས་འདའ་བར་འགོད་པར་འདོད་པས་ཤེས་རབ་ཀྱི་ཕ་རོལ་ཏུ་ཕྱིན་པ་ལ་བསླབ་པར་བྱའོ་ཞེས་བྱ་བའི་བར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གྱིས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22" w:author="thoesam" w:date="2016-10-07T09:30:00Z">
            <w:rPr>
              <w:rFonts w:cs="Monlam Uni OuChan2" w:hint="cs"/>
              <w:cs/>
            </w:rPr>
          </w:rPrChange>
        </w:rPr>
        <w:t>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24" w:author="thoesam" w:date="2016-10-07T09:30:00Z">
            <w:rPr>
              <w:rFonts w:cs="Monlam Uni OuChan2" w:hint="cs"/>
              <w:cs/>
            </w:rPr>
          </w:rPrChange>
        </w:rPr>
        <w:t>།གཞན་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གྱི་དོ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25" w:author="thoesam" w:date="2016-10-07T09:30:00Z">
            <w:rPr>
              <w:rFonts w:cs="Monlam Uni OuChan2" w:hint="cs"/>
              <w:cs/>
            </w:rPr>
          </w:rPrChange>
        </w:rPr>
        <w:t>ན་རྒྱས་པ་ནི་སེར་སྣ་ཅན་ཞེས་བྱ་བ་ལ་སོགས་པས་བསྟན་ཏོ།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27" w:author="thoesam" w:date="2016-10-07T09:30:00Z">
            <w:rPr>
              <w:rFonts w:cs="Monlam Uni OuChan2" w:hint="cs"/>
              <w:cs/>
            </w:rPr>
          </w:rPrChange>
        </w:rPr>
        <w:t>།སེམས་བསྐྱེད་པའི་མཚན་ཉིད་འདིར་བྱང་ཆུབ་སེམས་དཔའ་སེམས་དཔའ་ཆེན་པོ་ཞེས་བྱ་བ་ལ།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29" w:author="thoesam" w:date="2016-10-07T09:30:00Z">
            <w:rPr>
              <w:rFonts w:cs="Monlam Uni OuChan2" w:hint="cs"/>
              <w:cs/>
            </w:rPr>
          </w:rPrChange>
        </w:rPr>
        <w:t>བྱང་ཆུབ་སེམས་དཔའ་སེམས་དཔའ་ཆེན་པོ་ཉིད་ནི་འདིར་རིགས་ལ་གྲགས་པའི་དོན་ཏོ།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31" w:author="thoesam" w:date="2016-10-07T09:30:00Z">
            <w:rPr>
              <w:rFonts w:cs="Monlam Uni OuChan2" w:hint="cs"/>
              <w:cs/>
            </w:rPr>
          </w:rPrChange>
        </w:rPr>
        <w:t>།དེ་ལྟར་སེམས་བསྐྱེད་པའི་མཚན་ཉིད་མདོ་བཞིན་དུ་བརྗོད་ནས།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33" w:author="thoesam" w:date="2016-10-07T09:30:00Z">
            <w:rPr>
              <w:rFonts w:cs="Monlam Uni OuChan2" w:hint="cs"/>
              <w:cs/>
            </w:rPr>
          </w:rPrChange>
        </w:rPr>
        <w:t>རབ་ཏུ་དབྱེ་བ།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35" w:author="thoesam" w:date="2016-10-07T09:30:00Z">
            <w:rPr>
              <w:rFonts w:cs="Monlam Uni OuChan2" w:hint="cs"/>
              <w:cs/>
            </w:rPr>
          </w:rPrChange>
        </w:rPr>
        <w:t>དེ་ཡང་ས་གསེར་ཟླ་བ་མེ།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37" w:author="thoesam" w:date="2016-10-07T09:30:00Z">
            <w:rPr>
              <w:rFonts w:cs="Monlam Uni OuChan2" w:hint="cs"/>
              <w:cs/>
            </w:rPr>
          </w:rPrChange>
        </w:rPr>
        <w:t>།གཏེར་དང་རིན་ཆེན་འབྱུང་གནས་མཚོ།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39" w:author="thoesam" w:date="2016-10-07T09:30:00Z">
            <w:rPr>
              <w:rFonts w:cs="Monlam Uni OuChan2" w:hint="cs"/>
              <w:cs/>
            </w:rPr>
          </w:rPrChange>
        </w:rPr>
        <w:t>།རྡོ་རྗེ་རི་སྨན་བཤེས་གཉེན་དང</w:t>
      </w:r>
      <w:ins w:id="154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54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54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44" w:author="thoesam" w:date="2016-10-07T09:30:00Z">
            <w:rPr>
              <w:rFonts w:cs="Monlam Uni OuChan2" w:hint="cs"/>
              <w:cs/>
            </w:rPr>
          </w:rPrChange>
        </w:rPr>
        <w:t>།ཡིད་བཞིན་ནོར་བུ་ཉི་མ་གླུ།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46" w:author="thoesam" w:date="2016-10-07T09:30:00Z">
            <w:rPr>
              <w:rFonts w:cs="Monlam Uni OuChan2" w:hint="cs"/>
              <w:cs/>
            </w:rPr>
          </w:rPrChange>
        </w:rPr>
        <w:t>།རྒྱལ་པོ་མཛོད་དང་ལམ་པོ་ཆེ།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48" w:author="thoesam" w:date="2016-10-07T09:30:00Z">
            <w:rPr>
              <w:rFonts w:cs="Monlam Uni OuChan2" w:hint="cs"/>
              <w:cs/>
            </w:rPr>
          </w:rPrChange>
        </w:rPr>
        <w:t>།བཞོན་པ་བཀོད་མའི་ཆུ་དང་ནི།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50" w:author="thoesam" w:date="2016-10-07T09:30:00Z">
            <w:rPr>
              <w:rFonts w:cs="Monlam Uni OuChan2" w:hint="cs"/>
              <w:cs/>
            </w:rPr>
          </w:rPrChange>
        </w:rPr>
        <w:t>།སྒྲ་སྙན་ཆུ་བོ་སྤྲིན་རྣམས་ཀྱིས།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52" w:author="thoesam" w:date="2016-10-07T09:30:00Z">
            <w:rPr>
              <w:rFonts w:cs="Monlam Uni OuChan2" w:hint="cs"/>
              <w:cs/>
            </w:rPr>
          </w:rPrChange>
        </w:rPr>
        <w:t>།རྣམ་པ་ཉི་ཤུ་རྩ་གཉིས་སོ།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54" w:author="thoesam" w:date="2016-10-07T09:30:00Z">
            <w:rPr>
              <w:rFonts w:cs="Monlam Uni OuChan2" w:hint="cs"/>
              <w:cs/>
            </w:rPr>
          </w:rPrChange>
        </w:rPr>
        <w:t>།ཞེས་གསུངས་སོ།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56" w:author="thoesam" w:date="2016-10-07T09:30:00Z">
            <w:rPr>
              <w:rFonts w:cs="Monlam Uni OuChan2" w:hint="cs"/>
              <w:cs/>
            </w:rPr>
          </w:rPrChange>
        </w:rPr>
        <w:t>།དེ་ཡང་རྡོ་རྗེ་རི་སྨན་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557" w:author="thoesam" w:date="2016-10-07T09:30:00Z">
            <w:rPr>
              <w:rFonts w:cs="Monlam Uni OuChan2" w:hint="cs"/>
              <w:cs/>
            </w:rPr>
          </w:rPrChange>
        </w:rPr>
        <w:t>ཞེས་བྱ་བ་གསུམ་ལ་གསུམ་པའི་ཚིག་བསྟན་ཏོ།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59" w:author="thoesam" w:date="2016-10-07T09:30:00Z">
            <w:rPr>
              <w:rFonts w:cs="Monlam Uni OuChan2" w:hint="cs"/>
              <w:cs/>
            </w:rPr>
          </w:rPrChange>
        </w:rPr>
        <w:t>།བཤེས་གཉེན་དང</w:t>
      </w:r>
      <w:ins w:id="156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56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56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64" w:author="thoesam" w:date="2016-10-07T09:30:00Z">
            <w:rPr>
              <w:rFonts w:cs="Monlam Uni OuChan2" w:hint="cs"/>
              <w:cs/>
            </w:rPr>
          </w:rPrChange>
        </w:rPr>
        <w:t>ཡིད་བཞིན་ནོར་བུ་ཉི་མ་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གླུ་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65" w:author="thoesam" w:date="2016-10-07T09:30:00Z">
            <w:rPr>
              <w:rFonts w:cs="Monlam Uni OuChan2" w:hint="cs"/>
              <w:cs/>
            </w:rPr>
          </w:rPrChange>
        </w:rPr>
        <w:t>ཞེས་བྱ་བ་བཞི་ལ་གསུམ་པའི་མང་པོའི་ཚིག་བསྟན་ཏོ།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67" w:author="thoesam" w:date="2016-10-07T09:30:00Z">
            <w:rPr>
              <w:rFonts w:cs="Monlam Uni OuChan2" w:hint="cs"/>
              <w:cs/>
            </w:rPr>
          </w:rPrChange>
        </w:rPr>
        <w:t>།འདྲ་བ་ཞེས་བྱ་བ་ཁོང་ནས་དབྱུང་སྟེ།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69" w:author="thoesam" w:date="2016-10-07T09:30:00Z">
            <w:rPr>
              <w:rFonts w:cs="Monlam Uni OuChan2" w:hint="cs"/>
              <w:cs/>
            </w:rPr>
          </w:rPrChange>
        </w:rPr>
        <w:t>ཚིག་དྲུག་གི་མཐར་གསུམ་པའི་སྦྱོར་བ་ཡིན་ནོ།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71" w:author="thoesam" w:date="2016-10-07T09:30:00Z">
            <w:rPr>
              <w:rFonts w:cs="Monlam Uni OuChan2" w:hint="cs"/>
              <w:cs/>
            </w:rPr>
          </w:rPrChange>
        </w:rPr>
        <w:t>།དེའི་དོན་ནི་འདི་ཡིན་ཏེ།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73" w:author="thoesam" w:date="2016-10-07T09:30:00Z">
            <w:rPr>
              <w:rFonts w:cs="Monlam Uni OuChan2" w:hint="cs"/>
              <w:cs/>
            </w:rPr>
          </w:rPrChange>
        </w:rPr>
        <w:t>དེ་ཡང་སེམས་བསྐྱེད་པ་ཉི་ཤུ་རྩ་གཉིས་ཏེ།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75" w:author="thoesam" w:date="2016-10-07T09:30:00Z">
            <w:rPr>
              <w:rFonts w:cs="Monlam Uni OuChan2" w:hint="cs"/>
              <w:cs/>
            </w:rPr>
          </w:rPrChange>
        </w:rPr>
        <w:t>འདི་ལྟར་ས་དང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གསེར་དང༌། ཟླ་བ་ལ་སོགས་པ་དང་འདྲ་སྟེ། འདིར་ཚིགས་སུ་བཅད་པ་ནི། བསམ་པ་སྦྱོར་དང་ལྷག་བསམ་དང༌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7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78" w:author="thoesam" w:date="2016-10-07T09:30:00Z">
            <w:rPr>
              <w:rFonts w:cs="Monlam Uni OuChan2" w:hint="cs"/>
              <w:cs/>
            </w:rPr>
          </w:rPrChange>
        </w:rPr>
        <w:t>།ཕ་རོལ་ཕྱིན་དྲུག་ཚད་མེད་དག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80" w:author="thoesam" w:date="2016-10-07T09:30:00Z">
            <w:rPr>
              <w:rFonts w:cs="Monlam Uni OuChan2" w:hint="cs"/>
              <w:cs/>
            </w:rPr>
          </w:rPrChange>
        </w:rPr>
        <w:t>།མངོན་པར་ཤེས་དང་བསྡུ་དངོས་དང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81" w:author="thoesam" w:date="2016-10-07T09:30:00Z">
            <w:rPr>
              <w:rFonts w:cs="Monlam Uni OuChan2" w:hint="cs"/>
              <w:cs/>
            </w:rPr>
          </w:rPrChange>
        </w:rPr>
        <w:t>སོ་སོ་རིག་སྟོན་ཚོགས་དག་དང།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83" w:author="thoesam" w:date="2016-10-07T09:30:00Z">
            <w:rPr>
              <w:rFonts w:cs="Monlam Uni OuChan2" w:hint="cs"/>
              <w:cs/>
            </w:rPr>
          </w:rPrChange>
        </w:rPr>
        <w:t>།བྱང་ཆུབ་ཕྱོགས་མཐུན་ཞི་གནས་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སྩོགས།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85" w:author="thoesam" w:date="2016-10-07T09:30:00Z">
            <w:rPr>
              <w:rFonts w:cs="Monlam Uni OuChan2" w:hint="cs"/>
              <w:cs/>
            </w:rPr>
          </w:rPrChange>
        </w:rPr>
        <w:t>།གཟུངས་སོགས་ཆོས་ཀྱི་མདོ་བཤད་དང</w:t>
      </w:r>
      <w:ins w:id="158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58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58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90" w:author="thoesam" w:date="2016-10-07T09:30:00Z">
            <w:rPr>
              <w:rFonts w:cs="Monlam Uni OuChan2" w:hint="cs"/>
              <w:cs/>
            </w:rPr>
          </w:rPrChange>
        </w:rPr>
        <w:t>།བགྲོད་གཅིག་ལམ་དང་ཐབས་མཁས་པའོ།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92" w:author="thoesam" w:date="2016-10-07T09:30:00Z">
            <w:rPr>
              <w:rFonts w:cs="Monlam Uni OuChan2" w:hint="cs"/>
              <w:cs/>
            </w:rPr>
          </w:rPrChange>
        </w:rPr>
        <w:t>།ཞེས་བཤད་དོ།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94" w:author="thoesam" w:date="2016-10-07T09:30:00Z">
            <w:rPr>
              <w:rFonts w:cs="Monlam Uni OuChan2" w:hint="cs"/>
              <w:cs/>
            </w:rPr>
          </w:rPrChange>
        </w:rPr>
        <w:t>།དང་པོའི་སེམས་བསྐྱེད་པ་ལས་གཞན་པ་ནི་གྲོགས་འདི་དག་དང་གོ་རིམས་བཞིན་དུ་ལྡན་པ་ཡིན་ཏེ།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96" w:author="thoesam" w:date="2016-10-07T09:30:00Z">
            <w:rPr>
              <w:rFonts w:cs="Monlam Uni OuChan2" w:hint="cs"/>
              <w:cs/>
            </w:rPr>
          </w:rPrChange>
        </w:rPr>
        <w:t>འཕགས་པ་བློ་གྲོས་མི་ཟད་པའི་མདོ་ལས་མི་ཟད་པ་བརྒྱད་ཅུ་གསུངས་ཏེ།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598" w:author="thoesam" w:date="2016-10-07T09:30:00Z">
            <w:rPr>
              <w:rFonts w:cs="Monlam Uni OuChan2" w:hint="cs"/>
              <w:cs/>
            </w:rPr>
          </w:rPrChange>
        </w:rPr>
        <w:t>དེ་ཡང་སེམས་བསྐྱེད་པ་ཉི་ཤུ་རྩ་གཉིས་ཀྱིས་འགྲེལ་ཏོ་ཞེས་མཁས་པས་བཤད་དོ།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5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00" w:author="thoesam" w:date="2016-10-07T09:30:00Z">
            <w:rPr>
              <w:rFonts w:cs="Monlam Uni OuChan2" w:hint="cs"/>
              <w:cs/>
            </w:rPr>
          </w:rPrChange>
        </w:rPr>
        <w:t>།དེ་ལྟར་ནི་དང་པོའི་སེམས་བསྐྱེད་པ་མི་ཟད་པ་ནི་སེམས་བསྐྱེད་པ་མི་ཟད་པ་ཞེས་བརྗོད་དོ།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02" w:author="thoesam" w:date="2016-10-07T09:30:00Z">
            <w:rPr>
              <w:rFonts w:cs="Monlam Uni OuChan2" w:hint="cs"/>
              <w:cs/>
            </w:rPr>
          </w:rPrChange>
        </w:rPr>
        <w:t>།ལྷག་མའི་སེམས་བསྐྱེད་པ་མི་ཟད་པ་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ནི་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03" w:author="thoesam" w:date="2016-10-07T09:30:00Z">
            <w:rPr>
              <w:rFonts w:cs="Monlam Uni OuChan2" w:hint="cs"/>
              <w:cs/>
            </w:rPr>
          </w:rPrChange>
        </w:rPr>
        <w:t>གཅིག་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བུའི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04" w:author="thoesam" w:date="2016-10-07T09:30:00Z">
            <w:rPr>
              <w:rFonts w:cs="Monlam Uni OuChan2" w:hint="cs"/>
              <w:cs/>
            </w:rPr>
          </w:rPrChange>
        </w:rPr>
        <w:t>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06" w:author="thoesam" w:date="2016-10-07T09:30:00Z">
            <w:rPr>
              <w:rFonts w:cs="Monlam Uni OuChan2" w:hint="cs"/>
              <w:cs/>
            </w:rPr>
          </w:rPrChange>
        </w:rPr>
        <w:t>འོན་ཀྱང་བསམ་པ་དང་སྦྱོར་བ་ལ་སོགས་པའི་གྲོགས་དང་བཅས་པ་མི་ཟད་པ་ཞེས་བརྗོད་དོ།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08" w:author="thoesam" w:date="2016-10-07T09:30:00Z">
            <w:rPr>
              <w:rFonts w:cs="Monlam Uni OuChan2" w:hint="cs"/>
              <w:cs/>
            </w:rPr>
          </w:rPrChange>
        </w:rPr>
        <w:t>།དུས་མངའ་དུས་མཚོ་དུས་ལག་པ།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10" w:author="thoesam" w:date="2016-10-07T09:30:00Z">
            <w:rPr>
              <w:rFonts w:cs="Monlam Uni OuChan2" w:hint="cs"/>
              <w:cs/>
            </w:rPr>
          </w:rPrChange>
        </w:rPr>
        <w:t>།སུམ་ཅུ་རྩ་བདུན་ལག་རྐང་མཚོ།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12" w:author="thoesam" w:date="2016-10-07T09:30:00Z">
            <w:rPr>
              <w:rFonts w:cs="Monlam Uni OuChan2" w:hint="cs"/>
              <w:cs/>
            </w:rPr>
          </w:rPrChange>
        </w:rPr>
        <w:t>།བཅུ་ཚན་གཉིས་པའི་ཐ་དད་ཀྱིས།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14" w:author="thoesam" w:date="2016-10-07T09:30:00Z">
            <w:rPr>
              <w:rFonts w:cs="Monlam Uni OuChan2" w:hint="cs"/>
              <w:cs/>
            </w:rPr>
          </w:rPrChange>
        </w:rPr>
        <w:t>།མི་ཟད་བརྒྱད་ཅུ་དེ་དག་ཡིན།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16" w:author="thoesam" w:date="2016-10-07T09:30:00Z">
            <w:rPr>
              <w:rFonts w:cs="Monlam Uni OuChan2" w:hint="cs"/>
              <w:cs/>
            </w:rPr>
          </w:rPrChange>
        </w:rPr>
        <w:t>།དེ་ལ་སེམས་བསྐྱེད་པ་དང་པོ་ནི་ས་དང་འདྲ་སྟེ།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18" w:author="thoesam" w:date="2016-10-07T09:30:00Z">
            <w:rPr>
              <w:rFonts w:cs="Monlam Uni OuChan2" w:hint="cs"/>
              <w:cs/>
            </w:rPr>
          </w:rPrChange>
        </w:rPr>
        <w:t>སངས་རྒྱས་ཀྱི་ཆོས་ཐམས་ཅད་དང་དེའི་ཚོགས་འཕེལ་བའི་རྟེན་དུ་གྱུར་པའི་ཕྱིར་རོ།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20" w:author="thoesam" w:date="2016-10-07T09:30:00Z">
            <w:rPr>
              <w:rFonts w:cs="Monlam Uni OuChan2" w:hint="cs"/>
              <w:cs/>
            </w:rPr>
          </w:rPrChange>
        </w:rPr>
        <w:t>།དེ་ཡང་གཞན་ཡང་ཞེས་བྱ་བ་ནས།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22" w:author="thoesam" w:date="2016-10-07T09:30:00Z">
            <w:rPr>
              <w:rFonts w:cs="Monlam Uni OuChan2" w:hint="cs"/>
              <w:cs/>
            </w:rPr>
          </w:rPrChange>
        </w:rPr>
        <w:t>གཞག་པར་བྱའོ་ཞེས་བྱ་བའི་བར་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གྱིས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23" w:author="thoesam" w:date="2016-10-07T09:30:00Z">
            <w:rPr>
              <w:rFonts w:cs="Monlam Uni OuChan2" w:hint="cs"/>
              <w:cs/>
            </w:rPr>
          </w:rPrChange>
        </w:rPr>
        <w:t>་གསུངས་པ་ཡིན་ནོ།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25" w:author="thoesam" w:date="2016-10-07T09:30:00Z">
            <w:rPr>
              <w:rFonts w:cs="Monlam Uni OuChan2" w:hint="cs"/>
              <w:cs/>
            </w:rPr>
          </w:rPrChange>
        </w:rPr>
        <w:t>།དེ་ལ་བྱང་ཆུབ་སེམས་དཔའ་ཞེས་བྱ་བ་ནི་རིགས་ལ་གནས་པའི་ཆོས་ཐམས་ཅད་རྣམ་པ་ཐམས་ཅད་དུ་མངོན་པར་རྫོགས་པར་བྱང་ཆུབ་པར་འདོད་པས་ཞེས་བྱ་བ་ནི་ཡང་དག་པར་རྫོགས་པའི་བྱང་ཆུབ་འད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27" w:author="thoesam" w:date="2016-10-07T09:30:00Z">
            <w:rPr>
              <w:rFonts w:cs="Monlam Uni OuChan2" w:hint="cs"/>
              <w:cs/>
            </w:rPr>
          </w:rPrChange>
        </w:rPr>
        <w:t>།སེམས་དཔའ་ཆེན་པོ་ཞེས་བྱ་བ་ནི་གཞན་གྱི་དོན་ཆེན་པོ་འདོད་པའོ།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29" w:author="thoesam" w:date="2016-10-07T09:30:00Z">
            <w:rPr>
              <w:rFonts w:cs="Monlam Uni OuChan2" w:hint="cs"/>
              <w:cs/>
            </w:rPr>
          </w:rPrChange>
        </w:rPr>
        <w:t>།དེ་ཉིད་སྤྱིའི་མཚན་ཉིད་དེ་དང་པོ་གྲོགས་མེད་པའི་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630" w:author="thoesam" w:date="2016-10-07T09:30:00Z">
            <w:rPr>
              <w:rFonts w:cs="Monlam Uni OuChan2" w:hint="cs"/>
              <w:cs/>
            </w:rPr>
          </w:rPrChange>
        </w:rPr>
        <w:t>མཚན་ཉིད་དོ།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32" w:author="thoesam" w:date="2016-10-07T09:30:00Z">
            <w:rPr>
              <w:rFonts w:cs="Monlam Uni OuChan2" w:hint="cs"/>
              <w:cs/>
            </w:rPr>
          </w:rPrChange>
        </w:rPr>
        <w:t>།ལྷག་མ་ནི་གྲོགས་དང་བཅས་པའི་མཚན་ཉིད་དོ།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34" w:author="thoesam" w:date="2016-10-07T09:30:00Z">
            <w:rPr>
              <w:rFonts w:cs="Monlam Uni OuChan2" w:hint="cs"/>
              <w:cs/>
            </w:rPr>
          </w:rPrChange>
        </w:rPr>
        <w:t>།དེ་དག་ལས་བྱང་ཆུབ་སེམས་དཔའ་སེམས་དཔའ་ཞེས་བྱ་བས་ནི་སྤྱིའི་མཚན་ཉིད་བསྟན་ཏོ།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36" w:author="thoesam" w:date="2016-10-07T09:30:00Z">
            <w:rPr>
              <w:rFonts w:cs="Monlam Uni OuChan2" w:hint="cs"/>
              <w:cs/>
            </w:rPr>
          </w:rPrChange>
        </w:rPr>
        <w:t>།བསམ་པ་ལ་སོགས་པས་ནི་གྲོགས་བསྟན་ཏོ།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38" w:author="thoesam" w:date="2016-10-07T09:30:00Z">
            <w:rPr>
              <w:rFonts w:cs="Monlam Uni OuChan2" w:hint="cs"/>
              <w:cs/>
            </w:rPr>
          </w:rPrChange>
        </w:rPr>
        <w:t>།བསམ་པ་དང་ལྡན་པ་ནི་གསེར་བཟང་པོ་དང་འདྲ་སྟེ།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40" w:author="thoesam" w:date="2016-10-07T09:30:00Z">
            <w:rPr>
              <w:rFonts w:cs="Monlam Uni OuChan2" w:hint="cs"/>
              <w:cs/>
            </w:rPr>
          </w:rPrChange>
        </w:rPr>
        <w:t>འགྱུར་བ་ལ་མི་རྟེན་པའི་ཕྱིར་རོ།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42" w:author="thoesam" w:date="2016-10-07T09:30:00Z">
            <w:rPr>
              <w:rFonts w:cs="Monlam Uni OuChan2" w:hint="cs"/>
              <w:cs/>
            </w:rPr>
          </w:rPrChange>
        </w:rPr>
        <w:t>།དེ་ཡང་འདི་ལྟར་ཞེས་བྱ་བ་ལ་སོགས་པས་གསུངས་ཏེ།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44" w:author="thoesam" w:date="2016-10-07T09:30:00Z">
            <w:rPr>
              <w:rFonts w:cs="Monlam Uni OuChan2" w:hint="cs"/>
              <w:cs/>
            </w:rPr>
          </w:rPrChange>
        </w:rPr>
        <w:t>འདི་ལྟར་ཞེས་བྱ་བ་ནི་ཇི་ལྟར་འཆད་པར་འགྱུར་བ་བཞིན་དུའོ།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46" w:author="thoesam" w:date="2016-10-07T09:30:00Z">
            <w:rPr>
              <w:rFonts w:cs="Monlam Uni OuChan2" w:hint="cs"/>
              <w:cs/>
            </w:rPr>
          </w:rPrChange>
        </w:rPr>
        <w:t>།གནས་ནས་ཞེས་བྱ་བ་ནི་དག་པ་དང</w:t>
      </w:r>
      <w:ins w:id="164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64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64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51" w:author="thoesam" w:date="2016-10-07T09:30:00Z">
            <w:rPr>
              <w:rFonts w:cs="Monlam Uni OuChan2" w:hint="cs"/>
              <w:cs/>
            </w:rPr>
          </w:rPrChange>
        </w:rPr>
        <w:t>འདུན་པའི་མཚན་ཉིད་ཀྱི་བསམ་པས་གནས་པའོ།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53" w:author="thoesam" w:date="2016-10-07T09:30:00Z">
            <w:rPr>
              <w:rFonts w:cs="Monlam Uni OuChan2" w:hint="cs"/>
              <w:cs/>
            </w:rPr>
          </w:rPrChange>
        </w:rPr>
        <w:t>།མི་གནས་པའི་ཚུལ་གྱིས་ཞེས་བྱ་བ་མི་གནས་པ་དང</w:t>
      </w:r>
      <w:ins w:id="165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65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65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58" w:author="thoesam" w:date="2016-10-07T09:30:00Z">
            <w:rPr>
              <w:rFonts w:cs="Monlam Uni OuChan2" w:hint="cs"/>
              <w:cs/>
            </w:rPr>
          </w:rPrChange>
        </w:rPr>
        <w:t>གནས་པར་བྱེད་པ་དང་གནས་པའི་གཞི་མི་དམིགས་པས་སོ།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60" w:author="thoesam" w:date="2016-10-07T09:30:00Z">
            <w:rPr>
              <w:rFonts w:cs="Monlam Uni OuChan2" w:hint="cs"/>
              <w:cs/>
            </w:rPr>
          </w:rPrChange>
        </w:rPr>
        <w:t>།སྦྱོར་བ་དང་ལྡན་པ་ནི་ཟླ་བ་ཡར་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61" w:author="thoesam" w:date="2016-10-07T09:30:00Z">
            <w:rPr>
              <w:rFonts w:cs="Monlam Uni OuChan2" w:hint="cs"/>
              <w:cs/>
            </w:rPr>
          </w:rPrChange>
        </w:rPr>
        <w:t>་ངོ་ཚེས་པ་དང་འདྲ་སྟེ།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63" w:author="thoesam" w:date="2016-10-07T09:30:00Z">
            <w:rPr>
              <w:rFonts w:cs="Monlam Uni OuChan2" w:hint="cs"/>
              <w:cs/>
            </w:rPr>
          </w:rPrChange>
        </w:rPr>
        <w:t>དགེ་བའི་ཆོས་འཕེལ་བར་འགྱུར་བའི་ཕྱིར་རོ།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65" w:author="thoesam" w:date="2016-10-07T09:30:00Z">
            <w:rPr>
              <w:rFonts w:cs="Monlam Uni OuChan2" w:hint="cs"/>
              <w:cs/>
            </w:rPr>
          </w:rPrChange>
        </w:rPr>
        <w:t>།དེ་ཡང་དེ་ལྟར་ཞེས་བྱ་བ་ལ་སོགས་པ་གསུངས་ཏེ།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67" w:author="thoesam" w:date="2016-10-07T09:30:00Z">
            <w:rPr>
              <w:rFonts w:cs="Monlam Uni OuChan2" w:hint="cs"/>
              <w:cs/>
            </w:rPr>
          </w:rPrChange>
        </w:rPr>
        <w:t>དེ་ལྟར་ཞེས་བྱ་བ་ནི་བཤད་པའི་རིམ་པས་སོ།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69" w:author="thoesam" w:date="2016-10-07T09:30:00Z">
            <w:rPr>
              <w:rFonts w:cs="Monlam Uni OuChan2" w:hint="cs"/>
              <w:cs/>
            </w:rPr>
          </w:rPrChange>
        </w:rPr>
        <w:t>།གནས་པ་ཞེས་བྱ་བ་ནི་བསམས་ལ་གནས་ནས་སོ།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71" w:author="thoesam" w:date="2016-10-07T09:30:00Z">
            <w:rPr>
              <w:rFonts w:cs="Monlam Uni OuChan2" w:hint="cs"/>
              <w:cs/>
            </w:rPr>
          </w:rPrChange>
        </w:rPr>
        <w:t>།ཡར་གྱི་ངོ་ནི་དྲན་པ་ཉེ་བར་གཞག་པ་ལ་སོགས་པ་ནས་བཏང་སྙོམས་ཆེན་པོའི་བར་དུ་དཀར་པོའི་ཆོས་ཐམས་ཅད་ཀྱི་ཚ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73" w:author="thoesam" w:date="2016-10-07T09:30:00Z">
            <w:rPr>
              <w:rFonts w:cs="Monlam Uni OuChan2" w:hint="cs"/>
              <w:cs/>
            </w:rPr>
          </w:rPrChange>
        </w:rPr>
        <w:t>།སྦྱོར་བ་ནི་གོམས་པའོ།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75" w:author="thoesam" w:date="2016-10-07T09:30:00Z">
            <w:rPr>
              <w:rFonts w:cs="Monlam Uni OuChan2" w:hint="cs"/>
              <w:cs/>
            </w:rPr>
          </w:rPrChange>
        </w:rPr>
        <w:t>།དེ་ཡང་སྐྱེ་བ་དང་འཕེལ་བ་སྟེ།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77" w:author="thoesam" w:date="2016-10-07T09:30:00Z">
            <w:rPr>
              <w:rFonts w:cs="Monlam Uni OuChan2" w:hint="cs"/>
              <w:cs/>
            </w:rPr>
          </w:rPrChange>
        </w:rPr>
        <w:t>ཡར་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78" w:author="thoesam" w:date="2016-10-07T09:30:00Z">
            <w:rPr>
              <w:rFonts w:cs="Monlam Uni OuChan2" w:hint="cs"/>
              <w:cs/>
            </w:rPr>
          </w:rPrChange>
        </w:rPr>
        <w:t>ངོའི་ཟླ་བ་ཚེས་པ་བཞིན་ནོ།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80" w:author="thoesam" w:date="2016-10-07T09:30:00Z">
            <w:rPr>
              <w:rFonts w:cs="Monlam Uni OuChan2" w:hint="cs"/>
              <w:cs/>
            </w:rPr>
          </w:rPrChange>
        </w:rPr>
        <w:t>།ཁྱད་པར་རྟོགས་པར་བྱ་བའི་ཕྱིར་བསམ་པ་ནི་ལྷག་པའི་བསམ་པའོ།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82" w:author="thoesam" w:date="2016-10-07T09:30:00Z">
            <w:rPr>
              <w:rFonts w:cs="Monlam Uni OuChan2" w:hint="cs"/>
              <w:cs/>
            </w:rPr>
          </w:rPrChange>
        </w:rPr>
        <w:t>།དེ་དང་ལྡན་པ་ནི་མེ་དང་འདྲ་བ་སྟེ།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84" w:author="thoesam" w:date="2016-10-07T09:30:00Z">
            <w:rPr>
              <w:rFonts w:cs="Monlam Uni OuChan2" w:hint="cs"/>
              <w:cs/>
            </w:rPr>
          </w:rPrChange>
        </w:rPr>
        <w:t>དེ་ནས་དེ་ཤིང་གི་བྱེ་བྲག་གིས་མེ་བཞིན་དུ་ཁྱད་པར་དུ་འགྲོ་བའི་ཕྱིར་རོ།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86" w:author="thoesam" w:date="2016-10-07T09:30:00Z">
            <w:rPr>
              <w:rFonts w:cs="Monlam Uni OuChan2" w:hint="cs"/>
              <w:cs/>
            </w:rPr>
          </w:rPrChange>
        </w:rPr>
        <w:t>།དེ་ཡང་ཐམས་ཅད་མཁྱེན་པ་ཉིད་ཅེས་བྱ་བ་ལ་སོགས་པ་གསུངས་ཏེ།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88" w:author="thoesam" w:date="2016-10-07T09:30:00Z">
            <w:rPr>
              <w:rFonts w:cs="Monlam Uni OuChan2" w:hint="cs"/>
              <w:cs/>
            </w:rPr>
          </w:rPrChange>
        </w:rPr>
        <w:t>འདིར་ཡང་ཆོས་ཁྱད་པར་ཅན་འདོད་པས་ལྷག་པའི་བསམ་པ་མཚོན་པ་ཡིན་ནོ།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90" w:author="thoesam" w:date="2016-10-07T09:30:00Z">
            <w:rPr>
              <w:rFonts w:cs="Monlam Uni OuChan2" w:hint="cs"/>
              <w:cs/>
            </w:rPr>
          </w:rPrChange>
        </w:rPr>
        <w:t>།དེའི་འོག་ཏུ་ཕ་རོལ་ཏུ་ཕྱིན་པ་དྲུག་དང་ལྡན་པའི་སེམས་བསྐྱེད་པ་དྲུག་ཏུ་བརྗོད་པར་བྱ་སྟེ།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92" w:author="thoesam" w:date="2016-10-07T09:30:00Z">
            <w:rPr>
              <w:rFonts w:cs="Monlam Uni OuChan2" w:hint="cs"/>
              <w:cs/>
            </w:rPr>
          </w:rPrChange>
        </w:rPr>
        <w:t>དེས་ན་དེ་དག་གི་མཚན་ཉིད་རྣམ་པ་ལྔར་བརྗོད་དེ།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94" w:author="thoesam" w:date="2016-10-07T09:30:00Z">
            <w:rPr>
              <w:rFonts w:cs="Monlam Uni OuChan2" w:hint="cs"/>
              <w:cs/>
            </w:rPr>
          </w:rPrChange>
        </w:rPr>
        <w:t>རིགས་ཉིད་དང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སྨོན་ལམ་ཉིད་དང༌། བསམ་པ་ཉིད་དང༌། དངོས་པོ་ཉིད་དང༌།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96" w:author="thoesam" w:date="2016-10-07T09:30:00Z">
            <w:rPr>
              <w:rFonts w:cs="Monlam Uni OuChan2" w:hint="cs"/>
              <w:cs/>
            </w:rPr>
          </w:rPrChange>
        </w:rPr>
        <w:t>རང་གི་ངོ་བོ་ཉིད་དོ།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698" w:author="thoesam" w:date="2016-10-07T09:30:00Z">
            <w:rPr>
              <w:rFonts w:cs="Monlam Uni OuChan2" w:hint="cs"/>
              <w:cs/>
            </w:rPr>
          </w:rPrChange>
        </w:rPr>
        <w:t>།དེ་ལ་རིགས་ནི་ཆོས་ཉིད་དེ།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6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00" w:author="thoesam" w:date="2016-10-07T09:30:00Z">
            <w:rPr>
              <w:rFonts w:cs="Monlam Uni OuChan2" w:hint="cs"/>
              <w:cs/>
            </w:rPr>
          </w:rPrChange>
        </w:rPr>
        <w:t>བྱང་ཆུབ་སེམས་དཔའ་གང་ཆོས་ཉིད་གང་ལ་གནས་ནས་བྱང་ཆུབ་ཀྱི་སེམས་ལ་གནས་ཏེ།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02" w:author="thoesam" w:date="2016-10-07T09:30:00Z">
            <w:rPr>
              <w:rFonts w:cs="Monlam Uni OuChan2" w:hint="cs"/>
              <w:cs/>
            </w:rPr>
          </w:rPrChange>
        </w:rPr>
        <w:t>སྙིང་རྗེ་སྔོན་དུ་འགྲོ་བའི་སེམས་ཀྱིས་དངོས་པོ་ཐམས་ཅད་ཡོངས་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703" w:author="thoesam" w:date="2016-10-07T09:30:00Z">
            <w:rPr>
              <w:rFonts w:cs="Monlam Uni OuChan2" w:hint="cs"/>
              <w:cs/>
            </w:rPr>
          </w:rPrChange>
        </w:rPr>
        <w:t>སུ་གཏོང་བའོ།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05" w:author="thoesam" w:date="2016-10-07T09:30:00Z">
            <w:rPr>
              <w:rFonts w:cs="Monlam Uni OuChan2" w:hint="cs"/>
              <w:cs/>
            </w:rPr>
          </w:rPrChange>
        </w:rPr>
        <w:t>།དེ་བཞིན་དུ་སྡོམ་པ་ཡང་དག་པར་བླངས་པ་ཐམས་ཅད་བསྲུང་བ་དང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དེ་བཞིན་དུ་གནོད་པར་བྱེད་པ་ཐམས་ཅད་ལ་ཇི་མི་སྙམ་པ་དང༌། སྡུག་བསྔལ་དང་དུ་ལེན་པ་དང༌།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06" w:author="thoesam" w:date="2016-10-07T09:30:00Z">
            <w:rPr>
              <w:rFonts w:cs="Monlam Uni OuChan2" w:hint="cs"/>
              <w:cs/>
            </w:rPr>
          </w:rPrChange>
        </w:rPr>
        <w:t>ཆོས་ལ་ངེས་པར་སེམས་པའི་བཟོད་པའོ།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08" w:author="thoesam" w:date="2016-10-07T09:30:00Z">
            <w:rPr>
              <w:rFonts w:cs="Monlam Uni OuChan2" w:hint="cs"/>
              <w:cs/>
            </w:rPr>
          </w:rPrChange>
        </w:rPr>
        <w:t>།དེ་བཞིན་དུ་ལུས་དང་ངག་དང་ཡིད་ཀྱི་ལས་ཀྱི་དགེ་བའི་ཆོས་ཐམས་ཅད་ལ་སྒྲུབ་པར་སྤྲོ་བ་སྟེ།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10" w:author="thoesam" w:date="2016-10-07T09:30:00Z">
            <w:rPr>
              <w:rFonts w:cs="Monlam Uni OuChan2" w:hint="cs"/>
              <w:cs/>
            </w:rPr>
          </w:rPrChange>
        </w:rPr>
        <w:t>གོ་རིམས་ཇི་ལྟ་བ་བཞིན་དུ་སྦྱིན་པ་དང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ཚུལ་ཁྲིམས་དང༌། བཟོད་པ་དང༌། བརྩོན་འགྲུས་ཀྱི་ཕ་རོལ་ཏུ་ཕྱིན་པའོ། །དེ་བཞིན་དུ་ལུས་དང༌། ངག་དང་ཡིད་ཀྱི་ལས་རྣམ་པ་ཐམས་ཅད་དུ་ཟིལ་གྱིས་མནན་ཏེ། སེམས་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11" w:author="thoesam" w:date="2016-10-07T09:30:00Z">
            <w:rPr>
              <w:rFonts w:cs="Monlam Uni OuChan2" w:hint="cs"/>
              <w:cs/>
            </w:rPr>
          </w:rPrChange>
        </w:rPr>
        <w:t>རྣམ་པ་ཐམས་ཅད་དུ་གནས་པ་དང</w:t>
      </w:r>
      <w:ins w:id="171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71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71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16" w:author="thoesam" w:date="2016-10-07T09:30:00Z">
            <w:rPr>
              <w:rFonts w:cs="Monlam Uni OuChan2" w:hint="cs"/>
              <w:cs/>
            </w:rPr>
          </w:rPrChange>
        </w:rPr>
        <w:t>རྣམ་པ་ཐམས་ཅད་དུ་ཆོས་རབ་ཏུ་རྣམ་པར་འབྱེད་པ་གང་ཡིན་པ་དེ་དག་ནི་གོ་རིམས་བཞིན་དུ་བསམ་གཏན་དང་ཤེས་རབ་ཀྱི་ཕ་རོལ་ཏུ་ཕྱ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18" w:author="thoesam" w:date="2016-10-07T09:30:00Z">
            <w:rPr>
              <w:rFonts w:cs="Monlam Uni OuChan2" w:hint="cs"/>
              <w:cs/>
            </w:rPr>
          </w:rPrChange>
        </w:rPr>
        <w:t>།སྦྱིན་པ་དང་ལྡན་པ་ནི་གཏེར་ཆེན་པོ་བཞིན་ཏེ།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20" w:author="thoesam" w:date="2016-10-07T09:30:00Z">
            <w:rPr>
              <w:rFonts w:cs="Monlam Uni OuChan2" w:hint="cs"/>
              <w:cs/>
            </w:rPr>
          </w:rPrChange>
        </w:rPr>
        <w:t>ཟང་ཟིང་གི་ལོངས་སྤྱོད་ཀྱིས་སེམས་ཅན་དཔག་ཏུ་མེད་པ་ཚིམ་པར་བྱེད་པ་དང</w:t>
      </w:r>
      <w:ins w:id="172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72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723" w:author="thoesam" w:date="2016-10-07T09:30:00Z">
            <w:rPr>
              <w:rFonts w:cs="Monlam Uni OuChan2" w:hint="cs"/>
              <w:cs/>
            </w:rPr>
          </w:rPrChange>
        </w:rPr>
        <w:t>་།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25" w:author="thoesam" w:date="2016-10-07T09:30:00Z">
            <w:rPr>
              <w:rFonts w:cs="Monlam Uni OuChan2" w:hint="cs"/>
              <w:cs/>
            </w:rPr>
          </w:rPrChange>
        </w:rPr>
        <w:t>མི་ཟད་པའི་ཕྱིར་རོ།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27" w:author="thoesam" w:date="2016-10-07T09:30:00Z">
            <w:rPr>
              <w:rFonts w:cs="Monlam Uni OuChan2" w:hint="cs"/>
              <w:cs/>
            </w:rPr>
          </w:rPrChange>
        </w:rPr>
        <w:t>།དེ་ཡང་སེར་སྣ་ཅན་ཞེས་བྱ་བ་ལ་སོགས་པ་གསུངས་སོ།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29" w:author="thoesam" w:date="2016-10-07T09:30:00Z">
            <w:rPr>
              <w:rFonts w:cs="Monlam Uni OuChan2" w:hint="cs"/>
              <w:cs/>
            </w:rPr>
          </w:rPrChange>
        </w:rPr>
        <w:t>།ཚུལ་ཁྲིམས་ཀྱི་ཕ་རོལ་ཏུ་ཕྱིན་པ་དང་ལྡན་པ་ནི་རིན་པོ་ཆེའི་འབྱུང་ཁུངས་ལྟ་བུ་སྟེ།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31" w:author="thoesam" w:date="2016-10-07T09:30:00Z">
            <w:rPr>
              <w:rFonts w:cs="Monlam Uni OuChan2" w:hint="cs"/>
              <w:cs/>
            </w:rPr>
          </w:rPrChange>
        </w:rPr>
        <w:t>དེ་ལས་ཡོན་ཏན་རིན་པོ་ཆེ་ཐམས་ཅད་འབྱུང་བའི་ཕྱིར་རོ།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33" w:author="thoesam" w:date="2016-10-07T09:30:00Z">
            <w:rPr>
              <w:rFonts w:cs="Monlam Uni OuChan2" w:hint="cs"/>
              <w:cs/>
            </w:rPr>
          </w:rPrChange>
        </w:rPr>
        <w:t>།དེ་ཡང་ཚུལ་ཁྲིམས་འཆལ་པ་ཞེས་བྱ་བ་ལ་སོགས་པ་གསུངས་སོ།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35" w:author="thoesam" w:date="2016-10-07T09:30:00Z">
            <w:rPr>
              <w:rFonts w:cs="Monlam Uni OuChan2" w:hint="cs"/>
              <w:cs/>
            </w:rPr>
          </w:rPrChange>
        </w:rPr>
        <w:t>།རིན་པོ་ཆེའི་འབྱུང་ཁུངས་ནི་རིན་པོ་ཆེ་འབྱུང་བའི་རི་ལ་སོགས་པའོ།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37" w:author="thoesam" w:date="2016-10-07T09:30:00Z">
            <w:rPr>
              <w:rFonts w:cs="Monlam Uni OuChan2" w:hint="cs"/>
              <w:cs/>
            </w:rPr>
          </w:rPrChange>
        </w:rPr>
        <w:t>།བཟོད་པའི་ཕ་རོལ་ཏུ་ཕྱིན་པ་དང་ལྡན་པ་ནི་རྒྱ་མཚོ་དང་འདྲ་སྟེ།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39" w:author="thoesam" w:date="2016-10-07T09:30:00Z">
            <w:rPr>
              <w:rFonts w:cs="Monlam Uni OuChan2" w:hint="cs"/>
              <w:cs/>
            </w:rPr>
          </w:rPrChange>
        </w:rPr>
        <w:t>ཉམ་ང་བ་འབྱུང་བ་ཐམས་ཅད་ཀྱིས་མི་འཁྲུགས་པའི་ཕྱིར་རོ།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41" w:author="thoesam" w:date="2016-10-07T09:30:00Z">
            <w:rPr>
              <w:rFonts w:cs="Monlam Uni OuChan2" w:hint="cs"/>
              <w:cs/>
            </w:rPr>
          </w:rPrChange>
        </w:rPr>
        <w:t>།དེ་ཡང་གནོད་སེམས་ལ་སོགས་པ་ཞེས་བྱ་བ་ལ་སོགས་པ་གསུངས་སོ།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43" w:author="thoesam" w:date="2016-10-07T09:30:00Z">
            <w:rPr>
              <w:rFonts w:cs="Monlam Uni OuChan2" w:hint="cs"/>
              <w:cs/>
            </w:rPr>
          </w:rPrChange>
        </w:rPr>
        <w:t>།བརྩོན་འགྲུས་ཀྱི་ཕ་རོལ་ཏུ་ཕྱིན་པ་དང་ལྡན་པ་ནི་རྡོ་རྗེ་དང་འདྲ་བ་སྟེ་མི་ཤིགས་པ་ཉིད་ཀྱིས་སྲ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45" w:author="thoesam" w:date="2016-10-07T09:30:00Z">
            <w:rPr>
              <w:rFonts w:cs="Monlam Uni OuChan2" w:hint="cs"/>
              <w:cs/>
            </w:rPr>
          </w:rPrChange>
        </w:rPr>
        <w:t>།དེ་ཡང་ལེ་ལོ་ཞེས་བྱ་བ་ལ་སོགས་པ་གསུངས་སོ།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47" w:author="thoesam" w:date="2016-10-07T09:30:00Z">
            <w:rPr>
              <w:rFonts w:cs="Monlam Uni OuChan2" w:hint="cs"/>
              <w:cs/>
            </w:rPr>
          </w:rPrChange>
        </w:rPr>
        <w:t>།བསམ་གཏན་གྱི་ཕ་རོལ་ཏུ་ཕྱིན་པ་དང་ལྡན་པ་ནི་རིའི་རྒྱལ་པོ་དང་འདྲ་སྟེ།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49" w:author="thoesam" w:date="2016-10-07T09:30:00Z">
            <w:rPr>
              <w:rFonts w:cs="Monlam Uni OuChan2" w:hint="cs"/>
              <w:cs/>
            </w:rPr>
          </w:rPrChange>
        </w:rPr>
        <w:t>གཡེང་བས་མི་གཡོ་བའི་ཕྱིར་རོ།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51" w:author="thoesam" w:date="2016-10-07T09:30:00Z">
            <w:rPr>
              <w:rFonts w:cs="Monlam Uni OuChan2" w:hint="cs"/>
              <w:cs/>
            </w:rPr>
          </w:rPrChange>
        </w:rPr>
        <w:t>།དེ་ཡང་རྣམ་པར་གཡེང་བའི་སེམས་ཞེས་བྱ་བ་ལ་སོགས་པས་གསུངས་སོ།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53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།ཤེས་རབ་ཀྱི་ཕ་རོལ་ཏུ་ཕྱིན་པ་དང་ལྡན་པ་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ནི་སྨ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54" w:author="thoesam" w:date="2016-10-07T09:30:00Z">
            <w:rPr>
              <w:rFonts w:cs="Monlam Uni OuChan2" w:hint="cs"/>
              <w:cs/>
            </w:rPr>
          </w:rPrChange>
        </w:rPr>
        <w:t>ན་གྱི་རྒྱལ་པོ་ལྟ་བུ་སྟེ།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56" w:author="thoesam" w:date="2016-10-07T09:30:00Z">
            <w:rPr>
              <w:rFonts w:cs="Monlam Uni OuChan2" w:hint="cs"/>
              <w:cs/>
            </w:rPr>
          </w:rPrChange>
        </w:rPr>
        <w:t>སྒྲིབ་པ་ཐམས་ཅད་ཀྱི་ནད་རབ་ཏུ་ཞི་བར་བྱེད་པའི་ཕྱིར་རོ།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58" w:author="thoesam" w:date="2016-10-07T09:30:00Z">
            <w:rPr>
              <w:rFonts w:cs="Monlam Uni OuChan2" w:hint="cs"/>
              <w:cs/>
            </w:rPr>
          </w:rPrChange>
        </w:rPr>
        <w:t>།དེ་ཡང་ཤེས་རབ་འཆལ་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759" w:author="thoesam" w:date="2016-10-07T09:30:00Z">
            <w:rPr>
              <w:rFonts w:cs="Monlam Uni OuChan2" w:hint="cs"/>
              <w:cs/>
            </w:rPr>
          </w:rPrChange>
        </w:rPr>
        <w:t>པ་ཞེས་བྱ་བ་ལ་སོགས་པས་གསུངས་སོ།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61" w:author="thoesam" w:date="2016-10-07T09:30:00Z">
            <w:rPr>
              <w:rFonts w:cs="Monlam Uni OuChan2" w:hint="cs"/>
              <w:cs/>
            </w:rPr>
          </w:rPrChange>
        </w:rPr>
        <w:t>།ཚད་མེད་པ་བཞི་དང་ལྡན་པ་ནི་མཛའ་བོ་ཆེན་པོ་དང་འདྲ་སྟེ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། གནས་སྐབས་ཐམས་ཅད་དུ་སེམས་ཅན་རྣམས་ཡལ་བར་མི་འདོར་བའི་ཕྱིར་རོ། །ཚད་མེད་པ་བཞི་ནི་སེམས་ཅན་ཚད་མེད་པ་ལ་དམིགས་པའི་བྱམས་པ་དང༌། སྙིང་རྗེ་དང༌། དགའ་བ་དང༌། བཏང་སྙོམས་དག་སྟེ། གོ་རིམས་བཞིན་དུ་དེ་དག་བདེ་བ་སྐྱེད་པ་དང༌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6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64" w:author="thoesam" w:date="2016-10-07T09:30:00Z">
            <w:rPr>
              <w:rFonts w:cs="Monlam Uni OuChan2" w:hint="cs"/>
              <w:cs/>
            </w:rPr>
          </w:rPrChange>
        </w:rPr>
        <w:t>སྡུག་བསྔལ་བསལ་བ་དང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བདེ་བ་ལ་གནས་པ་དང༌།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65" w:author="thoesam" w:date="2016-10-07T09:30:00Z">
            <w:rPr>
              <w:rFonts w:cs="Monlam Uni OuChan2" w:hint="cs"/>
              <w:cs/>
            </w:rPr>
          </w:rPrChange>
        </w:rPr>
        <w:t>ཉོན་མོངས་པའི་གཉེན་པོ་དང་ལྡན་པའི་བསམ་པས་ཏིང་ངེ་འཛིན་བསྐྱེད་པ་སྟེ།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67" w:author="thoesam" w:date="2016-10-07T09:30:00Z">
            <w:rPr>
              <w:rFonts w:cs="Monlam Uni OuChan2" w:hint="cs"/>
              <w:cs/>
            </w:rPr>
          </w:rPrChange>
        </w:rPr>
        <w:t>དེ་ཡང་དགེ་བའི་སེམས་བསྐྱེད་པ་གཅིག་ཙམ་ཡང་ཞེས་བྱ་བ་ནས།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69" w:author="thoesam" w:date="2016-10-07T09:30:00Z">
            <w:rPr>
              <w:rFonts w:cs="Monlam Uni OuChan2" w:hint="cs"/>
              <w:cs/>
            </w:rPr>
          </w:rPrChange>
        </w:rPr>
        <w:t>སངས་རྒྱས་དང་བྱང་ཆུབ་སེམས་དཔའ་རྣམས་དང་མི་འབྲལ་ཞེས་བྱ་བའི་བར་གྱིས་གསུངས་སོ།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71" w:author="thoesam" w:date="2016-10-07T09:30:00Z">
            <w:rPr>
              <w:rFonts w:cs="Monlam Uni OuChan2" w:hint="cs"/>
              <w:cs/>
            </w:rPr>
          </w:rPrChange>
        </w:rPr>
        <w:t>།འདིར་ཡང་སེམས་ཅན་ཐམས་ཅད་ལ་ཞེས་བྱ་བ་ནི་སེམས་ཅན་ཐམས་ཅད་ཀྱི་དོན་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གྱི་ཕྱི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72" w:author="thoesam" w:date="2016-10-07T09:30:00Z">
            <w:rPr>
              <w:rFonts w:cs="Monlam Uni OuChan2" w:hint="cs"/>
              <w:cs/>
            </w:rPr>
          </w:rPrChange>
        </w:rPr>
        <w:t>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74" w:author="thoesam" w:date="2016-10-07T09:30:00Z">
            <w:rPr>
              <w:rFonts w:cs="Monlam Uni OuChan2" w:hint="cs"/>
              <w:cs/>
            </w:rPr>
          </w:rPrChange>
        </w:rPr>
        <w:t>།དེ་ནི་གོང་དང་འོག་ཏུ་ཡང་སྦྱར་བར་བྱའོ།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76" w:author="thoesam" w:date="2016-10-07T09:30:00Z">
            <w:rPr>
              <w:rFonts w:cs="Monlam Uni OuChan2" w:hint="cs"/>
              <w:cs/>
            </w:rPr>
          </w:rPrChange>
        </w:rPr>
        <w:t>།སེམས་ཅན་ཐམས་ཅད་ཀྱི་དོན་གྱི་ཕྱིར་ཞེས་བྱ་བ་འདི་ནི་བཟོད་པར་འདོད་པ་ཞེས་བྱ་བ་འདིར་ཡང་སྦྱར་ཏེ།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78" w:author="thoesam" w:date="2016-10-07T09:30:00Z">
            <w:rPr>
              <w:rFonts w:cs="Monlam Uni OuChan2" w:hint="cs"/>
              <w:cs/>
            </w:rPr>
          </w:rPrChange>
        </w:rPr>
        <w:t>སེམས་ཅན་ལ་ལྟོས་པ་ཞེས་བྱ་བ་ནི་སེམས་ཅན་ལ་རྗེས་སུ་བརྩེ་བའི་ཕྱིར་རོ།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80" w:author="thoesam" w:date="2016-10-07T09:30:00Z">
            <w:rPr>
              <w:rFonts w:cs="Monlam Uni OuChan2" w:hint="cs"/>
              <w:cs/>
            </w:rPr>
          </w:rPrChange>
        </w:rPr>
        <w:t>།འདི་ནི་ཕྱི་མར་ཡང་སྦྱར་བར་བྱའོ།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82" w:author="thoesam" w:date="2016-10-07T09:30:00Z">
            <w:rPr>
              <w:rFonts w:cs="Monlam Uni OuChan2" w:hint="cs"/>
              <w:cs/>
            </w:rPr>
          </w:rPrChange>
        </w:rPr>
        <w:t>།དེ་ལ་འདིར་ཚིག་གསུམ་གྱིས་ནི་ཚད་མེད་པ་རྣམས་བསྟན་ལ།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84" w:author="thoesam" w:date="2016-10-07T09:30:00Z">
            <w:rPr>
              <w:rFonts w:cs="Monlam Uni OuChan2" w:hint="cs"/>
              <w:cs/>
            </w:rPr>
          </w:rPrChange>
        </w:rPr>
        <w:t>ལྷག་མ་རྣམས་ཀྱིས་ནི་དེའི་འབྲས་བུའོ།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86" w:author="thoesam" w:date="2016-10-07T09:30:00Z">
            <w:rPr>
              <w:rFonts w:cs="Monlam Uni OuChan2" w:hint="cs"/>
              <w:cs/>
            </w:rPr>
          </w:rPrChange>
        </w:rPr>
        <w:t>།མངོན་པར་ཤེས་པ་དང་ལྡན་པ་ནི་ཡིད་བཞིན་གྱི་ནོར་བུ་དང་འདྲ་སྟེ།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88" w:author="thoesam" w:date="2016-10-07T09:30:00Z">
            <w:rPr>
              <w:rFonts w:cs="Monlam Uni OuChan2" w:hint="cs"/>
              <w:cs/>
            </w:rPr>
          </w:rPrChange>
        </w:rPr>
        <w:t>ཇི་ལྟར་མོས་པ་བཞིན་དེའི་འབྲས་བུ་འབྱོར་པའི་ཕྱིར་རོ།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90" w:author="thoesam" w:date="2016-10-07T09:30:00Z">
            <w:rPr>
              <w:rFonts w:cs="Monlam Uni OuChan2" w:hint="cs"/>
              <w:cs/>
            </w:rPr>
          </w:rPrChange>
        </w:rPr>
        <w:t>།དེ་ཡང་སངས་རྒྱས་དང་བྱང་ཆུབ་སེམས་དཔའ་རྣམས་དང་མི་འབྲལ་བར་འདོད་པ་ཞེས་བྱ་བ་ནས།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92" w:author="thoesam" w:date="2016-10-07T09:30:00Z">
            <w:rPr>
              <w:rFonts w:cs="Monlam Uni OuChan2" w:hint="cs"/>
              <w:cs/>
            </w:rPr>
          </w:rPrChange>
        </w:rPr>
        <w:t>གཞན་ཡང་ཞེས་བྱ་བ་ལ་སོགས་པའི་ཚིག་གསུམ་གྱིས་གསུངས་སོ།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94" w:author="thoesam" w:date="2016-10-07T09:30:00Z">
            <w:rPr>
              <w:rFonts w:cs="Monlam Uni OuChan2" w:hint="cs"/>
              <w:cs/>
            </w:rPr>
          </w:rPrChange>
        </w:rPr>
        <w:t>།འདིར་གནས་པར་འདོད་པ་ཞེས་བྱ་བ་ནི་ཚེ་རིང་བར་གནས་པར་འདོད་པའོ།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96" w:author="thoesam" w:date="2016-10-07T09:30:00Z">
            <w:rPr>
              <w:rFonts w:cs="Monlam Uni OuChan2" w:hint="cs"/>
              <w:cs/>
            </w:rPr>
          </w:rPrChange>
        </w:rPr>
        <w:t>།གང་དང་གང་གིས་ཞེས་བྱ་བ་ནི་མངོན་པར་ཤེས་པ་རྣམས་ཀྱིས་སོ།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798" w:author="thoesam" w:date="2016-10-07T09:30:00Z">
            <w:rPr>
              <w:rFonts w:cs="Monlam Uni OuChan2" w:hint="cs"/>
              <w:cs/>
            </w:rPr>
          </w:rPrChange>
        </w:rPr>
        <w:t>།བསྡུ་བའི་དངོས་པོ་དང་ལྡན་པ་ནི་ཉི་མ་དང་འདྲ་སྟེ།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7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00" w:author="thoesam" w:date="2016-10-07T09:30:00Z">
            <w:rPr>
              <w:rFonts w:cs="Monlam Uni OuChan2" w:hint="cs"/>
              <w:cs/>
            </w:rPr>
          </w:rPrChange>
        </w:rPr>
        <w:t>གདུལ་བྱའི་ལོ་ཐོག་ཡོངས་སུ་སྨིན་པར་བྱེད་པའི་ཕྱིར་རོ།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02" w:author="thoesam" w:date="2016-10-07T09:30:00Z">
            <w:rPr>
              <w:rFonts w:cs="Monlam Uni OuChan2" w:hint="cs"/>
              <w:cs/>
            </w:rPr>
          </w:rPrChange>
        </w:rPr>
        <w:t>།དེ་ཡང་བསྡུ་བའི་དངོས་པོ་གོ་རིམས་བཞིན་དུ་བསྟན་པའི་ཕྱིར་གཞན་ཡང་ཞེས་བྱ་བ་ལ་སོགས་པའི་ཚིག་བཞ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04" w:author="thoesam" w:date="2016-10-07T09:30:00Z">
            <w:rPr>
              <w:rFonts w:cs="Monlam Uni OuChan2" w:hint="cs"/>
              <w:cs/>
            </w:rPr>
          </w:rPrChange>
        </w:rPr>
        <w:t>།སེམས་ཅན་རྣམས་བསྡུ་བ་ནི་སེམས་ཅན་རྣམས་ཡང་དག་པར་སྡུད་པས་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805" w:author="thoesam" w:date="2016-10-07T09:30:00Z">
            <w:rPr>
              <w:rFonts w:cs="Monlam Uni OuChan2" w:hint="cs"/>
              <w:cs/>
            </w:rPr>
          </w:rPrChange>
        </w:rPr>
        <w:t>ན་བསྡུ་བའོ།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07" w:author="thoesam" w:date="2016-10-07T09:30:00Z">
            <w:rPr>
              <w:rFonts w:cs="Monlam Uni OuChan2" w:hint="cs"/>
              <w:cs/>
            </w:rPr>
          </w:rPrChange>
        </w:rPr>
        <w:t>།དེའི་དངོས་པོ་ནི་ཐབས་ཏེ།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09" w:author="thoesam" w:date="2016-10-07T09:30:00Z">
            <w:rPr>
              <w:rFonts w:cs="Monlam Uni OuChan2" w:hint="cs"/>
              <w:cs/>
            </w:rPr>
          </w:rPrChange>
        </w:rPr>
        <w:t>སྦྱིན་པ་དང</w:t>
      </w:r>
      <w:ins w:id="181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81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81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14" w:author="thoesam" w:date="2016-10-07T09:30:00Z">
            <w:rPr>
              <w:rFonts w:cs="Monlam Uni OuChan2" w:hint="cs"/>
              <w:cs/>
            </w:rPr>
          </w:rPrChange>
        </w:rPr>
        <w:t>སྙན་པར་སྨྲ་བ་དང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དོན་སྤྱོད་པ་དང༌། དོན་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15" w:author="thoesam" w:date="2016-10-07T09:30:00Z">
            <w:rPr>
              <w:rFonts w:cs="Monlam Uni OuChan2" w:hint="cs"/>
              <w:cs/>
            </w:rPr>
          </w:rPrChange>
        </w:rPr>
        <w:t>མཐུན་པ་དག་གོ།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17" w:author="thoesam" w:date="2016-10-07T09:30:00Z">
            <w:rPr>
              <w:rFonts w:cs="Monlam Uni OuChan2" w:hint="cs"/>
              <w:cs/>
            </w:rPr>
          </w:rPrChange>
        </w:rPr>
        <w:t>།དེ་ལ་གཙོ་བོ་ནི་སྙན་པར་སྨྲ་བ་སྟེ།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19" w:author="thoesam" w:date="2016-10-07T09:30:00Z">
            <w:rPr>
              <w:rFonts w:cs="Monlam Uni OuChan2" w:hint="cs"/>
              <w:cs/>
            </w:rPr>
          </w:rPrChange>
        </w:rPr>
        <w:t>ཕ་རོལ་ཏུ་ཕྱིན་པ་དྲུག་སྟོན་པའོ།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21" w:author="thoesam" w:date="2016-10-07T09:30:00Z">
            <w:rPr>
              <w:rFonts w:cs="Monlam Uni OuChan2" w:hint="cs"/>
              <w:cs/>
            </w:rPr>
          </w:rPrChange>
        </w:rPr>
        <w:t>།མི་ཟད་པར་བྱེད་པར་འདོད་པས་ཞེས་བྱ་བས་ནི་སེམས་ཅན་གྱི་དོན་སྤྱོད་པས་སོ།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23" w:author="thoesam" w:date="2016-10-07T09:30:00Z">
            <w:rPr>
              <w:rFonts w:cs="Monlam Uni OuChan2" w:hint="cs"/>
              <w:cs/>
            </w:rPr>
          </w:rPrChange>
        </w:rPr>
        <w:t>།སྟོན་པས་ཞེས་བྱ་བ་ནི་དོན་མཐུན་པའོ།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25" w:author="thoesam" w:date="2016-10-07T09:30:00Z">
            <w:rPr>
              <w:rFonts w:cs="Monlam Uni OuChan2" w:hint="cs"/>
              <w:cs/>
            </w:rPr>
          </w:rPrChange>
        </w:rPr>
        <w:t>།སོ་སོ་ཡང་དག་པར་རིག་པ་དང་ལྡན་པ་ནི་དྲི་ཟའི་དབྱངས་སྙན་པ་ལྟ་བུ་སྟེ།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27" w:author="thoesam" w:date="2016-10-07T09:30:00Z">
            <w:rPr>
              <w:rFonts w:cs="Monlam Uni OuChan2" w:hint="cs"/>
              <w:cs/>
            </w:rPr>
          </w:rPrChange>
        </w:rPr>
        <w:t>གདུལ་བྱ་འདུན་པར་བྱེད་པའི་ཆོས་སྟོན་པ་ཡིན་པའི་ཕྱིར་རོ།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29" w:author="thoesam" w:date="2016-10-07T09:30:00Z">
            <w:rPr>
              <w:rFonts w:cs="Monlam Uni OuChan2" w:hint="cs"/>
              <w:cs/>
            </w:rPr>
          </w:rPrChange>
        </w:rPr>
        <w:t>།དེ་ཡང་གཞན་ཡང་ཞེས་བྱ་བ་ལ་སོགས་པའི་ཚིག་གསུམ་གྱིས་གསུངས་ཏེ།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31" w:author="thoesam" w:date="2016-10-07T09:30:00Z">
            <w:rPr>
              <w:rFonts w:cs="Monlam Uni OuChan2" w:hint="cs"/>
              <w:cs/>
            </w:rPr>
          </w:rPrChange>
        </w:rPr>
        <w:t>འདི་ལྟར་ཏིང་ངེ་འཛིན་གྱི་སྟོབས་ཀྱིས་མངོན་སུམ་དུ་ཐོགས་པ་མེད་པར་ཤེས་པ་ནི་ཡང་དག་པར་རིག་པའོ།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33" w:author="thoesam" w:date="2016-10-07T09:30:00Z">
            <w:rPr>
              <w:rFonts w:cs="Monlam Uni OuChan2" w:hint="cs"/>
              <w:cs/>
            </w:rPr>
          </w:rPrChange>
        </w:rPr>
        <w:t>།མ་ལུས་པར་ཡང་དག་པར་རིག་པ་ནི་སོ་སོ་ཡང་དག་པར་རིག་པའོ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། །དེ་ཡང་དམིགས་པའི་དབྱེ་བས་རྣམ་པ་བཞི་སྟེ། ཆོས་སོ་སོ་ཡང་དག་པར་རིག་པ་དང༌། དོན་སོ་སོ་ཡང་དག་པར་རིག་པ་དང༌། ངེས་པའི་ཚིག་སོ་སོ་ཡང་དག་པར་རིག་པ་དང༌།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34" w:author="thoesam" w:date="2016-10-07T09:30:00Z">
            <w:rPr>
              <w:rFonts w:cs="Monlam Uni OuChan2" w:hint="cs"/>
              <w:cs/>
            </w:rPr>
          </w:rPrChange>
        </w:rPr>
        <w:t>སྤོབས་པ་སོ་སོ་ཡང་དག་པར་རིག་པའོ།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36" w:author="thoesam" w:date="2016-10-07T09:30:00Z">
            <w:rPr>
              <w:rFonts w:cs="Monlam Uni OuChan2" w:hint="cs"/>
              <w:cs/>
            </w:rPr>
          </w:rPrChange>
        </w:rPr>
        <w:t>།དེ་ལ་ཆོས་ནི་ཆོས་ཐམས་ཅད་ཀྱི་རྣམ་གྲངས་སོ།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38" w:author="thoesam" w:date="2016-10-07T09:30:00Z">
            <w:rPr>
              <w:rFonts w:cs="Monlam Uni OuChan2" w:hint="cs"/>
              <w:cs/>
            </w:rPr>
          </w:rPrChange>
        </w:rPr>
        <w:t>།དོན་ནི་དེ་དག་གི་མཚན་ཉིད་དོ།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40" w:author="thoesam" w:date="2016-10-07T09:30:00Z">
            <w:rPr>
              <w:rFonts w:cs="Monlam Uni OuChan2" w:hint="cs"/>
              <w:cs/>
            </w:rPr>
          </w:rPrChange>
        </w:rPr>
        <w:t>།ངེས་པའི་ཚིག་ནི་དེ་དག་གི་ངེས་པའི་ཚིག་གོ།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42" w:author="thoesam" w:date="2016-10-07T09:30:00Z">
            <w:rPr>
              <w:rFonts w:cs="Monlam Uni OuChan2" w:hint="cs"/>
              <w:cs/>
            </w:rPr>
          </w:rPrChange>
        </w:rPr>
        <w:t>།སྤོབས་པ་ནི་དེ་དག་གི་རྣམ་པར་དབྱེ་བའོ།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44" w:author="thoesam" w:date="2016-10-07T09:30:00Z">
            <w:rPr>
              <w:rFonts w:cs="Monlam Uni OuChan2" w:hint="cs"/>
              <w:cs/>
            </w:rPr>
          </w:rPrChange>
        </w:rPr>
        <w:t>།ཆོས་འདི་ཐམས་ཅད་ནི་གཉིས་ཏེ།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46" w:author="thoesam" w:date="2016-10-07T09:30:00Z">
            <w:rPr>
              <w:rFonts w:cs="Monlam Uni OuChan2" w:hint="cs"/>
              <w:cs/>
            </w:rPr>
          </w:rPrChange>
        </w:rPr>
        <w:t>ཆོས་དང་ཆོས་ཉིད་ཀྱིས་བསྡུས་པའི་ཕྱིར་རོ།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48" w:author="thoesam" w:date="2016-10-07T09:30:00Z">
            <w:rPr>
              <w:rFonts w:cs="Monlam Uni OuChan2" w:hint="cs"/>
              <w:cs/>
            </w:rPr>
          </w:rPrChange>
        </w:rPr>
        <w:t>།དེ་ལ་ཆོས་ཉིད་ནི་སྟོང་པ་ཉིད་དེའི་དབང་དུ་བྱས་ནས།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50" w:author="thoesam" w:date="2016-10-07T09:30:00Z">
            <w:rPr>
              <w:rFonts w:cs="Monlam Uni OuChan2" w:hint="cs"/>
              <w:cs/>
            </w:rPr>
          </w:rPrChange>
        </w:rPr>
        <w:t>ནང་སྟོང་པ་ཉིད་ལ་སོགས་པ་ནས་ཡང་དག་པའི་མཐའ་དང</w:t>
      </w:r>
      <w:ins w:id="185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85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85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55" w:author="thoesam" w:date="2016-10-07T09:30:00Z">
            <w:rPr>
              <w:rFonts w:cs="Monlam Uni OuChan2" w:hint="cs"/>
              <w:cs/>
            </w:rPr>
          </w:rPrChange>
        </w:rPr>
        <w:t>དེ་བཞིན་ཉིད་ཅེས་བྱ་བ་ལ་སོགས་པའི་ཚིག་གིས་གསུངས་སོ།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57" w:author="thoesam" w:date="2016-10-07T09:30:00Z">
            <w:rPr>
              <w:rFonts w:cs="Monlam Uni OuChan2" w:hint="cs"/>
              <w:cs/>
            </w:rPr>
          </w:rPrChange>
        </w:rPr>
        <w:t>།འདིར་ཡང་སློབ་པར་འདོད་པ་ཞེས་བྱ་བ་ནི་ཐོགས་པ་མེད་པའི་ཡེ་ཤེས་འདོད་པས་སོ།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59" w:author="thoesam" w:date="2016-10-07T09:30:00Z">
            <w:rPr>
              <w:rFonts w:cs="Monlam Uni OuChan2" w:hint="cs"/>
              <w:cs/>
            </w:rPr>
          </w:rPrChange>
        </w:rPr>
        <w:t>།འདི་ཉིད་འདིའི་སྤོབས་པ་སོ་སོ་ཡང་དག་པར་རིག་པའོ།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61" w:author="thoesam" w:date="2016-10-07T09:30:00Z">
            <w:rPr>
              <w:rFonts w:cs="Monlam Uni OuChan2" w:hint="cs"/>
              <w:cs/>
            </w:rPr>
          </w:rPrChange>
        </w:rPr>
        <w:t>།དེ་ལྟར་ཞེས་བྱ་བ་ལ་སོགས་པས་ནི་དཔེ་བསྟན་ཏེ།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63" w:author="thoesam" w:date="2016-10-07T09:30:00Z">
            <w:rPr>
              <w:rFonts w:cs="Monlam Uni OuChan2" w:hint="cs"/>
              <w:cs/>
            </w:rPr>
          </w:rPrChange>
        </w:rPr>
        <w:t>ཇི་ལྟར་འདི་ལ་རྣམ་པར་དབྱེ་བས་བསླབ་པར་བྱ་བ་དེ་བཞིན་དུ་ཆོས་དང་དོན་དང་ངེས་པའི་ཚིག་ལ་ཡང་བསླབ་པར་བྱའོ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65" w:author="thoesam" w:date="2016-10-07T09:30:00Z">
            <w:rPr>
              <w:rFonts w:cs="Monlam Uni OuChan2" w:hint="cs"/>
              <w:cs/>
            </w:rPr>
          </w:rPrChange>
        </w:rPr>
        <w:t>།དེ་བཞིན་ཉིད་དང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ཡང་དག་པའི་མཐའ་དང༌། མཚན་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66" w:author="thoesam" w:date="2016-10-07T09:30:00Z">
            <w:rPr>
              <w:rFonts w:cs="Monlam Uni OuChan2" w:hint="cs"/>
              <w:cs/>
            </w:rPr>
          </w:rPrChange>
        </w:rPr>
        <w:t>མ་མེད་པ་ཞེས་བྱ་བ་ལ་སོགས་པ་ནི་འདིར་ཆོས་སོ་སོ་ཡང་དག་པར་རིག་པའོ།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68" w:author="thoesam" w:date="2016-10-07T09:30:00Z">
            <w:rPr>
              <w:rFonts w:cs="Monlam Uni OuChan2" w:hint="cs"/>
              <w:cs/>
            </w:rPr>
          </w:rPrChange>
        </w:rPr>
        <w:t>།འདིའི་མཚན་ཉིད་ནི་མཚན་ཉིད་བཅུ་གཅིག་ལས་ཡང་དག་པར་འདས་པ་སྟེ།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70" w:author="thoesam" w:date="2016-10-07T09:30:00Z">
            <w:rPr>
              <w:rFonts w:cs="Monlam Uni OuChan2" w:hint="cs"/>
              <w:cs/>
            </w:rPr>
          </w:rPrChange>
        </w:rPr>
        <w:t>འདི་ལྟ་སྟེ།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71" w:author="thoesam" w:date="2016-10-07T09:30:00Z">
            <w:rPr>
              <w:rFonts w:cs="Monlam Uni OuChan2"/>
              <w:cs/>
            </w:rPr>
          </w:rPrChange>
        </w:rPr>
        <w:t xml:space="preserve">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872" w:author="thoesam" w:date="2016-10-07T09:30:00Z">
            <w:rPr>
              <w:rFonts w:cs="Monlam Uni OuChan2" w:hint="cs"/>
              <w:cs/>
            </w:rPr>
          </w:rPrChange>
        </w:rPr>
        <w:t>གཟུང་བའི་མཚན་ཉིད་ལས་ཡང་དག་པར་འདས་པ་དང</w:t>
      </w:r>
      <w:ins w:id="187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87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87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77" w:author="thoesam" w:date="2016-10-07T09:30:00Z">
            <w:rPr>
              <w:rFonts w:cs="Monlam Uni OuChan2" w:hint="cs"/>
              <w:cs/>
            </w:rPr>
          </w:rPrChange>
        </w:rPr>
        <w:t>འཛིན་པའི་མཚན་ཉིད་ལས་ཡང་དག་པར་འདས་པ་དང</w:t>
      </w:r>
      <w:ins w:id="187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87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88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82" w:author="thoesam" w:date="2016-10-07T09:30:00Z">
            <w:rPr>
              <w:rFonts w:cs="Monlam Uni OuChan2" w:hint="cs"/>
              <w:cs/>
            </w:rPr>
          </w:rPrChange>
        </w:rPr>
        <w:t>དངོས་པོའི་མཚན་ཉིད་ལས་ཡང་དག་པར་འདས་པ་ཞེས་བྱ་བ་ལ་སོགས་པ་ནི་དོན་སོ་སོ་ཡང་དག་པར་རིག་པའོ།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84" w:author="thoesam" w:date="2016-10-07T09:30:00Z">
            <w:rPr>
              <w:rFonts w:cs="Monlam Uni OuChan2" w:hint="cs"/>
              <w:cs/>
            </w:rPr>
          </w:rPrChange>
        </w:rPr>
        <w:t>།དེ་བཞིན་ཉིད་ནི་རྟག་ཏུ་དེ་བཞིན་པས་ཏེ་འགྱུར་བ་མེད་པའི་ཕྱིར་རོ།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86" w:author="thoesam" w:date="2016-10-07T09:30:00Z">
            <w:rPr>
              <w:rFonts w:cs="Monlam Uni OuChan2" w:hint="cs"/>
              <w:cs/>
            </w:rPr>
          </w:rPrChange>
        </w:rPr>
        <w:t>།ཡང་དག་པ་ནི་དེ་བཞིན་ཉིད་དོ།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88" w:author="thoesam" w:date="2016-10-07T09:30:00Z">
            <w:rPr>
              <w:rFonts w:cs="Monlam Uni OuChan2" w:hint="cs"/>
              <w:cs/>
            </w:rPr>
          </w:rPrChange>
        </w:rPr>
        <w:t>།དེའི་མཐའ་ནི་རྩེ་མོ་སྟེ།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90" w:author="thoesam" w:date="2016-10-07T09:30:00Z">
            <w:rPr>
              <w:rFonts w:cs="Monlam Uni OuChan2" w:hint="cs"/>
              <w:cs/>
            </w:rPr>
          </w:rPrChange>
        </w:rPr>
        <w:t>དེ་ལས་ལྷག་པའི་དེ་ཁོ་ན་ཉིད་ཡོད་པ་མ་ཡིན་པས་ཡང་དག་པའི་མཐའ་ཞེས་བྱ་བ་ལ་སོགས་པ་ནི་ངེས་པའི་ཚིག་སོ་སོ་ཡང་དག་པར་རི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92" w:author="thoesam" w:date="2016-10-07T09:30:00Z">
            <w:rPr>
              <w:rFonts w:cs="Monlam Uni OuChan2" w:hint="cs"/>
              <w:cs/>
            </w:rPr>
          </w:rPrChange>
        </w:rPr>
        <w:t>།ཆོས་མཐའ་ཡས་པ་དེ་དག་ནི་མཐའ་ཡས་པ་སྟེ།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94" w:author="thoesam" w:date="2016-10-07T09:30:00Z">
            <w:rPr>
              <w:rFonts w:cs="Monlam Uni OuChan2" w:hint="cs"/>
              <w:cs/>
            </w:rPr>
          </w:rPrChange>
        </w:rPr>
        <w:t>སོ་སོ་ཡང་དག་པར་རིག་པ་བཞིས་བསྡུས་སོ།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96" w:author="thoesam" w:date="2016-10-07T09:30:00Z">
            <w:rPr>
              <w:rFonts w:cs="Monlam Uni OuChan2" w:hint="cs"/>
              <w:cs/>
            </w:rPr>
          </w:rPrChange>
        </w:rPr>
        <w:t>།རྒྱ་ཆེར་ནི་ཆོས་མངོན་པའི་བསྟན་བཅོས་ལས་རྟོགས་པར་བྱའོ།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898" w:author="thoesam" w:date="2016-10-07T09:30:00Z">
            <w:rPr>
              <w:rFonts w:cs="Monlam Uni OuChan2" w:hint="cs"/>
              <w:cs/>
            </w:rPr>
          </w:rPrChange>
        </w:rPr>
        <w:t>།དེ་ཡང་དཔེར་བརྗོད་པ་ཙམ་ཞིག་ཡིན་ཏེ།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8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00" w:author="thoesam" w:date="2016-10-07T09:30:00Z">
            <w:rPr>
              <w:rFonts w:cs="Monlam Uni OuChan2" w:hint="cs"/>
              <w:cs/>
            </w:rPr>
          </w:rPrChange>
        </w:rPr>
        <w:t>གཞན་ཡང་ཞེས་བྱ་བ་ལ་སོགས་པས་གསུངས་སོ།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02" w:author="thoesam" w:date="2016-10-07T09:30:00Z">
            <w:rPr>
              <w:rFonts w:cs="Monlam Uni OuChan2" w:hint="cs"/>
              <w:cs/>
            </w:rPr>
          </w:rPrChange>
        </w:rPr>
        <w:t>།འདི་ཡང་སྤོབས་པ་སོ་སོ་ཡང་དག་པར་རིག་པ་སྟེ།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04" w:author="thoesam" w:date="2016-10-07T09:30:00Z">
            <w:rPr>
              <w:rFonts w:cs="Monlam Uni OuChan2" w:hint="cs"/>
              <w:cs/>
            </w:rPr>
          </w:rPrChange>
        </w:rPr>
        <w:t>རྡུལ་ཕྲ་རབ་མང་པོས་ཤེས་ཤིང་རྟོགས་པའི་ཕྱིར་རོ།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06" w:author="thoesam" w:date="2016-10-07T09:30:00Z">
            <w:rPr>
              <w:rFonts w:cs="Monlam Uni OuChan2" w:hint="cs"/>
              <w:cs/>
            </w:rPr>
          </w:rPrChange>
        </w:rPr>
        <w:t>།རྟོན་པ་དང་ལྡན་པ་ནི་རྒྱལ་པོ་ལྟ་བུ་སྟེ།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08" w:author="thoesam" w:date="2016-10-07T09:30:00Z">
            <w:rPr>
              <w:rFonts w:cs="Monlam Uni OuChan2" w:hint="cs"/>
              <w:cs/>
            </w:rPr>
          </w:rPrChange>
        </w:rPr>
        <w:t>ཆུད་མི་ཟ་བའི་རྒྱུ་ཡིན་པའི་ཕྱིར་རོ།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10" w:author="thoesam" w:date="2016-10-07T09:30:00Z">
            <w:rPr>
              <w:rFonts w:cs="Monlam Uni OuChan2" w:hint="cs"/>
              <w:cs/>
            </w:rPr>
          </w:rPrChange>
        </w:rPr>
        <w:t>།གང་གི་ཕྱིར་རྒྱལ་པོའི་ལྕགས་ཀྱུས་སྐྱེས་བུ་དག་ལམ་ལོག་པར་མི་གཏོང་སྟེ།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12" w:author="thoesam" w:date="2016-10-07T09:30:00Z">
            <w:rPr>
              <w:rFonts w:cs="Monlam Uni OuChan2" w:hint="cs"/>
              <w:cs/>
            </w:rPr>
          </w:rPrChange>
        </w:rPr>
        <w:t>རྟོན་པའི་ལྕགས་ཀྱུས་བྱང་ཆུབ་སེམས་དཔའ་ཡང་དེ་དང་འདྲའོ།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14" w:author="thoesam" w:date="2016-10-07T09:30:00Z">
            <w:rPr>
              <w:rFonts w:cs="Monlam Uni OuChan2" w:hint="cs"/>
              <w:cs/>
            </w:rPr>
          </w:rPrChange>
        </w:rPr>
        <w:t>།དེ་ཡང་གཞན་ཡང་ཞེས་བྱ་བ་ལ་སོགས་པའི་ཚིག་གཉིས་དང་དྲིས་པ་དང་ལན་གྱི་ཚིག་གཉིས་ཀྱིས་གསུངས་སོ།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16" w:author="thoesam" w:date="2016-10-07T09:30:00Z">
            <w:rPr>
              <w:rFonts w:cs="Monlam Uni OuChan2" w:hint="cs"/>
              <w:cs/>
            </w:rPr>
          </w:rPrChange>
        </w:rPr>
        <w:t>།དེ་ལྟར་ཤེས་པ་ཞེས་བྱ་བ་ནི་དེ་ཉིད་ཤེས་པ་སྟེ།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18" w:author="thoesam" w:date="2016-10-07T09:30:00Z">
            <w:rPr>
              <w:rFonts w:cs="Monlam Uni OuChan2" w:hint="cs"/>
              <w:cs/>
            </w:rPr>
          </w:rPrChange>
        </w:rPr>
        <w:t>དོན་ལ་རྟོན་གྱི་ཚིག་འབྲུ་ལ་མ་ཡིན་ཏེ།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20" w:author="thoesam" w:date="2016-10-07T09:30:00Z">
            <w:rPr>
              <w:rFonts w:cs="Monlam Uni OuChan2" w:hint="cs"/>
              <w:cs/>
            </w:rPr>
          </w:rPrChange>
        </w:rPr>
        <w:t>དེས་ན་ཕལ་པའི་སྐད་དུ་ཆོས་སྟོན་ཀྱང་གུས་པར་ཉན་པར་བྱེད་དོ།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22" w:author="thoesam" w:date="2016-10-07T09:30:00Z">
            <w:rPr>
              <w:rFonts w:cs="Monlam Uni OuChan2" w:hint="cs"/>
              <w:cs/>
            </w:rPr>
          </w:rPrChange>
        </w:rPr>
        <w:t>།གཞན་ཡང་ཞེས་བྱ་བའི་ཚིག་གཉིས་པ་ལ།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24" w:author="thoesam" w:date="2016-10-07T09:30:00Z">
            <w:rPr>
              <w:rFonts w:cs="Monlam Uni OuChan2" w:hint="cs"/>
              <w:cs/>
            </w:rPr>
          </w:rPrChange>
        </w:rPr>
        <w:t>ཐབས་ལ་མཁས་པ་སྦྱིན་པར་བྱ་བ་དང</w:t>
      </w:r>
      <w:ins w:id="192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92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92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29" w:author="thoesam" w:date="2016-10-07T09:30:00Z">
            <w:rPr>
              <w:rFonts w:cs="Monlam Uni OuChan2" w:hint="cs"/>
              <w:cs/>
            </w:rPr>
          </w:rPrChange>
        </w:rPr>
        <w:t>སྦྱིན་པ་པོ་ལ་སོགས་པ་མི་དམིགས་པའི་ཤེས་རབ་ཀྱི་ཕ་རོལ་ཏུ་ཕྱིན་པ་སྟོང་པ་ཉིད་ནི་རིགས་པས་གྲུབ་པ་སྟེ།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31" w:author="thoesam" w:date="2016-10-07T09:30:00Z">
            <w:rPr>
              <w:rFonts w:cs="Monlam Uni OuChan2" w:hint="cs"/>
              <w:cs/>
            </w:rPr>
          </w:rPrChange>
        </w:rPr>
        <w:t>རིགས་པས་མཚན་མ་དང་ལྡན་པའོ།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33" w:author="thoesam" w:date="2016-10-07T09:30:00Z">
            <w:rPr>
              <w:rFonts w:cs="Monlam Uni OuChan2" w:hint="cs"/>
              <w:cs/>
            </w:rPr>
          </w:rPrChange>
        </w:rPr>
        <w:t>།དེས་ནི་ཆོས་ལ་རྟོན་གྱི།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35" w:author="thoesam" w:date="2016-10-07T09:30:00Z">
            <w:rPr>
              <w:rFonts w:cs="Monlam Uni OuChan2" w:hint="cs"/>
              <w:cs/>
            </w:rPr>
          </w:rPrChange>
        </w:rPr>
        <w:t>གང་འདི་ལྟར་ཆོས་ཐམས་ཅད་སྟོང་པ་ཉིད་མ་ཡིན་ནོ་ཞེས་སྨྲས་པའི་གང་ཟག་ལ་ནི་མ་ཡིན་ནོ།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37" w:author="thoesam" w:date="2016-10-07T09:30:00Z">
            <w:rPr>
              <w:rFonts w:cs="Monlam Uni OuChan2" w:hint="cs"/>
              <w:cs/>
            </w:rPr>
          </w:rPrChange>
        </w:rPr>
        <w:t>།སངས་རྒྱས་བཅོམ་ལྡན་འདས་ནི་མཆོག་ཏུ་ཚད་མར་གྱུར་པ་ཡིན་ཏེ།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39" w:author="thoesam" w:date="2016-10-07T09:30:00Z">
            <w:rPr>
              <w:rFonts w:cs="Monlam Uni OuChan2" w:hint="cs"/>
              <w:cs/>
            </w:rPr>
          </w:rPrChange>
        </w:rPr>
        <w:t>དེས་ན་ངེས་པའི་དོན་གྱི་མདོ་སྡེ་ལ་རྟོན་གྱི།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41" w:author="thoesam" w:date="2016-10-07T09:30:00Z">
            <w:rPr>
              <w:rFonts w:cs="Monlam Uni OuChan2" w:hint="cs"/>
              <w:cs/>
            </w:rPr>
          </w:rPrChange>
        </w:rPr>
        <w:t>དྲང་བའི་དོན་གྱི་མདོ་སྡེ་ལ་ནི་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942" w:author="thoesam" w:date="2016-10-07T09:30:00Z">
            <w:rPr>
              <w:rFonts w:cs="Monlam Uni OuChan2" w:hint="cs"/>
              <w:cs/>
            </w:rPr>
          </w:rPrChange>
        </w:rPr>
        <w:t>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44" w:author="thoesam" w:date="2016-10-07T09:30:00Z">
            <w:rPr>
              <w:rFonts w:cs="Monlam Uni OuChan2" w:hint="cs"/>
              <w:cs/>
            </w:rPr>
          </w:rPrChange>
        </w:rPr>
        <w:t>།བསྒོམས་པ་ལས་བྱུང་བའི་ཤེས་པ་ནི་ཡེ་ཤེས་སོ།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46" w:author="thoesam" w:date="2016-10-07T09:30:00Z">
            <w:rPr>
              <w:rFonts w:cs="Monlam Uni OuChan2" w:hint="cs"/>
              <w:cs/>
            </w:rPr>
          </w:rPrChange>
        </w:rPr>
        <w:t>།ཐོས་པ་དང་བསམས་པ་ལས་བྱུང་བ་ནི་རྣམ་པར་ཤེས་པ་སྟེ།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48" w:author="thoesam" w:date="2016-10-07T09:30:00Z">
            <w:rPr>
              <w:rFonts w:cs="Monlam Uni OuChan2" w:hint="cs"/>
              <w:cs/>
            </w:rPr>
          </w:rPrChange>
        </w:rPr>
        <w:t>དེས་ན་ཡེ་ཤེས་ཀྱིས་གཟིགས་པ་གང་ཡིན་པ་དེ་རྣམ་པར་ཤེས་པས་མཐོང་བ་ནི་མ་ཡིན་ནོ།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50" w:author="thoesam" w:date="2016-10-07T09:30:00Z">
            <w:rPr>
              <w:rFonts w:cs="Monlam Uni OuChan2" w:hint="cs"/>
              <w:cs/>
            </w:rPr>
          </w:rPrChange>
        </w:rPr>
        <w:t>།དེའི་ཕྱིར་ཡེ་ཤེས་ལ་རྟོན་གྱི།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52" w:author="thoesam" w:date="2016-10-07T09:30:00Z">
            <w:rPr>
              <w:rFonts w:cs="Monlam Uni OuChan2" w:hint="cs"/>
              <w:cs/>
            </w:rPr>
          </w:rPrChange>
        </w:rPr>
        <w:t>རྣམ་པར་ཤེས་པ་ལ་ནི་མ་ཡིན་ནོ།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54" w:author="thoesam" w:date="2016-10-07T09:30:00Z">
            <w:rPr>
              <w:rFonts w:cs="Monlam Uni OuChan2" w:hint="cs"/>
              <w:cs/>
            </w:rPr>
          </w:rPrChange>
        </w:rPr>
        <w:t>།རྟོན་པ་འདི་གཉིས་ནི་ཞུས་པ་དང་ལན་གྱིས་གསུངས་ཏེ།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56" w:author="thoesam" w:date="2016-10-07T09:30:00Z">
            <w:rPr>
              <w:rFonts w:cs="Monlam Uni OuChan2" w:hint="cs"/>
              <w:cs/>
            </w:rPr>
          </w:rPrChange>
        </w:rPr>
        <w:t>དེ་ལྟར་ན་སངས་རྒྱས་བཅོམ་ལྡན་འདས་ཀྱིས་འདི་ནི་ངེས་པར་མཛད་པ་སྟེ་དེ་ལ་རྟོན་པར་བྱའོ།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58" w:author="thoesam" w:date="2016-10-07T09:30:00Z">
            <w:rPr>
              <w:rFonts w:cs="Monlam Uni OuChan2" w:hint="cs"/>
              <w:cs/>
            </w:rPr>
          </w:rPrChange>
        </w:rPr>
        <w:t>།དེ་ནས་ཤཱ་རིའི་བུ་ནི་རྣམ་པར་ཤེས་པ་སྟེ།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60" w:author="thoesam" w:date="2016-10-07T09:30:00Z">
            <w:rPr>
              <w:rFonts w:cs="Monlam Uni OuChan2" w:hint="cs"/>
              <w:cs/>
            </w:rPr>
          </w:rPrChange>
        </w:rPr>
        <w:t>ཞུ་བ་པོ་ཡིན་ནོ།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62" w:author="thoesam" w:date="2016-10-07T09:30:00Z">
            <w:rPr>
              <w:rFonts w:cs="Monlam Uni OuChan2" w:hint="cs"/>
              <w:cs/>
            </w:rPr>
          </w:rPrChange>
        </w:rPr>
        <w:t>།དེ་བཞིན་གཤེགས་པ་ནི་ཡེ་ཤེས་ཡིན་ཏེ།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64" w:author="thoesam" w:date="2016-10-07T09:30:00Z">
            <w:rPr>
              <w:rFonts w:cs="Monlam Uni OuChan2" w:hint="cs"/>
              <w:cs/>
            </w:rPr>
          </w:rPrChange>
        </w:rPr>
        <w:t>ལན་བཀའ་སྩལ་པ་ཡིན་ནོ།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66" w:author="thoesam" w:date="2016-10-07T09:30:00Z">
            <w:rPr>
              <w:rFonts w:cs="Monlam Uni OuChan2" w:hint="cs"/>
              <w:cs/>
            </w:rPr>
          </w:rPrChange>
        </w:rPr>
        <w:t>།བསོད་ནམས་དང་ཡེ་ཤེས་ཀྱི་ཚོགས་དང་ལྡན་པ་ནི་མཛོད་ལྟ་བུ་སྟེ།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68" w:author="thoesam" w:date="2016-10-07T09:30:00Z">
            <w:rPr>
              <w:rFonts w:cs="Monlam Uni OuChan2" w:hint="cs"/>
              <w:cs/>
            </w:rPr>
          </w:rPrChange>
        </w:rPr>
        <w:t>བསོད་ནམས་དང་ཡེ་ཤེས་ཀྱི་ཚོགས་མང་པོའི་མཛོད་ཀྱི་གནས་ཡིན་པའི་ཕྱིར་རོ།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70" w:author="thoesam" w:date="2016-10-07T09:30:00Z">
            <w:rPr>
              <w:rFonts w:cs="Monlam Uni OuChan2" w:hint="cs"/>
              <w:cs/>
            </w:rPr>
          </w:rPrChange>
        </w:rPr>
        <w:t>།དེ་ཡང་གཞན་ཡང་ཞེས་བྱ་བ་ཚིག་དགུས་གསུངས་ཏེ།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72" w:author="thoesam" w:date="2016-10-07T09:30:00Z">
            <w:rPr>
              <w:rFonts w:cs="Monlam Uni OuChan2" w:hint="cs"/>
              <w:cs/>
            </w:rPr>
          </w:rPrChange>
        </w:rPr>
        <w:t>དེ་ལ་ཚིག་བདུན་གྱིས་ནི་ཚུལ་ཁྲིམས་དང་བསྒོམས་པ་ལས་བྱུང་བའི་བསོད་ནམས་ཀྱི་ཚོགས་ཀྱི་ཕུང་པོ་ཆེན་པོ་བསྟ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74" w:author="thoesam" w:date="2016-10-07T09:30:00Z">
            <w:rPr>
              <w:rFonts w:cs="Monlam Uni OuChan2" w:hint="cs"/>
              <w:cs/>
            </w:rPr>
          </w:rPrChange>
        </w:rPr>
        <w:t>དེ་གཉིས་མེད་པར་ནི་དེ་ལྟ་བུའི་མངོན་པར་ཤེས་པ་མི་སྲིད་པའི་ཕྱིར་རོ།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76" w:author="thoesam" w:date="2016-10-07T09:30:00Z">
            <w:rPr>
              <w:rFonts w:cs="Monlam Uni OuChan2" w:hint="cs"/>
              <w:cs/>
            </w:rPr>
          </w:rPrChange>
        </w:rPr>
        <w:t>།ཚིག་བརྒྱད་པས་ནི་སྦྱིན་པ་ལས་བྱུང་བའི་བསོད་ནམས་བསྟན་ཏེ།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78" w:author="thoesam" w:date="2016-10-07T09:30:00Z">
            <w:rPr>
              <w:rFonts w:cs="Monlam Uni OuChan2" w:hint="cs"/>
              <w:cs/>
            </w:rPr>
          </w:rPrChange>
        </w:rPr>
        <w:t>གསུམ་པོ་དེས་ནི་བསོད་ནམས་བསྟན་ཏོ།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80" w:author="thoesam" w:date="2016-10-07T09:30:00Z">
            <w:rPr>
              <w:rFonts w:cs="Monlam Uni OuChan2" w:hint="cs"/>
              <w:cs/>
            </w:rPr>
          </w:rPrChange>
        </w:rPr>
        <w:t>།དགུ་པས་ནི་ཡེ་ཤེས་ཀྱི་ཚོགས་བསྟན་ཏོ།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82" w:author="thoesam" w:date="2016-10-07T09:30:00Z">
            <w:rPr>
              <w:rFonts w:cs="Monlam Uni OuChan2" w:hint="cs"/>
              <w:cs/>
            </w:rPr>
          </w:rPrChange>
        </w:rPr>
        <w:t>།བྱང་ཆུབ་ཀྱི་ཕྱོགས་དང་ལྡན་པ་ནི་ལམ་པོ་ཆེ་ལྟ་བུ་སྟེ།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84" w:author="thoesam" w:date="2016-10-07T09:30:00Z">
            <w:rPr>
              <w:rFonts w:cs="Monlam Uni OuChan2" w:hint="cs"/>
              <w:cs/>
            </w:rPr>
          </w:rPrChange>
        </w:rPr>
        <w:t>འཕགས་པའི་གང་ཟག་ཐམས་ཅད་གཤེགས་ཤིང་རྗེས་སུ་གཤེགས་པའི་ཕྱིར་རོ།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86" w:author="thoesam" w:date="2016-10-07T09:30:00Z">
            <w:rPr>
              <w:rFonts w:cs="Monlam Uni OuChan2" w:hint="cs"/>
              <w:cs/>
            </w:rPr>
          </w:rPrChange>
        </w:rPr>
        <w:t>།དེ་ཡང་གཞན་ཡང་ཞེས་བྱ་བ་ལ་སོགས་པའི་ཚིག་གསུམ་གྱིས་གསུངས་ཏེ།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88" w:author="thoesam" w:date="2016-10-07T09:30:00Z">
            <w:rPr>
              <w:rFonts w:cs="Monlam Uni OuChan2" w:hint="cs"/>
              <w:cs/>
            </w:rPr>
          </w:rPrChange>
        </w:rPr>
        <w:t>འདིར་ཤེས་རབ་ཀྱི་ཕ་རོལ་ཏུ་ཕྱིན་པ་ནི་བྱང་ཆུབ་ཀྱི་ཕྱོགས་ཀྱི་ཆོས་སུམ་ཅུ་རྩ་བདུན་གྱི་མཚན་ཉིད་དོ།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90" w:author="thoesam" w:date="2016-10-07T09:30:00Z">
            <w:rPr>
              <w:rFonts w:cs="Monlam Uni OuChan2" w:hint="cs"/>
              <w:cs/>
            </w:rPr>
          </w:rPrChange>
        </w:rPr>
        <w:t>།གཞན་ཐམས་ཅད་ནི་དེའི་འབྲས་བུར་བསྟན་ཏོ།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92" w:author="thoesam" w:date="2016-10-07T09:30:00Z">
            <w:rPr>
              <w:rFonts w:cs="Monlam Uni OuChan2" w:hint="cs"/>
              <w:cs/>
            </w:rPr>
          </w:rPrChange>
        </w:rPr>
        <w:t>།ཞི་གནས་དང་ལྷག་མཐོང་དང་ལྡན་པ་ནི་ཐེག་པ་ལྟ་བུ་སྟེ།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94" w:author="thoesam" w:date="2016-10-07T09:30:00Z">
            <w:rPr>
              <w:rFonts w:cs="Monlam Uni OuChan2" w:hint="cs"/>
              <w:cs/>
            </w:rPr>
          </w:rPrChange>
        </w:rPr>
        <w:t>བདེ་བླག་ཏུ་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ཁྱེར་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95" w:author="thoesam" w:date="2016-10-07T09:30:00Z">
            <w:rPr>
              <w:rFonts w:cs="Monlam Uni OuChan2" w:hint="cs"/>
              <w:cs/>
            </w:rPr>
          </w:rPrChange>
        </w:rPr>
        <w:t>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97" w:author="thoesam" w:date="2016-10-07T09:30:00Z">
            <w:rPr>
              <w:rFonts w:cs="Monlam Uni OuChan2" w:hint="cs"/>
              <w:cs/>
            </w:rPr>
          </w:rPrChange>
        </w:rPr>
        <w:t>།དེ་ཡང་ཉན་ཐོས་ཞེས་བྱ་བ་ལ་སོགས་པ་ནས་བརྩམས་ཏེ་འདས་པའི་དེ་བཞིན་གཤེགས་པ་ལ་སོགས་པའི་ཞིང་བལྟ་བར་འདོད་པ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9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999" w:author="thoesam" w:date="2016-10-07T09:30:00Z">
            <w:rPr>
              <w:rFonts w:cs="Monlam Uni OuChan2" w:hint="cs"/>
              <w:cs/>
            </w:rPr>
          </w:rPrChange>
        </w:rPr>
        <w:t>།འདིར་ཤེས་རབ་ཀྱི་ཕ་རོལ་ཏུ་ཕྱིན་པ་ནི་ཞི་གནས་དང་ལྷག་མཐོང་གི་མཚན་ཉིད་དོ།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01" w:author="thoesam" w:date="2016-10-07T09:30:00Z">
            <w:rPr>
              <w:rFonts w:cs="Monlam Uni OuChan2" w:hint="cs"/>
              <w:cs/>
            </w:rPr>
          </w:rPrChange>
        </w:rPr>
        <w:t>།གཞན་ཐམས་ཅད་ནི་དེའི་འབྲས་བུའོ།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03" w:author="thoesam" w:date="2016-10-07T09:30:00Z">
            <w:rPr>
              <w:rFonts w:cs="Monlam Uni OuChan2" w:hint="cs"/>
              <w:cs/>
            </w:rPr>
          </w:rPrChange>
        </w:rPr>
        <w:t>།འདི་ལ་ཆུ་ཡོད་པས་ན་ཆུ་སྟེ།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05" w:author="thoesam" w:date="2016-10-07T09:30:00Z">
            <w:rPr>
              <w:rFonts w:cs="Monlam Uni OuChan2" w:hint="cs"/>
              <w:cs/>
            </w:rPr>
          </w:rPrChange>
        </w:rPr>
        <w:t>ལྡན་པའི་དོན་ལ་ཨ་རྐྱེན་དུ་བྱའོ།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07" w:author="thoesam" w:date="2016-10-07T09:30:00Z">
            <w:rPr>
              <w:rFonts w:cs="Monlam Uni OuChan2" w:hint="cs"/>
              <w:cs/>
            </w:rPr>
          </w:rPrChange>
        </w:rPr>
        <w:t>།བཀོད་མ་ཡང་ཡིན་ལ་ཆུ་ཡང་ཡིན་པས་བཀོད་མའི་ཆུའོ།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09" w:author="thoesam" w:date="2016-10-07T09:30:00Z">
            <w:rPr>
              <w:rFonts w:cs="Monlam Uni OuChan2" w:hint="cs"/>
              <w:cs/>
            </w:rPr>
          </w:rPrChange>
        </w:rPr>
        <w:t>།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2010" w:author="thoesam" w:date="2016-10-07T09:30:00Z">
            <w:rPr>
              <w:rFonts w:cs="Monlam Uni OuChan2" w:hint="cs"/>
              <w:cs/>
            </w:rPr>
          </w:rPrChange>
        </w:rPr>
        <w:t>གཟུངས་དང་སྤོབས་པ་དང་ལྡན་པ་ནི་བཀོད་མ་ལྟ་བུ་སྟེ།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12" w:author="thoesam" w:date="2016-10-07T09:30:00Z">
            <w:rPr>
              <w:rFonts w:cs="Monlam Uni OuChan2" w:hint="cs"/>
              <w:cs/>
            </w:rPr>
          </w:rPrChange>
        </w:rPr>
        <w:t>ཆུ་སྐྱེ་ཞིང་མི་ཟད་པར་འཛིན་པ་དང་ཆོས་དང་མཐུན་པར་ཐོས་པ་དང་མ་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ཐོས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13" w:author="thoesam" w:date="2016-10-07T09:30:00Z">
            <w:rPr>
              <w:rFonts w:cs="Monlam Uni OuChan2" w:hint="cs"/>
              <w:cs/>
            </w:rPr>
          </w:rPrChange>
        </w:rPr>
        <w:t>་པའི་ཆོས་དང་དོན་འཛིན་ཅིང་འབྱིན་པའི་ཕྱིར་རོ།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15" w:author="thoesam" w:date="2016-10-07T09:30:00Z">
            <w:rPr>
              <w:rFonts w:cs="Monlam Uni OuChan2" w:hint="cs"/>
              <w:cs/>
            </w:rPr>
          </w:rPrChange>
        </w:rPr>
        <w:t>།དེ་ཡང་ཤར་ཕྱོགས་ཞེས་བྱ་བ་ནས།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17" w:author="thoesam" w:date="2016-10-07T09:30:00Z">
            <w:rPr>
              <w:rFonts w:cs="Monlam Uni OuChan2" w:hint="cs"/>
              <w:cs/>
            </w:rPr>
          </w:rPrChange>
        </w:rPr>
        <w:t>སྟེང་གི་ཕྱོགས་ཞེས་བྱ་བའི་བར་གྱིས་གསུངས་སོ།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19" w:author="thoesam" w:date="2016-10-07T09:30:00Z">
            <w:rPr>
              <w:rFonts w:cs="Monlam Uni OuChan2" w:hint="cs"/>
              <w:cs/>
            </w:rPr>
          </w:rPrChange>
        </w:rPr>
        <w:t>།ཆོས་བཤད་པ་དང་ལྡན་པ་ནི་ཀུན་ཏུ་དགའ་བའི་སྒྲ་དང་འདྲ་སྟེ།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21" w:author="thoesam" w:date="2016-10-07T09:30:00Z">
            <w:rPr>
              <w:rFonts w:cs="Monlam Uni OuChan2" w:hint="cs"/>
              <w:cs/>
            </w:rPr>
          </w:rPrChange>
        </w:rPr>
        <w:t>ཐར་པ་འདོད་པའི་གདུལ་བྱ་རྣམས་ལ་སྙན་པ་ཐོས་པར་བྱེད་པའི་ཕྱིར་རོ།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23" w:author="thoesam" w:date="2016-10-07T09:30:00Z">
            <w:rPr>
              <w:rFonts w:cs="Monlam Uni OuChan2" w:hint="cs"/>
              <w:cs/>
            </w:rPr>
          </w:rPrChange>
        </w:rPr>
        <w:t>།དེ་ཡང་ཤར་ཕྱོགས་ཞེས་བྱ་བ་ལ་སོགས་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པ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24" w:author="thoesam" w:date="2016-10-07T09:30:00Z">
            <w:rPr>
              <w:rFonts w:cs="Monlam Uni OuChan2" w:hint="cs"/>
              <w:cs/>
            </w:rPr>
          </w:rPrChange>
        </w:rPr>
        <w:t>འི་ཕྱོགས་བཅུའི་བསྟན་པ་དང་བཤད་པའི་ཚིག་གཉིས་གསུངས་པས་ནི་ཆོས་ཀྱི་མདོ་བཞི་བསྟན་ཏོ།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26" w:author="thoesam" w:date="2016-10-07T09:30:00Z">
            <w:rPr>
              <w:rFonts w:cs="Monlam Uni OuChan2" w:hint="cs"/>
              <w:cs/>
            </w:rPr>
          </w:rPrChange>
        </w:rPr>
        <w:t>།འདིར་ཡང་ཤེས་རབ་ཀྱི་ཕ་རོལ་ཏུ་ཕྱིན་པ་ཞེས་བྱ་བ་ལ།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28" w:author="thoesam" w:date="2016-10-07T09:30:00Z">
            <w:rPr>
              <w:rFonts w:cs="Monlam Uni OuChan2" w:hint="cs"/>
              <w:cs/>
            </w:rPr>
          </w:rPrChange>
        </w:rPr>
        <w:t>ཕྱོགས་བཅུའི་འཇིག་རྟེན་གྱི་ཁམས་ཐམས་ཅད་དུ་ཆོས་ཀྱི་མདོ་བཞི་བསྟན་པའོ།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30" w:author="thoesam" w:date="2016-10-07T09:30:00Z">
            <w:rPr>
              <w:rFonts w:cs="Monlam Uni OuChan2" w:hint="cs"/>
              <w:cs/>
            </w:rPr>
          </w:rPrChange>
        </w:rPr>
        <w:t>།ཆོས་ཀྱི་མདོ་བཞི་ནི་འདུ་བྱེད་ཐམས་ཅད་མི་རྟག་པ།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32" w:author="thoesam" w:date="2016-10-07T09:30:00Z">
            <w:rPr>
              <w:rFonts w:cs="Monlam Uni OuChan2" w:hint="cs"/>
              <w:cs/>
            </w:rPr>
          </w:rPrChange>
        </w:rPr>
        <w:t>ཟག་པ་དང་བཅས་པའི་ཆོས་ཐམས་ཅད་ནི་སྡུག་བསྔལ་བ།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34" w:author="thoesam" w:date="2016-10-07T09:30:00Z">
            <w:rPr>
              <w:rFonts w:cs="Monlam Uni OuChan2" w:hint="cs"/>
              <w:cs/>
            </w:rPr>
          </w:rPrChange>
        </w:rPr>
        <w:t>ཆོས་ཐམས་ཅད་ནི་བདག་མེད་པ།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36" w:author="thoesam" w:date="2016-10-07T09:30:00Z">
            <w:rPr>
              <w:rFonts w:cs="Monlam Uni OuChan2" w:hint="cs"/>
              <w:cs/>
            </w:rPr>
          </w:rPrChange>
        </w:rPr>
        <w:t>མྱ་ངན་ལས་འདས་པ་ནི་ཞི་བའོ།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38" w:author="thoesam" w:date="2016-10-07T09:30:00Z">
            <w:rPr>
              <w:rFonts w:cs="Monlam Uni OuChan2" w:hint="cs"/>
              <w:cs/>
            </w:rPr>
          </w:rPrChange>
        </w:rPr>
        <w:t>།ཆུ་བོ་ཞེས་བྱ་བ་ནི་ཆུ་རྒྱུན་ནོ།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40" w:author="thoesam" w:date="2016-10-07T09:30:00Z">
            <w:rPr>
              <w:rFonts w:cs="Monlam Uni OuChan2" w:hint="cs"/>
              <w:cs/>
            </w:rPr>
          </w:rPrChange>
        </w:rPr>
        <w:t>།བགྲོད་པ་གཅིག་པའི་ལམ་དང་ལྡན་པ་ནི་ཀླུང་གི་རྒྱུན་དང་འདྲ་སྟེ།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42" w:author="thoesam" w:date="2016-10-07T09:30:00Z">
            <w:rPr>
              <w:rFonts w:cs="Monlam Uni OuChan2" w:hint="cs"/>
              <w:cs/>
            </w:rPr>
          </w:rPrChange>
        </w:rPr>
        <w:t>མི་སྐྱེ་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པའི་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43" w:author="thoesam" w:date="2016-10-07T09:30:00Z">
            <w:rPr>
              <w:rFonts w:cs="Monlam Uni OuChan2" w:hint="cs"/>
              <w:cs/>
            </w:rPr>
          </w:rPrChange>
        </w:rPr>
        <w:t>ཆོས་ལ་བཟོད་པ་ཐོབ་ན་རང་གི་ངང་གིས་འབྱུང་བའི་ཕྱིར་རོ།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45" w:author="thoesam" w:date="2016-10-07T09:30:00Z">
            <w:rPr>
              <w:rFonts w:cs="Monlam Uni OuChan2" w:hint="cs"/>
              <w:cs/>
            </w:rPr>
          </w:rPrChange>
        </w:rPr>
        <w:t>།བགྲོད་པ་གཅིག་པ་ཉིད་ནི་དེར་གཏོགས་པའི་བྱང་ཆུབ་སེམས་དཔའ་རྣམས་ཀྱི་བྱ་བ་བྱེད་པ་ཐ་མི་ད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47" w:author="thoesam" w:date="2016-10-07T09:30:00Z">
            <w:rPr>
              <w:rFonts w:cs="Monlam Uni OuChan2" w:hint="cs"/>
              <w:cs/>
            </w:rPr>
          </w:rPrChange>
        </w:rPr>
        <w:t>།དེ་ཡང་ཤར་ལ་སོགས་པའི་ཕྱོགས་བཅུ་དག་ཏུ་ལོང་བ་དང</w:t>
      </w:r>
      <w:ins w:id="204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04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05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52" w:author="thoesam" w:date="2016-10-07T09:30:00Z">
            <w:rPr>
              <w:rFonts w:cs="Monlam Uni OuChan2" w:hint="cs"/>
              <w:cs/>
            </w:rPr>
          </w:rPrChange>
        </w:rPr>
        <w:t>འོན་པ་ལ་སོགས་པའི་ཚིག་གིས་གསུངས་སོ།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54" w:author="thoesam" w:date="2016-10-07T09:30:00Z">
            <w:rPr>
              <w:rFonts w:cs="Monlam Uni OuChan2" w:hint="cs"/>
              <w:cs/>
            </w:rPr>
          </w:rPrChange>
        </w:rPr>
        <w:t>།འདིར་ཡང་ཤེས་རབ་ཀྱི་ཕ་རོལ་ཏུ་ཕྱིན་པ་ནི་བགྲོད་པ་གཅིག་པའི་ལམ་གྱི་མཚན་ཉིད་དོ།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56" w:author="thoesam" w:date="2016-10-07T09:30:00Z">
            <w:rPr>
              <w:rFonts w:cs="Monlam Uni OuChan2" w:hint="cs"/>
              <w:cs/>
            </w:rPr>
          </w:rPrChange>
        </w:rPr>
        <w:t>།གཞན་ཐམས་ཅད་ནི་དེའི་འབྲས་བུའོ།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58" w:author="thoesam" w:date="2016-10-07T09:30:00Z">
            <w:rPr>
              <w:rFonts w:cs="Monlam Uni OuChan2" w:hint="cs"/>
              <w:cs/>
            </w:rPr>
          </w:rPrChange>
        </w:rPr>
        <w:t>།ཐབས་ལ་མཁས་པ་དང་ལྡན་པ་ནི་སྤྲིན་ལྟ་བུ་སྟེ་ཇི་ལྟར་སྣོད་ཀྱི་འཇིག་རྟེན་གྱི་འབྱོར་པ་ཐམས་ཅད་སྤྲིན་ལས་བྱུང་བ་ལྟ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60" w:author="thoesam" w:date="2016-10-07T09:30:00Z">
            <w:rPr>
              <w:rFonts w:cs="Monlam Uni OuChan2" w:hint="cs"/>
              <w:cs/>
            </w:rPr>
          </w:rPrChange>
        </w:rPr>
        <w:t>།དགའ་ལྡན་གྱི་གནས་ཀྱི་གནས་ན་བཞུགས་པ་ལ་སོགས་པ་སྟོན་པའི་སྒོ་ནས་སེམས་ཅན་ཐམས་ཅད་ཀྱི་དོན་བྱ་བ་རྣམ་པ་དེ་ལ་རག་ལ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62" w:author="thoesam" w:date="2016-10-07T09:30:00Z">
            <w:rPr>
              <w:rFonts w:cs="Monlam Uni OuChan2" w:hint="cs"/>
              <w:cs/>
            </w:rPr>
          </w:rPrChange>
        </w:rPr>
        <w:t>།དེ་ཡང་དེ་བཞིན་གཤེགས་པའི་སྤྱོད་ལམ་ཞེས་བྱ་བ་ནས་བརྩམས་པ་ནས།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64" w:author="thoesam" w:date="2016-10-07T09:30:00Z">
            <w:rPr>
              <w:rFonts w:cs="Monlam Uni OuChan2" w:hint="cs"/>
              <w:cs/>
            </w:rPr>
          </w:rPrChange>
        </w:rPr>
        <w:t>འདོད་པའི་ཡོན་ཏན་ལྔ་ཞེས་བྱ་བའི་བར་གྱིས་གསུངས་སོ།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66" w:author="thoesam" w:date="2016-10-07T09:30:00Z">
            <w:rPr>
              <w:rFonts w:cs="Monlam Uni OuChan2" w:hint="cs"/>
              <w:cs/>
            </w:rPr>
          </w:rPrChange>
        </w:rPr>
        <w:t>།དེ་དག་གིས་ནི་སེམས་བསྐྱེད་པ་ཉི་ཤུ་རྩ་གཉིས་བསྟན་ཏོ།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68" w:author="thoesam" w:date="2016-10-07T09:30:00Z">
            <w:rPr>
              <w:rFonts w:cs="Monlam Uni OuChan2" w:hint="cs"/>
              <w:cs/>
            </w:rPr>
          </w:rPrChange>
        </w:rPr>
        <w:t>།ད་ནི་གདམས་ངག་བརྗོད་པར་བྱ་སྟེ།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70" w:author="thoesam" w:date="2016-10-07T09:30:00Z">
            <w:rPr>
              <w:rFonts w:cs="Monlam Uni OuChan2" w:hint="cs"/>
              <w:cs/>
            </w:rPr>
          </w:rPrChange>
        </w:rPr>
        <w:t>ཁོང་</w:t>
      </w:r>
      <w:r>
        <w:rPr>
          <w:rFonts w:ascii="Monlam Uni OuChan2" w:hAnsi="Monlam Uni OuChan2" w:cs="Monlam Uni OuChan2"/>
          <w:sz w:val="40"/>
          <w:szCs w:val="40"/>
        </w:rPr>
        <w:t>111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2071" w:author="thoesam" w:date="2016-10-07T09:30:00Z">
            <w:rPr>
              <w:rFonts w:cs="Monlam Uni OuChan2" w:hint="cs"/>
              <w:cs/>
            </w:rPr>
          </w:rPrChange>
        </w:rPr>
        <w:t>དུ་ཆུད་པར་བྱ་བའི་ཕྱིར་བརྗོད་པ་ནི་གདམས་ངག་སྟེ།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73" w:author="thoesam" w:date="2016-10-07T09:30:00Z">
            <w:rPr>
              <w:rFonts w:cs="Monlam Uni OuChan2" w:hint="cs"/>
              <w:cs/>
            </w:rPr>
          </w:rPrChange>
        </w:rPr>
        <w:t>ཡང་དག་པར་རྫོགས་པའི་དོན་གྱི་མན་ངག་ཉེ་བར་གདམས་པའོ།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75" w:author="thoesam" w:date="2016-10-07T09:30:00Z">
            <w:rPr>
              <w:rFonts w:cs="Monlam Uni OuChan2" w:hint="cs"/>
              <w:cs/>
            </w:rPr>
          </w:rPrChange>
        </w:rPr>
        <w:t>།དེ་ཡང་ཡུལ་གྱི་བྱེ་བྲག་གིས་རྣམ་པ་བཅུ་སྟེ།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77" w:author="thoesam" w:date="2016-10-07T09:30:00Z">
            <w:rPr>
              <w:rFonts w:cs="Monlam Uni OuChan2" w:hint="cs"/>
              <w:cs/>
            </w:rPr>
          </w:rPrChange>
        </w:rPr>
        <w:t>སྒྲུབ་དང་བདེན་པ་རྣམས་དང་ནི།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79" w:author="thoesam" w:date="2016-10-07T09:30:00Z">
            <w:rPr>
              <w:rFonts w:cs="Monlam Uni OuChan2" w:hint="cs"/>
              <w:cs/>
            </w:rPr>
          </w:rPrChange>
        </w:rPr>
        <w:t>།སངས་རྒྱས་ལ་སོགས་དཀོན་མཆོག་གསུམ།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81" w:author="thoesam" w:date="2016-10-07T09:30:00Z">
            <w:rPr>
              <w:rFonts w:cs="Monlam Uni OuChan2" w:hint="cs"/>
              <w:cs/>
            </w:rPr>
          </w:rPrChange>
        </w:rPr>
        <w:t>།མ་ཞེན་ཡོངས་སུ་མི་ངལ་དང།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83" w:author="thoesam" w:date="2016-10-07T09:30:00Z">
            <w:rPr>
              <w:rFonts w:cs="Monlam Uni OuChan2" w:hint="cs"/>
              <w:cs/>
            </w:rPr>
          </w:rPrChange>
        </w:rPr>
        <w:t>།ལམ་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ནེ་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84" w:author="thoesam" w:date="2016-10-07T09:30:00Z">
            <w:rPr>
              <w:rFonts w:cs="Monlam Uni OuChan2" w:hint="cs"/>
              <w:cs/>
            </w:rPr>
          </w:rPrChange>
        </w:rPr>
        <w:t>ཡོངས་སུ་འཛིན་པ་དང</w:t>
      </w:r>
      <w:ins w:id="208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08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08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89" w:author="thoesam" w:date="2016-10-07T09:30:00Z">
            <w:rPr>
              <w:rFonts w:cs="Monlam Uni OuChan2" w:hint="cs"/>
              <w:cs/>
            </w:rPr>
          </w:rPrChange>
        </w:rPr>
        <w:t>།སྤྱན་ལྔ་དང་ནི་མངོན་ཤེས་ཀྱི།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91" w:author="thoesam" w:date="2016-10-07T09:30:00Z">
            <w:rPr>
              <w:rFonts w:cs="Monlam Uni OuChan2" w:hint="cs"/>
              <w:cs/>
            </w:rPr>
          </w:rPrChange>
        </w:rPr>
        <w:t>།ཡོན་ཏན་དྲུག་དང་མཐོང་ལམ་དང</w:t>
      </w:r>
      <w:ins w:id="209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09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09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96" w:author="thoesam" w:date="2016-10-07T09:30:00Z">
            <w:rPr>
              <w:rFonts w:cs="Monlam Uni OuChan2" w:hint="cs"/>
              <w:cs/>
            </w:rPr>
          </w:rPrChange>
        </w:rPr>
        <w:t>།བསྒོམ་ཞེས་བྱ་ལ་གདམས་ངག་ནི།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098" w:author="thoesam" w:date="2016-10-07T09:30:00Z">
            <w:rPr>
              <w:rFonts w:cs="Monlam Uni OuChan2" w:hint="cs"/>
              <w:cs/>
            </w:rPr>
          </w:rPrChange>
        </w:rPr>
        <w:t>།བཅུ་ཡི་བདག་ཉིད་ཤེས་པར་བྱ།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0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00" w:author="thoesam" w:date="2016-10-07T09:30:00Z">
            <w:rPr>
              <w:rFonts w:cs="Monlam Uni OuChan2" w:hint="cs"/>
              <w:cs/>
            </w:rPr>
          </w:rPrChange>
        </w:rPr>
        <w:t>།ཞེས་བྱ་བ་གསུངས་པ་ཡིན་ནོ།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02" w:author="thoesam" w:date="2016-10-07T09:30:00Z">
            <w:rPr>
              <w:rFonts w:cs="Monlam Uni OuChan2" w:hint="cs"/>
              <w:cs/>
            </w:rPr>
          </w:rPrChange>
        </w:rPr>
        <w:t>།སྒྲུབ་པ་ནི་སྤྱོད་པའོ།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04" w:author="thoesam" w:date="2016-10-07T09:30:00Z">
            <w:rPr>
              <w:rFonts w:cs="Monlam Uni OuChan2" w:hint="cs"/>
              <w:cs/>
            </w:rPr>
          </w:rPrChange>
        </w:rPr>
        <w:t>།གང་ལ་ཞེ་ན།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06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ཤེས་རབ་ཀྱི་ཕ་རོལ་ཏུ་ཕྱིན་པ་ལ་སྟེ།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08" w:author="thoesam" w:date="2016-10-07T09:30:00Z">
            <w:rPr>
              <w:rFonts w:cs="Monlam Uni OuChan2" w:hint="cs"/>
              <w:cs/>
            </w:rPr>
          </w:rPrChange>
        </w:rPr>
        <w:t>སྐབས་ཉིད་ཡིན་པའི་ཕྱིར་རོ།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10" w:author="thoesam" w:date="2016-10-07T09:30:00Z">
            <w:rPr>
              <w:rFonts w:cs="Monlam Uni OuChan2" w:hint="cs"/>
              <w:cs/>
            </w:rPr>
          </w:rPrChange>
        </w:rPr>
        <w:t>།དེ་ཡང་འདི་སྐད་དུ་ཚེ་དང་ལྡན་པ་ཞེས་བྱ་བ་ལ་སོགས་པ་ནས།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12" w:author="thoesam" w:date="2016-10-07T09:30:00Z">
            <w:rPr>
              <w:rFonts w:cs="Monlam Uni OuChan2" w:hint="cs"/>
              <w:cs/>
            </w:rPr>
          </w:rPrChange>
        </w:rPr>
        <w:t>དེ་ལྟར་སྤྱོད་ན་བྱང་ཆུབ་སེམས་དཔའ་ཤེས་རབ་ཀྱི་ཕ་རོལ་ཏུ་ཕྱིན་པ་ལ་སྤྱོད་ད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14" w:author="thoesam" w:date="2016-10-07T09:30:00Z">
            <w:rPr>
              <w:rFonts w:cs="Monlam Uni OuChan2" w:hint="cs"/>
              <w:cs/>
            </w:rPr>
          </w:rPrChange>
        </w:rPr>
        <w:t>།དེ་མན་ཆད་ཀྱིས་ནི་ཕན་ཡོན་བསྟན་ཏེ།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16" w:author="thoesam" w:date="2016-10-07T09:30:00Z">
            <w:rPr>
              <w:rFonts w:cs="Monlam Uni OuChan2" w:hint="cs"/>
              <w:cs/>
            </w:rPr>
          </w:rPrChange>
        </w:rPr>
        <w:t>དེ་ཡང་སངས་རྒྱས་ཀྱི་ཆོས་སྦྱིན་པར་བྱེད་པ་ཞེས་བྱ་བའི་བར་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17" w:author="thoesam" w:date="2016-10-07T09:30:00Z">
            <w:rPr>
              <w:rFonts w:cs="Monlam Uni OuChan2" w:hint="cs"/>
              <w:cs/>
            </w:rPr>
          </w:rPrChange>
        </w:rPr>
        <w:t>ཞུས་པ་དང་ལན་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18" w:author="thoesam" w:date="2016-10-07T09:30:00Z">
            <w:rPr>
              <w:rFonts w:cs="Monlam Uni OuChan2" w:hint="cs"/>
              <w:cs/>
            </w:rPr>
          </w:rPrChange>
        </w:rPr>
        <w:t>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20" w:author="thoesam" w:date="2016-10-07T09:30:00Z">
            <w:rPr>
              <w:rFonts w:cs="Monlam Uni OuChan2" w:hint="cs"/>
              <w:cs/>
            </w:rPr>
          </w:rPrChange>
        </w:rPr>
        <w:t>།འདིར་ཤེས་རབ་ཀྱི་ཕ་རོལ་ཏུ་ཕྱིན་པ་ནི་རྣམ་པར་མི་རྟོག་པའི་ཡེ་ཤེས་ཏེ།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22" w:author="thoesam" w:date="2016-10-07T09:30:00Z">
            <w:rPr>
              <w:rFonts w:cs="Monlam Uni OuChan2" w:hint="cs"/>
              <w:cs/>
            </w:rPr>
          </w:rPrChange>
        </w:rPr>
        <w:t>རྣམ་པར་གཡེང་བའི་རྣམ་པར་རྟོག་པ་བཅུའི་གཉེན་པོའོ།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24" w:author="thoesam" w:date="2016-10-07T09:30:00Z">
            <w:rPr>
              <w:rFonts w:cs="Monlam Uni OuChan2" w:hint="cs"/>
              <w:cs/>
            </w:rPr>
          </w:rPrChange>
        </w:rPr>
        <w:t>།དེ་དག་ཀྱང་གང་དག་ཡིན་ཞེ་ན།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26" w:author="thoesam" w:date="2016-10-07T09:30:00Z">
            <w:rPr>
              <w:rFonts w:cs="Monlam Uni OuChan2" w:hint="cs"/>
              <w:cs/>
            </w:rPr>
          </w:rPrChange>
        </w:rPr>
        <w:t>འདིར་ཚིགས་སུ་བཅད་པ་ནི།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28" w:author="thoesam" w:date="2016-10-07T09:30:00Z">
            <w:rPr>
              <w:rFonts w:cs="Monlam Uni OuChan2" w:hint="cs"/>
              <w:cs/>
            </w:rPr>
          </w:rPrChange>
        </w:rPr>
        <w:t>དངོས་པོ་མེད་དང་དངོས་པོ་དང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།སྒྲོ་འདོགས་པ་དང་སྐུར་འདེབས་དང༌། །གཅིག་པ་ཉིད་དང་ཐ་དད་དང༌། །ངོ་བོ་ཉིད་དང་ཁྱད་པར་དང༌། །མིང་ནི་ཇི་བ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29" w:author="thoesam" w:date="2016-10-07T09:30:00Z">
            <w:rPr>
              <w:rFonts w:cs="Monlam Uni OuChan2" w:hint="cs"/>
              <w:cs/>
            </w:rPr>
          </w:rPrChange>
        </w:rPr>
        <w:t>ཞིན་དོན་དང་ནི།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31" w:author="thoesam" w:date="2016-10-07T09:30:00Z">
            <w:rPr>
              <w:rFonts w:cs="Monlam Uni OuChan2" w:hint="cs"/>
              <w:cs/>
            </w:rPr>
          </w:rPrChange>
        </w:rPr>
        <w:t>།དོན་ནི་ཇི་བཞིན་མིང་ལ་ཞེ་ན།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33" w:author="thoesam" w:date="2016-10-07T09:30:00Z">
            <w:rPr>
              <w:rFonts w:cs="Monlam Uni OuChan2" w:hint="cs"/>
              <w:cs/>
            </w:rPr>
          </w:rPrChange>
        </w:rPr>
        <w:t>།རྣམ་པར་གཡེང་བའི་རྣམ་རྟོག་གང</w:t>
      </w:r>
      <w:ins w:id="213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13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13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38" w:author="thoesam" w:date="2016-10-07T09:30:00Z">
            <w:rPr>
              <w:rFonts w:cs="Monlam Uni OuChan2" w:hint="cs"/>
              <w:cs/>
            </w:rPr>
          </w:rPrChange>
        </w:rPr>
        <w:t>།དེ་ནི་རྣམ་པ་བཅུར་བཤད་དོ།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40" w:author="thoesam" w:date="2016-10-07T09:30:00Z">
            <w:rPr>
              <w:rFonts w:cs="Monlam Uni OuChan2" w:hint="cs"/>
              <w:cs/>
            </w:rPr>
          </w:rPrChange>
        </w:rPr>
        <w:t>།དེ་ལ་དངོས་པོ་མེད་པའི་རྣམ་པར་རྟོག་པའི་གཉེན་པོར་ནི་བྱང་ཆུབ་སེམས་དཔའ་ཉིད་ཡོད་བཞིན་དུ་ཞེ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42" w:author="thoesam" w:date="2016-10-07T09:30:00Z">
            <w:rPr>
              <w:rFonts w:cs="Monlam Uni OuChan2" w:hint="cs"/>
              <w:cs/>
            </w:rPr>
          </w:rPrChange>
        </w:rPr>
        <w:t>བྱང་ཆུབ་སེམས་དཔའ་ཉིད་ནི་ཆོས་ཉིད་ཀྱི་ཚུལ་དུ་ཡོད་དོ་ཞེས་བྱ་བའི་དོན་ཏོ།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44" w:author="thoesam" w:date="2016-10-07T09:30:00Z">
            <w:rPr>
              <w:rFonts w:cs="Monlam Uni OuChan2" w:hint="cs"/>
              <w:cs/>
            </w:rPr>
          </w:rPrChange>
        </w:rPr>
        <w:t>།དངོས་པོའི་རྣམ་པར་རྟོག་པའི་གཉེན་པོར་ནི་བྱང་ཆུབ་སེམས་དཔའ་ལ་སོགས་པ་ཡང་དག་པར་རྗེས་སུ་མི་མཐོང་ངོ་ཞེ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46" w:author="thoesam" w:date="2016-10-07T09:30:00Z">
            <w:rPr>
              <w:rFonts w:cs="Monlam Uni OuChan2" w:hint="cs"/>
              <w:cs/>
            </w:rPr>
          </w:rPrChange>
        </w:rPr>
        <w:t>ཉེ་བར་མི་དམིགས་པའོ་ཞེས་བྱ་བའི་དོན་ཏོ།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48" w:author="thoesam" w:date="2016-10-07T09:30:00Z">
            <w:rPr>
              <w:rFonts w:cs="Monlam Uni OuChan2" w:hint="cs"/>
              <w:cs/>
            </w:rPr>
          </w:rPrChange>
        </w:rPr>
        <w:t>།འདིས་ནི་གང་ཟག་དང་ཆོས་ཀྱི་དངོས་པོ་བཀག་པའི་ཕྱིར་རོ།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50" w:author="thoesam" w:date="2016-10-07T09:30:00Z">
            <w:rPr>
              <w:rFonts w:cs="Monlam Uni OuChan2" w:hint="cs"/>
              <w:cs/>
            </w:rPr>
          </w:rPrChange>
        </w:rPr>
        <w:t>།གལ་ཏེ་གཟུགས་ལ་སོགས་པའི་སྟོང་པ་ཉིད་ཆོས་ཉིད་ཡིན་ན།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52" w:author="thoesam" w:date="2016-10-07T09:30:00Z">
            <w:rPr>
              <w:rFonts w:cs="Monlam Uni OuChan2" w:hint="cs"/>
              <w:cs/>
            </w:rPr>
          </w:rPrChange>
        </w:rPr>
        <w:t>དེ་ལྟ་ན་ནི་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2153" w:author="thoesam" w:date="2016-10-07T09:30:00Z">
            <w:rPr>
              <w:rFonts w:cs="Monlam Uni OuChan2" w:hint="cs"/>
              <w:cs/>
            </w:rPr>
          </w:rPrChange>
        </w:rPr>
        <w:t>གཟུགས་ལ་སོགས་པ་ཡང་ཡོད་པར་འགྱུར་བས།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55" w:author="thoesam" w:date="2016-10-07T09:30:00Z">
            <w:rPr>
              <w:rFonts w:cs="Monlam Uni OuChan2" w:hint="cs"/>
              <w:cs/>
            </w:rPr>
          </w:rPrChange>
        </w:rPr>
        <w:t>དེས་ན་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སྒྲོ་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56" w:author="thoesam" w:date="2016-10-07T09:30:00Z">
            <w:rPr>
              <w:rFonts w:cs="Monlam Uni OuChan2" w:hint="cs"/>
              <w:cs/>
            </w:rPr>
          </w:rPrChange>
        </w:rPr>
        <w:t>འདོགས་པའི་རྣམ་པར་རྟོག་པའི་གཉེན་པོར་བྱང་ཆུབ་སེམས་དཔའ་ཞེས་བྱ་བ་ལ་སོགས་པ་གསུངས་སོ།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58" w:author="thoesam" w:date="2016-10-07T09:30:00Z">
            <w:rPr>
              <w:rFonts w:cs="Monlam Uni OuChan2" w:hint="cs"/>
              <w:cs/>
            </w:rPr>
          </w:rPrChange>
        </w:rPr>
        <w:t>།བྱང་ཆུབ་སེམས་དཔའ་ལ་སོགས་པ་ནི་སྒྲའི་བརྗོད་པར་བྱ་བའོ།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60" w:author="thoesam" w:date="2016-10-07T09:30:00Z">
            <w:rPr>
              <w:rFonts w:cs="Monlam Uni OuChan2" w:hint="cs"/>
              <w:cs/>
            </w:rPr>
          </w:rPrChange>
        </w:rPr>
        <w:t>།རང་བཞིན་ནི་བྱང་ཆུབ་སེམས་དཔའ་ལ་སོགས་པའི་རང་བཞིན་ཏེ།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62" w:author="thoesam" w:date="2016-10-07T09:30:00Z">
            <w:rPr>
              <w:rFonts w:cs="Monlam Uni OuChan2" w:hint="cs"/>
              <w:cs/>
            </w:rPr>
          </w:rPrChange>
        </w:rPr>
        <w:t>དེ་ནི་དེས་སྟོང་པ་སྟེ།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64" w:author="thoesam" w:date="2016-10-07T09:30:00Z">
            <w:rPr>
              <w:rFonts w:cs="Monlam Uni OuChan2" w:hint="cs"/>
              <w:cs/>
            </w:rPr>
          </w:rPrChange>
        </w:rPr>
        <w:t>དེས་ན་དེ་དམིགས་སུ་མེད་དོ།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66" w:author="thoesam" w:date="2016-10-07T09:30:00Z">
            <w:rPr>
              <w:rFonts w:cs="Monlam Uni OuChan2" w:hint="cs"/>
              <w:cs/>
            </w:rPr>
          </w:rPrChange>
        </w:rPr>
        <w:t>།དེ་ལྟ་ན་ནི་མེད་ན་སྟོང་པ་ཉིད་ཀྱང་མེད་པར་འགྱུར་བས་སྐུར་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བ་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67" w:author="thoesam" w:date="2016-10-07T09:30:00Z">
            <w:rPr>
              <w:rFonts w:cs="Monlam Uni OuChan2" w:hint="cs"/>
              <w:cs/>
            </w:rPr>
          </w:rPrChange>
        </w:rPr>
        <w:t>འདེབས་པ་འདིའི་གཉེན་པོར་རང་བཞིན་གྱིས་ཞེས་བྱ་བ་ལ་སོགས་པ་གསུངས་སོ།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69" w:author="thoesam" w:date="2016-10-07T09:30:00Z">
            <w:rPr>
              <w:rFonts w:cs="Monlam Uni OuChan2" w:hint="cs"/>
              <w:cs/>
            </w:rPr>
          </w:rPrChange>
        </w:rPr>
        <w:t>།འདིར་ཡང་ངོ་བོ་ཉིད་ནི་རྣམ་པ་གསུམ་སྟེ།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71" w:author="thoesam" w:date="2016-10-07T09:30:00Z">
            <w:rPr>
              <w:rFonts w:cs="Monlam Uni OuChan2" w:hint="cs"/>
              <w:cs/>
            </w:rPr>
          </w:rPrChange>
        </w:rPr>
        <w:t>ཆོས་ཐམས་ཅད་ནི་ཀུན་བརྟགས་པ་དང</w:t>
      </w:r>
      <w:ins w:id="217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17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17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76" w:author="thoesam" w:date="2016-10-07T09:30:00Z">
            <w:rPr>
              <w:rFonts w:cs="Monlam Uni OuChan2" w:hint="cs"/>
              <w:cs/>
            </w:rPr>
          </w:rPrChange>
        </w:rPr>
        <w:t>གཞན་གྱི་དབང་དང</w:t>
      </w:r>
      <w:ins w:id="217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17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17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81" w:author="thoesam" w:date="2016-10-07T09:30:00Z">
            <w:rPr>
              <w:rFonts w:cs="Monlam Uni OuChan2" w:hint="cs"/>
              <w:cs/>
            </w:rPr>
          </w:rPrChange>
        </w:rPr>
        <w:t>ཡོངས་སུ་གྲུབ་པའོ།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83" w:author="thoesam" w:date="2016-10-07T09:30:00Z">
            <w:rPr>
              <w:rFonts w:cs="Monlam Uni OuChan2" w:hint="cs"/>
              <w:cs/>
            </w:rPr>
          </w:rPrChange>
        </w:rPr>
        <w:t>།ཇི་ལྟར་སྣང་བ་བཞིན་དུ་ཡོད་པ་མ་ཡིན་པ་ནི་ཀུན་ཏུ་བརྟགས་པའོ།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85" w:author="thoesam" w:date="2016-10-07T09:30:00Z">
            <w:rPr>
              <w:rFonts w:cs="Monlam Uni OuChan2" w:hint="cs"/>
              <w:cs/>
            </w:rPr>
          </w:rPrChange>
        </w:rPr>
        <w:t>།གང་རང་བཞིན་མེད་ཀྱང་སྣང་བའི་ཚུལ་དུ་ཡོད་པ་དེ་ནི་རྟེན་ཅིང་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འབྲེལ་བར་འབྱུང་བ་ཡིན་པའི་ཕྱིར་གཞན་གྱི་དབང་ངོ༌།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86" w:author="thoesam" w:date="2016-10-07T09:30:00Z">
            <w:rPr>
              <w:rFonts w:cs="Monlam Uni OuChan2" w:hint="cs"/>
              <w:cs/>
            </w:rPr>
          </w:rPrChange>
        </w:rPr>
        <w:t>།དང་པོས་གཉིས་པ་སྟོང་ཞིང་བྲལ་བ་དེ་ནི་ཡོངས་སུ་གྲུབ་པ་སྟེ།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88" w:author="thoesam" w:date="2016-10-07T09:30:00Z">
            <w:rPr>
              <w:rFonts w:cs="Monlam Uni OuChan2" w:hint="cs"/>
              <w:cs/>
            </w:rPr>
          </w:rPrChange>
        </w:rPr>
        <w:t>རྟག་པའི་ངོ་བོ་ཉིད་ཡིན་པའི་ཕྱིར་རོ།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90" w:author="thoesam" w:date="2016-10-07T09:30:00Z">
            <w:rPr>
              <w:rFonts w:cs="Monlam Uni OuChan2" w:hint="cs"/>
              <w:cs/>
            </w:rPr>
          </w:rPrChange>
        </w:rPr>
        <w:t>།འདི་ལ་ཡང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བཅོམ་ལྡན་འདས་ཀྱིས་གོ་རིམས་བཞིན་དུ་བརྟགས་པ་དང༌། རྣམ་པར་རྟོག་པ་དང༌།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91" w:author="thoesam" w:date="2016-10-07T09:30:00Z">
            <w:rPr>
              <w:rFonts w:cs="Monlam Uni OuChan2" w:hint="cs"/>
              <w:cs/>
            </w:rPr>
          </w:rPrChange>
        </w:rPr>
        <w:t>ཆོས་ཉིད་ཀྱིས་བསྟན་ཏོ།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93" w:author="thoesam" w:date="2016-10-07T09:30:00Z">
            <w:rPr>
              <w:rFonts w:cs="Monlam Uni OuChan2" w:hint="cs"/>
              <w:cs/>
            </w:rPr>
          </w:rPrChange>
        </w:rPr>
        <w:t>།དེ་ལྟར་ཡང་མཛད་པའི་སྐབས་ལས་སྟོན་པར་འགྱུར་ཏེ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། ངོ་བོ་ཉིད་རྣམ་པ་གསུམ་སྟེ། བརྟགས་པའི་ངོ་བོ་དང༌། རྣམ་པར་རྟོག་པའི་ངོ་བོ་དང༌།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94" w:author="thoesam" w:date="2016-10-07T09:30:00Z">
            <w:rPr>
              <w:rFonts w:cs="Monlam Uni OuChan2" w:hint="cs"/>
              <w:cs/>
            </w:rPr>
          </w:rPrChange>
        </w:rPr>
        <w:t>ཆོས་ཉིད་ཀྱི་ངོ་བོ་ཞེས་བྱ་བ་ལ་སོགས་པའོ།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96" w:author="thoesam" w:date="2016-10-07T09:30:00Z">
            <w:rPr>
              <w:rFonts w:cs="Monlam Uni OuChan2" w:hint="cs"/>
              <w:cs/>
            </w:rPr>
          </w:rPrChange>
        </w:rPr>
        <w:t>།དེ་བས་ན་འདིའི་ཞེས་བྱ་བ་ནི་རྣམ་པར་བརྟགས་པའི་གཟུགས་སོ།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198" w:author="thoesam" w:date="2016-10-07T09:30:00Z">
            <w:rPr>
              <w:rFonts w:cs="Monlam Uni OuChan2" w:hint="cs"/>
              <w:cs/>
            </w:rPr>
          </w:rPrChange>
        </w:rPr>
        <w:t>།འདི་ཞེས་བྱ་བ་ནི་ཀུན་བརྟགས་པའི་གཟུགས་ཀྱིས་སྟོང་པའོ།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1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00" w:author="thoesam" w:date="2016-10-07T09:30:00Z">
            <w:rPr>
              <w:rFonts w:cs="Monlam Uni OuChan2" w:hint="cs"/>
              <w:cs/>
            </w:rPr>
          </w:rPrChange>
        </w:rPr>
        <w:t>།རང་བཞིན་ཞེས་བྱ་བ་ནི་དེ་ཉིད་ལ་རྟག་ཏུ་ཡོད་པའི་ཕྱིར་རོ།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02" w:author="thoesam" w:date="2016-10-07T09:30:00Z">
            <w:rPr>
              <w:rFonts w:cs="Monlam Uni OuChan2" w:hint="cs"/>
              <w:cs/>
            </w:rPr>
          </w:rPrChange>
        </w:rPr>
        <w:t>།འདི་ལྟར་ཞེས་བྱ་བ་ནི་གང་གི་ཕྱིར་རོ།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04" w:author="thoesam" w:date="2016-10-07T09:30:00Z">
            <w:rPr>
              <w:rFonts w:cs="Monlam Uni OuChan2" w:hint="cs"/>
              <w:cs/>
            </w:rPr>
          </w:rPrChange>
        </w:rPr>
        <w:t>།སྟོང་པ་ཉིད་ཅེས་བྱ་བ་ནི་ཀུན་བརྟགས་པའི་ངོ་བོ་ཉིད་ཀྱིས་སྟོང་པའོ།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06" w:author="thoesam" w:date="2016-10-07T09:30:00Z">
            <w:rPr>
              <w:rFonts w:cs="Monlam Uni OuChan2" w:hint="cs"/>
              <w:cs/>
            </w:rPr>
          </w:rPrChange>
        </w:rPr>
        <w:t>།གཟུགས་ཞེས་བྱ་བ་ནི་རྣམ་པར་བརྟགས་པའི་གཟུགས་ཏེ།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08" w:author="thoesam" w:date="2016-10-07T09:30:00Z">
            <w:rPr>
              <w:rFonts w:cs="Monlam Uni OuChan2" w:hint="cs"/>
              <w:cs/>
            </w:rPr>
          </w:rPrChange>
        </w:rPr>
        <w:t>དེས་སྟོང་པ་ཉིད་མ་ཡིན་པ་ནི་འདི་ལ་སྟོང་པ་ཉིད་དེ་རྟག་ཏུ་ཡོད་པའི་ཕྱིར་རོ།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10" w:author="thoesam" w:date="2016-10-07T09:30:00Z">
            <w:rPr>
              <w:rFonts w:cs="Monlam Uni OuChan2" w:hint="cs"/>
              <w:cs/>
            </w:rPr>
          </w:rPrChange>
        </w:rPr>
        <w:t>།དེ་བཞིན་དུ་རྣམ་པར་ཤེས་པའི་བར་དུ་སྦྱར་བར་བྱའོ།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12" w:author="thoesam" w:date="2016-10-07T09:30:00Z">
            <w:rPr>
              <w:rFonts w:cs="Monlam Uni OuChan2" w:hint="cs"/>
              <w:cs/>
            </w:rPr>
          </w:rPrChange>
        </w:rPr>
        <w:t>།གལ་ཏེ་དེ་དང་དེ་གཉིས་རང་བཞིན་གཅིག་པ་ཡིན་པ་དེའི་ཚེ།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14" w:author="thoesam" w:date="2016-10-07T09:30:00Z">
            <w:rPr>
              <w:rFonts w:cs="Monlam Uni OuChan2" w:hint="cs"/>
              <w:cs/>
            </w:rPr>
          </w:rPrChange>
        </w:rPr>
        <w:t>དེ་གཉིས་གཅིག་ཏུ་རྣམ་པར་རྟོག་པ་འདིའི་གཉེན་པོར་གཟུགས་ཀྱི་སྟོང་པ་ཉིད་གང་ཡིན་པ་དེ་གཟུགས་མ་ཡིན་ནོ་ཞེས་བྱ་བ་ལ་སོགས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2215" w:author="thoesam" w:date="2016-10-07T09:30:00Z">
            <w:rPr>
              <w:rFonts w:cs="Monlam Uni OuChan2" w:hint="cs"/>
              <w:cs/>
            </w:rPr>
          </w:rPrChange>
        </w:rPr>
        <w:t>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17" w:author="thoesam" w:date="2016-10-07T09:30:00Z">
            <w:rPr>
              <w:rFonts w:cs="Monlam Uni OuChan2" w:hint="cs"/>
              <w:cs/>
            </w:rPr>
          </w:rPrChange>
        </w:rPr>
        <w:t>མཚན་ཉིད་ཀྱི་དབྱེ་བས་གཅིག་པ་མ་ཡིན་ནོ་ཞེས་བྱ་བའི་དོན་ཏོ།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19" w:author="thoesam" w:date="2016-10-07T09:30:00Z">
            <w:rPr>
              <w:rFonts w:cs="Monlam Uni OuChan2" w:hint="cs"/>
              <w:cs/>
            </w:rPr>
          </w:rPrChange>
        </w:rPr>
        <w:t>།གལ་ཏེ་གཅིག་པ་མ་ཡིན་ཏེ།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21" w:author="thoesam" w:date="2016-10-07T09:30:00Z">
            <w:rPr>
              <w:rFonts w:cs="Monlam Uni OuChan2" w:hint="cs"/>
              <w:cs/>
            </w:rPr>
          </w:rPrChange>
        </w:rPr>
        <w:t>ཐ་དད་པ་ཉིད་ཡིན་པ་དེའི་ཚེ་ནི་ཐ་དད་པ་ཉིད་དུ་རྣམ་པར་རྟོག་པ་འདིའི་གཉེན་པོར་གཟུགས་ནི་སྟོང་པ་ཉིད་ལས་གཞན་མ་ཡིན་ནོ་ཞེས་བྱ་བ་ལ་སོགས་པ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23" w:author="thoesam" w:date="2016-10-07T09:30:00Z">
            <w:rPr>
              <w:rFonts w:cs="Monlam Uni OuChan2" w:hint="cs"/>
              <w:cs/>
            </w:rPr>
          </w:rPrChange>
        </w:rPr>
        <w:t>གཞན་མ་ཡིན་ནོ་ཞེས་བྱ་བ་ནི་ཐ་དད་པ་མ་ཡིན་ནོ་ཞེས་བྱ་བའི་དོན་ཏོ།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25" w:author="thoesam" w:date="2016-10-07T09:30:00Z">
            <w:rPr>
              <w:rFonts w:cs="Monlam Uni OuChan2" w:hint="cs"/>
              <w:cs/>
            </w:rPr>
          </w:rPrChange>
        </w:rPr>
        <w:t>།ཆོས་ལས་ཆོས་ཉིད་ཀྱི་ངོ་བོ་གཞན་མ་ཡིན་ནོ་ཞེས་བྱ་བར་དགོངས་སོ།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27" w:author="thoesam" w:date="2016-10-07T09:30:00Z">
            <w:rPr>
              <w:rFonts w:cs="Monlam Uni OuChan2" w:hint="cs"/>
              <w:cs/>
            </w:rPr>
          </w:rPrChange>
        </w:rPr>
        <w:t>།དེ་ཞེས་བྱ་བ་ནི་གཅིག་པ་ཉིད་དུའོ།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29" w:author="thoesam" w:date="2016-10-07T09:30:00Z">
            <w:rPr>
              <w:rFonts w:cs="Monlam Uni OuChan2" w:hint="cs"/>
              <w:cs/>
            </w:rPr>
          </w:rPrChange>
        </w:rPr>
        <w:t>།གང་གི་ཕྱིར་ཞེས་བྱ་བ་ནི་དྲི་བའོ།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31" w:author="thoesam" w:date="2016-10-07T09:30:00Z">
            <w:rPr>
              <w:rFonts w:cs="Monlam Uni OuChan2" w:hint="cs"/>
              <w:cs/>
            </w:rPr>
          </w:rPrChange>
        </w:rPr>
        <w:t>།ལན་དུ་གཟུགས་ཞེས་བྱ་བ་ལ་སོགས་པ་གསུངས་སོ།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33" w:author="thoesam" w:date="2016-10-07T09:30:00Z">
            <w:rPr>
              <w:rFonts w:cs="Monlam Uni OuChan2" w:hint="cs"/>
              <w:cs/>
            </w:rPr>
          </w:rPrChange>
        </w:rPr>
        <w:t>།འདིར་གཟུགས་ཞེས་བྱ་བ་ནི་ཆོས་ཉིད་ཀྱི་གཟུགས་སོ།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35" w:author="thoesam" w:date="2016-10-07T09:30:00Z">
            <w:rPr>
              <w:rFonts w:cs="Monlam Uni OuChan2" w:hint="cs"/>
              <w:cs/>
            </w:rPr>
          </w:rPrChange>
        </w:rPr>
        <w:t>།དེ་བཞིན་དུ་རྣམ་པར་ཤེས་པའི་བར་དུ་སྦྱར་རོ།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37" w:author="thoesam" w:date="2016-10-07T09:30:00Z">
            <w:rPr>
              <w:rFonts w:cs="Monlam Uni OuChan2" w:hint="cs"/>
              <w:cs/>
            </w:rPr>
          </w:rPrChange>
        </w:rPr>
        <w:t>།གཟུགས་ལ་སོགས་པའི་སྟོང་པ་ཉིད་དང</w:t>
      </w:r>
      <w:ins w:id="223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23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24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42" w:author="thoesam" w:date="2016-10-07T09:30:00Z">
            <w:rPr>
              <w:rFonts w:cs="Monlam Uni OuChan2" w:hint="cs"/>
              <w:cs/>
            </w:rPr>
          </w:rPrChange>
        </w:rPr>
        <w:t>ཆོས་ཉིད་ཀྱི་གཟུགས་ནི་ཕན་ཚུན་གཅིག་པ་ཉིད་དེ།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44" w:author="thoesam" w:date="2016-10-07T09:30:00Z">
            <w:rPr>
              <w:rFonts w:cs="Monlam Uni OuChan2" w:hint="cs"/>
              <w:cs/>
            </w:rPr>
          </w:rPrChange>
        </w:rPr>
        <w:t>མཚན་ཉིད་ཐ་དད་པ་མེད་དོ་ཞེས་བྱ་བར་དགོངས་སོ།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46" w:author="thoesam" w:date="2016-10-07T09:30:00Z">
            <w:rPr>
              <w:rFonts w:cs="Monlam Uni OuChan2" w:hint="cs"/>
              <w:cs/>
            </w:rPr>
          </w:rPrChange>
        </w:rPr>
        <w:t>།དེ་ཅིའི་ཕྱིར་ཞེས་བྱ་བ་ལ་སོགས་པ་ལ།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48" w:author="thoesam" w:date="2016-10-07T09:30:00Z">
            <w:rPr>
              <w:rFonts w:cs="Monlam Uni OuChan2" w:hint="cs"/>
              <w:cs/>
            </w:rPr>
          </w:rPrChange>
        </w:rPr>
        <w:t>བྱང་ཆུབ་སེམས་དཔའ་ལ་སོགས་པ་མེད་པ་གང་ཞེ་ན།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50" w:author="thoesam" w:date="2016-10-07T09:30:00Z">
            <w:rPr>
              <w:rFonts w:cs="Monlam Uni OuChan2" w:hint="cs"/>
              <w:cs/>
            </w:rPr>
          </w:rPrChange>
        </w:rPr>
        <w:t>དེའི་ཕྱིར་བྱང་ཆུབ་སེམས་དཔའ་ཞེས་བྱ་བ་སྨོས་ཏེ།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52" w:author="thoesam" w:date="2016-10-07T09:30:00Z">
            <w:rPr>
              <w:rFonts w:cs="Monlam Uni OuChan2" w:hint="cs"/>
              <w:cs/>
            </w:rPr>
          </w:rPrChange>
        </w:rPr>
        <w:t>སྐྱེ་བ་དང་འགག་པའི་ཚུལ་གྱིས་ངོ་བོ་ཉིད་ཡོད་པས་ཁྱད་པར་ཡོད་པར་འགྱུར་ཏེ།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54" w:author="thoesam" w:date="2016-10-07T09:30:00Z">
            <w:rPr>
              <w:rFonts w:cs="Monlam Uni OuChan2" w:hint="cs"/>
              <w:cs/>
            </w:rPr>
          </w:rPrChange>
        </w:rPr>
        <w:t>ངེས་པའི་ཤེས་པའི་ཡུལ་ཡིན་པའི་ཕྱིར་རོ།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56" w:author="thoesam" w:date="2016-10-07T09:30:00Z">
            <w:rPr>
              <w:rFonts w:cs="Monlam Uni OuChan2" w:hint="cs"/>
              <w:cs/>
            </w:rPr>
          </w:rPrChange>
        </w:rPr>
        <w:t>།དེས་ན་རེ་ཞིག་ངོ་བོ་ཉིད་ཀྱི་རྣམ་པར་རྟོག་པའི་གཉེན་པོར།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58" w:author="thoesam" w:date="2016-10-07T09:30:00Z">
            <w:rPr>
              <w:rFonts w:cs="Monlam Uni OuChan2" w:hint="cs"/>
              <w:cs/>
            </w:rPr>
          </w:rPrChange>
        </w:rPr>
        <w:t>རབ་འབྱོར་འདི་ལྟ་སྟེ་གཟུགས་ཞེས་བྱ་བ་འདི་ནི་མིང་ཙམ་མོ་ཞེས་བྱ་བ་ལ་སོགས་པ་གསུངས་ཏེ།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60" w:author="thoesam" w:date="2016-10-07T09:30:00Z">
            <w:rPr>
              <w:rFonts w:cs="Monlam Uni OuChan2" w:hint="cs"/>
              <w:cs/>
            </w:rPr>
          </w:rPrChange>
        </w:rPr>
        <w:t>མིང་ནི་དོན་གྱིས་སྟོང་པའི་མིང་ཙམ་མོ།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62" w:author="thoesam" w:date="2016-10-07T09:30:00Z">
            <w:rPr>
              <w:rFonts w:cs="Monlam Uni OuChan2" w:hint="cs"/>
              <w:cs/>
            </w:rPr>
          </w:rPrChange>
        </w:rPr>
        <w:t>།ཁྱད་པར་གྱི་རྣམ་པར་རྟོག་པའི་གཉེན་པོར་ནི་ངོ་བོ་ཉིད་མི་སྐྱེ་མི་འགག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64" w:author="thoesam" w:date="2016-10-07T09:30:00Z">
            <w:rPr>
              <w:rFonts w:cs="Monlam Uni OuChan2" w:hint="cs"/>
              <w:cs/>
            </w:rPr>
          </w:rPrChange>
        </w:rPr>
        <w:t>།ཀུན་ནས་ཉོན་མོངས་པ་མ་ཡིན།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66" w:author="thoesam" w:date="2016-10-07T09:30:00Z">
            <w:rPr>
              <w:rFonts w:cs="Monlam Uni OuChan2" w:hint="cs"/>
              <w:cs/>
            </w:rPr>
          </w:rPrChange>
        </w:rPr>
        <w:t>རྣམ་པར་བྱང་བ་མ་ཡིན་ནོ་ཞེས་བྱ་བ་གསུངས་སོ།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68" w:author="thoesam" w:date="2016-10-07T09:30:00Z">
            <w:rPr>
              <w:rFonts w:cs="Monlam Uni OuChan2" w:hint="cs"/>
              <w:cs/>
            </w:rPr>
          </w:rPrChange>
        </w:rPr>
        <w:t>།དེ་ཅིའི་ཕྱིར་ཞེས་བྱ་བ་ལས་མིང་ཙམ་ཉིད་ཅེས་བྱ་བ་ག་ལས་ཞེས་པའོ།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70" w:author="thoesam" w:date="2016-10-07T09:30:00Z">
            <w:rPr>
              <w:rFonts w:cs="Monlam Uni OuChan2" w:hint="cs"/>
              <w:cs/>
            </w:rPr>
          </w:rPrChange>
        </w:rPr>
        <w:t>།འདི་ལྟར་གལ་ཏེ་མིང་གི་དོན་དངོས་པོ་ལ་མེད་པ་དེའི་ཚེ་ནི་དངོས་པོ་ལ་རག་ལས་པའི་མིང་གི་ཐ་སྙད་ཀྱང་མེད་པར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72" w:author="thoesam" w:date="2016-10-07T09:30:00Z">
            <w:rPr>
              <w:rFonts w:cs="Monlam Uni OuChan2" w:hint="cs"/>
              <w:cs/>
            </w:rPr>
          </w:rPrChange>
        </w:rPr>
        <w:t>།དེས་ན་མིང་ཇི་ལྟ་བ་བཞིན་དུ་དོན་ལ་རྣམ་པར་རྟོག་པའི་གཉེན་པོར་འདི་ལྟར་མིང་བཅོས་མ་ལས་ཆོས་དེ་དག་སོ་སོར་བརྟགས་ནས་ཞེས་བྱ་བ་ལ་སོགས་པ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74" w:author="thoesam" w:date="2016-10-07T09:30:00Z">
            <w:rPr>
              <w:rFonts w:cs="Monlam Uni OuChan2" w:hint="cs"/>
              <w:cs/>
            </w:rPr>
          </w:rPrChange>
        </w:rPr>
        <w:t>བཅོས་མ་ཞེས་བྱ་བ་ནི་བརྡ་ཙམ་མོ།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76" w:author="thoesam" w:date="2016-10-07T09:30:00Z">
            <w:rPr>
              <w:rFonts w:cs="Monlam Uni OuChan2" w:hint="cs"/>
              <w:cs/>
            </w:rPr>
          </w:rPrChange>
        </w:rPr>
        <w:t>།ཆོས་སོ་སོ་ལ་ཞེས་བྱ་བ་ནི་ཆོས་དང་ཆོས་ལའོ།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78" w:author="thoesam" w:date="2016-10-07T09:30:00Z">
            <w:rPr>
              <w:rFonts w:cs="Monlam Uni OuChan2" w:hint="cs"/>
              <w:cs/>
            </w:rPr>
          </w:rPrChange>
        </w:rPr>
        <w:t>།བཅོས་མ་ཞེས་བྱ་བ་ནི་བརྡ་ལ་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2279" w:author="thoesam" w:date="2016-10-07T09:30:00Z">
            <w:rPr>
              <w:rFonts w:cs="Monlam Uni OuChan2" w:hint="cs"/>
              <w:cs/>
            </w:rPr>
          </w:rPrChange>
        </w:rPr>
        <w:t>བརྟེན་པའོ།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81" w:author="thoesam" w:date="2016-10-07T09:30:00Z">
            <w:rPr>
              <w:rFonts w:cs="Monlam Uni OuChan2" w:hint="cs"/>
              <w:cs/>
            </w:rPr>
          </w:rPrChange>
        </w:rPr>
        <w:t>།དེ་དག་ཅེས་བྱ་བ་ནི་ཆོས་སོ།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83" w:author="thoesam" w:date="2016-10-07T09:30:00Z">
            <w:rPr>
              <w:rFonts w:cs="Monlam Uni OuChan2" w:hint="cs"/>
              <w:cs/>
            </w:rPr>
          </w:rPrChange>
        </w:rPr>
        <w:t>།བརྟགས་པ་ཞེས་བྱ་བ་ནི་སྒྲོ་བཏགས་པ་སྟེ།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85" w:author="thoesam" w:date="2016-10-07T09:30:00Z">
            <w:rPr>
              <w:rFonts w:cs="Monlam Uni OuChan2" w:hint="cs"/>
              <w:cs/>
            </w:rPr>
          </w:rPrChange>
        </w:rPr>
        <w:t>དངོས་པོ་ལ་དེའི་དོན་མེད་པས་གློ་བུར་དུ་མིང་དུ་ཐ་སྙད་བཏགས་པ་སྟེ་ཡོད་པ་མ་ཡིན་ནོ།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87" w:author="thoesam" w:date="2016-10-07T09:30:00Z">
            <w:rPr>
              <w:rFonts w:cs="Monlam Uni OuChan2" w:hint="cs"/>
              <w:cs/>
            </w:rPr>
          </w:rPrChange>
        </w:rPr>
        <w:t>།འོ་ན་མིང་དོན་ཐམས་ཅད་ཇི་ལྟ་བ་བཞིན་དུ་འགྱུར་ཏེ་མིང་ཡིན་པའི་ཕྱིར།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89" w:author="thoesam" w:date="2016-10-07T09:30:00Z">
            <w:rPr>
              <w:rFonts w:cs="Monlam Uni OuChan2" w:hint="cs"/>
              <w:cs/>
            </w:rPr>
          </w:rPrChange>
        </w:rPr>
        <w:t>སངས་རྒྱས་ཞེས་བྱ་བའི་ཚིག་བཞིན་ནོ་ཞེ་ན།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91" w:author="thoesam" w:date="2016-10-07T09:30:00Z">
            <w:rPr>
              <w:rFonts w:cs="Monlam Uni OuChan2" w:hint="cs"/>
              <w:cs/>
            </w:rPr>
          </w:rPrChange>
        </w:rPr>
        <w:t>དོན་ཇི་ལྟ་བ་བཞིན་དུ་མིང་ལ་ཞེན་པའི་རྣམ་པར་རྟོག་པའི་གཉེན་པོར་དེ་བྱང་ཆུབ་སེམས་དཔས་མིང་དེ་དག་ཡང་དག་པར་རྗེས་སུ་མི་མཐོང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93" w:author="thoesam" w:date="2016-10-07T09:30:00Z">
            <w:rPr>
              <w:rFonts w:cs="Monlam Uni OuChan2" w:hint="cs"/>
              <w:cs/>
            </w:rPr>
          </w:rPrChange>
        </w:rPr>
        <w:t>།མིང་ཐམས་ཅད་ཅེས་བྱ་བ་ནི་དངོས་པོ་ཐམས་ཅད་བརྗོད་པའོ།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95" w:author="thoesam" w:date="2016-10-07T09:30:00Z">
            <w:rPr>
              <w:rFonts w:cs="Monlam Uni OuChan2" w:hint="cs"/>
              <w:cs/>
            </w:rPr>
          </w:rPrChange>
        </w:rPr>
        <w:t>།མི་མཐོང་ཞེས་བྱ་བ་ནི་མི་དམིགས་པ་སྟེ།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97" w:author="thoesam" w:date="2016-10-07T09:30:00Z">
            <w:rPr>
              <w:rFonts w:cs="Monlam Uni OuChan2" w:hint="cs"/>
              <w:cs/>
            </w:rPr>
          </w:rPrChange>
        </w:rPr>
        <w:t>མིང་གི་དོན་དངོས་པོ་མེད་པའི་ཕྱིར་རོ།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2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299" w:author="thoesam" w:date="2016-10-07T09:30:00Z">
            <w:rPr>
              <w:rFonts w:cs="Monlam Uni OuChan2" w:hint="cs"/>
              <w:cs/>
            </w:rPr>
          </w:rPrChange>
        </w:rPr>
        <w:t>།སངས་རྒྱས་ཞེས་བྱ་བའི་ཚིག་གི་བརྡ་ཇི་ལྟ་བ་བཞིན་ལ་དངོས་པོ་མི་སྣང་བའི་སྒོ་ནས་དངོས་པོ་ལ་མི་སླུ་བ་ཡིན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གྱི།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00" w:author="thoesam" w:date="2016-10-07T09:30:00Z">
            <w:rPr>
              <w:rFonts w:cs="Monlam Uni OuChan2" w:hint="cs"/>
              <w:cs/>
            </w:rPr>
          </w:rPrChange>
        </w:rPr>
        <w:t>དངོས་པོ་སྣང་བའི་ཕྱིར་ནི་མ་ཡིན་ནོ།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02" w:author="thoesam" w:date="2016-10-07T09:30:00Z">
            <w:rPr>
              <w:rFonts w:cs="Monlam Uni OuChan2" w:hint="cs"/>
              <w:cs/>
            </w:rPr>
          </w:rPrChange>
        </w:rPr>
        <w:t>།གཞན་ཡང་ཞེས་བྱ་བ་ལ་སོགས་པ་ནི་ཉེ་བར་སྡུད་པའོ།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04" w:author="thoesam" w:date="2016-10-07T09:30:00Z">
            <w:rPr>
              <w:rFonts w:cs="Monlam Uni OuChan2" w:hint="cs"/>
              <w:cs/>
            </w:rPr>
          </w:rPrChange>
        </w:rPr>
        <w:t>།འདི་ལྟ་སྟེ་དཔེར་ན་ཞེས་བྱ་བ་ནི་མདོ་སྡེ་པ་ལ་སོགས་པའི་དཔེ་ཡིན་ནོ།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06" w:author="thoesam" w:date="2016-10-07T09:30:00Z">
            <w:rPr>
              <w:rFonts w:cs="Monlam Uni OuChan2" w:hint="cs"/>
              <w:cs/>
            </w:rPr>
          </w:rPrChange>
        </w:rPr>
        <w:t>།དེ་ལ་ཞེས་བྱ་བ་ནི་རྗོད་པར་བྱེད་པ་ཡང་ཡིན་ནོ།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08" w:author="thoesam" w:date="2016-10-07T09:30:00Z">
            <w:rPr>
              <w:rFonts w:cs="Monlam Uni OuChan2" w:hint="cs"/>
              <w:cs/>
            </w:rPr>
          </w:rPrChange>
        </w:rPr>
        <w:t>།གལ་ཏེ་ཤཱ་རིའི་བུ་འཛམ་བུའི་གླིང་ཞེས་བྱ་བ་ནས་སངས་རྒྱས་དང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0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11" w:author="thoesam" w:date="2016-10-07T09:30:00Z">
            <w:rPr>
              <w:rFonts w:cs="Monlam Uni OuChan2" w:hint="cs"/>
              <w:cs/>
            </w:rPr>
          </w:rPrChange>
        </w:rPr>
        <w:t>སངས་རྒྱས་ཀྱི་ཆོས་རྣམས་ཞེས་བྱ་བའི་བར་གྱིས་བསྒྲུབས་པའི་ཕན་ཡོན་ནོ།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13" w:author="thoesam" w:date="2016-10-07T09:30:00Z">
            <w:rPr>
              <w:rFonts w:cs="Monlam Uni OuChan2" w:hint="cs"/>
              <w:cs/>
            </w:rPr>
          </w:rPrChange>
        </w:rPr>
        <w:t>།ཕན་ཡོན་དང་བཅས་པའི་སྒྲུབ་པའི་གདམས་ངག་རྒྱ་ཆེར་བསྟན་ནོ།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15" w:author="thoesam" w:date="2016-10-07T09:30:00Z">
            <w:rPr>
              <w:rFonts w:cs="Monlam Uni OuChan2" w:hint="cs"/>
              <w:cs/>
            </w:rPr>
          </w:rPrChange>
        </w:rPr>
        <w:t>།ད་ནི་བདེན་པའི་གདམས་ངག་བརྗོད་པར་བྱ་སྟེ།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17" w:author="thoesam" w:date="2016-10-07T09:30:00Z">
            <w:rPr>
              <w:rFonts w:cs="Monlam Uni OuChan2" w:hint="cs"/>
              <w:cs/>
            </w:rPr>
          </w:rPrChange>
        </w:rPr>
        <w:t>འཕགས་པའི་བདེན་པ་བཞི་ནི་སྡུག་བསྔལ་དང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ཀུན་འབྱུང་བ་དང༌།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18" w:author="thoesam" w:date="2016-10-07T09:30:00Z">
            <w:rPr>
              <w:rFonts w:cs="Monlam Uni OuChan2" w:hint="cs"/>
              <w:cs/>
            </w:rPr>
          </w:rPrChange>
        </w:rPr>
        <w:t>འགོག་པ་དང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ལམ་མོ། །དེ་དག་ལ་བྱང་ཆུབ་སེམས་དཔའ་ཇི་ལྟར་ལྡན་པ་དང༌།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20" w:author="thoesam" w:date="2016-10-07T09:30:00Z">
            <w:rPr>
              <w:rFonts w:cs="Monlam Uni OuChan2" w:hint="cs"/>
              <w:cs/>
            </w:rPr>
          </w:rPrChange>
        </w:rPr>
        <w:t>རབ་ཏུ་ལྡན་པར་འགྱུར་བ་དེ་ལྟར་བདེན་པའི་གདམས་ངག་སྟོན་པར་མཛད་དེ།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22" w:author="thoesam" w:date="2016-10-07T09:30:00Z">
            <w:rPr>
              <w:rFonts w:cs="Monlam Uni OuChan2" w:hint="cs"/>
              <w:cs/>
            </w:rPr>
          </w:rPrChange>
        </w:rPr>
        <w:t>དེ་ལ་སྡུག་བསྔལ་གྱི་བདེན་པའི་དབང་དུ་བྱས་ནས།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24" w:author="thoesam" w:date="2016-10-07T09:30:00Z">
            <w:rPr>
              <w:rFonts w:cs="Monlam Uni OuChan2" w:hint="cs"/>
              <w:cs/>
            </w:rPr>
          </w:rPrChange>
        </w:rPr>
        <w:t>དེ་བཞིན་དུ་ཞེས་བྱ་བ་ལ་སོགས་པ་ནས།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26" w:author="thoesam" w:date="2016-10-07T09:30:00Z">
            <w:rPr>
              <w:rFonts w:cs="Monlam Uni OuChan2" w:hint="cs"/>
              <w:cs/>
            </w:rPr>
          </w:rPrChange>
        </w:rPr>
        <w:t>ལྡན་པ་དང་མི་ལྡན་པ་ཞེས་བྱ་བར་ཡང་དག་པར་མི་མཐོང་ངོ་ཞེས་བྱ་བའི་བར་དུ་གསུངས་ཏེ།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28" w:author="thoesam" w:date="2016-10-07T09:30:00Z">
            <w:rPr>
              <w:rFonts w:cs="Monlam Uni OuChan2" w:hint="cs"/>
              <w:cs/>
            </w:rPr>
          </w:rPrChange>
        </w:rPr>
        <w:t>དེ་ལྟར་ན་སྡུག་བསྔལ་ཡོངས་སུ་ཤེས་པར་བྱ་བ་ནི་སྡུག་བསྔལ་ཁོ་ན་ཤེས་པར་བྱ་བ་མ་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ཡིན་གྱི།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29" w:author="thoesam" w:date="2016-10-07T09:30:00Z">
            <w:rPr>
              <w:rFonts w:cs="Monlam Uni OuChan2" w:hint="cs"/>
              <w:cs/>
            </w:rPr>
          </w:rPrChange>
        </w:rPr>
        <w:t>འོན་ཀྱང་འཕགས་པའི་བདེན་པ་བཞི་པོ་དག་ཀྱང་ངོ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།དེ་དག་གིས་ཀྱང་ཆོས་ཐམས་ཅད་ཡང་དག་པར་བསྡུས་ཏེ། དེས་ན་ཕུང་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A9495A">
        <w:rPr>
          <w:rFonts w:ascii="Monlam Uni OuChan2" w:hAnsi="Monlam Uni OuChan2" w:cs="Monlam Uni OuChan2"/>
          <w:sz w:val="40"/>
          <w:szCs w:val="40"/>
          <w:cs/>
        </w:rPr>
        <w:t>པོ་དང༌། ཁམས་དང༌། སྐྱེ་མཆེད་དང༌། བདེན་པ་དང༌། རྟེན་ཅིང་འབྲེལ་པར་འབྱུང་བ་སྟེ། དེ་རྣམས་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30" w:author="thoesam" w:date="2016-10-07T09:30:00Z">
            <w:rPr>
              <w:rFonts w:cs="Monlam Uni OuChan2" w:hint="cs"/>
              <w:cs/>
            </w:rPr>
          </w:rPrChange>
        </w:rPr>
        <w:t>ཀྱི་དབྱེ་བས་ཚོགས་ལྔར་བྱས་ཏེ།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32" w:author="thoesam" w:date="2016-10-07T09:30:00Z">
            <w:rPr>
              <w:rFonts w:cs="Monlam Uni OuChan2" w:hint="cs"/>
              <w:cs/>
            </w:rPr>
          </w:rPrChange>
        </w:rPr>
        <w:t>དེ་དག་གི་སྟོང་པ་ཉིད་དང</w:t>
      </w:r>
      <w:ins w:id="233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33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33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37" w:author="thoesam" w:date="2016-10-07T09:30:00Z">
            <w:rPr>
              <w:rFonts w:cs="Monlam Uni OuChan2" w:hint="cs"/>
              <w:cs/>
            </w:rPr>
          </w:rPrChange>
        </w:rPr>
        <w:t>ནང་སྟོང་པ་ཉིད་ལ་སོགས་པ་ལ་ཡང་ལྡན་པ་དང་མི་ལྡན་པ་ཞེས་བརྗོད་པར་བྱའོ།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39" w:author="thoesam" w:date="2016-10-07T09:30:00Z">
            <w:rPr>
              <w:rFonts w:cs="Monlam Uni OuChan2" w:hint="cs"/>
              <w:cs/>
            </w:rPr>
          </w:rPrChange>
        </w:rPr>
        <w:t>།དེ་ཙམ་ཁོ་ན་ཡང་མ་ཡིན་གྱི།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41" w:author="thoesam" w:date="2016-10-07T09:30:00Z">
            <w:rPr>
              <w:rFonts w:cs="Monlam Uni OuChan2" w:hint="cs"/>
              <w:cs/>
            </w:rPr>
          </w:rPrChange>
        </w:rPr>
        <w:t>འོན་ཀྱང་གང་གི་ཚེ་དེ་དག་ལ་ལྡན་པ་དང་མི་ལྡན་པ་ཉིད་དུ་ཇི་ལྟར་ཡང་མི་མཐོང་བ་དེའི་ཚེ་ལྡན་པ་ཞེས་བརྗོད་པར་བྱ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43" w:author="thoesam" w:date="2016-10-07T09:30:00Z">
            <w:rPr>
              <w:rFonts w:cs="Monlam Uni OuChan2" w:hint="cs"/>
              <w:cs/>
            </w:rPr>
          </w:rPrChange>
        </w:rPr>
        <w:t>དེ་ནི་སྡུག་བསྔལ་གྱི་བདེན་པ་ལ་གདམས་པའོ།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45" w:author="thoesam" w:date="2016-10-07T09:30:00Z">
            <w:rPr>
              <w:rFonts w:cs="Monlam Uni OuChan2" w:hint="cs"/>
              <w:cs/>
            </w:rPr>
          </w:rPrChange>
        </w:rPr>
        <w:t>།ཀུན་འབྱུང་གི་བདེན་པའི་དབང་དུ་བྱས་ནས་དེ་ལ་གཟུགས་མེད་དོ་ཞེས་བྱ་བ་ལ་སོགས་པ་ནས།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47" w:author="thoesam" w:date="2016-10-07T09:30:00Z">
            <w:rPr>
              <w:rFonts w:cs="Monlam Uni OuChan2" w:hint="cs"/>
              <w:cs/>
            </w:rPr>
          </w:rPrChange>
        </w:rPr>
        <w:t>རྣམ་པར་ཤེས་པ་ཉིད་སྟོང་པའོ།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49" w:author="thoesam" w:date="2016-10-07T09:30:00Z">
            <w:rPr>
              <w:rFonts w:cs="Monlam Uni OuChan2" w:hint="cs"/>
              <w:cs/>
            </w:rPr>
          </w:rPrChange>
        </w:rPr>
        <w:t>།སྟོང་པ་ཉིད་རྣམ་པར་ཤེས་པའོ་ཞེས་བྱ་བའི་བར་གྱིས་གསུངས་སོ།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51" w:author="thoesam" w:date="2016-10-07T09:30:00Z">
            <w:rPr>
              <w:rFonts w:cs="Monlam Uni OuChan2" w:hint="cs"/>
              <w:cs/>
            </w:rPr>
          </w:rPrChange>
        </w:rPr>
        <w:t>།དེ་ལྟར་ན་ཀུན་འབྱུང་སྤང་བར་བྱའོ།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53" w:author="thoesam" w:date="2016-10-07T09:30:00Z">
            <w:rPr>
              <w:rFonts w:cs="Monlam Uni OuChan2" w:hint="cs"/>
              <w:cs/>
            </w:rPr>
          </w:rPrChange>
        </w:rPr>
        <w:t>།གང་གི་ཕྱིར་གཟུགས་ལ་སོགས་པ་དེ་ལས་འབྱུང་བ་མ་ཡིན་པ་དེའི་ཕྱིར་རྒྱུ་མ་ཡིན་ཏེ་དེས་ན་ཇི་ལྟར་ཀུན་འབྱུང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55" w:author="thoesam" w:date="2016-10-07T09:30:00Z">
            <w:rPr>
              <w:rFonts w:cs="Monlam Uni OuChan2" w:hint="cs"/>
              <w:cs/>
            </w:rPr>
          </w:rPrChange>
        </w:rPr>
        <w:t>གང་གི་ཕྱིར་འགོག་པའི་ཆོས་ཅན་མ་ཡིན་པ་དེ་ཇི་ལྟར་སྤང་བར་བྱ་བ་ཡིན།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57" w:author="thoesam" w:date="2016-10-07T09:30:00Z">
            <w:rPr>
              <w:rFonts w:cs="Monlam Uni OuChan2" w:hint="cs"/>
              <w:cs/>
            </w:rPr>
          </w:rPrChange>
        </w:rPr>
        <w:t>ཇི་ལྟར་འདི་མ་སྤངས་པས་ནི་འགའ་ཡང་ཀུན་ནས་ཉོན་མོངས་པར་མི་འགྱུར་ལ།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59" w:author="thoesam" w:date="2016-10-07T09:30:00Z">
            <w:rPr>
              <w:rFonts w:cs="Monlam Uni OuChan2" w:hint="cs"/>
              <w:cs/>
            </w:rPr>
          </w:rPrChange>
        </w:rPr>
        <w:t>སྤངས་པས་ནི་འགའ་ཡང་རྣམ་པར་བྱང་བར་མི་འགྱུར་ན།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61" w:author="thoesam" w:date="2016-10-07T09:30:00Z">
            <w:rPr>
              <w:rFonts w:cs="Monlam Uni OuChan2" w:hint="cs"/>
              <w:cs/>
            </w:rPr>
          </w:rPrChange>
        </w:rPr>
        <w:t>འདི་ཇི་ལྟར་སྤང་བར་བྱ་བ་ཡིན།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63" w:author="thoesam" w:date="2016-10-07T09:30:00Z">
            <w:rPr>
              <w:rFonts w:cs="Monlam Uni OuChan2" w:hint="cs"/>
              <w:cs/>
            </w:rPr>
          </w:rPrChange>
        </w:rPr>
        <w:t>ཅི་སྟེ་སྡུག་བསྔལ་དང</w:t>
      </w:r>
      <w:ins w:id="236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36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36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68" w:author="thoesam" w:date="2016-10-07T09:30:00Z">
            <w:rPr>
              <w:rFonts w:cs="Monlam Uni OuChan2" w:hint="cs"/>
              <w:cs/>
            </w:rPr>
          </w:rPrChange>
        </w:rPr>
        <w:t>ཀུན་འབྱུང་དག་དང་ལྡན་པ་ནི་ཀུན་ནས་ཉོན་མོངས་པ་ཡིན་ལ།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70" w:author="thoesam" w:date="2016-10-07T09:30:00Z">
            <w:rPr>
              <w:rFonts w:cs="Monlam Uni OuChan2" w:hint="cs"/>
              <w:cs/>
            </w:rPr>
          </w:rPrChange>
        </w:rPr>
        <w:t>མི་ལྡན་པ་ནི་རྣམ་པར་དག་པ་ཡིན་ནོ་ཞེ་ན།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72" w:author="thoesam" w:date="2016-10-07T09:30:00Z">
            <w:rPr>
              <w:rFonts w:cs="Monlam Uni OuChan2" w:hint="cs"/>
              <w:cs/>
            </w:rPr>
          </w:rPrChange>
        </w:rPr>
        <w:t>དེ་ཡང་རིགས་པ་མ་ཡིན་ཏེ།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74" w:author="thoesam" w:date="2016-10-07T09:30:00Z">
            <w:rPr>
              <w:rFonts w:cs="Monlam Uni OuChan2" w:hint="cs"/>
              <w:cs/>
            </w:rPr>
          </w:rPrChange>
        </w:rPr>
        <w:t>འདི་ལྟར་དེས་གང་ཞིག་གང་དུ་ཡང་དག་པར་འདུ་ཞིང་ལྡན་པར་མ་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མཐོང་བ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75" w:author="thoesam" w:date="2016-10-07T09:30:00Z">
            <w:rPr>
              <w:rFonts w:cs="Monlam Uni OuChan2" w:hint="cs"/>
              <w:cs/>
            </w:rPr>
          </w:rPrChange>
        </w:rPr>
        <w:t>་དེ་ནི་ཀུན་འབྱུང་བའི་བདེན་པ་ལ་གདམས་པའོ།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77" w:author="thoesam" w:date="2016-10-07T09:30:00Z">
            <w:rPr>
              <w:rFonts w:cs="Monlam Uni OuChan2" w:hint="cs"/>
              <w:cs/>
            </w:rPr>
          </w:rPrChange>
        </w:rPr>
        <w:t>།འགོག་པའི་བདེན་པའི་དབང་དུ་བྱས་ནས།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79" w:author="thoesam" w:date="2016-10-07T09:30:00Z">
            <w:rPr>
              <w:rFonts w:cs="Monlam Uni OuChan2" w:hint="cs"/>
              <w:cs/>
            </w:rPr>
          </w:rPrChange>
        </w:rPr>
        <w:t>ཤཱ་རིའི་བུ་སྟོང་པ་ཉིད་ཅེས་བྱ་བ་ནས།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81" w:author="thoesam" w:date="2016-10-07T09:30:00Z">
            <w:rPr>
              <w:rFonts w:cs="Monlam Uni OuChan2" w:hint="cs"/>
              <w:cs/>
            </w:rPr>
          </w:rPrChange>
        </w:rPr>
        <w:t>ལྡན་པ་ཞེས་བརྗོད་པར་བྱའོ་ཞེས་བྱ་བའི་བར་དུ་གསུངས་སོ།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83" w:author="thoesam" w:date="2016-10-07T09:30:00Z">
            <w:rPr>
              <w:rFonts w:cs="Monlam Uni OuChan2" w:hint="cs"/>
              <w:cs/>
            </w:rPr>
          </w:rPrChange>
        </w:rPr>
        <w:t>།དོན་ནི་འདི་ཡིན་ཏེ་བྱང་ཆུབ་སེམས་དཔའ་ཆོས་ཐམས་ཅད་སྟོང་པ་ཉིད་དུ་མཐོང་ན།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85" w:author="thoesam" w:date="2016-10-07T09:30:00Z">
            <w:rPr>
              <w:rFonts w:cs="Monlam Uni OuChan2" w:hint="cs"/>
              <w:cs/>
            </w:rPr>
          </w:rPrChange>
        </w:rPr>
        <w:t>དེ་ལ་གང་གིས་འགོག་པ་མངོན་སུམ་དུ་བྱ།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87" w:author="thoesam" w:date="2016-10-07T09:30:00Z">
            <w:rPr>
              <w:rFonts w:cs="Monlam Uni OuChan2" w:hint="cs"/>
              <w:cs/>
            </w:rPr>
          </w:rPrChange>
        </w:rPr>
        <w:t>དེ་ལ་རེ་ཞིག་དེ་ཉིད་ནི་མ་ཡིན་ཏེ།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89" w:author="thoesam" w:date="2016-10-07T09:30:00Z">
            <w:rPr>
              <w:rFonts w:cs="Monlam Uni OuChan2" w:hint="cs"/>
              <w:cs/>
            </w:rPr>
          </w:rPrChange>
        </w:rPr>
        <w:t>སྟོང་པ་ཉིད་ཅེས་བྱ་བ་ལ་སོགས་པ་གསུངས་སོ།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91" w:author="thoesam" w:date="2016-10-07T09:30:00Z">
            <w:rPr>
              <w:rFonts w:cs="Monlam Uni OuChan2" w:hint="cs"/>
              <w:cs/>
            </w:rPr>
          </w:rPrChange>
        </w:rPr>
        <w:t>།དེ་ནི་མི་སྐྱེ་མི་འགག་སྟེ།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93" w:author="thoesam" w:date="2016-10-07T09:30:00Z">
            <w:rPr>
              <w:rFonts w:cs="Monlam Uni OuChan2" w:hint="cs"/>
              <w:cs/>
            </w:rPr>
          </w:rPrChange>
        </w:rPr>
        <w:t>རྟག་པ་ཉིད་ཀྱི་ཕྱིར་རོ།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95" w:author="thoesam" w:date="2016-10-07T09:30:00Z">
            <w:rPr>
              <w:rFonts w:cs="Monlam Uni OuChan2" w:hint="cs"/>
              <w:cs/>
            </w:rPr>
          </w:rPrChange>
        </w:rPr>
        <w:t>།ཀུན་ནས་ཉོན་མོངས་པར་མི་འགྱུར།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97" w:author="thoesam" w:date="2016-10-07T09:30:00Z">
            <w:rPr>
              <w:rFonts w:cs="Monlam Uni OuChan2" w:hint="cs"/>
              <w:cs/>
            </w:rPr>
          </w:rPrChange>
        </w:rPr>
        <w:t>རྣམ་པར་བྱང་བར་མི་འགྱུར་ཏེ།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3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399" w:author="thoesam" w:date="2016-10-07T09:30:00Z">
            <w:rPr>
              <w:rFonts w:cs="Monlam Uni OuChan2" w:hint="cs"/>
              <w:cs/>
            </w:rPr>
          </w:rPrChange>
        </w:rPr>
        <w:t>འགྱུར་བ་མེད་པའི་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2400" w:author="thoesam" w:date="2016-10-07T09:30:00Z">
            <w:rPr>
              <w:rFonts w:cs="Monlam Uni OuChan2" w:hint="cs"/>
              <w:cs/>
            </w:rPr>
          </w:rPrChange>
        </w:rPr>
        <w:t>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02" w:author="thoesam" w:date="2016-10-07T09:30:00Z">
            <w:rPr>
              <w:rFonts w:cs="Monlam Uni OuChan2" w:hint="cs"/>
              <w:cs/>
            </w:rPr>
          </w:rPrChange>
        </w:rPr>
        <w:t>།བྲི་བར་མི་འགྱུར་འཕེལ་བར་མི་འགྱུར་ཏེ།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04" w:author="thoesam" w:date="2016-10-07T09:30:00Z">
            <w:rPr>
              <w:rFonts w:cs="Monlam Uni OuChan2" w:hint="cs"/>
              <w:cs/>
            </w:rPr>
          </w:rPrChange>
        </w:rPr>
        <w:t>ཁྱབ་པ་ཡིན་པའི་ཕྱིར་རོ།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06" w:author="thoesam" w:date="2016-10-07T09:30:00Z">
            <w:rPr>
              <w:rFonts w:cs="Monlam Uni OuChan2" w:hint="cs"/>
              <w:cs/>
            </w:rPr>
          </w:rPrChange>
        </w:rPr>
        <w:t>།འདས་པ་ལ་སོགས་པ་མེད་པ་ཡིན་ཏེ།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08" w:author="thoesam" w:date="2016-10-07T09:30:00Z">
            <w:rPr>
              <w:rFonts w:cs="Monlam Uni OuChan2" w:hint="cs"/>
              <w:cs/>
            </w:rPr>
          </w:rPrChange>
        </w:rPr>
        <w:t>རྟག་པ་ལ་སོགས་པའི་ཕྱིར་རོ།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10" w:author="thoesam" w:date="2016-10-07T09:30:00Z">
            <w:rPr>
              <w:rFonts w:cs="Monlam Uni OuChan2" w:hint="cs"/>
              <w:cs/>
            </w:rPr>
          </w:rPrChange>
        </w:rPr>
        <w:t>།དེས་ན་ཡང་སྔར་ཀུན་ནས་ཉོན་མོངས་པ་ལས་ཕྱིས་རྣམ་པར་བྱང་བ་མ་ཡིན་ནོ།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12" w:author="thoesam" w:date="2016-10-07T09:30:00Z">
            <w:rPr>
              <w:rFonts w:cs="Monlam Uni OuChan2" w:hint="cs"/>
              <w:cs/>
            </w:rPr>
          </w:rPrChange>
        </w:rPr>
        <w:t>།གལ་ཏེ་སྡུག་བསྔལ་དང</w:t>
      </w:r>
      <w:ins w:id="241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41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41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17" w:author="thoesam" w:date="2016-10-07T09:30:00Z">
            <w:rPr>
              <w:rFonts w:cs="Monlam Uni OuChan2" w:hint="cs"/>
              <w:cs/>
            </w:rPr>
          </w:rPrChange>
        </w:rPr>
        <w:t>ཀུན་འབྱུང་དག་དེ་ལ་འགོག་པ་ཡིན་ནོ་ཞེ་ན།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19" w:author="thoesam" w:date="2016-10-07T09:30:00Z">
            <w:rPr>
              <w:rFonts w:cs="Monlam Uni OuChan2" w:hint="cs"/>
              <w:cs/>
            </w:rPr>
          </w:rPrChange>
        </w:rPr>
        <w:t>གང་ཡང་འདི་ལྟ་བུ་ཞེས་བྱ་བ་ལ་སོགས་པ་གསུངས་སོ།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21" w:author="thoesam" w:date="2016-10-07T09:30:00Z">
            <w:rPr>
              <w:rFonts w:cs="Monlam Uni OuChan2" w:hint="cs"/>
              <w:cs/>
            </w:rPr>
          </w:rPrChange>
        </w:rPr>
        <w:t>།ཁྱབ་པ་འདི་ལ་གཟུགས་ལ་སོགས་པ་མེད་དོ་ཞེས་བྱ་བའི་དོན་ཏོ།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23" w:author="thoesam" w:date="2016-10-07T09:30:00Z">
            <w:rPr>
              <w:rFonts w:cs="Monlam Uni OuChan2" w:hint="cs"/>
              <w:cs/>
            </w:rPr>
          </w:rPrChange>
        </w:rPr>
        <w:t>།དེས་ན་སྡུག་བསྔལ་མེད་དོ།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25" w:author="thoesam" w:date="2016-10-07T09:30:00Z">
            <w:rPr>
              <w:rFonts w:cs="Monlam Uni OuChan2" w:hint="cs"/>
              <w:cs/>
            </w:rPr>
          </w:rPrChange>
        </w:rPr>
        <w:t>།ཀུན་འབྱུང་མེད་དོ་ཞེས་བྱ་བ་ནས་བྱང་ཆུབ་མེད་དོ་ཞེས་བྱ་བའི་བར་ནི་འགོག་པའི་བདེན་པ་ལ་གདམས་པའོ།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27" w:author="thoesam" w:date="2016-10-07T09:30:00Z">
            <w:rPr>
              <w:rFonts w:cs="Monlam Uni OuChan2" w:hint="cs"/>
              <w:cs/>
            </w:rPr>
          </w:rPrChange>
        </w:rPr>
        <w:t>།དེ་ལ་ལམ་གྱི་བདེན་པའི་དབང་དུ་བྱས་ནས།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29" w:author="thoesam" w:date="2016-10-07T09:30:00Z">
            <w:rPr>
              <w:rFonts w:cs="Monlam Uni OuChan2" w:hint="cs"/>
              <w:cs/>
            </w:rPr>
          </w:rPrChange>
        </w:rPr>
        <w:t>དེ་ཤེས་རབ་ཀྱི་ཕ་རོལ་ཏུ་ཕྱིན་པ་ཞེས་བྱ་བ་ནས་བརྩམས་ཏེ།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31" w:author="thoesam" w:date="2016-10-07T09:30:00Z">
            <w:rPr>
              <w:rFonts w:cs="Monlam Uni OuChan2" w:hint="cs"/>
              <w:cs/>
            </w:rPr>
          </w:rPrChange>
        </w:rPr>
        <w:t>གཞན་ཡང་ཞེས་བྱ་བའི་ཚིག་བཞིའི་བར་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གྱིས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32" w:author="thoesam" w:date="2016-10-07T09:30:00Z">
            <w:rPr>
              <w:rFonts w:cs="Monlam Uni OuChan2" w:hint="cs"/>
              <w:cs/>
            </w:rPr>
          </w:rPrChange>
        </w:rPr>
        <w:t>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34" w:author="thoesam" w:date="2016-10-07T09:30:00Z">
            <w:rPr>
              <w:rFonts w:cs="Monlam Uni OuChan2" w:hint="cs"/>
              <w:cs/>
            </w:rPr>
          </w:rPrChange>
        </w:rPr>
        <w:t>།དེ་ལྟར་ན་ལམ་བསྒོམ་པར་བྱ་བ་ནི་གང་གིས་སྡུག་བསྔལ་ཡོངས་སུ་ཤེས་པར་བྱ་བ་དང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ཀུན་འབྱུང་སྤང་བར་བྱ་བ་དང༌། འགོག་པ་མངོན་སུམ་དུ་བྱ་བ་དང༌།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35" w:author="thoesam" w:date="2016-10-07T09:30:00Z">
            <w:rPr>
              <w:rFonts w:cs="Monlam Uni OuChan2" w:hint="cs"/>
              <w:cs/>
            </w:rPr>
          </w:rPrChange>
        </w:rPr>
        <w:t>ལམ་བསྒོམ་པར་བྱ་བ་ནི་གང་ལ་སློབ་པ་དང་མི་སློབ་པའི་འབྲས་བུའི་ཆོས་རྣམས་ཡོད་པ་དེ་ནི་ལམ་ཡིན་ནོ།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37" w:author="thoesam" w:date="2016-10-07T09:30:00Z">
            <w:rPr>
              <w:rFonts w:cs="Monlam Uni OuChan2" w:hint="cs"/>
              <w:cs/>
            </w:rPr>
          </w:rPrChange>
        </w:rPr>
        <w:t>།དེས་ན་ལམ་འཁོར་དང་བཅས་པ་དེས་ནི་ཆོས་ཐམས་ཅད་ཡང་དག་པར་བསྡུས་པ་ཡིན་ནོ།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39" w:author="thoesam" w:date="2016-10-07T09:30:00Z">
            <w:rPr>
              <w:rFonts w:cs="Monlam Uni OuChan2" w:hint="cs"/>
              <w:cs/>
            </w:rPr>
          </w:rPrChange>
        </w:rPr>
        <w:t>།དེ་དག་མི་དམིགས་པ་དང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བདག་ལྡན་པ་དང༌། མི་ལྡན་པ་ཉིད་དུ་དམིགས་པ་སྟེ། དེ་ནི་སྦྱོར་བ་གཅི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40" w:author="thoesam" w:date="2016-10-07T09:30:00Z">
            <w:rPr>
              <w:rFonts w:cs="Monlam Uni OuChan2" w:hint="cs"/>
              <w:cs/>
            </w:rPr>
          </w:rPrChange>
        </w:rPr>
        <w:t>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42" w:author="thoesam" w:date="2016-10-07T09:30:00Z">
            <w:rPr>
              <w:rFonts w:cs="Monlam Uni OuChan2" w:hint="cs"/>
              <w:cs/>
            </w:rPr>
          </w:rPrChange>
        </w:rPr>
        <w:t>།སྟོང་པ་ཉིད་ལ་སོགས་པའི་ཏིང་ངེ་འཛིན་བསྒོམ་པ་ལ་ནི་སྟོང་པ་ཉིད་ལ་སོགས་པ་དག་གིས་ཏེ།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44" w:author="thoesam" w:date="2016-10-07T09:30:00Z">
            <w:rPr>
              <w:rFonts w:cs="Monlam Uni OuChan2" w:hint="cs"/>
              <w:cs/>
            </w:rPr>
          </w:rPrChange>
        </w:rPr>
        <w:t>རང་གི་ངོ་བོ་ཀུན་བརྟགས་པ་དག་གིས་མི་སྦྱོར་རོ།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46" w:author="thoesam" w:date="2016-10-07T09:30:00Z">
            <w:rPr>
              <w:rFonts w:cs="Monlam Uni OuChan2" w:hint="cs"/>
              <w:cs/>
            </w:rPr>
          </w:rPrChange>
        </w:rPr>
        <w:t>།སྟོང་པ་ཉིད་ལ་སོགས་པའི་རྣལ་འབྱོར་རྣམས་ལ་ཡང་དེའི་སྦྱོར་བའི་སྒྲས་ཀྱང་མི་སྦྱོར་རོ།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48" w:author="thoesam" w:date="2016-10-07T09:30:00Z">
            <w:rPr>
              <w:rFonts w:cs="Monlam Uni OuChan2" w:hint="cs"/>
              <w:cs/>
            </w:rPr>
          </w:rPrChange>
        </w:rPr>
        <w:t>།མི་སྦྱོར་མི་འབྱེད་ཅེས་བྱ་བ་ནི་ཀུན་བརྟགས་པའི་སྦྱོར་བའི་མཚན་ཉིད་མེད་པའི་ཕྱིར་མི་སྦྱོར་རོ།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50" w:author="thoesam" w:date="2016-10-07T09:30:00Z">
            <w:rPr>
              <w:rFonts w:cs="Monlam Uni OuChan2" w:hint="cs"/>
              <w:cs/>
            </w:rPr>
          </w:rPrChange>
        </w:rPr>
        <w:t>།རང་ཉིད་བརྗོད་དུ་མེད་ཅིང་མཚན་མ་མེད་པའི་ཏིང་ངེ་འཛིན་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51" w:author="thoesam" w:date="2016-10-07T09:30:00Z">
            <w:rPr>
              <w:rFonts w:cs="Monlam Uni OuChan2" w:hint="cs"/>
              <w:cs/>
            </w:rPr>
          </w:rPrChange>
        </w:rPr>
        <w:t>ངོ་བོ་ཉིད་ཀྱི་ཕྱིར་མི་འབྱེད་དོ་ཞེས་བྱ་བ་ནི་གཉིས་པའོ།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53" w:author="thoesam" w:date="2016-10-07T09:30:00Z">
            <w:rPr>
              <w:rFonts w:cs="Monlam Uni OuChan2" w:hint="cs"/>
              <w:cs/>
            </w:rPr>
          </w:rPrChange>
        </w:rPr>
        <w:t>།རང་གི་མཚན་ཉིད་སྟོང་པ་ཉིད་བསྒོམ་པ་ནི་གཟུགས་ལ་སོགས་པ་ལ་མི་སྦྱོར་ཏེ།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55" w:author="thoesam" w:date="2016-10-07T09:30:00Z">
            <w:rPr>
              <w:rFonts w:cs="Monlam Uni OuChan2" w:hint="cs"/>
              <w:cs/>
            </w:rPr>
          </w:rPrChange>
        </w:rPr>
        <w:t>དེ་ལ་དེའི་མཚན་ཉིད་མེད་པའི་ཕྱིར་རོ།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57" w:author="thoesam" w:date="2016-10-07T09:30:00Z">
            <w:rPr>
              <w:rFonts w:cs="Monlam Uni OuChan2" w:hint="cs"/>
              <w:cs/>
            </w:rPr>
          </w:rPrChange>
        </w:rPr>
        <w:t>།དེ་ཉིད་སྒོམ་པར་བྱེད་པ་ཡིན་པའི་ཕྱིར།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59" w:author="thoesam" w:date="2016-10-07T09:30:00Z">
            <w:rPr>
              <w:rFonts w:cs="Monlam Uni OuChan2" w:hint="cs"/>
              <w:cs/>
            </w:rPr>
          </w:rPrChange>
        </w:rPr>
        <w:t>འབྱེད་པར་མི་བྱེད་དོ་ཞེས་བྱ་བ་ནི་གསུམ་པའོ།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61" w:author="thoesam" w:date="2016-10-07T09:30:00Z">
            <w:rPr>
              <w:rFonts w:cs="Monlam Uni OuChan2" w:hint="cs"/>
              <w:cs/>
            </w:rPr>
          </w:rPrChange>
        </w:rPr>
        <w:t>།བཞི་པ་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2462" w:author="thoesam" w:date="2016-10-07T09:30:00Z">
            <w:rPr>
              <w:rFonts w:cs="Monlam Uni OuChan2" w:hint="cs"/>
              <w:cs/>
            </w:rPr>
          </w:rPrChange>
        </w:rPr>
        <w:t>ནི་རྟོགས་པར་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སླའོ།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63" w:author="thoesam" w:date="2016-10-07T09:30:00Z">
            <w:rPr>
              <w:rFonts w:cs="Monlam Uni OuChan2" w:hint="cs"/>
              <w:cs/>
            </w:rPr>
          </w:rPrChange>
        </w:rPr>
        <w:t>།འདི་ནི་ལམ་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64" w:author="thoesam" w:date="2016-10-07T09:30:00Z">
            <w:rPr>
              <w:rFonts w:cs="Monlam Uni OuChan2" w:hint="cs"/>
              <w:cs/>
            </w:rPr>
          </w:rPrChange>
        </w:rPr>
        <w:t>བདེན་པ་ལ་གདམས་པའོ།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66" w:author="thoesam" w:date="2016-10-07T09:30:00Z">
            <w:rPr>
              <w:rFonts w:cs="Monlam Uni OuChan2" w:hint="cs"/>
              <w:cs/>
            </w:rPr>
          </w:rPrChange>
        </w:rPr>
        <w:t>།དཀོན་མཆོག་གསུམ་ལ་གདམས་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བ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67" w:author="thoesam" w:date="2016-10-07T09:30:00Z">
            <w:rPr>
              <w:rFonts w:cs="Monlam Uni OuChan2" w:hint="cs"/>
              <w:cs/>
            </w:rPr>
          </w:rPrChange>
        </w:rPr>
        <w:t>་བཤད་པར་བྱ་སྟེ།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69" w:author="thoesam" w:date="2016-10-07T09:30:00Z">
            <w:rPr>
              <w:rFonts w:cs="Monlam Uni OuChan2" w:hint="cs"/>
              <w:cs/>
            </w:rPr>
          </w:rPrChange>
        </w:rPr>
        <w:t>དེ་ལ་སངས་རྒྱས་དཀོན་མཆོག་ལ་གདམས་པའི་དབང་དུ་བྱས་ནས།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71" w:author="thoesam" w:date="2016-10-07T09:30:00Z">
            <w:rPr>
              <w:rFonts w:cs="Monlam Uni OuChan2" w:hint="cs"/>
              <w:cs/>
            </w:rPr>
          </w:rPrChange>
        </w:rPr>
        <w:t>གཞན་ཡང་ཞེས་བྱ་བ་ལ་སོགས་པའི་ཚིག་གིས་གསུངས་སོ།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73" w:author="thoesam" w:date="2016-10-07T09:30:00Z">
            <w:rPr>
              <w:rFonts w:cs="Monlam Uni OuChan2" w:hint="cs"/>
              <w:cs/>
            </w:rPr>
          </w:rPrChange>
        </w:rPr>
        <w:t>།དེ་ལྟར་ན་རྣམ་པ་ཐམས་ཅད་མཁྱེན་པ་ཉིད་ནི་སངས་རྒྱས་ཉིད་དོ།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75" w:author="thoesam" w:date="2016-10-07T09:30:00Z">
            <w:rPr>
              <w:rFonts w:cs="Monlam Uni OuChan2" w:hint="cs"/>
              <w:cs/>
            </w:rPr>
          </w:rPrChange>
        </w:rPr>
        <w:t>།ཇི་སྐད་དུ།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77" w:author="thoesam" w:date="2016-10-07T09:30:00Z">
            <w:rPr>
              <w:rFonts w:cs="Monlam Uni OuChan2" w:hint="cs"/>
              <w:cs/>
            </w:rPr>
          </w:rPrChange>
        </w:rPr>
        <w:t>སྒྲིབ་པ་ཀུན་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གྱི་དྲི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78" w:author="thoesam" w:date="2016-10-07T09:30:00Z">
            <w:rPr>
              <w:rFonts w:cs="Monlam Uni OuChan2" w:hint="cs"/>
              <w:cs/>
            </w:rPr>
          </w:rPrChange>
        </w:rPr>
        <w:t>་མེད་པ།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80" w:author="thoesam" w:date="2016-10-07T09:30:00Z">
            <w:rPr>
              <w:rFonts w:cs="Monlam Uni OuChan2" w:hint="cs"/>
              <w:cs/>
            </w:rPr>
          </w:rPrChange>
        </w:rPr>
        <w:t>།རྣམ་པ་ཐམས་ཅད་མཁྱེན་ཉིད་ཐོབ།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82" w:author="thoesam" w:date="2016-10-07T09:30:00Z">
            <w:rPr>
              <w:rFonts w:cs="Monlam Uni OuChan2" w:hint="cs"/>
              <w:cs/>
            </w:rPr>
          </w:rPrChange>
        </w:rPr>
        <w:t>།རིན་ཆེན་སྣོད་ནི་ཕྱེ་བ་ལྟར།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84" w:author="thoesam" w:date="2016-10-07T09:30:00Z">
            <w:rPr>
              <w:rFonts w:cs="Monlam Uni OuChan2" w:hint="cs"/>
              <w:cs/>
            </w:rPr>
          </w:rPrChange>
        </w:rPr>
        <w:t>།སངས་རྒྱས་ཉིད་ནི་ཡང་དག་བསྟན།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86" w:author="thoesam" w:date="2016-10-07T09:30:00Z">
            <w:rPr>
              <w:rFonts w:cs="Monlam Uni OuChan2" w:hint="cs"/>
              <w:cs/>
            </w:rPr>
          </w:rPrChange>
        </w:rPr>
        <w:t>།ཞེས་ཇི་སྐད་བཤད་པ་ལྟ་བུའོ།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88" w:author="thoesam" w:date="2016-10-07T09:30:00Z">
            <w:rPr>
              <w:rFonts w:cs="Monlam Uni OuChan2" w:hint="cs"/>
              <w:cs/>
            </w:rPr>
          </w:rPrChange>
        </w:rPr>
        <w:t>།དེས་ན་ཕུང་པོ་དང་སྐྱེ་མཆེད་རྣམས་ནི་དབྱེ་བ་མ་མཐོང་བས་དེ་ལ་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ངེས་མི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89" w:author="thoesam" w:date="2016-10-07T09:30:00Z">
            <w:rPr>
              <w:rFonts w:cs="Monlam Uni OuChan2" w:hint="cs"/>
              <w:cs/>
            </w:rPr>
          </w:rPrChange>
        </w:rPr>
        <w:t>་སྦྱོར་རོ་ཞེས་བྱ་བ་ནི་སྦྱོར་བ་གཅིག་གོ།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91" w:author="thoesam" w:date="2016-10-07T09:30:00Z">
            <w:rPr>
              <w:rFonts w:cs="Monlam Uni OuChan2" w:hint="cs"/>
              <w:cs/>
            </w:rPr>
          </w:rPrChange>
        </w:rPr>
        <w:t>།དེ་བཞིན་དུ་སྦྱིན་པའི་ཕ་རོལ་ཏུ་ཕྱིན་པ་ལ་སོགས་པ་ལམ་འདིའི་འབྲས་བུར་གྱུར་པ་ཞེས་བྱ་བ་ནི་གཉིས་པའོ།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93" w:author="thoesam" w:date="2016-10-07T09:30:00Z">
            <w:rPr>
              <w:rFonts w:cs="Monlam Uni OuChan2" w:hint="cs"/>
              <w:cs/>
            </w:rPr>
          </w:rPrChange>
        </w:rPr>
        <w:t>།དེ་བཞིན་དུ་སངས་རྒྱས་དང་བྱང་ཆུབ་རྣམ་པ་ཐམས་ཅད་མཁྱེན་པ་ཉིད་དང་མི་སྦྱོར་རོ།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95" w:author="thoesam" w:date="2016-10-07T09:30:00Z">
            <w:rPr>
              <w:rFonts w:cs="Monlam Uni OuChan2" w:hint="cs"/>
              <w:cs/>
            </w:rPr>
          </w:rPrChange>
        </w:rPr>
        <w:t>།དེ་ཡང་སངས་རྒྱས་དང་བྱང་ཆུབ་དང་མི་སྦྱོར་ཏེ།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97" w:author="thoesam" w:date="2016-10-07T09:30:00Z">
            <w:rPr>
              <w:rFonts w:cs="Monlam Uni OuChan2" w:hint="cs"/>
              <w:cs/>
            </w:rPr>
          </w:rPrChange>
        </w:rPr>
        <w:t>གསུམ་པོ་དག་ཐ་དད་པ་མེད་པའི་ཕྱིར་རོ་ཞེས་བྱ་བ་ནི་སངས་རྒྱས་དཀོན་མཆོག་ལ་གདམས་པའོ།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4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499" w:author="thoesam" w:date="2016-10-07T09:30:00Z">
            <w:rPr>
              <w:rFonts w:cs="Monlam Uni OuChan2" w:hint="cs"/>
              <w:cs/>
            </w:rPr>
          </w:rPrChange>
        </w:rPr>
        <w:t>།ཆོས་དཀོན་མཆོག་གི་དབང་དུ་བྱས་ཏེ།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01" w:author="thoesam" w:date="2016-10-07T09:30:00Z">
            <w:rPr>
              <w:rFonts w:cs="Monlam Uni OuChan2" w:hint="cs"/>
              <w:cs/>
            </w:rPr>
          </w:rPrChange>
        </w:rPr>
        <w:t>གཞན་ཡང་ཞེས་བྱ་བ་ལ་སོགས་པ་ནས།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03" w:author="thoesam" w:date="2016-10-07T09:30:00Z">
            <w:rPr>
              <w:rFonts w:cs="Monlam Uni OuChan2" w:hint="cs"/>
              <w:cs/>
            </w:rPr>
          </w:rPrChange>
        </w:rPr>
        <w:t>འཆལ་པའི་ཤེས་རབ་ཀྱི་སེམས་མི་བསྐྱེད་དོ་ཞེས་བྱ་བའི་བར་གྱི་ཚིག་མང་པོས་གསུངས་སོ།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05" w:author="thoesam" w:date="2016-10-07T09:30:00Z">
            <w:rPr>
              <w:rFonts w:cs="Monlam Uni OuChan2" w:hint="cs"/>
              <w:cs/>
            </w:rPr>
          </w:rPrChange>
        </w:rPr>
        <w:t>།འདི་ལྟར་ཆོས་ནི་ལམ་གྱི་འབྲས་བུ་དང་ལམ་མོ།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07" w:author="thoesam" w:date="2016-10-07T09:30:00Z">
            <w:rPr>
              <w:rFonts w:cs="Monlam Uni OuChan2" w:hint="cs"/>
              <w:cs/>
            </w:rPr>
          </w:rPrChange>
        </w:rPr>
        <w:t>།ལམ་གྱི་འབྲས་བུ་ནི་བྱང་ཆུབ་སྟེ།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09" w:author="thoesam" w:date="2016-10-07T09:30:00Z">
            <w:rPr>
              <w:rFonts w:cs="Monlam Uni OuChan2" w:hint="cs"/>
              <w:cs/>
            </w:rPr>
          </w:rPrChange>
        </w:rPr>
        <w:t>དེ་ཡང་སངས་རྒྱས་དཀོན་མཆོག་ཉིད་དོ།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11" w:author="thoesam" w:date="2016-10-07T09:30:00Z">
            <w:rPr>
              <w:rFonts w:cs="Monlam Uni OuChan2" w:hint="cs"/>
              <w:cs/>
            </w:rPr>
          </w:rPrChange>
        </w:rPr>
        <w:t>།ལྷག་མ་ནི་འདིར་ལམ་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གྱི་བདེན་པ་སྟེ། ཆོས་དཀོན་མཆོག་གོ། །དེ་ཡང་སྔ་མ་བཞིན་དུ་བདེན་པ་ངེས་པ་སྔོན་དུ་འགྲོ་བའོ།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12" w:author="thoesam" w:date="2016-10-07T09:30:00Z">
            <w:rPr>
              <w:rFonts w:cs="Monlam Uni OuChan2" w:hint="cs"/>
              <w:cs/>
            </w:rPr>
          </w:rPrChange>
        </w:rPr>
        <w:t>།དེ་ལ་གང་ལས་གཟུགས་ལ་སོགས་པ་དངོས་པོ་ཡོད་ཅེས་བྱ་བར་མི་སྦྱོར་རོ།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14" w:author="thoesam" w:date="2016-10-07T09:30:00Z">
            <w:rPr>
              <w:rFonts w:cs="Monlam Uni OuChan2" w:hint="cs"/>
              <w:cs/>
            </w:rPr>
          </w:rPrChange>
        </w:rPr>
        <w:t>།དེས་ན་ཀུན་འབྱུང་མི་དམིགས་སོ།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16" w:author="thoesam" w:date="2016-10-07T09:30:00Z">
            <w:rPr>
              <w:rFonts w:cs="Monlam Uni OuChan2" w:hint="cs"/>
              <w:cs/>
            </w:rPr>
          </w:rPrChange>
        </w:rPr>
        <w:t>།གང་གི་ཕྱིར་དངོས་པོ་ཡོད་ཅེས་བྱ་བར་ཡང་མི་སྦྱོར་ཏེ།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18" w:author="thoesam" w:date="2016-10-07T09:30:00Z">
            <w:rPr>
              <w:rFonts w:cs="Monlam Uni OuChan2" w:hint="cs"/>
              <w:cs/>
            </w:rPr>
          </w:rPrChange>
        </w:rPr>
        <w:t>དེས་ན་ཀུན་འབྱུང་བ་སྤང་བར་བྱ་ཞེས་བྱ་བ་མི་དམིགས་སོ།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20" w:author="thoesam" w:date="2016-10-07T09:30:00Z">
            <w:rPr>
              <w:rFonts w:cs="Monlam Uni OuChan2" w:hint="cs"/>
              <w:cs/>
            </w:rPr>
          </w:rPrChange>
        </w:rPr>
        <w:t>།གཟུགས་ལ་སོགས་པ་རྟག་ཅེས་བྱ་བ་དང་མི་རྟག་ཅེས་བྱ་བ་ལ་སོགས་པར་མི་སྦྱོར་ཏེ།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22" w:author="thoesam" w:date="2016-10-07T09:30:00Z">
            <w:rPr>
              <w:rFonts w:cs="Monlam Uni OuChan2" w:hint="cs"/>
              <w:cs/>
            </w:rPr>
          </w:rPrChange>
        </w:rPr>
        <w:t>སྡུག་བསྔལ་གྱི་བདེན་པའི་རྣམ་པ་བཞི་དང་དེ་ལས་བཟློག་པ་ཡང་མི་དམིགས་སོ།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24" w:author="thoesam" w:date="2016-10-07T09:30:00Z">
            <w:rPr>
              <w:rFonts w:cs="Monlam Uni OuChan2" w:hint="cs"/>
              <w:cs/>
            </w:rPr>
          </w:rPrChange>
        </w:rPr>
        <w:t>།གཟུགས་ལ་སོགས་པ་སྟོང་པ་ཉིད་དང</w:t>
      </w:r>
      <w:ins w:id="252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52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52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29" w:author="thoesam" w:date="2016-10-07T09:30:00Z">
            <w:rPr>
              <w:rFonts w:cs="Monlam Uni OuChan2" w:hint="cs"/>
              <w:cs/>
            </w:rPr>
          </w:rPrChange>
        </w:rPr>
        <w:t>མཚན་མ་མེད་པ་དང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སྨོན་པ་མེད་པ་དང༌། དེ་ལས་བཟློག་པ་ཡང་མི་དམིགས་སོ། །སྤྱོ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30" w:author="thoesam" w:date="2016-10-07T09:30:00Z">
            <w:rPr>
              <w:rFonts w:cs="Monlam Uni OuChan2" w:hint="cs"/>
              <w:cs/>
            </w:rPr>
          </w:rPrChange>
        </w:rPr>
        <w:t>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2531" w:author="thoesam" w:date="2016-10-07T09:30:00Z">
            <w:rPr>
              <w:rFonts w:cs="Monlam Uni OuChan2" w:hint="cs"/>
              <w:cs/>
            </w:rPr>
          </w:rPrChange>
        </w:rPr>
        <w:t>ཅེས་བྱ་བ་དང་མི་སྤྱོད་ཅེས་བྱ་བ་དང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སྤྱོད་ཀྱང་སྤྱོད་ལ་མི་སྤྱོད་ཀྱང་མི་སྤྱོད་ཅེས་བྱ་བ་དང༌། སྤྱོད་པ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32" w:author="thoesam" w:date="2016-10-07T09:30:00Z">
            <w:rPr>
              <w:rFonts w:cs="Monlam Uni OuChan2" w:hint="cs"/>
              <w:cs/>
            </w:rPr>
          </w:rPrChange>
        </w:rPr>
        <w:t>་ཡང་མ་ཡིན་མི་སྤྱོད་པ་ཡང་མ་ཡིན་ཞེས་བྱ་བར་མི་དམིགས་སོ།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34" w:author="thoesam" w:date="2016-10-07T09:30:00Z">
            <w:rPr>
              <w:rFonts w:cs="Monlam Uni OuChan2" w:hint="cs"/>
              <w:cs/>
            </w:rPr>
          </w:rPrChange>
        </w:rPr>
        <w:t>།གང་དེ་ལྟར་སྤྱོད་ན་ཤེས་རབ་ཀྱི་ཕ་རོལ་ཏུ་ཕྱིན་པ་ལ་སྤྱོད་དོ་ཞེས་བྱ་བ་ནི་སྦྱོར་བ་གཅིག་གོ།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36" w:author="thoesam" w:date="2016-10-07T09:30:00Z">
            <w:rPr>
              <w:rFonts w:cs="Monlam Uni OuChan2" w:hint="cs"/>
              <w:cs/>
            </w:rPr>
          </w:rPrChange>
        </w:rPr>
        <w:t>།སྦྱིན་པའི་ཕ་རོལ་ཏུ་ཕྱིན་པ་ལ་སོགས་པའི་དོན་དུ་མི་སྤྱོད་ཅིང་ཆེད་དུ་མི་དམིགས་སོ་ཞེས་བྱ་བ་ནི་གཉི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38" w:author="thoesam" w:date="2016-10-07T09:30:00Z">
            <w:rPr>
              <w:rFonts w:cs="Monlam Uni OuChan2" w:hint="cs"/>
              <w:cs/>
            </w:rPr>
          </w:rPrChange>
        </w:rPr>
        <w:t>།མངོན་པར་ཤེས་པའི་ལས་རྣམས་ཀྱི་ཕྱོགས་བཅུ་དག་ཏུ་སེམས་ཅན་གྱི་དོན་བྱ་བ་ལ་བདག་ཉིད་ལ་སོགས་པ་མི་དམིགས་སོ་ཞེས་བྱ་བ་ནི་གསུ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40" w:author="thoesam" w:date="2016-10-07T09:30:00Z">
            <w:rPr>
              <w:rFonts w:cs="Monlam Uni OuChan2" w:hint="cs"/>
              <w:cs/>
            </w:rPr>
          </w:rPrChange>
        </w:rPr>
        <w:t>།ཆོས་གང་ལ་ཡང་འདུ་བ་དང་བྲལ་བ་མི་མཐོང་ངོ་ཞེས་བྱ་བ་ནི་བཞི་པའོ།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42" w:author="thoesam" w:date="2016-10-07T09:30:00Z">
            <w:rPr>
              <w:rFonts w:cs="Monlam Uni OuChan2" w:hint="cs"/>
              <w:cs/>
            </w:rPr>
          </w:rPrChange>
        </w:rPr>
        <w:t>།བདག་ཉིད་མངོན་པར་རྫོགས་པར་བྱང་ཆུབ་པར་མྱུར་བ་དང</w:t>
      </w:r>
      <w:ins w:id="254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54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54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47" w:author="thoesam" w:date="2016-10-07T09:30:00Z">
            <w:rPr>
              <w:rFonts w:cs="Monlam Uni OuChan2" w:hint="cs"/>
              <w:cs/>
            </w:rPr>
          </w:rPrChange>
        </w:rPr>
        <w:t>མི་མྱུར་བ་མ་མཐོང་ངོ་ཞེས་བྱ་བ་ནི་ལྔ་པའོ།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49" w:author="thoesam" w:date="2016-10-07T09:30:00Z">
            <w:rPr>
              <w:rFonts w:cs="Monlam Uni OuChan2" w:hint="cs"/>
              <w:cs/>
            </w:rPr>
          </w:rPrChange>
        </w:rPr>
        <w:t>།ཆོས་ཀྱི་དབྱིངས་མ་གཏོགས་པར་ཅུང་ཟད་མི་མཐོང་ངོ་ཞེས་བྱ་བ་ནི་དྲུག་པའོ།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51" w:author="thoesam" w:date="2016-10-07T09:30:00Z">
            <w:rPr>
              <w:rFonts w:cs="Monlam Uni OuChan2" w:hint="cs"/>
              <w:cs/>
            </w:rPr>
          </w:rPrChange>
        </w:rPr>
        <w:t>།ཁམས་བཅོ་བརྒྱད་དང་སྟོང་པ་ཉིད་དུ་སྦྱོར་བར་མི་བྱེད་ཅིང</w:t>
      </w:r>
      <w:ins w:id="255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55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55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56" w:author="thoesam" w:date="2016-10-07T09:30:00Z">
            <w:rPr>
              <w:rFonts w:cs="Monlam Uni OuChan2" w:hint="cs"/>
              <w:cs/>
            </w:rPr>
          </w:rPrChange>
        </w:rPr>
        <w:t>དེ་ཡང་དེ་དག་དང་མི་སྦྱོར་རོ་ཞེས་བྱ་བ་ནི་བདུན་པའོ།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58" w:author="thoesam" w:date="2016-10-07T09:30:00Z">
            <w:rPr>
              <w:rFonts w:cs="Monlam Uni OuChan2" w:hint="cs"/>
              <w:cs/>
            </w:rPr>
          </w:rPrChange>
        </w:rPr>
        <w:t>།དེ་ལྟར་སྦྱོར་བ་ན་ཡང་ཕན་ཡོན་མང་པོ་ཐོབ་པ་ཡིན་ཏེ།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60" w:author="thoesam" w:date="2016-10-07T09:30:00Z">
            <w:rPr>
              <w:rFonts w:cs="Monlam Uni OuChan2" w:hint="cs"/>
              <w:cs/>
            </w:rPr>
          </w:rPrChange>
        </w:rPr>
        <w:t>དེ་ཡང་ཡང་དག་པར་རྗེས་སུ་མི་མཐོང་ངོ་ཞེས་བྱ་བ་ནི་བརྒྱད་པའོ།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62" w:author="thoesam" w:date="2016-10-07T09:30:00Z">
            <w:rPr>
              <w:rFonts w:cs="Monlam Uni OuChan2" w:hint="cs"/>
              <w:cs/>
            </w:rPr>
          </w:rPrChange>
        </w:rPr>
        <w:t>།འདིར་ཡང་སྟོང་པ་ཉིད་ལ་སྦྱོར་བ་ནི་ཤེས་རབ་ཀྱི་ཕ་རོལ་ཏུ་ཕྱིན་པ་ལ་སྦྱོར་བའོ།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64" w:author="thoesam" w:date="2016-10-07T09:30:00Z">
            <w:rPr>
              <w:rFonts w:cs="Monlam Uni OuChan2" w:hint="cs"/>
              <w:cs/>
            </w:rPr>
          </w:rPrChange>
        </w:rPr>
        <w:t>།དེ་ཡང་སྦྱོར་བ་ཐམས་ཅད་ཀྱི་ནང་ནས་མཆོག་ཡིན་ནོ་ཞེས་བྱ་བའི་ཚིག་གིས་སོ།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66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།ཤེས་རབ་ཀྱི་ཕ་རོལ་ཏུ་ཕྱིན་པ་ཉིད་ནས་དཀོན་མཆོག་ཡིན་ཏེ།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68" w:author="thoesam" w:date="2016-10-07T09:30:00Z">
            <w:rPr>
              <w:rFonts w:cs="Monlam Uni OuChan2" w:hint="cs"/>
              <w:cs/>
            </w:rPr>
          </w:rPrChange>
        </w:rPr>
        <w:t>ལམ་རིན་པོ་ཆེ་ཉིད་ཡིན་པའི་ཕྱིར་རོ་ཞེས་བྱ་བ་ནི་ཆོས་དཀོན་མཆོག་ལ་གདམས་པའོ།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70" w:author="thoesam" w:date="2016-10-07T09:30:00Z">
            <w:rPr>
              <w:rFonts w:cs="Monlam Uni OuChan2" w:hint="cs"/>
              <w:cs/>
            </w:rPr>
          </w:rPrChange>
        </w:rPr>
        <w:t>།དགེ་འདུན་དཀོན་མཆོག་གི་དབང་དུ་བྱས་ནས།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72" w:author="thoesam" w:date="2016-10-07T09:30:00Z">
            <w:rPr>
              <w:rFonts w:cs="Monlam Uni OuChan2" w:hint="cs"/>
              <w:cs/>
            </w:rPr>
          </w:rPrChange>
        </w:rPr>
        <w:t>དེ་སྐད་ཅེས་བཀའ་སྩལ་པ་ཞེས་བྱ་བ་ནས།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74" w:author="thoesam" w:date="2016-10-07T09:30:00Z">
            <w:rPr>
              <w:rFonts w:cs="Monlam Uni OuChan2" w:hint="cs"/>
              <w:cs/>
            </w:rPr>
          </w:rPrChange>
        </w:rPr>
        <w:t>ལུས་དང་ངག་དང་ཡིད་ཀྱི་ལས་ཡོངས་སུ་དག་པ་ལ་བསླབ་པར་བྱ་ཞེས་བྱ་བའི་བར་གྱིས་གསུངས་སོ།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76" w:author="thoesam" w:date="2016-10-07T09:30:00Z">
            <w:rPr>
              <w:rFonts w:cs="Monlam Uni OuChan2" w:hint="cs"/>
              <w:cs/>
            </w:rPr>
          </w:rPrChange>
        </w:rPr>
        <w:t>།འདི་ཡང་དགེ་འདུན་ནི་བྱང་ཆུབ་སེམས་དཔའི་དགེ་འདུན་ལ་བྱའོ།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78" w:author="thoesam" w:date="2016-10-07T09:30:00Z">
            <w:rPr>
              <w:rFonts w:cs="Monlam Uni OuChan2" w:hint="cs"/>
              <w:cs/>
            </w:rPr>
          </w:rPrChange>
        </w:rPr>
        <w:t>།དེ་ཡང་གང་ཟག་ཉི་ཤུ་སྟེ།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80" w:author="thoesam" w:date="2016-10-07T09:30:00Z">
            <w:rPr>
              <w:rFonts w:cs="Monlam Uni OuChan2" w:hint="cs"/>
              <w:cs/>
            </w:rPr>
          </w:rPrChange>
        </w:rPr>
        <w:t>དེ་དག་ཉན་ཐོས་ཀྱི་གང་ཟག་དང་མིང་ཙམ་མཐུན་པའི་སྒོ་ནས་དགེ་འདུན་དུ་ཡིད་ཆེས་པར་བྱ་བའི་དོན་དུའོ།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82" w:author="thoesam" w:date="2016-10-07T09:30:00Z">
            <w:rPr>
              <w:rFonts w:cs="Monlam Uni OuChan2" w:hint="cs"/>
              <w:cs/>
            </w:rPr>
          </w:rPrChange>
        </w:rPr>
        <w:t>།དེ་དག་ལས་འདི་དག་འོང་བ་དང་འགྲོ་བའི་མཚན་ཉིད་ཀྱི་དབྱེ་བས་ཁྱད་པར་དུ་བསྟན་པའི་ཕྱིར་རོ།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84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།ཤེས་རབ་ཀྱི་ཕ་རོལ་ཏུ་ཕྱིན་པ་ལ་གནས་པས་ཞེས་བྱ་བ་ནི་ངེས་པར་འབྱེད་པའི་ཆ་དང་མཐུན་པ་ལ་སོགས་པས་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2585" w:author="thoesam" w:date="2016-10-07T09:30:00Z">
            <w:rPr>
              <w:rFonts w:cs="Monlam Uni OuChan2" w:hint="cs"/>
              <w:cs/>
            </w:rPr>
          </w:rPrChange>
        </w:rPr>
        <w:t>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87" w:author="thoesam" w:date="2016-10-07T09:30:00Z">
            <w:rPr>
              <w:rFonts w:cs="Monlam Uni OuChan2" w:hint="cs"/>
              <w:cs/>
            </w:rPr>
          </w:rPrChange>
        </w:rPr>
        <w:t>།དེ་ལ་དང་པོ་དེ་དག་འདིར་འོངས་པ་ནི་སྐྱེས་སོ་ཞེས་བྱ་བའི་བར་གྱིས་བཤད་དོ།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89" w:author="thoesam" w:date="2016-10-07T09:30:00Z">
            <w:rPr>
              <w:rFonts w:cs="Monlam Uni OuChan2" w:hint="cs"/>
              <w:cs/>
            </w:rPr>
          </w:rPrChange>
        </w:rPr>
        <w:t>།དེའི་འོག་ཏུ་ཚིག་བཞིས་ནི་འགྲོ་བ་བཤད་དོ།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91" w:author="thoesam" w:date="2016-10-07T09:30:00Z">
            <w:rPr>
              <w:rFonts w:cs="Monlam Uni OuChan2" w:hint="cs"/>
              <w:cs/>
            </w:rPr>
          </w:rPrChange>
        </w:rPr>
        <w:t>།དེ་དག་ལས་གཉིས་ཀྱིས་ནི་དད་པའི་རྗེས་སུ་འབྲང་བའི་གང་ཟག་བསྟན་ཏེ།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93" w:author="thoesam" w:date="2016-10-07T09:30:00Z">
            <w:rPr>
              <w:rFonts w:cs="Monlam Uni OuChan2" w:hint="cs"/>
              <w:cs/>
            </w:rPr>
          </w:rPrChange>
        </w:rPr>
        <w:t>དད་པས་ལམ་གྱི་རྗེས་སུ་འབྲང་བའི་ཕྱིར་རོ།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95" w:author="thoesam" w:date="2016-10-07T09:30:00Z">
            <w:rPr>
              <w:rFonts w:cs="Monlam Uni OuChan2" w:hint="cs"/>
              <w:cs/>
            </w:rPr>
          </w:rPrChange>
        </w:rPr>
        <w:t>།ཅིག་ཤོས་གཉིས་ཀྱིས་ནི་ཆོས་ཀྱིས་རྗེས་སུ་འབྲང་བ་བསྟན་ཏེ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། ཆོས་ནི་ཤེས་རབ་སྟེ། དེས་ལམ་གྱི་རྗེས་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96" w:author="thoesam" w:date="2016-10-07T09:30:00Z">
            <w:rPr>
              <w:rFonts w:cs="Monlam Uni OuChan2" w:hint="cs"/>
              <w:cs/>
            </w:rPr>
          </w:rPrChange>
        </w:rPr>
        <w:t>སུ་འབྲང་བའི་ཕྱིར་རོ།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598" w:author="thoesam" w:date="2016-10-07T09:30:00Z">
            <w:rPr>
              <w:rFonts w:cs="Monlam Uni OuChan2" w:hint="cs"/>
              <w:cs/>
            </w:rPr>
          </w:rPrChange>
        </w:rPr>
        <w:t>།དེས་ན་ཡོད་དོ་ཞེས་བྱ་བའི་ཚིག་གཅིག་གིས་མཐོང་བས་ཐོབ་པའི་མཚན་ཉིད་རྒྱུན་དུ་ཞུགས་པའི་འབྲས་བུ་མངོན་སུམ་དུ་བྱ་བ་དེ་ཡང་ཡིད་ལ་མི་སེ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5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00" w:author="thoesam" w:date="2016-10-07T09:30:00Z">
            <w:rPr>
              <w:rFonts w:cs="Monlam Uni OuChan2" w:hint="cs"/>
              <w:cs/>
            </w:rPr>
          </w:rPrChange>
        </w:rPr>
        <w:t>དབང་པོ་རྣོན་པོ་ཐབས་ལ་མཁས་པ་ཞེས་བྱ་བའི་བར་གྱིས་གསུངས་སོ།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02" w:author="thoesam" w:date="2016-10-07T09:30:00Z">
            <w:rPr>
              <w:rFonts w:cs="Monlam Uni OuChan2" w:hint="cs"/>
              <w:cs/>
            </w:rPr>
          </w:rPrChange>
        </w:rPr>
        <w:t>།དང་པོ་འདི་ཉེ་བར་དགོད་པ་ནི་དབང་པོ་རྟུལ་པོ་ཡིན་པའི་ཕྱིར་དད་པས་མོས་པ་འདི་ཉིད་ཐབས་ལ་མཁས་པ་དང་བྲལ་བ་ཡིན་ནོ་ཞེས་མཚོན་པའི་དོན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04" w:author="thoesam" w:date="2016-10-07T09:30:00Z">
            <w:rPr>
              <w:rFonts w:cs="Monlam Uni OuChan2" w:hint="cs"/>
              <w:cs/>
            </w:rPr>
          </w:rPrChange>
        </w:rPr>
        <w:t>།མཐོང་བས་སྤང་བར་བྱ་བའི་ཉོན་མོངས་པ་རྣམས་དང</w:t>
      </w:r>
      <w:ins w:id="260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60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60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09" w:author="thoesam" w:date="2016-10-07T09:30:00Z">
            <w:rPr>
              <w:rFonts w:cs="Monlam Uni OuChan2" w:hint="cs"/>
              <w:cs/>
            </w:rPr>
          </w:rPrChange>
        </w:rPr>
        <w:t>ཉོན་མོངས་པ་ཅན་གྱིས་མི་ཤེས་པ་སྤངས་པ་ནི་རྒྱུན་དུ་ཞུགས་པའི་འབྲས་བུའོ།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11" w:author="thoesam" w:date="2016-10-07T09:30:00Z">
            <w:rPr>
              <w:rFonts w:cs="Monlam Uni OuChan2" w:hint="cs"/>
              <w:cs/>
            </w:rPr>
          </w:rPrChange>
        </w:rPr>
        <w:t>།དེ་མངོན་སུམ་དུ་བྱེད་པ་ནི་ཐོབ་པའོ།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13" w:author="thoesam" w:date="2016-10-07T09:30:00Z">
            <w:rPr>
              <w:rFonts w:cs="Monlam Uni OuChan2" w:hint="cs"/>
              <w:cs/>
            </w:rPr>
          </w:rPrChange>
        </w:rPr>
        <w:t>།དེ་མི་སེམས་པ་ནི་བདག་གིས་འདི་ཐོབ་པར་བྱའོ་ཞེས་དེ་ལྟར་མི་དམིགས་པའི་ཕྱིར་རོ།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15" w:author="thoesam" w:date="2016-10-07T09:30:00Z">
            <w:rPr>
              <w:rFonts w:cs="Monlam Uni OuChan2" w:hint="cs"/>
              <w:cs/>
            </w:rPr>
          </w:rPrChange>
        </w:rPr>
        <w:t>།དད་པ་ལྷག་པ་ཉིད་ཀྱིས་གྲོལ་བ་ནི་དད་པས་མོས་པའོ།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17" w:author="thoesam" w:date="2016-10-07T09:30:00Z">
            <w:rPr>
              <w:rFonts w:cs="Monlam Uni OuChan2" w:hint="cs"/>
              <w:cs/>
            </w:rPr>
          </w:rPrChange>
        </w:rPr>
        <w:t>།འདི་མན་ཆད་མཐོང་བས་ཐོབ་པ་བཤད་པར་བྱ་སྟེ།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19" w:author="thoesam" w:date="2016-10-07T09:30:00Z">
            <w:rPr>
              <w:rFonts w:cs="Monlam Uni OuChan2" w:hint="cs"/>
              <w:cs/>
            </w:rPr>
          </w:rPrChange>
        </w:rPr>
        <w:t>རིགས་ནས་རིགས་སུ་སྐྱེ་བའི་སྔོན་དུའོ།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21" w:author="thoesam" w:date="2016-10-07T09:30:00Z">
            <w:rPr>
              <w:rFonts w:cs="Monlam Uni OuChan2" w:hint="cs"/>
              <w:cs/>
            </w:rPr>
          </w:rPrChange>
        </w:rPr>
        <w:t>།མཐོང་བ་ནི་ཤེས་རབ་ཡིན་ལ་དེས་རྒྱུན་དུ་ཞུགས་པའི་འབྲས་བུ་ཐོབ་པ་ནི་མཐོང་བས་ཐོབ་པ་ཞེས་བྱའོ།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23" w:author="thoesam" w:date="2016-10-07T09:30:00Z">
            <w:rPr>
              <w:rFonts w:cs="Monlam Uni OuChan2" w:hint="cs"/>
              <w:cs/>
            </w:rPr>
          </w:rPrChange>
        </w:rPr>
        <w:t>།དེའི་མཚན་ཉིད་ནི་སྔར་བསྟན་ཏེ།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25" w:author="thoesam" w:date="2016-10-07T09:30:00Z">
            <w:rPr>
              <w:rFonts w:cs="Monlam Uni OuChan2" w:hint="cs"/>
              <w:cs/>
            </w:rPr>
          </w:rPrChange>
        </w:rPr>
        <w:t>ཞར་ལ་ཡིན་པའི་ཕྱིར་རོ།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27" w:author="thoesam" w:date="2016-10-07T09:30:00Z">
            <w:rPr>
              <w:rFonts w:cs="Monlam Uni OuChan2" w:hint="cs"/>
              <w:cs/>
            </w:rPr>
          </w:rPrChange>
        </w:rPr>
        <w:t>།དེའི་དབྱེ་བ་ཡང་རྣམ་པ་དྲུག་སྟེ།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29" w:author="thoesam" w:date="2016-10-07T09:30:00Z">
            <w:rPr>
              <w:rFonts w:cs="Monlam Uni OuChan2" w:hint="cs"/>
              <w:cs/>
            </w:rPr>
          </w:rPrChange>
        </w:rPr>
        <w:t>དྲུག་ཉིད་ནི་ཡོད་དོ་ཞེས་བྱ་བ་ནས།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31" w:author="thoesam" w:date="2016-10-07T09:30:00Z">
            <w:rPr>
              <w:rFonts w:cs="Monlam Uni OuChan2" w:hint="cs"/>
              <w:cs/>
            </w:rPr>
          </w:rPrChange>
        </w:rPr>
        <w:t>ཚེ་གཅིག་གིས་ཐོགས་པ་ཞེས་བྱ་བས་དཔེར་བརྗོད་པར་གསུངས་སོ།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33" w:author="thoesam" w:date="2016-10-07T09:30:00Z">
            <w:rPr>
              <w:rFonts w:cs="Monlam Uni OuChan2" w:hint="cs"/>
              <w:cs/>
            </w:rPr>
          </w:rPrChange>
        </w:rPr>
        <w:t>།མཐོང་བས་ཐོབ་པ་ནི་སྔར་བསྟན་པ་སྟེ།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35" w:author="thoesam" w:date="2016-10-07T09:30:00Z">
            <w:rPr>
              <w:rFonts w:cs="Monlam Uni OuChan2" w:hint="cs"/>
              <w:cs/>
            </w:rPr>
          </w:rPrChange>
        </w:rPr>
        <w:t>དེ་ཉིད་ནི་བྱང་ཆུབ་ཀྱི་གཙོ་བོའི་རྒྱུ་ཡིན་པར་བསྟན་ཏོ།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37" w:author="thoesam" w:date="2016-10-07T09:30:00Z">
            <w:rPr>
              <w:rFonts w:cs="Monlam Uni OuChan2" w:hint="cs"/>
              <w:cs/>
            </w:rPr>
          </w:rPrChange>
        </w:rPr>
        <w:t>།ཅིའི་ཕྱིར་ཞེ་ན།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39" w:author="thoesam" w:date="2016-10-07T09:30:00Z">
            <w:rPr>
              <w:rFonts w:cs="Monlam Uni OuChan2" w:hint="cs"/>
              <w:cs/>
            </w:rPr>
          </w:rPrChange>
        </w:rPr>
        <w:t>མཐོང་བས་ཐོབ་པ་ཉིད་ཀྱིས་དེ་དག་མྱུར་དུ་མཐར་ཕྱིན་པར་འགྱུར་བའི་ཕྱིར་རོ།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41" w:author="thoesam" w:date="2016-10-07T09:30:00Z">
            <w:rPr>
              <w:rFonts w:cs="Monlam Uni OuChan2" w:hint="cs"/>
              <w:cs/>
            </w:rPr>
          </w:rPrChange>
        </w:rPr>
        <w:t>།དེ་ལ་དང་པོ་བསྐལ་པ་བཟང་པོའི་སངས་རྒྱས་སྟོང་དུ་བཞིས་མ་ཚང་བའི་ཚིག་དང་པོས་བཤད་དོ།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43" w:author="thoesam" w:date="2016-10-07T09:30:00Z">
            <w:rPr>
              <w:rFonts w:cs="Monlam Uni OuChan2" w:hint="cs"/>
              <w:cs/>
            </w:rPr>
          </w:rPrChange>
        </w:rPr>
        <w:t>།གཞན་ཡང་སངས་རྒྱས་ཀྱི་ཞིང་གཞན་དང་གཞན་དག་ཏུ་སྲིད་པ་ཐ་མར་གྱུར་པ་ནི་ཚིག་གཉིས་པས་བཤད་དོ།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45" w:author="thoesam" w:date="2016-10-07T09:30:00Z">
            <w:rPr>
              <w:rFonts w:cs="Monlam Uni OuChan2" w:hint="cs"/>
              <w:cs/>
            </w:rPr>
          </w:rPrChange>
        </w:rPr>
        <w:t>།ཚིག་གཞན་བཞིས་ནི་དགའ་ལྡན་ནས་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2646" w:author="thoesam" w:date="2016-10-07T09:30:00Z">
            <w:rPr>
              <w:rFonts w:cs="Monlam Uni OuChan2" w:hint="cs"/>
              <w:cs/>
            </w:rPr>
          </w:rPrChange>
        </w:rPr>
        <w:t>ཤི་འཕོས་ནས་སངས་རྒྱས་ཀྱི་ཞིང་དེ་དང་དེ་དག་ཏུ་ནི་གོ་རིམས་བཞིན་དུ་གང་དུ་སངས་རྒྱས་བཅོམ་ལྡན་འདས་ལ་མཆོད་པའི་ཕྱིར་འགྲོ་བ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གང་དུ་ཉན་ཐོས་དང་རང་སངས་རྒྱས་ཀྱི་ཐེག་པ་གཞག་པ་མེད་པ་དང༌། གང་དག་ཏུ་ཚེ་དཔག་ཏུ་མེད་པ་ཡོད་པ་དང༌། གང་དག་ཏུ་སངས་རྒྱས་དང་ཆོས་དང༌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4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49" w:author="thoesam" w:date="2016-10-07T09:30:00Z">
            <w:rPr>
              <w:rFonts w:cs="Monlam Uni OuChan2" w:hint="cs"/>
              <w:cs/>
            </w:rPr>
          </w:rPrChange>
        </w:rPr>
        <w:t>དགེ་འདུན་གྱི་སྒྲ་མི་གྲག་པར་འགྲོ་བ་ཡིན་ནོ།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51" w:author="thoesam" w:date="2016-10-07T09:30:00Z">
            <w:rPr>
              <w:rFonts w:cs="Monlam Uni OuChan2" w:hint="cs"/>
              <w:cs/>
            </w:rPr>
          </w:rPrChange>
        </w:rPr>
        <w:t>།དེ་ནས་སེམས་ཅན་ཡོངས་སུ་སྨིན་པར་བྱ་བ་དེ་ཞེས་བྱ་བའི་བར་གྱིས་མིའི་རིགས་ནས་རིགས་སུ་སྐྱེ་བ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53" w:author="thoesam" w:date="2016-10-07T09:30:00Z">
            <w:rPr>
              <w:rFonts w:cs="Monlam Uni OuChan2" w:hint="cs"/>
              <w:cs/>
            </w:rPr>
          </w:rPrChange>
        </w:rPr>
        <w:t>།གསོལ་བ་གདབ་པར་བྱའོ་ཞེས་བྱ་བ་འདིའི་བར་གྱིས་ནི་ལྷའི་རིགས་ནས་རིགས་སུ་སྐྱེ་བ་བསྟན་ཏོ།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55" w:author="thoesam" w:date="2016-10-07T09:30:00Z">
            <w:rPr>
              <w:rFonts w:cs="Monlam Uni OuChan2" w:hint="cs"/>
              <w:cs/>
            </w:rPr>
          </w:rPrChange>
        </w:rPr>
        <w:t>།དེ་ནས།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57" w:author="thoesam" w:date="2016-10-07T09:30:00Z">
            <w:rPr>
              <w:rFonts w:cs="Monlam Uni OuChan2" w:hint="cs"/>
              <w:cs/>
            </w:rPr>
          </w:rPrChange>
        </w:rPr>
        <w:t>རིག་པར་བྱའོ་ཞེས་བྱ་བའི་བར་གྱིས་ནི་བར་ཆད་གཅིག་པ་བསྟན་ཏེ།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59" w:author="thoesam" w:date="2016-10-07T09:30:00Z">
            <w:rPr>
              <w:rFonts w:cs="Monlam Uni OuChan2" w:hint="cs"/>
              <w:cs/>
            </w:rPr>
          </w:rPrChange>
        </w:rPr>
        <w:t>སྐྱེ་བ་གཅིག་གིས་བར་དུ་ཆོད་པ་ནི་བར་ཆད་གཅིག་པའོ།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61" w:author="thoesam" w:date="2016-10-07T09:30:00Z">
            <w:rPr>
              <w:rFonts w:cs="Monlam Uni OuChan2" w:hint="cs"/>
              <w:cs/>
            </w:rPr>
          </w:rPrChange>
        </w:rPr>
        <w:t>།བར་ཆད་ནི་མྱ་ངན་ལས་འདས་པའི་བར་དུ་གཅོད་པའོ།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63" w:author="thoesam" w:date="2016-10-07T09:30:00Z">
            <w:rPr>
              <w:rFonts w:cs="Monlam Uni OuChan2" w:hint="cs"/>
              <w:cs/>
            </w:rPr>
          </w:rPrChange>
        </w:rPr>
        <w:t>།དེ་ནས།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65" w:author="thoesam" w:date="2016-10-07T09:30:00Z">
            <w:rPr>
              <w:rFonts w:cs="Monlam Uni OuChan2" w:hint="cs"/>
              <w:cs/>
            </w:rPr>
          </w:rPrChange>
        </w:rPr>
        <w:t>མངོན་པར་རྫོགས་པར་བྱང་ཆུབ་པ་ལ་སེམས་ཅན་རྣམས་ཀྱི་དོན་བྱེད་པ་འདིའི་བར་གྱིས་ནི་བར་མ་དོར་མྱ་ངན་ལས་འདས་པ་བསྟ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67" w:author="thoesam" w:date="2016-10-07T09:30:00Z">
            <w:rPr>
              <w:rFonts w:cs="Monlam Uni OuChan2" w:hint="cs"/>
              <w:cs/>
            </w:rPr>
          </w:rPrChange>
        </w:rPr>
        <w:t>དེ་ཉིད་དུ་ཞེས་བྱ་བ་ནི་འདིར་འོག་མིན་ཉིད་དུ་སྟེ།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69" w:author="thoesam" w:date="2016-10-07T09:30:00Z">
            <w:rPr>
              <w:rFonts w:cs="Monlam Uni OuChan2" w:hint="cs"/>
              <w:cs/>
            </w:rPr>
          </w:rPrChange>
        </w:rPr>
        <w:t>འཛམ་བུའི་གླིང་དུ་མ་ཡིན་ནོ།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71" w:author="thoesam" w:date="2016-10-07T09:30:00Z">
            <w:rPr>
              <w:rFonts w:cs="Monlam Uni OuChan2" w:hint="cs"/>
              <w:cs/>
            </w:rPr>
          </w:rPrChange>
        </w:rPr>
        <w:t>།དེས་ན་བར་མ་དོར་ཡོངས་སུ་མྱ་ངན་ལས་འདས་པ་བསྟན་ཏོ།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73" w:author="thoesam" w:date="2016-10-07T09:30:00Z">
            <w:rPr>
              <w:rFonts w:cs="Monlam Uni OuChan2" w:hint="cs"/>
              <w:cs/>
            </w:rPr>
          </w:rPrChange>
        </w:rPr>
        <w:t>།དེ་ནས།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75" w:author="thoesam" w:date="2016-10-07T09:30:00Z">
            <w:rPr>
              <w:rFonts w:cs="Monlam Uni OuChan2" w:hint="cs"/>
              <w:cs/>
            </w:rPr>
          </w:rPrChange>
        </w:rPr>
        <w:t>དམ་པའི་ཆོས་གནས་པར་འགྱུར་རོ་ཞེས་བྱ་བ་འདིའི་བར་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གྱིས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76" w:author="thoesam" w:date="2016-10-07T09:30:00Z">
            <w:rPr>
              <w:rFonts w:cs="Monlam Uni OuChan2" w:hint="cs"/>
              <w:cs/>
            </w:rPr>
          </w:rPrChange>
        </w:rPr>
        <w:t>་ནི་སྐྱེས་ནས་ཡོངས་སུ་མྱ་ངན་ལས་འདས་པ་བསྟན་ཏོ།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78" w:author="thoesam" w:date="2016-10-07T09:30:00Z">
            <w:rPr>
              <w:rFonts w:cs="Monlam Uni OuChan2" w:hint="cs"/>
              <w:cs/>
            </w:rPr>
          </w:rPrChange>
        </w:rPr>
        <w:t>།བསྐལ་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བ་ཞེ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79" w:author="thoesam" w:date="2016-10-07T09:30:00Z">
            <w:rPr>
              <w:rFonts w:cs="Monlam Uni OuChan2" w:hint="cs"/>
              <w:cs/>
            </w:rPr>
          </w:rPrChange>
        </w:rPr>
        <w:t>ས་བྱ་བ་ནི་འདིར་བར་གྱི་བསྐལ་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བར་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80" w:author="thoesam" w:date="2016-10-07T09:30:00Z">
            <w:rPr>
              <w:rFonts w:cs="Monlam Uni OuChan2" w:hint="cs"/>
              <w:cs/>
            </w:rPr>
          </w:rPrChange>
        </w:rPr>
        <w:t>ཤེས་པར་བྱའོ།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82" w:author="thoesam" w:date="2016-10-07T09:30:00Z">
            <w:rPr>
              <w:rFonts w:cs="Monlam Uni OuChan2" w:hint="cs"/>
              <w:cs/>
            </w:rPr>
          </w:rPrChange>
        </w:rPr>
        <w:t>།དེའི་ཕྱོགས་གཅིག་ནི་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བསྐལ་བ་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83" w:author="thoesam" w:date="2016-10-07T09:30:00Z">
            <w:rPr>
              <w:rFonts w:cs="Monlam Uni OuChan2" w:hint="cs"/>
              <w:cs/>
            </w:rPr>
          </w:rPrChange>
        </w:rPr>
        <w:t>ལས་ལྷག་པའོ།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85" w:author="thoesam" w:date="2016-10-07T09:30:00Z">
            <w:rPr>
              <w:rFonts w:cs="Monlam Uni OuChan2" w:hint="cs"/>
              <w:cs/>
            </w:rPr>
          </w:rPrChange>
        </w:rPr>
        <w:t>།དང་པོ་སེམས་བསྐྱེད་པ་ཉིད་ཀྱིས་ཞེས་བྱ་བ་ནི་འོག་མིན་ནས་དགའ་ལྡན་དུ་དགའ་ལྡན་ནས་འཛམ་བུའི་གླིང་དུ་གཤེགས་ནས་ཁྱིམ་གྱི་གནས་ནས་ངེས་པར་བྱུང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87" w:author="thoesam" w:date="2016-10-07T09:30:00Z">
            <w:rPr>
              <w:rFonts w:cs="Monlam Uni OuChan2" w:hint="cs"/>
              <w:cs/>
            </w:rPr>
          </w:rPrChange>
        </w:rPr>
        <w:t>བྱང་ཆུབ་ཀྱི་ཤིང་དྲུང་དུ་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སྐྱིལ་མི་ཀྲུང་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88" w:author="thoesam" w:date="2016-10-07T09:30:00Z">
            <w:rPr>
              <w:rFonts w:cs="Monlam Uni OuChan2" w:hint="cs"/>
              <w:cs/>
            </w:rPr>
          </w:rPrChange>
        </w:rPr>
        <w:t>བཅས་ནས་དེ་མ་ཐག་ཏུ་གང་དང་པོ་བྱང་ཆུབ་ཏུ་སེམས་བསྐྱེད་པ་དེ་ནི་དེ་དག་གི་སེམས་བསྐྱེད་པར་བརྗོད་པར་བཞ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90" w:author="thoesam" w:date="2016-10-07T09:30:00Z">
            <w:rPr>
              <w:rFonts w:cs="Monlam Uni OuChan2" w:hint="cs"/>
              <w:cs/>
            </w:rPr>
          </w:rPrChange>
        </w:rPr>
        <w:t>།དེ་ལས་སྐྱེས་པ་ཉིད་ནི་ཕུང་པོ་ལྷག་མ་དང་བཅས་པའི་མྱ་ངན་ལས་འདས་པ་ཡིན་ཏེ།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92" w:author="thoesam" w:date="2016-10-07T09:30:00Z">
            <w:rPr>
              <w:rFonts w:cs="Monlam Uni OuChan2" w:hint="cs"/>
              <w:cs/>
            </w:rPr>
          </w:rPrChange>
        </w:rPr>
        <w:t>སྐྱེས་ནས་མྱ་ངན་ལས་འདས་པ་ཡིན་ནོ།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94" w:author="thoesam" w:date="2016-10-07T09:30:00Z">
            <w:rPr>
              <w:rFonts w:cs="Monlam Uni OuChan2" w:hint="cs"/>
              <w:cs/>
            </w:rPr>
          </w:rPrChange>
        </w:rPr>
        <w:t>།དེ་ནས།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96" w:author="thoesam" w:date="2016-10-07T09:30:00Z">
            <w:rPr>
              <w:rFonts w:cs="Monlam Uni OuChan2" w:hint="cs"/>
              <w:cs/>
            </w:rPr>
          </w:rPrChange>
        </w:rPr>
        <w:t>མངོན་པར་རྫོགས་པར་སངས་རྒྱས་པ་ཞེས་བྱ་བ་འདིའི་བར་གྱིས་ནི་མངོན་པར་འདུ་བྱེད་པ་དང་བཅས་པའི་ཡོངས་སུ་མྱ་ངན་ལས་འདས་པ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6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698" w:author="thoesam" w:date="2016-10-07T09:30:00Z">
            <w:rPr>
              <w:rFonts w:cs="Monlam Uni OuChan2" w:hint="cs"/>
              <w:cs/>
            </w:rPr>
          </w:rPrChange>
        </w:rPr>
        <w:t>།མངོན་པར་འདུ་བྱེད་པ་དང་བཅས་པའི་ཡོངས་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2699" w:author="thoesam" w:date="2016-10-07T09:30:00Z">
            <w:rPr>
              <w:rFonts w:cs="Monlam Uni OuChan2" w:hint="cs"/>
              <w:cs/>
            </w:rPr>
          </w:rPrChange>
        </w:rPr>
        <w:t>སུ་མྱ་ངན་ལས་འདས་པ་ནི་འདིར་སེམས་ཅན་གྱི་དོན་ལ་བརྩོན་པའོ།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01" w:author="thoesam" w:date="2016-10-07T09:30:00Z">
            <w:rPr>
              <w:rFonts w:cs="Monlam Uni OuChan2" w:hint="cs"/>
              <w:cs/>
            </w:rPr>
          </w:rPrChange>
        </w:rPr>
        <w:t>།དེ་ནས་མངོན་པར་རྫོགས་པར་བྱང་ཆུབ་པ་ཞེས་བྱ་བ་འདིའི་བར་གྱིས་ནི་མངོན་པར་འདུ་བྱེད་པ་མེད་པར་ཡོངས་སུ་མྱ་ངན་ལས་འདས་པ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03" w:author="thoesam" w:date="2016-10-07T09:30:00Z">
            <w:rPr>
              <w:rFonts w:cs="Monlam Uni OuChan2" w:hint="cs"/>
              <w:cs/>
            </w:rPr>
          </w:rPrChange>
        </w:rPr>
        <w:t>།འདིར་ནི་རིགས་ཀྱི་ཁྱད་པར་ལས་འབད་པ་ཆུང་ངུས་ཆེས་མྱུར་བ་ཉིད་དུ་མངོན་པར་རྫོགས་པར་བྱང་ཆུབ་པ་ནི་མངོན་པར་འདུ་བྱེད་པ་མེད་པར་ཡོངས་སུ་མྱ་ངན་ལས་འདའ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བའོ། །དེ་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04" w:author="thoesam" w:date="2016-10-07T09:30:00Z">
            <w:rPr>
              <w:rFonts w:cs="Monlam Uni OuChan2" w:hint="cs"/>
              <w:cs/>
            </w:rPr>
          </w:rPrChange>
        </w:rPr>
        <w:t>ནས་ཡང་མངོན་པར་རྫོགས་པར་བྱང་ཆུབ་པ་ཞེས་བྱ་བ་འདིའི་བར་གྱིས་ནི་འོག་མིན་གྱི་མཐར་ཐུག་པར་འགྲོ་བ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06" w:author="thoesam" w:date="2016-10-07T09:30:00Z">
            <w:rPr>
              <w:rFonts w:cs="Monlam Uni OuChan2" w:hint="cs"/>
              <w:cs/>
            </w:rPr>
          </w:rPrChange>
        </w:rPr>
        <w:t>།དེ་ནས་ཡང</w:t>
      </w:r>
      <w:ins w:id="270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70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70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11" w:author="thoesam" w:date="2016-10-07T09:30:00Z">
            <w:rPr>
              <w:rFonts w:cs="Monlam Uni OuChan2" w:hint="cs"/>
              <w:cs/>
            </w:rPr>
          </w:rPrChange>
        </w:rPr>
        <w:t>མངོན་པར་རྫོགས་པར་བྱང་ཆུབ་པོ་ཞེས་བྱ་བ་འདིའི་བར་གྱིས་ནི་འཕར་བ་བསྟན་ཏོ།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13" w:author="thoesam" w:date="2016-10-07T09:30:00Z">
            <w:rPr>
              <w:rFonts w:cs="Monlam Uni OuChan2" w:hint="cs"/>
              <w:cs/>
            </w:rPr>
          </w:rPrChange>
        </w:rPr>
        <w:t>།དེ་ནས་ཡང་མངོན་པར་རྫོགས་པར་བྱང་ཆུབ་པ་ཞེས་བྱ་བ་འདིའི་བར་གྱིས་ནི་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ཕྱེད་དུ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14" w:author="thoesam" w:date="2016-10-07T09:30:00Z">
            <w:rPr>
              <w:rFonts w:cs="Monlam Uni OuChan2" w:hint="cs"/>
              <w:cs/>
            </w:rPr>
          </w:rPrChange>
        </w:rPr>
        <w:t>་འཕར་བ་བསྟན་ཏོ།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16" w:author="thoesam" w:date="2016-10-07T09:30:00Z">
            <w:rPr>
              <w:rFonts w:cs="Monlam Uni OuChan2" w:hint="cs"/>
              <w:cs/>
            </w:rPr>
          </w:rPrChange>
        </w:rPr>
        <w:t>།དེ་ནས་ཡང་མངོན་པར་རྫོགས་པར་བྱང་ཆུབ་པ་ཞེས་བྱ་བ་འདིའི་བར་གྱིས་ནི་གནས་སྐབས་ཐམས་ཅད་དུ་འཆི་འཕོ་བ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18" w:author="thoesam" w:date="2016-10-07T09:30:00Z">
            <w:rPr>
              <w:rFonts w:cs="Monlam Uni OuChan2" w:hint="cs"/>
              <w:cs/>
            </w:rPr>
          </w:rPrChange>
        </w:rPr>
        <w:t>།དེ་ལྟར་ན་རྣམ་པ་གསུམ་དུ་བསྟན་ཏོ།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20" w:author="thoesam" w:date="2016-10-07T09:30:00Z">
            <w:rPr>
              <w:rFonts w:cs="Monlam Uni OuChan2" w:hint="cs"/>
              <w:cs/>
            </w:rPr>
          </w:rPrChange>
        </w:rPr>
        <w:t>།དེ་ནས་ཡང་སྐྱེས་པ་ཞེས་བྱ་བ་འདིའི་བར་གྱིས་སྲིད་པའི་རྩེ་མོའི་མཐར་ཐུག་པར་འགྲོ་བ་བསྟན་ཏོ།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22" w:author="thoesam" w:date="2016-10-07T09:30:00Z">
            <w:rPr>
              <w:rFonts w:cs="Monlam Uni OuChan2" w:hint="cs"/>
              <w:cs/>
            </w:rPr>
          </w:rPrChange>
        </w:rPr>
        <w:t>།དེ་ནས་ཡང་སྐྱེས་པ་ཞེས་བྱ་བ་ཞེས་བྱ་བའི་བར་གྱིས་ནི་གཟུགས་ཀྱི་འདོད་ཆགས་དང་བྲལ་བ་བསྟན་ཏོ།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24" w:author="thoesam" w:date="2016-10-07T09:30:00Z">
            <w:rPr>
              <w:rFonts w:cs="Monlam Uni OuChan2" w:hint="cs"/>
              <w:cs/>
            </w:rPr>
          </w:rPrChange>
        </w:rPr>
        <w:t>།དེ་ནས།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26" w:author="thoesam" w:date="2016-10-07T09:30:00Z">
            <w:rPr>
              <w:rFonts w:cs="Monlam Uni OuChan2" w:hint="cs"/>
              <w:cs/>
            </w:rPr>
          </w:rPrChange>
        </w:rPr>
        <w:t>མངོན་པར་རྫོགས་པར་བྱང་ཆུབ་པ་ཞེས་བྱ་བ་འདིའི་བར་གྱིས་ནི་མཐོང་བའི་ཆོས་ལ་ཡོངས་སུ་མྱ་ངན་ལས་འདའ་བ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28" w:author="thoesam" w:date="2016-10-07T09:30:00Z">
            <w:rPr>
              <w:rFonts w:cs="Monlam Uni OuChan2" w:hint="cs"/>
              <w:cs/>
            </w:rPr>
          </w:rPrChange>
        </w:rPr>
        <w:t>།སྐྱེ་བ་ཐམས་ཅད་དུ་རྒྱུན་མི་འཆད་པར་ཚུལ་ཁྲིམས་ལ་སོགས་པའི་ཆོས་ལ་གོམས་པར་བྱས་པས་མཐོང་བའི་ཆོས་ལ་ཡོངས་སུ་མྱ་ངན་ལས་འདས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30" w:author="thoesam" w:date="2016-10-07T09:30:00Z">
            <w:rPr>
              <w:rFonts w:cs="Monlam Uni OuChan2" w:hint="cs"/>
              <w:cs/>
            </w:rPr>
          </w:rPrChange>
        </w:rPr>
        <w:t>།དེ་ནས་ཡང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མངོན་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31" w:author="thoesam" w:date="2016-10-07T09:30:00Z">
            <w:rPr>
              <w:rFonts w:cs="Monlam Uni OuChan2" w:hint="cs"/>
              <w:cs/>
            </w:rPr>
          </w:rPrChange>
        </w:rPr>
        <w:t>པར་རྫོགས་པར་བྱང་ཆུབ་པ་ཞེས་བྱ་བ་འདིའི་བར་གྱིས་ནི་ལུས་ཀྱིས་མངོན་སུམ་དུ་བྱེད་པ་བསྟན་ཏོ།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33" w:author="thoesam" w:date="2016-10-07T09:30:00Z">
            <w:rPr>
              <w:rFonts w:cs="Monlam Uni OuChan2" w:hint="cs"/>
              <w:cs/>
            </w:rPr>
          </w:rPrChange>
        </w:rPr>
        <w:t>།དེ་ནས་ཡང</w:t>
      </w:r>
      <w:ins w:id="273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73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73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38" w:author="thoesam" w:date="2016-10-07T09:30:00Z">
            <w:rPr>
              <w:rFonts w:cs="Monlam Uni OuChan2" w:hint="cs"/>
              <w:cs/>
            </w:rPr>
          </w:rPrChange>
        </w:rPr>
        <w:t>རང་སངས་རྒྱས་རྣམ་པ་གཉིས་ཏེ།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40" w:author="thoesam" w:date="2016-10-07T09:30:00Z">
            <w:rPr>
              <w:rFonts w:cs="Monlam Uni OuChan2" w:hint="cs"/>
              <w:cs/>
            </w:rPr>
          </w:rPrChange>
        </w:rPr>
        <w:t>གཅིག་ནི་དེ་དང་ཆོས་མཐུན་པའི་ཕྱིར་ཏེ།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42" w:author="thoesam" w:date="2016-10-07T09:30:00Z">
            <w:rPr>
              <w:rFonts w:cs="Monlam Uni OuChan2" w:hint="cs"/>
              <w:cs/>
            </w:rPr>
          </w:rPrChange>
        </w:rPr>
        <w:t>གཅིག་ནི་བདག་དང་གཞན་ལ་ཆོས་ཐོས་པ་མེད་པར་སངས་རྒྱས་ཀྱི་ཆོས་སྣང་བར་བྱེད་པའི་ཕྱིར་རོ།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44" w:author="thoesam" w:date="2016-10-07T09:30:00Z">
            <w:rPr>
              <w:rFonts w:cs="Monlam Uni OuChan2" w:hint="cs"/>
              <w:cs/>
            </w:rPr>
          </w:rPrChange>
        </w:rPr>
        <w:t>།ཅིག་ཤོས་ནི་རང་སངས་རྒྱས་ཀྱི་ཆ་བྱད་ཀྱང་འཛིན་པས་སོ།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46" w:author="thoesam" w:date="2016-10-07T09:30:00Z">
            <w:rPr>
              <w:rFonts w:cs="Monlam Uni OuChan2" w:hint="cs"/>
              <w:cs/>
            </w:rPr>
          </w:rPrChange>
        </w:rPr>
        <w:t>།འོ་ན་ཉན་ཐོས་དང་རང་སངས་རྒྱས་ཀྱིས་ཐོབ་པའི་འབྲས་བུ་བྱང་ཆུབ་སེམས་དཔས་ཐོབ་པ་ཡིན་ནམ་འོན་ཏེ་མ་ཡིན།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48" w:author="thoesam" w:date="2016-10-07T09:30:00Z">
            <w:rPr>
              <w:rFonts w:cs="Monlam Uni OuChan2" w:hint="cs"/>
              <w:cs/>
            </w:rPr>
          </w:rPrChange>
        </w:rPr>
        <w:t>གལ་ཏེ་ཐོབ་པ་ཡིན་ན་ནི་དེས་བྱས་པ་ཉིད་ཀྱི་གང་ཟག་རྣམ་པར་གཞག་པ་དེ་དག་ལ་ཡང་ཡོད་པར་འགྱུར་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2749" w:author="thoesam" w:date="2016-10-07T09:30:00Z">
            <w:rPr>
              <w:rFonts w:cs="Monlam Uni OuChan2" w:hint="cs"/>
              <w:cs/>
            </w:rPr>
          </w:rPrChange>
        </w:rPr>
        <w:t>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51" w:author="thoesam" w:date="2016-10-07T09:30:00Z">
            <w:rPr>
              <w:rFonts w:cs="Monlam Uni OuChan2" w:hint="cs"/>
              <w:cs/>
            </w:rPr>
          </w:rPrChange>
        </w:rPr>
        <w:t>འབད་པ་གཞན་གྱིས་ཅི་ཞིག་བྱ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། །ཅི་སྟེ་ཐོབ་པ་མ་ཡིན་ན་ནི་འབྲས་བུ་དེ་ཇི་ལྟར་གཞན་གྱིས་ཐོབ་པར་འགྱུར་ཞེ་ན།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52" w:author="thoesam" w:date="2016-10-07T09:30:00Z">
            <w:rPr>
              <w:rFonts w:cs="Monlam Uni OuChan2" w:hint="cs"/>
              <w:cs/>
            </w:rPr>
          </w:rPrChange>
        </w:rPr>
        <w:t>དེའི་ཕྱིར།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54" w:author="thoesam" w:date="2016-10-07T09:30:00Z">
            <w:rPr>
              <w:rFonts w:cs="Monlam Uni OuChan2" w:hint="cs"/>
              <w:cs/>
            </w:rPr>
          </w:rPrChange>
        </w:rPr>
        <w:t>ཡོད་དོ་ཞེས་བྱ་བ་ལ་སོགས་པ་གསུངས་ཏེ།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56" w:author="thoesam" w:date="2016-10-07T09:30:00Z">
            <w:rPr>
              <w:rFonts w:cs="Monlam Uni OuChan2" w:hint="cs"/>
              <w:cs/>
            </w:rPr>
          </w:rPrChange>
        </w:rPr>
        <w:t>མང་པོ་ཡོད་པ་ཉིད་དུ་ཇི་ལྟར་གསུངས་པའོ།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58" w:author="thoesam" w:date="2016-10-07T09:30:00Z">
            <w:rPr>
              <w:rFonts w:cs="Monlam Uni OuChan2" w:hint="cs"/>
              <w:cs/>
            </w:rPr>
          </w:rPrChange>
        </w:rPr>
        <w:t>།གལ་ཏེ་དེ་ལྟ་ན་ནི་དེ་དག་གི་བསྒོམ་པས་སྤང་བར་བྱ་བའི་ཉོན་མོངས་པ་ཟད་པར་འགྱུར་རོ་ཞེ་ན།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60" w:author="thoesam" w:date="2016-10-07T09:30:00Z">
            <w:rPr>
              <w:rFonts w:cs="Monlam Uni OuChan2" w:hint="cs"/>
              <w:cs/>
            </w:rPr>
          </w:rPrChange>
        </w:rPr>
        <w:t>ཤཱ་རིའི་བུ་གང་ཞེས་བྱ་བ་ལ་སོགས་པ་གསུངས་སོ།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62" w:author="thoesam" w:date="2016-10-07T09:30:00Z">
            <w:rPr>
              <w:rFonts w:cs="Monlam Uni OuChan2" w:hint="cs"/>
              <w:cs/>
            </w:rPr>
          </w:rPrChange>
        </w:rPr>
        <w:t>།ཇི་ལྟར་བསྐལ་པ་བཟང་པོ་འདི་ལ་བྱང་ཆུབ་སེམས་དཔའ་དུ་ཞིག་མངོན་པར་རྫོགས་པར་འཚང་རྒྱ་བར་འགྱུར་ཞེ་ན།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64" w:author="thoesam" w:date="2016-10-07T09:30:00Z">
            <w:rPr>
              <w:rFonts w:cs="Monlam Uni OuChan2" w:hint="cs"/>
              <w:cs/>
            </w:rPr>
          </w:rPrChange>
        </w:rPr>
        <w:t>དེའི་ཕྱིར་ཡོད་དོ་ཞེས་བྱ་བ་ལ་སོགས་པ་གསུངས་ཏེ་རྟོགས་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སླའོ།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65" w:author="thoesam" w:date="2016-10-07T09:30:00Z">
            <w:rPr>
              <w:rFonts w:cs="Monlam Uni OuChan2" w:hint="cs"/>
              <w:cs/>
            </w:rPr>
          </w:rPrChange>
        </w:rPr>
        <w:t>།དེ་ནི་དགེ་འདུན་དཀོན་མཆོག་ལ་གདམས་པའོ།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67" w:author="thoesam" w:date="2016-10-07T09:30:00Z">
            <w:rPr>
              <w:rFonts w:cs="Monlam Uni OuChan2" w:hint="cs"/>
              <w:cs/>
            </w:rPr>
          </w:rPrChange>
        </w:rPr>
        <w:t>།མ་ཞེན་པ་ལ་གདམས་པའི་དབང་དུ་བྱས་ནས།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69" w:author="thoesam" w:date="2016-10-07T09:30:00Z">
            <w:rPr>
              <w:rFonts w:cs="Monlam Uni OuChan2" w:hint="cs"/>
              <w:cs/>
            </w:rPr>
          </w:rPrChange>
        </w:rPr>
        <w:t>དེ་སྐད་ཅེས་བཀའ་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སྩལ་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70" w:author="thoesam" w:date="2016-10-07T09:30:00Z">
            <w:rPr>
              <w:rFonts w:cs="Monlam Uni OuChan2" w:hint="cs"/>
              <w:cs/>
            </w:rPr>
          </w:rPrChange>
        </w:rPr>
        <w:t>ཏོ་ཞེས་བྱ་བ་ནས།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72" w:author="thoesam" w:date="2016-10-07T09:30:00Z">
            <w:rPr>
              <w:rFonts w:cs="Monlam Uni OuChan2" w:hint="cs"/>
              <w:cs/>
            </w:rPr>
          </w:rPrChange>
        </w:rPr>
        <w:t>སུས་ཀྱང་ཐུབ་པ་མེད་དོ་ཞེས་བྱ་བའི་བར་གྱིས་གསུངས་སོ།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74" w:author="thoesam" w:date="2016-10-07T09:30:00Z">
            <w:rPr>
              <w:rFonts w:cs="Monlam Uni OuChan2" w:hint="cs"/>
              <w:cs/>
            </w:rPr>
          </w:rPrChange>
        </w:rPr>
        <w:t>།ལུས་དང་ངག་དང་ཡིད་ཀྱི་དགེ་བ་བཅུ་དང</w:t>
      </w:r>
      <w:ins w:id="277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77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77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79" w:author="thoesam" w:date="2016-10-07T09:30:00Z">
            <w:rPr>
              <w:rFonts w:cs="Monlam Uni OuChan2" w:hint="cs"/>
              <w:cs/>
            </w:rPr>
          </w:rPrChange>
        </w:rPr>
        <w:t>ཕ་རོལ་ཏུ་ཕྱིན་པ་དྲུག་ལ་སྤྱོད་པ་ན་ལུས་ལ་སོགས་པ་མི་དམིགས་པ་ནི་མ་ཞེན་པ་སྟེ།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81" w:author="thoesam" w:date="2016-10-07T09:30:00Z">
            <w:rPr>
              <w:rFonts w:cs="Monlam Uni OuChan2" w:hint="cs"/>
              <w:cs/>
            </w:rPr>
          </w:rPrChange>
        </w:rPr>
        <w:t>དེའི་མན་ངག་ནི་མ་ཞེན་པ་ལ་གདམས་པའོ།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83" w:author="thoesam" w:date="2016-10-07T09:30:00Z">
            <w:rPr>
              <w:rFonts w:cs="Monlam Uni OuChan2" w:hint="cs"/>
              <w:cs/>
            </w:rPr>
          </w:rPrChange>
        </w:rPr>
        <w:t>།ངལ་བའི་གཉེན་པོ་ནི་མི་ངལ་བ་སྟེ།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85" w:author="thoesam" w:date="2016-10-07T09:30:00Z">
            <w:rPr>
              <w:rFonts w:cs="Monlam Uni OuChan2" w:hint="cs"/>
              <w:cs/>
            </w:rPr>
          </w:rPrChange>
        </w:rPr>
        <w:t>དེ་ལ་གདམས་པ་དེའི་དབང་དུ་བྱས་ནས་གཞན་ཡང་ཞེས་བྱ་བ་ནས།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87" w:author="thoesam" w:date="2016-10-07T09:30:00Z">
            <w:rPr>
              <w:rFonts w:cs="Monlam Uni OuChan2" w:hint="cs"/>
              <w:cs/>
            </w:rPr>
          </w:rPrChange>
        </w:rPr>
        <w:t>ལྷ་དང་བཅས་པའི་འཇིག་རྟེན་ཞེས་བྱ་བའི་བར་གྱིས་གསུངས་སོ།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89" w:author="thoesam" w:date="2016-10-07T09:30:00Z">
            <w:rPr>
              <w:rFonts w:cs="Monlam Uni OuChan2" w:hint="cs"/>
              <w:cs/>
            </w:rPr>
          </w:rPrChange>
        </w:rPr>
        <w:t>།ངལ་བའི་རྒྱུ་ནི་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རློམ་སེ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90" w:author="thoesam" w:date="2016-10-07T09:30:00Z">
            <w:rPr>
              <w:rFonts w:cs="Monlam Uni OuChan2" w:hint="cs"/>
              <w:cs/>
            </w:rPr>
          </w:rPrChange>
        </w:rPr>
        <w:t>མས་པ་སྟེ།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92" w:author="thoesam" w:date="2016-10-07T09:30:00Z">
            <w:rPr>
              <w:rFonts w:cs="Monlam Uni OuChan2" w:hint="cs"/>
              <w:cs/>
            </w:rPr>
          </w:rPrChange>
        </w:rPr>
        <w:t>དེའི་གཉེན་པོ་ནི་ཕུང་པོ་དང་ཁམས་དང་སྐྱེ་མཆེད་ལ་སོགས་པ་ལ་མི་སེམས་པ་སྟེ།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94" w:author="thoesam" w:date="2016-10-07T09:30:00Z">
            <w:rPr>
              <w:rFonts w:cs="Monlam Uni OuChan2" w:hint="cs"/>
              <w:cs/>
            </w:rPr>
          </w:rPrChange>
        </w:rPr>
        <w:t>དེ་ནི་མི་ངལ་བ་ལ་གདམས་པའོ།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96" w:author="thoesam" w:date="2016-10-07T09:30:00Z">
            <w:rPr>
              <w:rFonts w:cs="Monlam Uni OuChan2" w:hint="cs"/>
              <w:cs/>
            </w:rPr>
          </w:rPrChange>
        </w:rPr>
        <w:t>།དམིགས་པ་མེད་པའི་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ཚུལ་གྱིས་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97" w:author="thoesam" w:date="2016-10-07T09:30:00Z">
            <w:rPr>
              <w:rFonts w:cs="Monlam Uni OuChan2" w:hint="cs"/>
              <w:cs/>
            </w:rPr>
          </w:rPrChange>
        </w:rPr>
        <w:t>ཕ་རོལ་ཏུ་ཕྱིན་པ་ལ་སོགས་པ་བསྒོམ་པ་ནི་ལམ་མོ།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7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799" w:author="thoesam" w:date="2016-10-07T09:30:00Z">
            <w:rPr>
              <w:rFonts w:cs="Monlam Uni OuChan2" w:hint="cs"/>
              <w:cs/>
            </w:rPr>
          </w:rPrChange>
        </w:rPr>
        <w:t>།ཕྱོགས་བཅུ་ཀུན་དུ་དེ་ཡོངས་སུ་འཛིན་པ་ནི་ཡང་དག་པར་ཡོངས་སུ་འཛིན་པ་སྟེ།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01" w:author="thoesam" w:date="2016-10-07T09:30:00Z">
            <w:rPr>
              <w:rFonts w:cs="Monlam Uni OuChan2" w:hint="cs"/>
              <w:cs/>
            </w:rPr>
          </w:rPrChange>
        </w:rPr>
        <w:t>དེའི་དབང་དུ་བྱས་ནས་ཤཱ་རིའི་བུ་ཡེ་ཤེས་དེ་ལྟ་བུ་དང་ལྡན་པ་ཞེས་བྱ་བ་ནས།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03" w:author="thoesam" w:date="2016-10-07T09:30:00Z">
            <w:rPr>
              <w:rFonts w:cs="Monlam Uni OuChan2" w:hint="cs"/>
              <w:cs/>
            </w:rPr>
          </w:rPrChange>
        </w:rPr>
        <w:t>སངས་རྒྱས་ཀྱི་ཆོས་ཐམས་ཅད་ཀྱང་ཡང་དག་པར་རྗེས་སུ་མི་མཐོང་ངོ་ཞེས་བྱ་བའི་བར་གྱིས་གསུངས་སོ།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05" w:author="thoesam" w:date="2016-10-07T09:30:00Z">
            <w:rPr>
              <w:rFonts w:cs="Monlam Uni OuChan2" w:hint="cs"/>
              <w:cs/>
            </w:rPr>
          </w:rPrChange>
        </w:rPr>
        <w:t>།དེ་ནི་ལམ་ཡོངས་སུ་འཛིན་པ་ལ་གདམས་པའོ།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07" w:author="thoesam" w:date="2016-10-07T09:30:00Z">
            <w:rPr>
              <w:rFonts w:cs="Monlam Uni OuChan2" w:hint="cs"/>
              <w:cs/>
            </w:rPr>
          </w:rPrChange>
        </w:rPr>
        <w:t>།འདི་ལྟར་ཡང་བྱང་ཆུབ་སེམས་དཔའ་སེམས་དཔའ་ཆེན་པོ་ཤེས་རབ་ཀྱི་ཕ་རོལ་ཏུ་ཕྱིན་པ་ལ་སྤྱོད་པའི་ཚེ།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09" w:author="thoesam" w:date="2016-10-07T09:30:00Z">
            <w:rPr>
              <w:rFonts w:cs="Monlam Uni OuChan2" w:hint="cs"/>
              <w:cs/>
            </w:rPr>
          </w:rPrChange>
        </w:rPr>
        <w:t>།མིག་ལྔ་རབ་ཏུ་ཐོབ་པ་དང</w:t>
      </w:r>
      <w:ins w:id="281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81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81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14" w:author="thoesam" w:date="2016-10-07T09:30:00Z">
            <w:rPr>
              <w:rFonts w:cs="Monlam Uni OuChan2" w:hint="cs"/>
              <w:cs/>
            </w:rPr>
          </w:rPrChange>
        </w:rPr>
        <w:t>ཡོངས་སུ་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སྦྱོང་བ་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15" w:author="thoesam" w:date="2016-10-07T09:30:00Z">
            <w:rPr>
              <w:rFonts w:cs="Monlam Uni OuChan2" w:hint="cs"/>
              <w:cs/>
            </w:rPr>
          </w:rPrChange>
        </w:rPr>
        <w:t>ཡོད་དེ།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17" w:author="thoesam" w:date="2016-10-07T09:30:00Z">
            <w:rPr>
              <w:rFonts w:cs="Monlam Uni OuChan2" w:hint="cs"/>
              <w:cs/>
            </w:rPr>
          </w:rPrChange>
        </w:rPr>
        <w:t>དེ་ལ་ཤེས་རབ་ཀྱི་སྤྱན་ནི་དོན་དམ་པའི་སྤྱོད་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2818" w:author="thoesam" w:date="2016-10-07T09:30:00Z">
            <w:rPr>
              <w:rFonts w:cs="Monlam Uni OuChan2" w:hint="cs"/>
              <w:cs/>
            </w:rPr>
          </w:rPrChange>
        </w:rPr>
        <w:t>ཡུལ་ཅན་ནོ།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20" w:author="thoesam" w:date="2016-10-07T09:30:00Z">
            <w:rPr>
              <w:rFonts w:cs="Monlam Uni OuChan2" w:hint="cs"/>
              <w:cs/>
            </w:rPr>
          </w:rPrChange>
        </w:rPr>
        <w:t>།ཆོས་ཀྱི་སྤྱན་ནི་འཕགས་པ་རྣམས་ཀྱི་སྤྱོད་ཡུལ་ཅན་ནོ།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22" w:author="thoesam" w:date="2016-10-07T09:30:00Z">
            <w:rPr>
              <w:rFonts w:cs="Monlam Uni OuChan2" w:hint="cs"/>
              <w:cs/>
            </w:rPr>
          </w:rPrChange>
        </w:rPr>
        <w:t>།ལྷག་མ་ནི་རྟོགས་པར་སླའོ།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24" w:author="thoesam" w:date="2016-10-07T09:30:00Z">
            <w:rPr>
              <w:rFonts w:cs="Monlam Uni OuChan2" w:hint="cs"/>
              <w:cs/>
            </w:rPr>
          </w:rPrChange>
        </w:rPr>
        <w:t>།དེ་དག་ནི་རྒྱ་ཆེར་སྤྱན་ལྔ་དག་ལ་གདམས་པའོ།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26" w:author="thoesam" w:date="2016-10-07T09:30:00Z">
            <w:rPr>
              <w:rFonts w:cs="Monlam Uni OuChan2" w:hint="cs"/>
              <w:cs/>
            </w:rPr>
          </w:rPrChange>
        </w:rPr>
        <w:t>།དེ་བཞིན་དུ་མངོན་པར་ཤེས་པའི་ཕ་རོལ་ཏུ་ཕྱིན་པ་རབ་ཏུ་ཐོབ་པོ་ཞེས་བྱ་བ་ལ་སོགས་པས་ནི་རྒྱ་ཆེར་མངོན་པར་ཤེས་པ་དྲུག་ལ་གད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28" w:author="thoesam" w:date="2016-10-07T09:30:00Z">
            <w:rPr>
              <w:rFonts w:cs="Monlam Uni OuChan2" w:hint="cs"/>
              <w:cs/>
            </w:rPr>
          </w:rPrChange>
        </w:rPr>
        <w:t>།ཇི་ལྟར་ན་སངས་རྒྱས་ཀྱི་སྤྱན་དང</w:t>
      </w:r>
      <w:ins w:id="282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83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83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33" w:author="thoesam" w:date="2016-10-07T09:30:00Z">
            <w:rPr>
              <w:rFonts w:cs="Monlam Uni OuChan2" w:hint="cs"/>
              <w:cs/>
            </w:rPr>
          </w:rPrChange>
        </w:rPr>
        <w:t>མངོན་པར་ཤེས་པ་དྲུག་པ་བྱང་ཆུབ་སེམས་དཔའ་ལ་ཡོད་ཅེ་ན།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35" w:author="thoesam" w:date="2016-10-07T09:30:00Z">
            <w:rPr>
              <w:rFonts w:cs="Monlam Uni OuChan2" w:hint="cs"/>
              <w:cs/>
            </w:rPr>
          </w:rPrChange>
        </w:rPr>
        <w:t>བྱང་ཆུབ་སེམས་དཔའ་ས་བརྒྱད་པ་ལ་ནི་དེ་གཉི་ག་ཐོབ་པ་ཡིན་ལ།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37" w:author="thoesam" w:date="2016-10-07T09:30:00Z">
            <w:rPr>
              <w:rFonts w:cs="Monlam Uni OuChan2" w:hint="cs"/>
              <w:cs/>
            </w:rPr>
          </w:rPrChange>
        </w:rPr>
        <w:t>སངས་རྒྱས་ཀྱི་ས་ལ་ནི་གཉི་ག་ཡོངས་སུ་རྫོགས་པ་དང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ཡོངས་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38" w:author="thoesam" w:date="2016-10-07T09:30:00Z">
            <w:rPr>
              <w:rFonts w:cs="Monlam Uni OuChan2" w:hint="cs"/>
              <w:cs/>
            </w:rPr>
          </w:rPrChange>
        </w:rPr>
        <w:t>སུ་དག་པ་དང</w:t>
      </w:r>
      <w:ins w:id="283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84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84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43" w:author="thoesam" w:date="2016-10-07T09:30:00Z">
            <w:rPr>
              <w:rFonts w:cs="Monlam Uni OuChan2" w:hint="cs"/>
              <w:cs/>
            </w:rPr>
          </w:rPrChange>
        </w:rPr>
        <w:t>མཐར་ཕྱིན་པ་ཡིན་ནོ།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45" w:author="thoesam" w:date="2016-10-07T09:30:00Z">
            <w:rPr>
              <w:rFonts w:cs="Monlam Uni OuChan2" w:hint="cs"/>
              <w:cs/>
            </w:rPr>
          </w:rPrChange>
        </w:rPr>
        <w:t>།མཐོང་བའི་ལམ་ལ་གདམས་པ་བརྗོད་པར་བྱ་སྟེ།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47" w:author="thoesam" w:date="2016-10-07T09:30:00Z">
            <w:rPr>
              <w:rFonts w:cs="Monlam Uni OuChan2" w:hint="cs"/>
              <w:cs/>
            </w:rPr>
          </w:rPrChange>
        </w:rPr>
        <w:t>དེའི་སྐབས་ནི།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49" w:author="thoesam" w:date="2016-10-07T09:30:00Z">
            <w:rPr>
              <w:rFonts w:cs="Monlam Uni OuChan2" w:hint="cs"/>
              <w:cs/>
            </w:rPr>
          </w:rPrChange>
        </w:rPr>
        <w:t>དེ་ནས་བཅོམ་ལྡན་འདས་ཞེས་བྱ་བ་ལ་སོགས་པ་ནས།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51" w:author="thoesam" w:date="2016-10-07T09:30:00Z">
            <w:rPr>
              <w:rFonts w:cs="Monlam Uni OuChan2" w:hint="cs"/>
              <w:cs/>
            </w:rPr>
          </w:rPrChange>
        </w:rPr>
        <w:t>བསྟན་ཏོ་ཞེས་བྱ་བའི་བར་གྱིས་གསུངས་སོ།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53" w:author="thoesam" w:date="2016-10-07T09:30:00Z">
            <w:rPr>
              <w:rFonts w:cs="Monlam Uni OuChan2" w:hint="cs"/>
              <w:cs/>
            </w:rPr>
          </w:rPrChange>
        </w:rPr>
        <w:t>།ལམ་དེ་ཡང་སྐད་ཅིག་མ་བཅུ་དྲུག་སྟེ།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55" w:author="thoesam" w:date="2016-10-07T09:30:00Z">
            <w:rPr>
              <w:rFonts w:cs="Monlam Uni OuChan2" w:hint="cs"/>
              <w:cs/>
            </w:rPr>
          </w:rPrChange>
        </w:rPr>
        <w:t>དེ་དག་གི་ཇི་ལྟ་བ་བཞིན་དུ་རང་རང་གི་དམིགས་པ་དང་མི་དམིགས་པའི་བྱེ་བྲག་གིས།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57" w:author="thoesam" w:date="2016-10-07T09:30:00Z">
            <w:rPr>
              <w:rFonts w:cs="Monlam Uni OuChan2" w:hint="cs"/>
              <w:cs/>
            </w:rPr>
          </w:rPrChange>
        </w:rPr>
        <w:t>འདི་ལྟ་ཞེས་བྱ་བ་ལ་སོགས་པ་ནས་རྒྱ་ཆེར་འཆད་པར་འགྱུར་རོ།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59" w:author="thoesam" w:date="2016-10-07T09:30:00Z">
            <w:rPr>
              <w:rFonts w:cs="Monlam Uni OuChan2" w:hint="cs"/>
              <w:cs/>
            </w:rPr>
          </w:rPrChange>
        </w:rPr>
        <w:t>།དེ་དག་གི་ཐུན་མོང་དག་གི་ཆ་ནི་བྱང་ཆུབ་སེམས་དཔའ་དང་ཤེས་རབ་ཀྱི་ཕ་རོལ་ཏུ་ཕྱིན་པ་མི་དམིགས་པ་སྟེ།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61" w:author="thoesam" w:date="2016-10-07T09:30:00Z">
            <w:rPr>
              <w:rFonts w:cs="Monlam Uni OuChan2" w:hint="cs"/>
              <w:cs/>
            </w:rPr>
          </w:rPrChange>
        </w:rPr>
        <w:t>དེའི་དབང་དུ་བྱས་ནས།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63" w:author="thoesam" w:date="2016-10-07T09:30:00Z">
            <w:rPr>
              <w:rFonts w:cs="Monlam Uni OuChan2" w:hint="cs"/>
              <w:cs/>
            </w:rPr>
          </w:rPrChange>
        </w:rPr>
        <w:t>དེ་ནས་ཞེས་བྱ་བ་ནས།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65" w:author="thoesam" w:date="2016-10-07T09:30:00Z">
            <w:rPr>
              <w:rFonts w:cs="Monlam Uni OuChan2" w:hint="cs"/>
              <w:cs/>
            </w:rPr>
          </w:rPrChange>
        </w:rPr>
        <w:t>འདི་ལྟ་སྟེ་དཔེར་ན་ཞེས་བྱ་བའི་བར་གྱིས་གསུངས་སོ།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67" w:author="thoesam" w:date="2016-10-07T09:30:00Z">
            <w:rPr>
              <w:rFonts w:cs="Monlam Uni OuChan2" w:hint="cs"/>
              <w:cs/>
            </w:rPr>
          </w:rPrChange>
        </w:rPr>
        <w:t>།མིང་ཙམ་ཞེས་བྱ་བ་ནི་དོན་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གྱིས་སྟོང་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68" w:author="thoesam" w:date="2016-10-07T09:30:00Z">
            <w:rPr>
              <w:rFonts w:cs="Monlam Uni OuChan2" w:hint="cs"/>
              <w:cs/>
            </w:rPr>
          </w:rPrChange>
        </w:rPr>
        <w:t>པའི་མིང་སྟེ།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70" w:author="thoesam" w:date="2016-10-07T09:30:00Z">
            <w:rPr>
              <w:rFonts w:cs="Monlam Uni OuChan2" w:hint="cs"/>
              <w:cs/>
            </w:rPr>
          </w:rPrChange>
        </w:rPr>
        <w:t>གང་གི་ཕྱིར་ནང་གི་བདག་ཉིད་ཀྱི་དོན་གྱི་མིང་མེད་དེ་ཕྱི་རོལ་དུ་ཁ་བལྟས་པ་ཉིད་དུ་ཤེས་པའི་ཕྱིར་རོ།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72" w:author="thoesam" w:date="2016-10-07T09:30:00Z">
            <w:rPr>
              <w:rFonts w:cs="Monlam Uni OuChan2" w:hint="cs"/>
              <w:cs/>
            </w:rPr>
          </w:rPrChange>
        </w:rPr>
        <w:t>།ཕྱི་རོལ་གྱི་དོན་མེད་བཞིན་དུ་ཡང་དེ་ལྟར་སྣང་བའི་ཕྱིར་ཕྱི་རོལ་གྱི་དོན་དུ་ཡང་མེད་དོ།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74" w:author="thoesam" w:date="2016-10-07T09:30:00Z">
            <w:rPr>
              <w:rFonts w:cs="Monlam Uni OuChan2" w:hint="cs"/>
              <w:cs/>
            </w:rPr>
          </w:rPrChange>
        </w:rPr>
        <w:t>།གཉི་གར་ཡང་མེད་དེ་གཉི་ག་ལས་གཞན་པའི་ཕྱོགས་གསུམ་པ་མེད་པའི་ཕྱིར་རོ།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76" w:author="thoesam" w:date="2016-10-07T09:30:00Z">
            <w:rPr>
              <w:rFonts w:cs="Monlam Uni OuChan2" w:hint="cs"/>
              <w:cs/>
            </w:rPr>
          </w:rPrChange>
        </w:rPr>
        <w:t>།དེ་བས་ན་ཤེས་རབ་ཀྱི་ཕ་རོལ་ཏུ་ཕྱིན་པ་ནི་མིང་ཙམ་མོ།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78" w:author="thoesam" w:date="2016-10-07T09:30:00Z">
            <w:rPr>
              <w:rFonts w:cs="Monlam Uni OuChan2" w:hint="cs"/>
              <w:cs/>
            </w:rPr>
          </w:rPrChange>
        </w:rPr>
        <w:t>།བྱང་ཆུབ་སེམས་དཔའ་ཞེས་བྱ་བའི་མིང་ཡང་རིགས་པ་འདི་ཉིད་ཀྱིས་གསལ་བར་བསྟན་པར་བྱ་བའི་ཕྱིར་དེ་ཡང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80" w:author="thoesam" w:date="2016-10-07T09:30:00Z">
            <w:rPr>
              <w:rFonts w:cs="Monlam Uni OuChan2" w:hint="cs"/>
              <w:cs/>
            </w:rPr>
          </w:rPrChange>
        </w:rPr>
        <w:t>།དེ་བས་ན་མིང་ཙམ་ཐ་སྙད་ཙམ་བཏགས་པ་ཙམ་འདི་ནི་དེ་ཁོ་ན་ཉིད་མ་ཡིན་པ་ཉིད་དོ་ཞེས་བལྟ་བར་བྱའོ།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82" w:author="thoesam" w:date="2016-10-07T09:30:00Z">
            <w:rPr>
              <w:rFonts w:cs="Monlam Uni OuChan2" w:hint="cs"/>
              <w:cs/>
            </w:rPr>
          </w:rPrChange>
        </w:rPr>
        <w:t>།རིགས་པ་ལ་སོགས་པའི་རྣམ་པར་རྟོག་པས་ནི་འདིར་ལྷག་མཐོང་ཡང་དག་པར་བསྡུས་པ་ཡིན་པར་བརྗོད་དེ།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84" w:author="thoesam" w:date="2016-10-07T09:30:00Z">
            <w:rPr>
              <w:rFonts w:cs="Monlam Uni OuChan2" w:hint="cs"/>
              <w:cs/>
            </w:rPr>
          </w:rPrChange>
        </w:rPr>
        <w:t>དེ་ལས་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2885" w:author="thoesam" w:date="2016-10-07T09:30:00Z">
            <w:rPr>
              <w:rFonts w:cs="Monlam Uni OuChan2" w:hint="cs"/>
              <w:cs/>
            </w:rPr>
          </w:rPrChange>
        </w:rPr>
        <w:t>མཐོང་བའི་སྐད་ཅིག་མའི་མི་རྟག་པ་སྐྱེ་བའི་ཕྱིར་རོ།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87" w:author="thoesam" w:date="2016-10-07T09:30:00Z">
            <w:rPr>
              <w:rFonts w:cs="Monlam Uni OuChan2" w:hint="cs"/>
              <w:cs/>
            </w:rPr>
          </w:rPrChange>
        </w:rPr>
        <w:t>།སེམས་ཅན་སེམས་ཅན་ཞེས་བྱ་བ་ནི་ཐོག་མ་དང་ཐ་མ་མེད་པའི་ལུས་ཅན་ཏེ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། དེའི་མིང་ནི་སེམས་ཅན་གྱི་མིང་ངོ༌། །སྐྱེ་བ་མེད་པ་ནི་མ་སྐྱེས་པའོ། །འགག་པ་མེད་པ་ནི་མ་འགགས་པའོ། །དེ་ཉིད་ལ་སྡུག་པ་དང་སྡུག་བསྔལ་གྱི་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88" w:author="thoesam" w:date="2016-10-07T09:30:00Z">
            <w:rPr>
              <w:rFonts w:cs="Monlam Uni OuChan2" w:hint="cs"/>
              <w:cs/>
            </w:rPr>
          </w:rPrChange>
        </w:rPr>
        <w:t>མཚན་ཉིད་མི་དམིགས་པ་སྟེ།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90" w:author="thoesam" w:date="2016-10-07T09:30:00Z">
            <w:rPr>
              <w:rFonts w:cs="Monlam Uni OuChan2" w:hint="cs"/>
              <w:cs/>
            </w:rPr>
          </w:rPrChange>
        </w:rPr>
        <w:t>དེ་ནི་སྡུག་བསྔལ་ལ་ཆོས་ཤེས་པའི་བཟོད་པའོ།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92" w:author="thoesam" w:date="2016-10-07T09:30:00Z">
            <w:rPr>
              <w:rFonts w:cs="Monlam Uni OuChan2" w:hint="cs"/>
              <w:cs/>
            </w:rPr>
          </w:rPrChange>
        </w:rPr>
        <w:t>།དེ་ནས་ནང་གི་ཕུང་པོ་དང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ཁམས་དང༌། སྐྱེ་མཆེད་དང༌། ལུས་དང༌། དེའི་ཡན་ལག་དག་དང༌། ཕྱི་རོལ་གྱི་རྩྭ་དང༌། ཤིང་ལ་སོགས་པ་རྣམས་ནི་རྨི་ལམ་དང་བྲག་ཅ་ལ་སོགས་པ་ལྟ་བུ་སྟེ། དེ་དག་ཀྱང་མིང་ཙམ། བཏགས་པ་ཙམ་སྐྱེ་བ་མེད་པ་དང༌།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93" w:author="thoesam" w:date="2016-10-07T09:30:00Z">
            <w:rPr>
              <w:rFonts w:cs="Monlam Uni OuChan2" w:hint="cs"/>
              <w:cs/>
            </w:rPr>
          </w:rPrChange>
        </w:rPr>
        <w:t>འགག་པ་མེད་པར་ཤེས་པ་སྟེ།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95" w:author="thoesam" w:date="2016-10-07T09:30:00Z">
            <w:rPr>
              <w:rFonts w:cs="Monlam Uni OuChan2" w:hint="cs"/>
              <w:cs/>
            </w:rPr>
          </w:rPrChange>
        </w:rPr>
        <w:t>དེ་བཞིན་དུ་བྱང་ཆུབ་སེམས་དཔའ་དང་ཤེས་རབ་ཀྱི་ཕ་རོལ་ཏུ་ཕྱིན་པ་ཞེས་བྱ་བ་དང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དེ་དག་གི་མི་དམིགས་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96" w:author="thoesam" w:date="2016-10-07T09:30:00Z">
            <w:rPr>
              <w:rFonts w:cs="Monlam Uni OuChan2" w:hint="cs"/>
              <w:cs/>
            </w:rPr>
          </w:rPrChange>
        </w:rPr>
        <w:t>པ་ནི་སྡུག་བསྔལ་ལ་ཆོས་ཤེས་པའོ།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8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98" w:author="thoesam" w:date="2016-10-07T09:30:00Z">
            <w:rPr>
              <w:rFonts w:cs="Monlam Uni OuChan2" w:hint="cs"/>
              <w:cs/>
            </w:rPr>
          </w:rPrChange>
        </w:rPr>
        <w:t>།དེ་ནས་དེ་ཕུང་པོ་དང་སྐྱེ་མཆེད་དང་ཁམས་ཀྱི་བྱེ་བྲག་གསུམ་དང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གསུམ་འདུས་པ་ལས་བྱུང་བའི་རེག་པ་དང༌། ཚོར་བ་དང༌། ཀུན་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899" w:author="thoesam" w:date="2016-10-07T09:30:00Z">
            <w:rPr>
              <w:rFonts w:cs="Monlam Uni OuChan2" w:hint="cs"/>
              <w:cs/>
            </w:rPr>
          </w:rPrChange>
        </w:rPr>
        <w:t>ནས་ཉོན་མོངས་པ་དང</w:t>
      </w:r>
      <w:ins w:id="290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90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90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04" w:author="thoesam" w:date="2016-10-07T09:30:00Z">
            <w:rPr>
              <w:rFonts w:cs="Monlam Uni OuChan2" w:hint="cs"/>
              <w:cs/>
            </w:rPr>
          </w:rPrChange>
        </w:rPr>
        <w:t>རྣམ་པར་བྱང་བ་རྣམ་པ་མང་པོ་ཡང་དག་པར་རྗེས་སུ་མི་མཐོང་ངོ</w:t>
      </w:r>
      <w:ins w:id="290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90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90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09" w:author="thoesam" w:date="2016-10-07T09:30:00Z">
            <w:rPr>
              <w:rFonts w:cs="Monlam Uni OuChan2" w:hint="cs"/>
              <w:cs/>
            </w:rPr>
          </w:rPrChange>
        </w:rPr>
        <w:t>།དེ་ཅིའི་ཕྱིར་ཞེས་བྱ་བ་ནི་གང་གི་དོན་དུའོ།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11" w:author="thoesam" w:date="2016-10-07T09:30:00Z">
            <w:rPr>
              <w:rFonts w:cs="Monlam Uni OuChan2" w:hint="cs"/>
              <w:cs/>
            </w:rPr>
          </w:rPrChange>
        </w:rPr>
        <w:t>།དེ་ལྟར་ན་སྤྱོད་དོ་ཞེས་བྱ་བར་སྦྱར་རོ།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13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ནི་འདུས་བྱས་ཀྱི་ཁམས་དང་འདུས་མ་བྱས་ཀྱི་ཁམས་ན་ཡང་དག་པར་རྗེས་སུ་མི་མཐོང་ངོ</w:t>
      </w:r>
      <w:ins w:id="291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91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91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18" w:author="thoesam" w:date="2016-10-07T09:30:00Z">
            <w:rPr>
              <w:rFonts w:cs="Monlam Uni OuChan2" w:hint="cs"/>
              <w:cs/>
            </w:rPr>
          </w:rPrChange>
        </w:rPr>
        <w:t>།དེ་དག་ཀྱང་མི་མཐོང་བའི་ཕྱིར་རོ།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20" w:author="thoesam" w:date="2016-10-07T09:30:00Z">
            <w:rPr>
              <w:rFonts w:cs="Monlam Uni OuChan2" w:hint="cs"/>
              <w:cs/>
            </w:rPr>
          </w:rPrChange>
        </w:rPr>
        <w:t>།དེ་ནི་སྡུག་བསྔལ་ལ་རྗེས་སུ་ཤེས་པའི་བཟོད་པའོ།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22" w:author="thoesam" w:date="2016-10-07T09:30:00Z">
            <w:rPr>
              <w:rFonts w:cs="Monlam Uni OuChan2" w:hint="cs"/>
              <w:cs/>
            </w:rPr>
          </w:rPrChange>
        </w:rPr>
        <w:t>།སྡུག་བསྔལ་ལ་རྗེས་སུ་ཤེས་པའི་དབང་དུ་བྱས་ནས།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24" w:author="thoesam" w:date="2016-10-07T09:30:00Z">
            <w:rPr>
              <w:rFonts w:cs="Monlam Uni OuChan2" w:hint="cs"/>
              <w:cs/>
            </w:rPr>
          </w:rPrChange>
        </w:rPr>
        <w:t>རབ་འབྱོར་དེ་ནི་འདི་ལྟར་ཞེས་བྱ་བ་ལ་སོགས་པ་གསུངས་སོ།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26" w:author="thoesam" w:date="2016-10-07T09:30:00Z">
            <w:rPr>
              <w:rFonts w:cs="Monlam Uni OuChan2" w:hint="cs"/>
              <w:cs/>
            </w:rPr>
          </w:rPrChange>
        </w:rPr>
        <w:t>།ཆོས་དེ་དག་ཐམས་ཅད་ལ་མི་རྟོག་པ་ནི་རང་གི་ངོ་བོར་རོ།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28" w:author="thoesam" w:date="2016-10-07T09:30:00Z">
            <w:rPr>
              <w:rFonts w:cs="Monlam Uni OuChan2" w:hint="cs"/>
              <w:cs/>
            </w:rPr>
          </w:rPrChange>
        </w:rPr>
        <w:t>།རྣམ་པར་མི་རྟོག་པ་ནི་ཁྱད་པར་དུ་སྟེ།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30" w:author="thoesam" w:date="2016-10-07T09:30:00Z">
            <w:rPr>
              <w:rFonts w:cs="Monlam Uni OuChan2" w:hint="cs"/>
              <w:cs/>
            </w:rPr>
          </w:rPrChange>
        </w:rPr>
        <w:t>རྣམ་པར་མི་རྟོག་པའི་ཆོས་ལ་གནས་ནས།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32" w:author="thoesam" w:date="2016-10-07T09:30:00Z">
            <w:rPr>
              <w:rFonts w:cs="Monlam Uni OuChan2" w:hint="cs"/>
              <w:cs/>
            </w:rPr>
          </w:rPrChange>
        </w:rPr>
        <w:t>དྲན་པ་ཉེ་བར་གཞག་པ་ལ་སོགས་པ་སྒོམ་པ་ནི་སྡུག་བསྔལ་ལ་རྗེས་སུ་ཤེས་པའོ།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34" w:author="thoesam" w:date="2016-10-07T09:30:00Z">
            <w:rPr>
              <w:rFonts w:cs="Monlam Uni OuChan2" w:hint="cs"/>
              <w:cs/>
            </w:rPr>
          </w:rPrChange>
        </w:rPr>
        <w:t>།སྡུག་བསྔལ་ལ་རྗེས་སུ་ཤེས་པ་ལ་སོགས་པས་རྣམ་པར་མི་རྟོག་པའི་ཆོས་ལ་གནས་ཏེ།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36" w:author="thoesam" w:date="2016-10-07T09:30:00Z">
            <w:rPr>
              <w:rFonts w:cs="Monlam Uni OuChan2" w:hint="cs"/>
              <w:cs/>
            </w:rPr>
          </w:rPrChange>
        </w:rPr>
        <w:t>དགེ་བའི་ཆོས་རྣམས་སྒོམ་པ་ནི་མཐོང་བའི་ལམ་མོ།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38" w:author="thoesam" w:date="2016-10-07T09:30:00Z">
            <w:rPr>
              <w:rFonts w:cs="Monlam Uni OuChan2" w:hint="cs"/>
              <w:cs/>
            </w:rPr>
          </w:rPrChange>
        </w:rPr>
        <w:t>།ཆོས་རྣམས་ཀྱི་མཚན་ཉིད་ནི་བཏགས་པ་ཙམ་མོ།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40" w:author="thoesam" w:date="2016-10-07T09:30:00Z">
            <w:rPr>
              <w:rFonts w:cs="Monlam Uni OuChan2" w:hint="cs"/>
              <w:cs/>
            </w:rPr>
          </w:rPrChange>
        </w:rPr>
        <w:t>།ཀུན་ནས་ཉོན་མོངས་པར་ཡང་མི་འགྱུར་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2941" w:author="thoesam" w:date="2016-10-07T09:30:00Z">
            <w:rPr>
              <w:rFonts w:cs="Monlam Uni OuChan2" w:hint="cs"/>
              <w:cs/>
            </w:rPr>
          </w:rPrChange>
        </w:rPr>
        <w:t>རྣམ་པར་བྱང་བར་མི་འགྱུར་རོ་ཞེས་བྱ་བ་ནི་དངོས་པོ་མེད་པའི་ཕྱིར་རོ།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43" w:author="thoesam" w:date="2016-10-07T09:30:00Z">
            <w:rPr>
              <w:rFonts w:cs="Monlam Uni OuChan2" w:hint="cs"/>
              <w:cs/>
            </w:rPr>
          </w:rPrChange>
        </w:rPr>
        <w:t>།གང་ཡང་ཀུན་ནས་ཉོན་མོངས་པར་མི་འགྱུར་ཞེས་བྱ་བ་ནི་ཀུན་འབྱུང་བ་མེད་པའོ།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45" w:author="thoesam" w:date="2016-10-07T09:30:00Z">
            <w:rPr>
              <w:rFonts w:cs="Monlam Uni OuChan2" w:hint="cs"/>
              <w:cs/>
            </w:rPr>
          </w:rPrChange>
        </w:rPr>
        <w:t>།གང་རྣམ་པར་བྱང་བར་མི་འགྱུར་ཞེས་བྱ་བས་ནི་དེའི་སྤང་བར་བྱ་བ་མེད་པ་སྟེ།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47" w:author="thoesam" w:date="2016-10-07T09:30:00Z">
            <w:rPr>
              <w:rFonts w:cs="Monlam Uni OuChan2" w:hint="cs"/>
              <w:cs/>
            </w:rPr>
          </w:rPrChange>
        </w:rPr>
        <w:t>དེ་ནི་ཀུན་འབྱུང་ལ་ཆོས་ཤེས་པའི་བཟོད་པའོ།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49" w:author="thoesam" w:date="2016-10-07T09:30:00Z">
            <w:rPr>
              <w:rFonts w:cs="Monlam Uni OuChan2" w:hint="cs"/>
              <w:cs/>
            </w:rPr>
          </w:rPrChange>
        </w:rPr>
        <w:t>།གཟུགས་ལ་ཆགས་པར་འགྱུར་བ་མེད་དོ་ཞེས་བྱ་བ་ནི་ཡང་མངོན་པར་ཆགས་པར་མི་འགྱུར་བའོ།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51" w:author="thoesam" w:date="2016-10-07T09:30:00Z">
            <w:rPr>
              <w:rFonts w:cs="Monlam Uni OuChan2" w:hint="cs"/>
              <w:cs/>
            </w:rPr>
          </w:rPrChange>
        </w:rPr>
        <w:t>།མངོན་པར་ཆགས་པ་ཉིད་ནི་དངོས་སུ་ན་སྡུག་བསྔལ་དང་ཀུན་འབྱུང་ཡིན་པའི་ཕྱིར་རོ།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53" w:author="thoesam" w:date="2016-10-07T09:30:00Z">
            <w:rPr>
              <w:rFonts w:cs="Monlam Uni OuChan2" w:hint="cs"/>
              <w:cs/>
            </w:rPr>
          </w:rPrChange>
        </w:rPr>
        <w:t>།དེ་ཡང་དེའི་ཚེ་ཤིན་ཏུ་ཉམ་ཆུང་བ་ཉིད་ཀྱིས་གནས་སྐབས་ཕྱི་མ་ཡིན་པའི་ཕྱིར་དེ་སྐད་གསུངས་སོ།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55" w:author="thoesam" w:date="2016-10-07T09:30:00Z">
            <w:rPr>
              <w:rFonts w:cs="Monlam Uni OuChan2" w:hint="cs"/>
              <w:cs/>
            </w:rPr>
          </w:rPrChange>
        </w:rPr>
        <w:t>།དེ་ཡང་དེ་ནི་ཕུང་པོ་མེད་དོ།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57" w:author="thoesam" w:date="2016-10-07T09:30:00Z">
            <w:rPr>
              <w:rFonts w:cs="Monlam Uni OuChan2" w:hint="cs"/>
              <w:cs/>
            </w:rPr>
          </w:rPrChange>
        </w:rPr>
        <w:t>།མིག་ལ་སོགས་པ་མེད་དོ།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59" w:author="thoesam" w:date="2016-10-07T09:30:00Z">
            <w:rPr>
              <w:rFonts w:cs="Monlam Uni OuChan2" w:hint="cs"/>
              <w:cs/>
            </w:rPr>
          </w:rPrChange>
        </w:rPr>
        <w:t>།དེ་ལ་རྣམ་པར་ཤེས་པ་མེད་དོ།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61" w:author="thoesam" w:date="2016-10-07T09:30:00Z">
            <w:rPr>
              <w:rFonts w:cs="Monlam Uni OuChan2" w:hint="cs"/>
              <w:cs/>
            </w:rPr>
          </w:rPrChange>
        </w:rPr>
        <w:t>།དེ་ལ་ཤེས་པ་དང་རེག་པ་མེད་དོ།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63" w:author="thoesam" w:date="2016-10-07T09:30:00Z">
            <w:rPr>
              <w:rFonts w:cs="Monlam Uni OuChan2" w:hint="cs"/>
              <w:cs/>
            </w:rPr>
          </w:rPrChange>
        </w:rPr>
        <w:t>།རེག་པ་ལས་བྱུང་བའི་ཚོར་བ་ཡང་མེད་དོ།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65" w:author="thoesam" w:date="2016-10-07T09:30:00Z">
            <w:rPr>
              <w:rFonts w:cs="Monlam Uni OuChan2" w:hint="cs"/>
              <w:cs/>
            </w:rPr>
          </w:rPrChange>
        </w:rPr>
        <w:t>།འདུས་བྱས་པ་ཡང་མེད་དོ།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67" w:author="thoesam" w:date="2016-10-07T09:30:00Z">
            <w:rPr>
              <w:rFonts w:cs="Monlam Uni OuChan2" w:hint="cs"/>
              <w:cs/>
            </w:rPr>
          </w:rPrChange>
        </w:rPr>
        <w:t>།དེ་སྤོང་བ་ལ་མངོན་པར་ཆགས་པར་མི་འགྱུར་རོ་ཞེས་བྱ་བ་ནི་ཀུན་འབྱུང་ལ་ཆོས་ཤེས་པའོ།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69" w:author="thoesam" w:date="2016-10-07T09:30:00Z">
            <w:rPr>
              <w:rFonts w:cs="Monlam Uni OuChan2" w:hint="cs"/>
              <w:cs/>
            </w:rPr>
          </w:rPrChange>
        </w:rPr>
        <w:t>།ཕ་རོལ་ཏུ་ཕྱིན་པ་དང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མིག་དང༌། མངོན་པར་ཤེས་པ་དང༌། སྟོང་པ་ཉིད་དང༌། དེ་བཞིན་ཉིད་ལ་སོགས་པ་དང༌།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70" w:author="thoesam" w:date="2016-10-07T09:30:00Z">
            <w:rPr>
              <w:rFonts w:cs="Monlam Uni OuChan2" w:hint="cs"/>
              <w:cs/>
            </w:rPr>
          </w:rPrChange>
        </w:rPr>
        <w:t>སེམས་ཅན་ཡོངས་སུ་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སྨིན་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71" w:author="thoesam" w:date="2016-10-07T09:30:00Z">
            <w:rPr>
              <w:rFonts w:cs="Monlam Uni OuChan2" w:hint="cs"/>
              <w:cs/>
            </w:rPr>
          </w:rPrChange>
        </w:rPr>
        <w:t>པ་དང་བཅས་པ་ལ་མངོན་པར་ཆགས་པར་འགྱུར་བ་མེད་པ་ནི་ཀུན་འབྱུང་ལ་རྗེས་སུ་ཤེས་པའི་བཟོད་པའོ།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73" w:author="thoesam" w:date="2016-10-07T09:30:00Z">
            <w:rPr>
              <w:rFonts w:cs="Monlam Uni OuChan2" w:hint="cs"/>
              <w:cs/>
            </w:rPr>
          </w:rPrChange>
        </w:rPr>
        <w:t>།དེ་ལྟར་དེ་ཆོས་ཐམས་ཅད་ལ་མངོན་པར་ཆགས་པ་མེད་པའི་ཕ་རོལ་ཏུ་ཕྱིན་པ་རྣམས་ཀྱིས་རྣམ་པར་འཕེལ་བ་ནི་བྱང་ཆུབ་སེམས་དཔའི་སྐྱོན་མེད་པ་ལ་ཡང་དག་པར་འཇུག་པར་འགྱུ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75" w:author="thoesam" w:date="2016-10-07T09:30:00Z">
            <w:rPr>
              <w:rFonts w:cs="Monlam Uni OuChan2" w:hint="cs"/>
              <w:cs/>
            </w:rPr>
          </w:rPrChange>
        </w:rPr>
        <w:t>དེ་བས་ན་རྣམ་པར་བྱང་བ་རྣམས་ལ་ཡང་རྒྱུ་དང་འབྲས་བུ་དག་ཏུ་རྗེས་སུ་རྟོགས་པའི་ཕྱིར་ཀུན་འབྱུང་ལ་རྗེས་སུ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77" w:author="thoesam" w:date="2016-10-07T09:30:00Z">
            <w:rPr>
              <w:rFonts w:cs="Monlam Uni OuChan2" w:hint="cs"/>
              <w:cs/>
            </w:rPr>
          </w:rPrChange>
        </w:rPr>
        <w:t>།དེ་ལྟར་སྤྱོད་པ་ན་ཕྱིར་མི་ལྡོག་པའི་ས་ནོན་པར་འགྱུར་རོ་ཞེས་བྱ་བ་ནི་དེའི་སྒྲིབ་པ་འགོག་པས་ནི་འགོག་པ་ལ་ཆོས་ཤེས་པའ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79" w:author="thoesam" w:date="2016-10-07T09:30:00Z">
            <w:rPr>
              <w:rFonts w:cs="Monlam Uni OuChan2" w:hint="cs"/>
              <w:cs/>
            </w:rPr>
          </w:rPrChange>
        </w:rPr>
        <w:t>།དེ་ལྟར་སྤྱོད་པ་ན་མངོན་པར་ཤེས་པ་རྣམས་ཡོངས་སུ་རྫོགས་པ་ལ་སོགས་པ་ཁྱད་པར་དུ་མངོན་པར་རྟོགས་པ་ནི་འགོག་པ་ལ་ཆོས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81" w:author="thoesam" w:date="2016-10-07T09:30:00Z">
            <w:rPr>
              <w:rFonts w:cs="Monlam Uni OuChan2" w:hint="cs"/>
              <w:cs/>
            </w:rPr>
          </w:rPrChange>
        </w:rPr>
        <w:t>།ཕུང་པོ་དང</w:t>
      </w:r>
      <w:ins w:id="298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98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A9495A">
        <w:rPr>
          <w:rFonts w:ascii="Monlam Uni OuChan2" w:hAnsi="Monlam Uni OuChan2" w:cs="Monlam Uni OuChan2"/>
          <w:sz w:val="40"/>
          <w:szCs w:val="40"/>
          <w:cs/>
        </w:rPr>
        <w:t>། སྐྱེ་མཆེད་དང༌། ཁམས་རྣམས་དང༌། ས་ལ་སོགས་པ་ཁམས་དྲུག་དང༌། རྟེན་ཅིང་འབྲེལ་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84" w:author="thoesam" w:date="2016-10-07T09:30:00Z">
            <w:rPr>
              <w:rFonts w:cs="Monlam Uni OuChan2" w:hint="cs"/>
              <w:cs/>
            </w:rPr>
          </w:rPrChange>
        </w:rPr>
        <w:t>པར་འབྱུང་བའི་ཡན་ལག་ལ་རྣམ་པ་ལྔར་བྱང་ཆུབ་སེམས་དཔའ་དམིགས་པ་མེད་པ་ནི་འགོག་པ་ལ་རྗེས་སུ་ཤེས་པའ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86" w:author="thoesam" w:date="2016-10-07T09:30:00Z">
            <w:rPr>
              <w:rFonts w:cs="Monlam Uni OuChan2" w:hint="cs"/>
              <w:cs/>
            </w:rPr>
          </w:rPrChange>
        </w:rPr>
        <w:t>།ཕུང་པོ་རྣམས་ཀྱི་བསྡུས་པ་དང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ཐ་དད་པ་དང༌།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87" w:author="thoesam" w:date="2016-10-07T09:30:00Z">
            <w:rPr>
              <w:rFonts w:cs="Monlam Uni OuChan2" w:hint="cs"/>
              <w:cs/>
            </w:rPr>
          </w:rPrChange>
        </w:rPr>
        <w:t>ཁམས་ཉི་ཤུ་རྩ་བཞིའི་བསྡུས་པ་དང་ཐ་དད་པ་དང</w:t>
      </w:r>
      <w:ins w:id="298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98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99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92" w:author="thoesam" w:date="2016-10-07T09:30:00Z">
            <w:rPr>
              <w:rFonts w:cs="Monlam Uni OuChan2" w:hint="cs"/>
              <w:cs/>
            </w:rPr>
          </w:rPrChange>
        </w:rPr>
        <w:t>སྐྱེ་མཆེད་བཅུ་གཉིས་ཀྱི་བསྡུས་པ་དང</w:t>
      </w:r>
      <w:ins w:id="299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299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299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97" w:author="thoesam" w:date="2016-10-07T09:30:00Z">
            <w:rPr>
              <w:rFonts w:cs="Monlam Uni OuChan2" w:hint="cs"/>
              <w:cs/>
            </w:rPr>
          </w:rPrChange>
        </w:rPr>
        <w:t>ཐ་དད་པ་དང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རྟེན་ཅིང་འབྲེལ་པར་འབྱུང་བ་ཡན་ལག་བཅུ་གཉིས་ཀྱི་བསྡུས་པ་དང་ཐ་དད་པ་དག་གི་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2998" w:author="thoesam" w:date="2016-10-07T09:30:00Z">
            <w:rPr>
              <w:rFonts w:cs="Monlam Uni OuChan2" w:hint="cs"/>
              <w:cs/>
            </w:rPr>
          </w:rPrChange>
        </w:rPr>
        <w:t>དེ་བཞིན་ཉིད་ལ་རྣམ་པ་ལྔར་བྱང་ཆུབ་སེམས་དཔའ་གཏན་དུ་མི་དམིགས་པ་ཉིད་ཀྱིས་བྱང་ཆུབ་སེམས་དཔའ་མེད་པས་མི་དམིགས་པའི་ཕྱིར་འགོག་པ་ལ་རྗེས་སུ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29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00" w:author="thoesam" w:date="2016-10-07T09:30:00Z">
            <w:rPr>
              <w:rFonts w:cs="Monlam Uni OuChan2" w:hint="cs"/>
              <w:cs/>
            </w:rPr>
          </w:rPrChange>
        </w:rPr>
        <w:t>།གཟུགས་མ་ཡིན་པ་དང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གཟུགས་ཀྱི་ལམ་མ་ཡིན་པ་དང༌། སྡུག་བསྔལ་གྱི་བདེན་པའི་རྣམ་པ་དང༌། དེ་ལས་བཟློག་པ་དང༌། གཟུགས་ཀྱི་སྟོང་པ་ཉིད་དང༌། མཚན་མ་མེད་པ་དང༌། སྨོན་པ་མེད་པ་མ་ཡིན་པ་དང༌། དེ་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01" w:author="thoesam" w:date="2016-10-07T09:30:00Z">
            <w:rPr>
              <w:rFonts w:cs="Monlam Uni OuChan2" w:hint="cs"/>
              <w:cs/>
            </w:rPr>
          </w:rPrChange>
        </w:rPr>
        <w:t>ལས་བཟློག་པ་རྣམས་མ་ཡིན་པ་དེ་ནི་བྱང་ཆུབ་སེམས་དཔའི་ཚིག་བླ་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དགས་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02" w:author="thoesam" w:date="2016-10-07T09:30:00Z">
            <w:rPr>
              <w:rFonts w:cs="Monlam Uni OuChan2" w:hint="cs"/>
              <w:cs/>
            </w:rPr>
          </w:rPrChange>
        </w:rPr>
        <w:t>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04" w:author="thoesam" w:date="2016-10-07T09:30:00Z">
            <w:rPr>
              <w:rFonts w:cs="Monlam Uni OuChan2" w:hint="cs"/>
              <w:cs/>
            </w:rPr>
          </w:rPrChange>
        </w:rPr>
        <w:t>གཟུགས་དང་དེ་དག་གི་ཁྱད་པར་མེད་པས་མི་དམིགས་པའི་ཕྱིར་རོ།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06" w:author="thoesam" w:date="2016-10-07T09:30:00Z">
            <w:rPr>
              <w:rFonts w:cs="Monlam Uni OuChan2" w:hint="cs"/>
              <w:cs/>
            </w:rPr>
          </w:rPrChange>
        </w:rPr>
        <w:t>།དེ་བཞིན་དུ་རྣམ་པར་ཤེས་པའི་བར་དུ་མ་ཡིན་པ་དང།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08" w:author="thoesam" w:date="2016-10-07T09:30:00Z">
            <w:rPr>
              <w:rFonts w:cs="Monlam Uni OuChan2" w:hint="cs"/>
              <w:cs/>
            </w:rPr>
          </w:rPrChange>
        </w:rPr>
        <w:t>དེ་དག་གི་ལམ་མ་ཡིན་པའི་བར་དུ་བསྟན་ཏེ།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10" w:author="thoesam" w:date="2016-10-07T09:30:00Z">
            <w:rPr>
              <w:rFonts w:cs="Monlam Uni OuChan2" w:hint="cs"/>
              <w:cs/>
            </w:rPr>
          </w:rPrChange>
        </w:rPr>
        <w:t>དེ་ནི་ལམ་ལ་ཆོས་ཤེས་པའི་བཟོད་པའོ།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12" w:author="thoesam" w:date="2016-10-07T09:30:00Z">
            <w:rPr>
              <w:rFonts w:cs="Monlam Uni OuChan2" w:hint="cs"/>
              <w:cs/>
            </w:rPr>
          </w:rPrChange>
        </w:rPr>
        <w:t>།གཉིས་པོ་འདི་ནི་ཆོས་དང་ཆོས་ཀྱི་དབྱིངས་ཏེ།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14" w:author="thoesam" w:date="2016-10-07T09:30:00Z">
            <w:rPr>
              <w:rFonts w:cs="Monlam Uni OuChan2" w:hint="cs"/>
              <w:cs/>
            </w:rPr>
          </w:rPrChange>
        </w:rPr>
        <w:t>དེས་ན་གསུངས་པ།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16" w:author="thoesam" w:date="2016-10-07T09:30:00Z">
            <w:rPr>
              <w:rFonts w:cs="Monlam Uni OuChan2" w:hint="cs"/>
              <w:cs/>
            </w:rPr>
          </w:rPrChange>
        </w:rPr>
        <w:t>ཆོས་ཀྱི་དབྱིངས་ཡང་དག་པར་རྗེས་སུ་མི་མཐོང་ངོ</w:t>
      </w:r>
      <w:ins w:id="301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301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301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21" w:author="thoesam" w:date="2016-10-07T09:30:00Z">
            <w:rPr>
              <w:rFonts w:cs="Monlam Uni OuChan2" w:hint="cs"/>
              <w:cs/>
            </w:rPr>
          </w:rPrChange>
        </w:rPr>
        <w:t>ཆོས་ཀྱི་དབྱིངས་ཀྱིས་ཀྱང་ཆོས་ཡང་དག་པར་རྗེས་སུ་མི་མཐོང་སྟེ།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23" w:author="thoesam" w:date="2016-10-07T09:30:00Z">
            <w:rPr>
              <w:rFonts w:cs="Monlam Uni OuChan2" w:hint="cs"/>
              <w:cs/>
            </w:rPr>
          </w:rPrChange>
        </w:rPr>
        <w:t>འདི་ནི་ལམ་ལ་ཆོས་ཤེས་པའོ།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25" w:author="thoesam" w:date="2016-10-07T09:30:00Z">
            <w:rPr>
              <w:rFonts w:cs="Monlam Uni OuChan2" w:hint="cs"/>
              <w:cs/>
            </w:rPr>
          </w:rPrChange>
        </w:rPr>
        <w:t>།སོ་སོར་ཕུང་པོའི་དབྱིངས་དང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སྐྱེ་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26" w:author="thoesam" w:date="2016-10-07T09:30:00Z">
            <w:rPr>
              <w:rFonts w:cs="Monlam Uni OuChan2" w:hint="cs"/>
              <w:cs/>
            </w:rPr>
          </w:rPrChange>
        </w:rPr>
        <w:t>མཆེད་ཀྱི་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དབྱིངས་ཀྱི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27" w:author="thoesam" w:date="2016-10-07T09:30:00Z">
            <w:rPr>
              <w:rFonts w:cs="Monlam Uni OuChan2" w:hint="cs"/>
              <w:cs/>
            </w:rPr>
          </w:rPrChange>
        </w:rPr>
        <w:t>ས་ཆོས་ཀྱི་དབྱིངས་ཡང་དག་པར་རྗེས་སུ་མི་མཐོང་ངོ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།ཆོས་ཀྱི་དབྱིངས་ཀྱིས་ཀྱང་དེ་དག་ཡང་དག་པར་རྗེས་སུ་མི་མཐོང་ངོ༌།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28" w:author="thoesam" w:date="2016-10-07T09:30:00Z">
            <w:rPr>
              <w:rFonts w:cs="Monlam Uni OuChan2" w:hint="cs"/>
              <w:cs/>
            </w:rPr>
          </w:rPrChange>
        </w:rPr>
        <w:t>།དེ་ནི་ལམ་ལ་རྗེས་སུ་ཤེས་པའི་བཟོད་པའོ།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30" w:author="thoesam" w:date="2016-10-07T09:30:00Z">
            <w:rPr>
              <w:rFonts w:cs="Monlam Uni OuChan2" w:hint="cs"/>
              <w:cs/>
            </w:rPr>
          </w:rPrChange>
        </w:rPr>
        <w:t>།ལམ་ལ་རྗེས་སུ་ཤེས་པའི་དབང་དུ་བྱས་ནས།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32" w:author="thoesam" w:date="2016-10-07T09:30:00Z">
            <w:rPr>
              <w:rFonts w:cs="Monlam Uni OuChan2" w:hint="cs"/>
              <w:cs/>
            </w:rPr>
          </w:rPrChange>
        </w:rPr>
        <w:t>རབ་འབྱོར་འདུས་བྱས་ཀྱི་དབྱིངས་ཀྱིས་འདུས་མ་བྱས་ཀྱི་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དབྱིངས་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33" w:author="thoesam" w:date="2016-10-07T09:30:00Z">
            <w:rPr>
              <w:rFonts w:cs="Monlam Uni OuChan2" w:hint="cs"/>
              <w:cs/>
            </w:rPr>
          </w:rPrChange>
        </w:rPr>
        <w:t>ཡང་དག་པར་རྗེས་སུ་མི་མཐོང་ངོ་ཞེས་བྱ་བ་ནས།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35" w:author="thoesam" w:date="2016-10-07T09:30:00Z">
            <w:rPr>
              <w:rFonts w:cs="Monlam Uni OuChan2" w:hint="cs"/>
              <w:cs/>
            </w:rPr>
          </w:rPrChange>
        </w:rPr>
        <w:t>དེ་ཉིད་རྗེས་སུ་བསྟན་པ་ཡིན་ནོ་ཞེས་བྱ་བའི་བར་གྱིས་གསུངས་སོ།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37" w:author="thoesam" w:date="2016-10-07T09:30:00Z">
            <w:rPr>
              <w:rFonts w:cs="Monlam Uni OuChan2" w:hint="cs"/>
              <w:cs/>
            </w:rPr>
          </w:rPrChange>
        </w:rPr>
        <w:t>།ཆོས་ཀྱི་དབྱིངས་ཀྱི་མངོན་སུམ་དུ་བྱེད་ཅིང་སྣང་བས་ན་ཆོས་ཀྱི་རང་གི་མཚན་ཉིད་མི་སྣང་བའི་ཕྱིར་གཉིས་སུ་མེད་པ་སྣང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39" w:author="thoesam" w:date="2016-10-07T09:30:00Z">
            <w:rPr>
              <w:rFonts w:cs="Monlam Uni OuChan2" w:hint="cs"/>
              <w:cs/>
            </w:rPr>
          </w:rPrChange>
        </w:rPr>
        <w:t>མཐའ་ཡས་པ་སྣང་བ་སྣང་བ་མེད་པ་ཙམ་ནི་ཡང་དག་པའི་ཡེ་ཤེས་ཀྱི་མཚན་ཉིད་དེ།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41" w:author="thoesam" w:date="2016-10-07T09:30:00Z">
            <w:rPr>
              <w:rFonts w:cs="Monlam Uni OuChan2" w:hint="cs"/>
              <w:cs/>
            </w:rPr>
          </w:rPrChange>
        </w:rPr>
        <w:t>དེ་ནི་འདུས་བྱས་ཀྱི་ཁམས་ཏེ།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43" w:author="thoesam" w:date="2016-10-07T09:30:00Z">
            <w:rPr>
              <w:rFonts w:cs="Monlam Uni OuChan2" w:hint="cs"/>
              <w:cs/>
            </w:rPr>
          </w:rPrChange>
        </w:rPr>
        <w:t>འདུས་བྱས་ཐམས་ཅད་ལས་ཕྲ་བ་ཡིན་པའི་ཕྱིར་རོ།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45" w:author="thoesam" w:date="2016-10-07T09:30:00Z">
            <w:rPr>
              <w:rFonts w:cs="Monlam Uni OuChan2" w:hint="cs"/>
              <w:cs/>
            </w:rPr>
          </w:rPrChange>
        </w:rPr>
        <w:t>།དེ་ཉིད་ལ་ཀུན་བརྟགས་པའི་གཟུགས་ལ་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3046" w:author="thoesam" w:date="2016-10-07T09:30:00Z">
            <w:rPr>
              <w:rFonts w:cs="Monlam Uni OuChan2" w:hint="cs"/>
              <w:cs/>
            </w:rPr>
          </w:rPrChange>
        </w:rPr>
        <w:t>སོགས་པས་སྟོང་པ་ཉིད་ཀྱི་མཚན་ཉིད་ནི་འདུས་མ་བྱས་ཀྱི་ཁམས་ཏེ།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48" w:author="thoesam" w:date="2016-10-07T09:30:00Z">
            <w:rPr>
              <w:rFonts w:cs="Monlam Uni OuChan2" w:hint="cs"/>
              <w:cs/>
            </w:rPr>
          </w:rPrChange>
        </w:rPr>
        <w:t>འདུས་མ་བྱས་ནི་ཕྲ་བ་ཉིད་ཀྱི་ཕྱིར་རོ།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50" w:author="thoesam" w:date="2016-10-07T09:30:00Z">
            <w:rPr>
              <w:rFonts w:cs="Monlam Uni OuChan2" w:hint="cs"/>
              <w:cs/>
            </w:rPr>
          </w:rPrChange>
        </w:rPr>
        <w:t>།དེ་དག་ནི་སྔ་མ་དང་ཕྱི་མ་མི་མཐོང་སྟེ།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52" w:author="thoesam" w:date="2016-10-07T09:30:00Z">
            <w:rPr>
              <w:rFonts w:cs="Monlam Uni OuChan2" w:hint="cs"/>
              <w:cs/>
            </w:rPr>
          </w:rPrChange>
        </w:rPr>
        <w:t>མི་འཛིན་པའི་དོན་ཏོ།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54" w:author="thoesam" w:date="2016-10-07T09:30:00Z">
            <w:rPr>
              <w:rFonts w:cs="Monlam Uni OuChan2" w:hint="cs"/>
              <w:cs/>
            </w:rPr>
          </w:rPrChange>
        </w:rPr>
        <w:t>།འཛིན་པ་ནི་རྣམ་པར་རྟོག་པ་ཡིན་པའི་ཕྱིར་རོ།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56" w:author="thoesam" w:date="2016-10-07T09:30:00Z">
            <w:rPr>
              <w:rFonts w:cs="Monlam Uni OuChan2" w:hint="cs"/>
              <w:cs/>
            </w:rPr>
          </w:rPrChange>
        </w:rPr>
        <w:t>།འོ་ན་ཇི་ལྟར་རྣམ་པར་མི་རྟོག་པས་དོན་དམ་པར་མཐོང་བས་མཐོང་བའི་ལམ་ཞེས་བྱ་ཞེ་ན།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58" w:author="thoesam" w:date="2016-10-07T09:30:00Z">
            <w:rPr>
              <w:rFonts w:cs="Monlam Uni OuChan2" w:hint="cs"/>
              <w:cs/>
            </w:rPr>
          </w:rPrChange>
        </w:rPr>
        <w:t>མ་ཡིན་ཏེ་ཞེས་བྱ་བ་ལ་སོགས་པ་གསུངས་སོ།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60" w:author="thoesam" w:date="2016-10-07T09:30:00Z">
            <w:rPr>
              <w:rFonts w:cs="Monlam Uni OuChan2" w:hint="cs"/>
              <w:cs/>
            </w:rPr>
          </w:rPrChange>
        </w:rPr>
        <w:t>།དེ་བས་ན་འདུས་བྱས་ཀྱི་དབྱིངས་མ་གཏོགས་པར་འདུས་མ་བྱས་ཀྱི་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དབྱིངས་ག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61" w:author="thoesam" w:date="2016-10-07T09:30:00Z">
            <w:rPr>
              <w:rFonts w:cs="Monlam Uni OuChan2" w:hint="cs"/>
              <w:cs/>
            </w:rPr>
          </w:rPrChange>
        </w:rPr>
        <w:t>དགས་པར་མི་ནུས་སོ་ཞེས་བྱ་བ་ལ་སོགས་པ་གསུངས་སོ།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63" w:author="thoesam" w:date="2016-10-07T09:30:00Z">
            <w:rPr>
              <w:rFonts w:cs="Monlam Uni OuChan2" w:hint="cs"/>
              <w:cs/>
            </w:rPr>
          </w:rPrChange>
        </w:rPr>
        <w:t>།དེ་གཉིས་ཐ་དད་ན་ནི་འདུས་བྱས་ཀྱི་ཁམས་ཉིད་དུ་སྣང་བར་འགྱུར་ཏེ།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65" w:author="thoesam" w:date="2016-10-07T09:30:00Z">
            <w:rPr>
              <w:rFonts w:cs="Monlam Uni OuChan2" w:hint="cs"/>
              <w:cs/>
            </w:rPr>
          </w:rPrChange>
        </w:rPr>
        <w:t>སྣང་བའི་ངོ་བོ་ཡིན་པའི་ཕྱིར་འདུས་མ་བྱས་ཀྱི་དབྱིངས་ནི་མ་ཡིན་ཏེ།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67" w:author="thoesam" w:date="2016-10-07T09:30:00Z">
            <w:rPr>
              <w:rFonts w:cs="Monlam Uni OuChan2" w:hint="cs"/>
              <w:cs/>
            </w:rPr>
          </w:rPrChange>
        </w:rPr>
        <w:t>དེ་ལས་བཟློག་པའི་ཕྱིར་རོ།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69" w:author="thoesam" w:date="2016-10-07T09:30:00Z">
            <w:rPr>
              <w:rFonts w:cs="Monlam Uni OuChan2" w:hint="cs"/>
              <w:cs/>
            </w:rPr>
          </w:rPrChange>
        </w:rPr>
        <w:t>།འདུས་མ་བྱས་ཀྱི་དབྱིངས་མ་གཏོགས་པར་འདུས་བྱས་ཀྱི་དབྱིངས་ཀྱང་རྣམ་པར་གཞག་པར་མི་ནུས་ཏེ།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71" w:author="thoesam" w:date="2016-10-07T09:30:00Z">
            <w:rPr>
              <w:rFonts w:cs="Monlam Uni OuChan2" w:hint="cs"/>
              <w:cs/>
            </w:rPr>
          </w:rPrChange>
        </w:rPr>
        <w:t>སྟོང་པ་ཉིད་ལས་ཐ་དད་ན་ནི་སྟོང་པ་ཉིད་མ་ཡིན་པར་ཐལ་བའི་ཕྱིར་ཏེ།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73" w:author="thoesam" w:date="2016-10-07T09:30:00Z">
            <w:rPr>
              <w:rFonts w:cs="Monlam Uni OuChan2" w:hint="cs"/>
              <w:cs/>
            </w:rPr>
          </w:rPrChange>
        </w:rPr>
        <w:t>སྔོན་པོ་ཉིད་ལས་ཐ་དད་པའི་སེར་པོ་ནི་སྔོན་པོ་མ་ཡིན་པ་བཞིན་ནོ།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75" w:author="thoesam" w:date="2016-10-07T09:30:00Z">
            <w:rPr>
              <w:rFonts w:cs="Monlam Uni OuChan2" w:hint="cs"/>
              <w:cs/>
            </w:rPr>
          </w:rPrChange>
        </w:rPr>
        <w:t>།དེ་བས་ན་སྣང་བའི་བདག་ཉིད་སྟོང་པ་ཉིད་ཀྱི་མི་རྟོག་པའི་ཤེས་པ་ནི་མཐོང་བའི་ལམ་སྟེ།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77" w:author="thoesam" w:date="2016-10-07T09:30:00Z">
            <w:rPr>
              <w:rFonts w:cs="Monlam Uni OuChan2" w:hint="cs"/>
              <w:cs/>
            </w:rPr>
          </w:rPrChange>
        </w:rPr>
        <w:t>འཛིན་པ་ནི་མ་ཡིན་ནོ།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79" w:author="thoesam" w:date="2016-10-07T09:30:00Z">
            <w:rPr>
              <w:rFonts w:cs="Monlam Uni OuChan2" w:hint="cs"/>
              <w:cs/>
            </w:rPr>
          </w:rPrChange>
        </w:rPr>
        <w:t>།ཕྱོགས་འདིས་སྡུག་བསྔལ་ལ་ཆོས་ཤེས་པའི་བཟོད་པ་ལ་སོགས་པ་ཡང་རྣམ་པར་མི་རྟོག་པ་སྟོང་པ་ཉིད་ཀྱི་ཡེ་ཤེས་ཀྱི་ངོ་བོ་ཉིད་དུ་རིག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81" w:author="thoesam" w:date="2016-10-07T09:30:00Z">
            <w:rPr>
              <w:rFonts w:cs="Monlam Uni OuChan2" w:hint="cs"/>
              <w:cs/>
            </w:rPr>
          </w:rPrChange>
        </w:rPr>
        <w:t>།ཆོས་གང་ཡང་ཡང་དག་པར་རྗེས་སུ་མི་མཐོང་ཞེས་བྱ་བ་ནི་ཆོས་ཐམས་ཅད་ཀྱི་རང་གི་མཚན་ཉིད་ཀྱི་སྣང་བ་ནུབ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83" w:author="thoesam" w:date="2016-10-07T09:30:00Z">
            <w:rPr>
              <w:rFonts w:cs="Monlam Uni OuChan2" w:hint="cs"/>
              <w:cs/>
            </w:rPr>
          </w:rPrChange>
        </w:rPr>
        <w:t>།འདི་ནི་བསྟན་པའོ།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85" w:author="thoesam" w:date="2016-10-07T09:30:00Z">
            <w:rPr>
              <w:rFonts w:cs="Monlam Uni OuChan2" w:hint="cs"/>
              <w:cs/>
            </w:rPr>
          </w:rPrChange>
        </w:rPr>
        <w:t>།འདི་ཉིད་རྒྱས་པར་བཤད་པ་ནི་གཟུགས་ཡང་དག་པར་རྗེས་སུ་མི་མཐོང་ངོ་ཞེས་བྱ་བ་ནས།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87" w:author="thoesam" w:date="2016-10-07T09:30:00Z">
            <w:rPr>
              <w:rFonts w:cs="Monlam Uni OuChan2" w:hint="cs"/>
              <w:cs/>
            </w:rPr>
          </w:rPrChange>
        </w:rPr>
        <w:t>དེ་ཉིད་རྗེས་སུ་བསྟན་པ་ཡིན་ནོ་ཞེས་བྱ་བའི་བར་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88" w:author="thoesam" w:date="2016-10-07T09:30:00Z">
            <w:rPr>
              <w:rFonts w:cs="Monlam Uni OuChan2" w:hint="cs"/>
              <w:cs/>
            </w:rPr>
          </w:rPrChange>
        </w:rPr>
        <w:t>གསུངས་པ་ཡིན་ནོ།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90" w:author="thoesam" w:date="2016-10-07T09:30:00Z">
            <w:rPr>
              <w:rFonts w:cs="Monlam Uni OuChan2" w:hint="cs"/>
              <w:cs/>
            </w:rPr>
          </w:rPrChange>
        </w:rPr>
        <w:t>།འདི་ནི་མཐོང་བའི་ལམ་ལ་གདམས་པའོ།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92" w:author="thoesam" w:date="2016-10-07T09:30:00Z">
            <w:rPr>
              <w:rFonts w:cs="Monlam Uni OuChan2" w:hint="cs"/>
              <w:cs/>
            </w:rPr>
          </w:rPrChange>
        </w:rPr>
        <w:t>།བསྒོམ་པའི་ལམ་གྱི་དབང་དུ་བྱས་ནས།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94" w:author="thoesam" w:date="2016-10-07T09:30:00Z">
            <w:rPr>
              <w:rFonts w:cs="Monlam Uni OuChan2" w:hint="cs"/>
              <w:cs/>
            </w:rPr>
          </w:rPrChange>
        </w:rPr>
        <w:t>དེ་ནས་ཚེ་དང་ལྡན་པ་རབ་འབྱོར་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95" w:author="thoesam" w:date="2016-10-07T09:30:00Z">
            <w:rPr>
              <w:rFonts w:cs="Monlam Uni OuChan2" w:hint="cs"/>
              <w:cs/>
            </w:rPr>
          </w:rPrChange>
        </w:rPr>
        <w:t>བཅོམ་ལྡན་འདས་ལ་འདི་སྐད་ཅེས་གསོལ་ཏོ་ཞེས་བྱ་བ་ནས།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97" w:author="thoesam" w:date="2016-10-07T09:30:00Z">
            <w:rPr>
              <w:rFonts w:cs="Monlam Uni OuChan2" w:hint="cs"/>
              <w:cs/>
            </w:rPr>
          </w:rPrChange>
        </w:rPr>
        <w:t>ཆོས་ལ་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སྲེད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098" w:author="thoesam" w:date="2016-10-07T09:30:00Z">
            <w:rPr>
              <w:rFonts w:cs="Monlam Uni OuChan2" w:hint="cs"/>
              <w:cs/>
            </w:rPr>
          </w:rPrChange>
        </w:rPr>
        <w:t>་པ་སྟེ་སྐྱོན་དུ་འགྱུར་བའོ་ཞེས་བྱ་བའི་བར་གྱིས་གསུངས་སོ།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0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00" w:author="thoesam" w:date="2016-10-07T09:30:00Z">
            <w:rPr>
              <w:rFonts w:cs="Monlam Uni OuChan2" w:hint="cs"/>
              <w:cs/>
            </w:rPr>
          </w:rPrChange>
        </w:rPr>
        <w:t>།ཡོངས་སུ་རྟོགས་པར་འཚལ་བས་ཞེས་བྱ་བས་ནི་ཡོངས་སུ་བཅད་པར་འཚལ་བའོ།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02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།ཤེས་རབ་ཀྱི་ཕ་རོལ་ཏུ་ཕྱིན་པ་ལ་ཞེས་བྱ་བ་ནི་རྣམ་པར་མི་རྟོག་པ་སྟེ།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04" w:author="thoesam" w:date="2016-10-07T09:30:00Z">
            <w:rPr>
              <w:rFonts w:cs="Monlam Uni OuChan2" w:hint="cs"/>
              <w:cs/>
            </w:rPr>
          </w:rPrChange>
        </w:rPr>
        <w:t>ཆོས་ཐམས་ཅད་ཆོས་ཀྱི་དབྱིངས་སུ་ཀུན་ཏུ་འགྲོ་བ་མཐོང་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3105" w:author="thoesam" w:date="2016-10-07T09:30:00Z">
            <w:rPr>
              <w:rFonts w:cs="Monlam Uni OuChan2" w:hint="cs"/>
              <w:cs/>
            </w:rPr>
          </w:rPrChange>
        </w:rPr>
        <w:t>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07" w:author="thoesam" w:date="2016-10-07T09:30:00Z">
            <w:rPr>
              <w:rFonts w:cs="Monlam Uni OuChan2" w:hint="cs"/>
              <w:cs/>
            </w:rPr>
          </w:rPrChange>
        </w:rPr>
        <w:t>།གང་གི་ཕྱིར་འཇིག་རྟེན་ལས་འདས་པའི་རྗེས་ལ་ཐོབ་པ་དག་པ་འཇིག་རྟེན་པའི་ཡེ་ཤེས་ཀྱི་ཡོངས་སུ་གཅོད་པ་ནི་བསྒོམ་པའི་ལ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09" w:author="thoesam" w:date="2016-10-07T09:30:00Z">
            <w:rPr>
              <w:rFonts w:cs="Monlam Uni OuChan2" w:hint="cs"/>
              <w:cs/>
            </w:rPr>
          </w:rPrChange>
        </w:rPr>
        <w:t>།དེ་ལྟར་ཡང་ཐེག་པ་ཆེན་པོའི་ལམ་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10" w:author="thoesam" w:date="2016-10-07T09:30:00Z">
            <w:rPr>
              <w:rFonts w:cs="Monlam Uni OuChan2" w:hint="cs"/>
              <w:cs/>
            </w:rPr>
          </w:rPrChange>
        </w:rPr>
        <w:t>ཡན་ལག་བརྒྱད་ནི་བསྒོམ་པའི་ལམ་སྟེ།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12" w:author="thoesam" w:date="2016-10-07T09:30:00Z">
            <w:rPr>
              <w:rFonts w:cs="Monlam Uni OuChan2" w:hint="cs"/>
              <w:cs/>
            </w:rPr>
          </w:rPrChange>
        </w:rPr>
        <w:t>དེ་རྣམ་པར་འགྲེལ་པ་ནི་དབུས་དང་མཐའ་རྣམ་པར་འབྱེད་པ་ལས།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14" w:author="thoesam" w:date="2016-10-07T09:30:00Z">
            <w:rPr>
              <w:rFonts w:cs="Monlam Uni OuChan2" w:hint="cs"/>
              <w:cs/>
            </w:rPr>
          </w:rPrChange>
        </w:rPr>
        <w:t>ཡོངས་སུ་གཅོད་དང་གོ་བྱེད་དང</w:t>
      </w:r>
      <w:ins w:id="311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311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311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19" w:author="thoesam" w:date="2016-10-07T09:30:00Z">
            <w:rPr>
              <w:rFonts w:cs="Monlam Uni OuChan2" w:hint="cs"/>
              <w:cs/>
            </w:rPr>
          </w:rPrChange>
        </w:rPr>
        <w:t>།རྣམ་གསུམ་གཞན་ཡིད་ཆེས་པར་བྱེད།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21" w:author="thoesam" w:date="2016-10-07T09:30:00Z">
            <w:rPr>
              <w:rFonts w:cs="Monlam Uni OuChan2" w:hint="cs"/>
              <w:cs/>
            </w:rPr>
          </w:rPrChange>
        </w:rPr>
        <w:t>།མི་མཐུན་ཕྱོགས་ཀྱི་གཉེན་པོར་ནི།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23" w:author="thoesam" w:date="2016-10-07T09:30:00Z">
            <w:rPr>
              <w:rFonts w:cs="Monlam Uni OuChan2" w:hint="cs"/>
              <w:cs/>
            </w:rPr>
          </w:rPrChange>
        </w:rPr>
        <w:t>།ལམ་གྱི་ཡན་ལག་དེ་བརྒྱད་དོ།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25" w:author="thoesam" w:date="2016-10-07T09:30:00Z">
            <w:rPr>
              <w:rFonts w:cs="Monlam Uni OuChan2" w:hint="cs"/>
              <w:cs/>
            </w:rPr>
          </w:rPrChange>
        </w:rPr>
        <w:t>།ལྟ་དང་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ཚུལ་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26" w:author="thoesam" w:date="2016-10-07T09:30:00Z">
            <w:rPr>
              <w:rFonts w:cs="Monlam Uni OuChan2" w:hint="cs"/>
              <w:cs/>
            </w:rPr>
          </w:rPrChange>
        </w:rPr>
        <w:t>ཁྲིམས་ཡོ་བྱད་བསྙུངས།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28" w:author="thoesam" w:date="2016-10-07T09:30:00Z">
            <w:rPr>
              <w:rFonts w:cs="Monlam Uni OuChan2" w:hint="cs"/>
              <w:cs/>
            </w:rPr>
          </w:rPrChange>
        </w:rPr>
        <w:t>།གཞན་ལ་རྣམ་པར་རིག་བྱེད་འདོད།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30" w:author="thoesam" w:date="2016-10-07T09:30:00Z">
            <w:rPr>
              <w:rFonts w:cs="Monlam Uni OuChan2" w:hint="cs"/>
              <w:cs/>
            </w:rPr>
          </w:rPrChange>
        </w:rPr>
        <w:t>།ཉོན་མོངས་ཉེ་བའི་ཉོན་མོངས་དབང</w:t>
      </w:r>
      <w:ins w:id="313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313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313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35" w:author="thoesam" w:date="2016-10-07T09:30:00Z">
            <w:rPr>
              <w:rFonts w:cs="Monlam Uni OuChan2" w:hint="cs"/>
              <w:cs/>
            </w:rPr>
          </w:rPrChange>
        </w:rPr>
        <w:t>།མི་མཐུན་ཕྱོགས་ཀྱི་གཉེན་པོའོ།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37" w:author="thoesam" w:date="2016-10-07T09:30:00Z">
            <w:rPr>
              <w:rFonts w:cs="Monlam Uni OuChan2" w:hint="cs"/>
              <w:cs/>
            </w:rPr>
          </w:rPrChange>
        </w:rPr>
        <w:t>།ཞེས་བཤད་པ་ལྟ་བུའོ།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39" w:author="thoesam" w:date="2016-10-07T09:30:00Z">
            <w:rPr>
              <w:rFonts w:cs="Monlam Uni OuChan2" w:hint="cs"/>
              <w:cs/>
            </w:rPr>
          </w:rPrChange>
        </w:rPr>
        <w:t>།དེ་ནི་བསྒོམ་པའི་ལམ་ལ་གདམས་པའོ།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41" w:author="thoesam" w:date="2016-10-07T09:30:00Z">
            <w:rPr>
              <w:rFonts w:cs="Monlam Uni OuChan2" w:hint="cs"/>
              <w:cs/>
            </w:rPr>
          </w:rPrChange>
        </w:rPr>
        <w:t>།དགེ་འདུན་དཀོན་མཆོག་ལ་གདམས་པ་ལ།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43" w:author="thoesam" w:date="2016-10-07T09:30:00Z">
            <w:rPr>
              <w:rFonts w:cs="Monlam Uni OuChan2" w:hint="cs"/>
              <w:cs/>
            </w:rPr>
          </w:rPrChange>
        </w:rPr>
        <w:t>བྱང་ཆུབ་སེམས་དཔའི་གང་ཟག་ནི་དགེ་འདུན་ཞེས་གསུངས་པ་སྟེ།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45" w:author="thoesam" w:date="2016-10-07T09:30:00Z">
            <w:rPr>
              <w:rFonts w:cs="Monlam Uni OuChan2" w:hint="cs"/>
              <w:cs/>
            </w:rPr>
          </w:rPrChange>
        </w:rPr>
        <w:t>གང་ཞིག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47" w:author="thoesam" w:date="2016-10-07T09:30:00Z">
            <w:rPr>
              <w:rFonts w:cs="Monlam Uni OuChan2" w:hint="cs"/>
              <w:cs/>
            </w:rPr>
          </w:rPrChange>
        </w:rPr>
        <w:t>།དུ་ཞིག་ཅེ་ན།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49" w:author="thoesam" w:date="2016-10-07T09:30:00Z">
            <w:rPr>
              <w:rFonts w:cs="Monlam Uni OuChan2" w:hint="cs"/>
              <w:cs/>
            </w:rPr>
          </w:rPrChange>
        </w:rPr>
        <w:t>དབང་པོ་རྟུལ་དང་རྣོན་པོ་དག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51" w:author="thoesam" w:date="2016-10-07T09:30:00Z">
            <w:rPr>
              <w:rFonts w:cs="Monlam Uni OuChan2" w:hint="cs"/>
              <w:cs/>
            </w:rPr>
          </w:rPrChange>
        </w:rPr>
        <w:t>།དད་དང་མཐོང་ཐོབ་རིགས་ནས་རིགས།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53" w:author="thoesam" w:date="2016-10-07T09:30:00Z">
            <w:rPr>
              <w:rFonts w:cs="Monlam Uni OuChan2" w:hint="cs"/>
              <w:cs/>
            </w:rPr>
          </w:rPrChange>
        </w:rPr>
        <w:t>།བར་ཆད་གཅིག་པར་སྐྱེ་ནས་དང</w:t>
      </w:r>
      <w:ins w:id="315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315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315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58" w:author="thoesam" w:date="2016-10-07T09:30:00Z">
            <w:rPr>
              <w:rFonts w:cs="Monlam Uni OuChan2" w:hint="cs"/>
              <w:cs/>
            </w:rPr>
          </w:rPrChange>
        </w:rPr>
        <w:t>།བྱེད་དང་བྱེད་མིན་འོག་མིན་འགྲོ།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60" w:author="thoesam" w:date="2016-10-07T09:30:00Z">
            <w:rPr>
              <w:rFonts w:cs="Monlam Uni OuChan2" w:hint="cs"/>
              <w:cs/>
            </w:rPr>
          </w:rPrChange>
        </w:rPr>
        <w:t>།འཕར་གསུམ་སྲིད་རྩེའི་མཐར་ཐུག་འགྲོ།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62" w:author="thoesam" w:date="2016-10-07T09:30:00Z">
            <w:rPr>
              <w:rFonts w:cs="Monlam Uni OuChan2" w:hint="cs"/>
              <w:cs/>
            </w:rPr>
          </w:rPrChange>
        </w:rPr>
        <w:t>།གཟུགས་ཀྱི་འདོད་ཆགས་བཅོམ་པ་དང</w:t>
      </w:r>
      <w:ins w:id="316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316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316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67" w:author="thoesam" w:date="2016-10-07T09:30:00Z">
            <w:rPr>
              <w:rFonts w:cs="Monlam Uni OuChan2" w:hint="cs"/>
              <w:cs/>
            </w:rPr>
          </w:rPrChange>
        </w:rPr>
        <w:t>།མཐོང་ཆོས་ཞི་ལུས་མངོན་སུམ་བྱེད།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69" w:author="thoesam" w:date="2016-10-07T09:30:00Z">
            <w:rPr>
              <w:rFonts w:cs="Monlam Uni OuChan2" w:hint="cs"/>
              <w:cs/>
            </w:rPr>
          </w:rPrChange>
        </w:rPr>
        <w:t>།བསེ་རུ་དང་ནི་ཉི་ཤུའོ།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71" w:author="thoesam" w:date="2016-10-07T09:30:00Z">
            <w:rPr>
              <w:rFonts w:cs="Monlam Uni OuChan2" w:hint="cs"/>
              <w:cs/>
            </w:rPr>
          </w:rPrChange>
        </w:rPr>
        <w:t>།ཞེས་གསུངས་ཏེ།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73" w:author="thoesam" w:date="2016-10-07T09:30:00Z">
            <w:rPr>
              <w:rFonts w:cs="Monlam Uni OuChan2" w:hint="cs"/>
              <w:cs/>
            </w:rPr>
          </w:rPrChange>
        </w:rPr>
        <w:t>གསུམ་ཞེས་བྱ་བ་ནི་རིམ་པ་བཞིན་དུ་སྦྱར་བ་སྟེ།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75" w:author="thoesam" w:date="2016-10-07T09:30:00Z">
            <w:rPr>
              <w:rFonts w:cs="Monlam Uni OuChan2" w:hint="cs"/>
              <w:cs/>
            </w:rPr>
          </w:rPrChange>
        </w:rPr>
        <w:t>ཐ་མར་སྦྱར་རོ།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77" w:author="thoesam" w:date="2016-10-07T09:30:00Z">
            <w:rPr>
              <w:rFonts w:cs="Monlam Uni OuChan2" w:hint="cs"/>
              <w:cs/>
            </w:rPr>
          </w:rPrChange>
        </w:rPr>
        <w:t>།དབང་པོ་རྟུལ་པོ་ཞེས་བྱ་བ་ནས་བསེ་རུ་ཞེས་བྱ་བའི་བར་ནི་ཉི་ཤུ་སྟེ།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79" w:author="thoesam" w:date="2016-10-07T09:30:00Z">
            <w:rPr>
              <w:rFonts w:cs="Monlam Uni OuChan2" w:hint="cs"/>
              <w:cs/>
            </w:rPr>
          </w:rPrChange>
        </w:rPr>
        <w:t>གསུམ་པོ་ནི་མདོ་ཇི་ལྟ་བ་བཞིན་དུ་རྒྱུན་དུ་ཞུགས་པ་དང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ལན་ཅིག་ཕྱིར་འོང་བ་དང༌། ཕྱིར་མི་འོང་བ་ཞེས་བྱ་བའི་དོན་ཏོ། །དབང་པོ་རྟུལ་པོ་དང་རྣོན་པོ་ནི་དད་པས་རྗེས་སུ་འབྲང་བ་དང༌། ཆོ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80" w:author="thoesam" w:date="2016-10-07T09:30:00Z">
            <w:rPr>
              <w:rFonts w:cs="Monlam Uni OuChan2" w:hint="cs"/>
              <w:cs/>
            </w:rPr>
          </w:rPrChange>
        </w:rPr>
        <w:t>ས་ཀྱིས་རྗེས་སུ་འབྲང་བའོ།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82" w:author="thoesam" w:date="2016-10-07T09:30:00Z">
            <w:rPr>
              <w:rFonts w:cs="Monlam Uni OuChan2" w:hint="cs"/>
              <w:cs/>
            </w:rPr>
          </w:rPrChange>
        </w:rPr>
        <w:t>།དད་དང་མཐོང་ཐོབ་ཅེས་བྱ་བ་ནི་དད་པས་མོས་པ་དང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མཐོང་བས་ཐོབ་པའོ། །རིགས་ནས་རིགས་ཞེས་བྱ་བ་ནི་མིའི་རིགས་ནས་རིགས་སུ་འགྲོ་བ་དང༌།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83" w:author="thoesam" w:date="2016-10-07T09:30:00Z">
            <w:rPr>
              <w:rFonts w:cs="Monlam Uni OuChan2" w:hint="cs"/>
              <w:cs/>
            </w:rPr>
          </w:rPrChange>
        </w:rPr>
        <w:t>ལྷའི་རིགས་ནས་རིགས་སུ་འགྲོ་བའོ།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85" w:author="thoesam" w:date="2016-10-07T09:30:00Z">
            <w:rPr>
              <w:rFonts w:cs="Monlam Uni OuChan2" w:hint="cs"/>
              <w:cs/>
            </w:rPr>
          </w:rPrChange>
        </w:rPr>
        <w:t>།བར་ཆད་གཅིག་ཅེས་བྱ་བ་ནི་བར་ཆད་གཅིག་པའོ།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87" w:author="thoesam" w:date="2016-10-07T09:30:00Z">
            <w:rPr>
              <w:rFonts w:cs="Monlam Uni OuChan2" w:hint="cs"/>
              <w:cs/>
            </w:rPr>
          </w:rPrChange>
        </w:rPr>
        <w:t>།བར་ཞེས་བྱ་བ་ནི་བར་མ་དོར་ཡོངས་སུ་མྱ་ངན་ལས་འདའ་བའོ།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89" w:author="thoesam" w:date="2016-10-07T09:30:00Z">
            <w:rPr>
              <w:rFonts w:cs="Monlam Uni OuChan2" w:hint="cs"/>
              <w:cs/>
            </w:rPr>
          </w:rPrChange>
        </w:rPr>
        <w:t>།སྐྱེས་ནས་ཞེས་བྱ་བ་ནི་སྐྱེས་ནས་ཡོངས་སུ་མྱ་ངན་ལས་འདའ་བའོ།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91" w:author="thoesam" w:date="2016-10-07T09:30:00Z">
            <w:rPr>
              <w:rFonts w:cs="Monlam Uni OuChan2" w:hint="cs"/>
              <w:cs/>
            </w:rPr>
          </w:rPrChange>
        </w:rPr>
        <w:t>།བྱེད་དང་ཞེས་བྱ་བ་ནི་མངོན་པར་འདུ་བྱེད་པ་དང་བཅས་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3192" w:author="thoesam" w:date="2016-10-07T09:30:00Z">
            <w:rPr>
              <w:rFonts w:cs="Monlam Uni OuChan2" w:hint="cs"/>
              <w:cs/>
            </w:rPr>
          </w:rPrChange>
        </w:rPr>
        <w:t>པས་ཡོངས་སུ་མྱ་ངན་ལས་འདའ་བའོ།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94" w:author="thoesam" w:date="2016-10-07T09:30:00Z">
            <w:rPr>
              <w:rFonts w:cs="Monlam Uni OuChan2" w:hint="cs"/>
              <w:cs/>
            </w:rPr>
          </w:rPrChange>
        </w:rPr>
        <w:t>།བྱེད་མིན་ཞེས་བྱ་བ་ནི་མངོན་པར་འདུ་བྱེད་པ་མེད་པས་ཡོངས་སུ་མྱ་ངན་ལས་འདའ་བའོ།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96" w:author="thoesam" w:date="2016-10-07T09:30:00Z">
            <w:rPr>
              <w:rFonts w:cs="Monlam Uni OuChan2" w:hint="cs"/>
              <w:cs/>
            </w:rPr>
          </w:rPrChange>
        </w:rPr>
        <w:t>།འོག་མིན་གྱི་བར་དུ་འགྲོ་བས་ན་འོག་མིན་འགྲོ་སྟེ།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1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98" w:author="thoesam" w:date="2016-10-07T09:30:00Z">
            <w:rPr>
              <w:rFonts w:cs="Monlam Uni OuChan2" w:hint="cs"/>
              <w:cs/>
            </w:rPr>
          </w:rPrChange>
        </w:rPr>
        <w:t>འོག་མིན་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གྱི་མཐར་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199" w:author="thoesam" w:date="2016-10-07T09:30:00Z">
            <w:rPr>
              <w:rFonts w:cs="Monlam Uni OuChan2" w:hint="cs"/>
              <w:cs/>
            </w:rPr>
          </w:rPrChange>
        </w:rPr>
        <w:t>ཐུག་པར་འགྲོ་བའོ།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01" w:author="thoesam" w:date="2016-10-07T09:30:00Z">
            <w:rPr>
              <w:rFonts w:cs="Monlam Uni OuChan2" w:hint="cs"/>
              <w:cs/>
            </w:rPr>
          </w:rPrChange>
        </w:rPr>
        <w:t>།བར་ཆད་གཅིག་པ་ཞེས་བྱ་བ་ནས།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03" w:author="thoesam" w:date="2016-10-07T09:30:00Z">
            <w:rPr>
              <w:rFonts w:cs="Monlam Uni OuChan2" w:hint="cs"/>
              <w:cs/>
            </w:rPr>
          </w:rPrChange>
        </w:rPr>
        <w:t>འོག་མིན་འགྲོ་ཞེས་བྱ་བའི་བར་གྱི་ཚིག་དྲུག་པོ་འདི་དག་ནི་ཟླས་དབྱེ་བའི་བསྡུ་བ་བྱས་ཏེ།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05" w:author="thoesam" w:date="2016-10-07T09:30:00Z">
            <w:rPr>
              <w:rFonts w:cs="Monlam Uni OuChan2" w:hint="cs"/>
              <w:cs/>
            </w:rPr>
          </w:rPrChange>
        </w:rPr>
        <w:t>ཚིག་དེ་དག་ལ་ཚིག་གི་ཕྱོགས་གཅིག་རྗེས་སུ་འགྲོ་བ་ནི་རིགས་པ་ཡིན་པའི་ཕྱིར་རོ།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07" w:author="thoesam" w:date="2016-10-07T09:30:00Z">
            <w:rPr>
              <w:rFonts w:cs="Monlam Uni OuChan2" w:hint="cs"/>
              <w:cs/>
            </w:rPr>
          </w:rPrChange>
        </w:rPr>
        <w:t>།ཡོངས་སུ་མྱ་ངན་ལས་འདའ་བ་དང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མངོན་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08" w:author="thoesam" w:date="2016-10-07T09:30:00Z">
            <w:rPr>
              <w:rFonts w:cs="Monlam Uni OuChan2" w:hint="cs"/>
              <w:cs/>
            </w:rPr>
          </w:rPrChange>
        </w:rPr>
        <w:t>པར་འདུ་ཞེས་བྱ་བའི་སྒྲ་མི་མངོན་པར་བྱས་པའོ།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10" w:author="thoesam" w:date="2016-10-07T09:30:00Z">
            <w:rPr>
              <w:rFonts w:cs="Monlam Uni OuChan2" w:hint="cs"/>
              <w:cs/>
            </w:rPr>
          </w:rPrChange>
        </w:rPr>
        <w:t>།སྐྱེས་ནས་ཞེས་བྱ་བའི་སྒྲ་ནི་རྫུས་ཏེ་སྐྱེས་པ་སྟེ།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12" w:author="thoesam" w:date="2016-10-07T09:30:00Z">
            <w:rPr>
              <w:rFonts w:cs="Monlam Uni OuChan2" w:hint="cs"/>
              <w:cs/>
            </w:rPr>
          </w:rPrChange>
        </w:rPr>
        <w:t>དེ་ནི་ཁྱད་པར་ཆུང་བ་ཡིན་པའི་ཕྱིར་རོ།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14" w:author="thoesam" w:date="2016-10-07T09:30:00Z">
            <w:rPr>
              <w:rFonts w:cs="Monlam Uni OuChan2" w:hint="cs"/>
              <w:cs/>
            </w:rPr>
          </w:rPrChange>
        </w:rPr>
        <w:t>།འཕར་བ་ཞེས་བྱ་བ་ནི་འཕར་བ་དང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ཕྱེད་དུ་འཕར་བ་དང༌། གནས་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15" w:author="thoesam" w:date="2016-10-07T09:30:00Z">
            <w:rPr>
              <w:rFonts w:cs="Monlam Uni OuChan2" w:hint="cs"/>
              <w:cs/>
            </w:rPr>
          </w:rPrChange>
        </w:rPr>
        <w:t>སྐབས་ཐམས་ཅད་དུ་འཆི་འཕོ་བའོ།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17" w:author="thoesam" w:date="2016-10-07T09:30:00Z">
            <w:rPr>
              <w:rFonts w:cs="Monlam Uni OuChan2" w:hint="cs"/>
              <w:cs/>
            </w:rPr>
          </w:rPrChange>
        </w:rPr>
        <w:t>།སྲིད་རྩེའི་མཐར་ཐུག་འགྲོ་ཞེས་བྱ་བ་ནི་སྲིད་པའི་རྩེའི་མཐར་ཐུག་པར་འགྲོ་བའོ།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19" w:author="thoesam" w:date="2016-10-07T09:30:00Z">
            <w:rPr>
              <w:rFonts w:cs="Monlam Uni OuChan2" w:hint="cs"/>
              <w:cs/>
            </w:rPr>
          </w:rPrChange>
        </w:rPr>
        <w:t>།གཟུགས་ཀྱི་འདོད་ཆགས་བཅོམ་ཞེས་བྱ་བ་ནི་གཟུགས་ཀྱི་འདོད་ཆགས་དང་བྲལ་བའོ།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21" w:author="thoesam" w:date="2016-10-07T09:30:00Z">
            <w:rPr>
              <w:rFonts w:cs="Monlam Uni OuChan2" w:hint="cs"/>
              <w:cs/>
            </w:rPr>
          </w:rPrChange>
        </w:rPr>
        <w:t>།མཐོང་ཆོས་ཞི་ཞེས་བྱ་བ་ནི་མཐོང་བའི་ཆོས་ལ་ཡོངས་སུ་མྱ་ངན་ལས་འདའ་བའོ།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23" w:author="thoesam" w:date="2016-10-07T09:30:00Z">
            <w:rPr>
              <w:rFonts w:cs="Monlam Uni OuChan2" w:hint="cs"/>
              <w:cs/>
            </w:rPr>
          </w:rPrChange>
        </w:rPr>
        <w:t>།ལུས་ཀྱི་མངོན་སུམ་དུ་བྱེད་ཅེས་བྱ་བ་ནི་རྣམ་པར་ཐར་པ་བརྒྱད་ལ་བསམ་གཏན་པའོ།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25" w:author="thoesam" w:date="2016-10-07T09:30:00Z">
            <w:rPr>
              <w:rFonts w:cs="Monlam Uni OuChan2" w:hint="cs"/>
              <w:cs/>
            </w:rPr>
          </w:rPrChange>
        </w:rPr>
        <w:t>།བསེ་རུ་ཞེས་བྱ་བ་ནི་རང་སངས་རྒྱས་ཀྱི་དགྲ་བཅོམ་པ་སྟེ།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27" w:author="thoesam" w:date="2016-10-07T09:30:00Z">
            <w:rPr>
              <w:rFonts w:cs="Monlam Uni OuChan2" w:hint="cs"/>
              <w:cs/>
            </w:rPr>
          </w:rPrChange>
        </w:rPr>
        <w:t>དེ་དང་ཆོས་མཐུན་པའི་ཕྱིར་རོ།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29" w:author="thoesam" w:date="2016-10-07T09:30:00Z">
            <w:rPr>
              <w:rFonts w:cs="Monlam Uni OuChan2" w:hint="cs"/>
              <w:cs/>
            </w:rPr>
          </w:rPrChange>
        </w:rPr>
        <w:t>།འདིར་འབྲས་བུ་ལས་ནི་གང་ཡང་རྣམ་པར་གཞག་པ་མེད་དེ།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31" w:author="thoesam" w:date="2016-10-07T09:30:00Z">
            <w:rPr>
              <w:rFonts w:cs="Monlam Uni OuChan2" w:hint="cs"/>
              <w:cs/>
            </w:rPr>
          </w:rPrChange>
        </w:rPr>
        <w:t>དེ་བས་ན་འབྲས་བུ་ལ་ལྟོས་ནས་ཞུགས་པར་ཡང་མི་འདོད་དོ།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33" w:author="thoesam" w:date="2016-10-07T09:30:00Z">
            <w:rPr>
              <w:rFonts w:cs="Monlam Uni OuChan2" w:hint="cs"/>
              <w:cs/>
            </w:rPr>
          </w:rPrChange>
        </w:rPr>
        <w:t>།བྱང་ཆུབ་ལ་ཞུགས་པའི་ཕྱིར་ཞེས་བྱ་བར་ཡང་རྣམ་པར་གཞག་པ་མེད་དེ།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35" w:author="thoesam" w:date="2016-10-07T09:30:00Z">
            <w:rPr>
              <w:rFonts w:cs="Monlam Uni OuChan2" w:hint="cs"/>
              <w:cs/>
            </w:rPr>
          </w:rPrChange>
        </w:rPr>
        <w:t>དེ་ཐ་དད་པ་མེད་པའི་ཕྱིར་རོ།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37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།ཤེས་རབ་ཀྱི་ཕ་རོལ་ཏུ་ཕྱིན་པ་ལ་སྤྱོད་པ་དང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བདེན་པ་ཤེས་པ་དང༌། སྐྱབས་ཤེས་པ་དང༌། མ་ཞེན་པ་དང༌། མི་ངལ་བ་དང༌། ཕྱོགས་བཅུ་དག་ཏུ་སོང་ནས། དེ་བཞིན་གཤེགས་པ་རྣམས་ཀྱི་ཞལ་མཐོང་ཞིང་བསྙེན་བཀུར་བྱས་ཏེ། དེ་ནས་དེའི་ལམ་ཡོངས་སུ་འཛིན་པར་འགྱུར་བ་དང༌། སྤྱན་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38" w:author="thoesam" w:date="2016-10-07T09:30:00Z">
            <w:rPr>
              <w:rFonts w:cs="Monlam Uni OuChan2" w:hint="cs"/>
              <w:cs/>
            </w:rPr>
          </w:rPrChange>
        </w:rPr>
        <w:t>ལྔ་དང་ལྡན་པར་འགྱུར་བ་དང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མངོན་པར་ཤེས་པ་དྲུག་དང་ལྡན་པར་འགྱུར་བ་དང༌། མཐོ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39" w:author="thoesam" w:date="2016-10-07T09:30:00Z">
            <w:rPr>
              <w:rFonts w:cs="Monlam Uni OuChan2" w:hint="cs"/>
              <w:cs/>
            </w:rPr>
          </w:rPrChange>
        </w:rPr>
        <w:t>ང་བ་དང་བསྒོམ་པའི་ལམ་དག་གིས་འཕགས་པའི་ས་ལ་གནས་པར་འགྱུར་བ་སྟེ།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41" w:author="thoesam" w:date="2016-10-07T09:30:00Z">
            <w:rPr>
              <w:rFonts w:cs="Monlam Uni OuChan2" w:hint="cs"/>
              <w:cs/>
            </w:rPr>
          </w:rPrChange>
        </w:rPr>
        <w:t>འདི་ནི་གདམས་ངག་གི་གོ་རིམས་སོ།།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43" w:author="thoesam" w:date="2016-10-07T09:30:00Z">
            <w:rPr>
              <w:rFonts w:cs="Monlam Uni OuChan2" w:hint="cs"/>
              <w:cs/>
            </w:rPr>
          </w:rPrChange>
        </w:rPr>
        <w:t>།།དེ་ལྟར་གདམས་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3244" w:author="thoesam" w:date="2016-10-07T09:30:00Z">
            <w:rPr>
              <w:rFonts w:cs="Monlam Uni OuChan2" w:hint="cs"/>
              <w:cs/>
            </w:rPr>
          </w:rPrChange>
        </w:rPr>
        <w:t>ངག་བཤད་ནས་ངེས་པར་འབྱེད་པའི་ཆ་དང་མཐུན་པ་རྣམས་བརྗོད་པར་བྱ་སྟེ།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46" w:author="thoesam" w:date="2016-10-07T09:30:00Z">
            <w:rPr>
              <w:rFonts w:cs="Monlam Uni OuChan2" w:hint="cs"/>
              <w:cs/>
            </w:rPr>
          </w:rPrChange>
        </w:rPr>
        <w:t>དམིགས་པ་དང་ནི་རྣམ་པ་དང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།རྒྱུ་དང་ཡོངས་སུ་འཛིན་པ་ཡིས། །བྱང་ཆུབ་སེམས་དཔའ་སྐྱོབ་པ་ཡིས། །དྲོད་སོགས་བདག་ཉིད་ཇི་བཞིན་དུ། །རྣམ་རྟོག་བཞི་པོ་ལྡན་སྟེན་པ། །ཆུང་དང་འབྲིང་དང་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47" w:author="thoesam" w:date="2016-10-07T09:30:00Z">
            <w:rPr>
              <w:rFonts w:cs="Monlam Uni OuChan2" w:hint="cs"/>
              <w:cs/>
            </w:rPr>
          </w:rPrChange>
        </w:rPr>
        <w:t>ཆེན་པོ་རྣམས།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49" w:author="thoesam" w:date="2016-10-07T09:30:00Z">
            <w:rPr>
              <w:rFonts w:cs="Monlam Uni OuChan2" w:hint="cs"/>
              <w:cs/>
            </w:rPr>
          </w:rPrChange>
        </w:rPr>
        <w:t>།ཉན་ཐོས་བསེ་རུ་ལྟ་བུ་དང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51" w:author="thoesam" w:date="2016-10-07T09:30:00Z">
            <w:rPr>
              <w:rFonts w:cs="Monlam Uni OuChan2" w:hint="cs"/>
              <w:cs/>
            </w:rPr>
          </w:rPrChange>
        </w:rPr>
        <w:t>།བཅས་པ་དག་ལས་ཁྱད་པར་འཕགས།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53" w:author="thoesam" w:date="2016-10-07T09:30:00Z">
            <w:rPr>
              <w:rFonts w:cs="Monlam Uni OuChan2" w:hint="cs"/>
              <w:cs/>
            </w:rPr>
          </w:rPrChange>
        </w:rPr>
        <w:t>།ཞེས་བྱ་བ་གསུངས་སོ།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55" w:author="thoesam" w:date="2016-10-07T09:30:00Z">
            <w:rPr>
              <w:rFonts w:cs="Monlam Uni OuChan2" w:hint="cs"/>
              <w:cs/>
            </w:rPr>
          </w:rPrChange>
        </w:rPr>
        <w:t>།ངེས་པར་བྱེད་པ་ནི་ངེས་འབྱེད་དེ།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57" w:author="thoesam" w:date="2016-10-07T09:30:00Z">
            <w:rPr>
              <w:rFonts w:cs="Monlam Uni OuChan2" w:hint="cs"/>
              <w:cs/>
            </w:rPr>
          </w:rPrChange>
        </w:rPr>
        <w:t>གཅིག་ཏུ་ངེས་པ་དང་ལྡན་པའོ།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59" w:author="thoesam" w:date="2016-10-07T09:30:00Z">
            <w:rPr>
              <w:rFonts w:cs="Monlam Uni OuChan2" w:hint="cs"/>
              <w:cs/>
            </w:rPr>
          </w:rPrChange>
        </w:rPr>
        <w:t>།དེའི་ཡན་ལག་ནི་རྣམ་པ་བཞི་སྟེ།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61" w:author="thoesam" w:date="2016-10-07T09:30:00Z">
            <w:rPr>
              <w:rFonts w:cs="Monlam Uni OuChan2" w:hint="cs"/>
              <w:cs/>
            </w:rPr>
          </w:rPrChange>
        </w:rPr>
        <w:t>དྲོད་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དང༌། རྩེ་མོ་དང། བཟོད་པ་དང༌། ཆོས་ཀྱི་མཆོག་གོ། །དེ་དག་ནི་ངེས་པར་འབྱེད་པའི་ཆ་དང་མཐུན་པ་ཡང་ཡིན་ཏེ། རྣམ་པར་མི་རྟོག་པ་རྟོགས་པ་ནི་ངེས་པར་འབྱེད་པ་སྟེ། མཐོང་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62" w:author="thoesam" w:date="2016-10-07T09:30:00Z">
            <w:rPr>
              <w:rFonts w:cs="Monlam Uni OuChan2" w:hint="cs"/>
              <w:cs/>
            </w:rPr>
          </w:rPrChange>
        </w:rPr>
        <w:t>བའི་ལམ་མོ།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64" w:author="thoesam" w:date="2016-10-07T09:30:00Z">
            <w:rPr>
              <w:rFonts w:cs="Monlam Uni OuChan2" w:hint="cs"/>
              <w:cs/>
            </w:rPr>
          </w:rPrChange>
        </w:rPr>
        <w:t>།དེ་ཐོབ་པ་ནི་ཆའོ།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66" w:author="thoesam" w:date="2016-10-07T09:30:00Z">
            <w:rPr>
              <w:rFonts w:cs="Monlam Uni OuChan2" w:hint="cs"/>
              <w:cs/>
            </w:rPr>
          </w:rPrChange>
        </w:rPr>
        <w:t>།དེ་ལ་ཕན་པ་ནི་ངེས་པར་འབྱེད་པའི་ཆ་དང་མཐུན་པའོ།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68" w:author="thoesam" w:date="2016-10-07T09:30:00Z">
            <w:rPr>
              <w:rFonts w:cs="Monlam Uni OuChan2" w:hint="cs"/>
              <w:cs/>
            </w:rPr>
          </w:rPrChange>
        </w:rPr>
        <w:t>།ལ་ལར་ནི་མང་པོའི་ཚིག་གསལ་བའི་དབྱེ་བ་བྱས་ཏེ།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70" w:author="thoesam" w:date="2016-10-07T09:30:00Z">
            <w:rPr>
              <w:rFonts w:cs="Monlam Uni OuChan2" w:hint="cs"/>
              <w:cs/>
            </w:rPr>
          </w:rPrChange>
        </w:rPr>
        <w:t>དྲོ་བ་རྣམས་དང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རྩེ་མོ་རྣམས་དང༌། བཟོད་པ་རྣམས་དང༌། འཇིག་རྟེན་ཆོས་ཀྱི་མཆོག་རྣམས་ཞེས་བྱ་བའོ། །ལ་ལར་ནི་གྱུར་པའི་སྒྲ་སྤྱིའི་ཚིག་ཏུ་བརྗོད་དེ། དྲོ་བར་གྱུར་པ་དང༌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7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73" w:author="thoesam" w:date="2016-10-07T09:30:00Z">
            <w:rPr>
              <w:rFonts w:cs="Monlam Uni OuChan2" w:hint="cs"/>
              <w:cs/>
            </w:rPr>
          </w:rPrChange>
        </w:rPr>
        <w:t>རྩེ་མོར་གྱུར་པ་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དང༌། བཟོད་པར་གྱུར་པ་དང༌།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74" w:author="thoesam" w:date="2016-10-07T09:30:00Z">
            <w:rPr>
              <w:rFonts w:cs="Monlam Uni OuChan2" w:hint="cs"/>
              <w:cs/>
            </w:rPr>
          </w:rPrChange>
        </w:rPr>
        <w:t>འཇིག་རྟེན་ཆོས་ཀྱི་མཆོག་ཏུ་གྱུར་པའོ།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76" w:author="thoesam" w:date="2016-10-07T09:30:00Z">
            <w:rPr>
              <w:rFonts w:cs="Monlam Uni OuChan2" w:hint="cs"/>
              <w:cs/>
            </w:rPr>
          </w:rPrChange>
        </w:rPr>
        <w:t>།སེམས་ཅན་ཐམས་ཅད་ཡོངས་སུ་སྐྱོབ་པའི་བསམ་པ་ཉིད་ཀྱིས་ན་བྱང་ཆུབ་སེམས་དཔའ་རྣམས་ནི་སྐྱོབ་པའོ།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78" w:author="thoesam" w:date="2016-10-07T09:30:00Z">
            <w:rPr>
              <w:rFonts w:cs="Monlam Uni OuChan2" w:hint="cs"/>
              <w:cs/>
            </w:rPr>
          </w:rPrChange>
        </w:rPr>
        <w:t>།དེ་རྣམས་ཀྱི་གང་ཆུང་ངུ་དང</w:t>
      </w:r>
      <w:ins w:id="327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328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328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83" w:author="thoesam" w:date="2016-10-07T09:30:00Z">
            <w:rPr>
              <w:rFonts w:cs="Monlam Uni OuChan2" w:hint="cs"/>
              <w:cs/>
            </w:rPr>
          </w:rPrChange>
        </w:rPr>
        <w:t>འབྲིང་དང་ཆེན་པོ་ནི་ཁྱད་པར་འཕགས་ཞེས་བྱ་བ་ནི་ཁྱད་པར་དུ་གྱུར་པ་ཉིད་ཀྱི་ཕྱིར་རོ།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85" w:author="thoesam" w:date="2016-10-07T09:30:00Z">
            <w:rPr>
              <w:rFonts w:cs="Monlam Uni OuChan2" w:hint="cs"/>
              <w:cs/>
            </w:rPr>
          </w:rPrChange>
        </w:rPr>
        <w:t>།གང་ལས་ཤེ་ན།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87" w:author="thoesam" w:date="2016-10-07T09:30:00Z">
            <w:rPr>
              <w:rFonts w:cs="Monlam Uni OuChan2" w:hint="cs"/>
              <w:cs/>
            </w:rPr>
          </w:rPrChange>
        </w:rPr>
        <w:t>ཉན་ཐོས་དག་དང་བསེ་རུ་དང་བཅས་པ་དག་ལས་ཏེ།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89" w:author="thoesam" w:date="2016-10-07T09:30:00Z">
            <w:rPr>
              <w:rFonts w:cs="Monlam Uni OuChan2" w:hint="cs"/>
              <w:cs/>
            </w:rPr>
          </w:rPrChange>
        </w:rPr>
        <w:t>ཉན་ཐོས་ལ་སོགས་པ་རྣམས་ཀྱི་ལས་ཞེས་བྱ་བའི་དོན་ཏོ།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91" w:author="thoesam" w:date="2016-10-07T09:30:00Z">
            <w:rPr>
              <w:rFonts w:cs="Monlam Uni OuChan2" w:hint="cs"/>
              <w:cs/>
            </w:rPr>
          </w:rPrChange>
        </w:rPr>
        <w:t>།གཏན་ཚིགས་གང་ལས་ཤེ་ན།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93" w:author="thoesam" w:date="2016-10-07T09:30:00Z">
            <w:rPr>
              <w:rFonts w:cs="Monlam Uni OuChan2" w:hint="cs"/>
              <w:cs/>
            </w:rPr>
          </w:rPrChange>
        </w:rPr>
        <w:t>དམིགས་པ་དང་ནི་ཞེས་བྱ་བ་ལ་སོགས་པ་གསུངས་སོ།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95" w:author="thoesam" w:date="2016-10-07T09:30:00Z">
            <w:rPr>
              <w:rFonts w:cs="Monlam Uni OuChan2" w:hint="cs"/>
              <w:cs/>
            </w:rPr>
          </w:rPrChange>
        </w:rPr>
        <w:t>།དམིགས་པ་དང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རྣམ་པ་དང༌། ཐེག་པ་གསུམ་ཐོབ་པའི་རྒྱུར་འགྱུར་བ་དང༌། ཐབས་ལ་མཁས་པ་དང༌། དགེ་བའི་བཤེས་གཉེན་གྱིས་ཡོངས་སུ་གཟུང་བ་དང༌།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96" w:author="thoesam" w:date="2016-10-07T09:30:00Z">
            <w:rPr>
              <w:rFonts w:cs="Monlam Uni OuChan2" w:hint="cs"/>
              <w:cs/>
            </w:rPr>
          </w:rPrChange>
        </w:rPr>
        <w:t>ཇི་ལྟར་རང་རྣམ་པར་རྟོག་པ་བཞི་དང་ལྡན་པ་སྟེ།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298" w:author="thoesam" w:date="2016-10-07T09:30:00Z">
            <w:rPr>
              <w:rFonts w:cs="Monlam Uni OuChan2" w:hint="cs"/>
              <w:cs/>
            </w:rPr>
          </w:rPrChange>
        </w:rPr>
        <w:t>དེ་དག་རབ་ཏུ་བྱེད་པ་ལས་ནི་གོ་རིམས་ཇི་ལྟ་བ་བཞིན་དུ་སྦྱར་རོ།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2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00" w:author="thoesam" w:date="2016-10-07T09:30:00Z">
            <w:rPr>
              <w:rFonts w:cs="Monlam Uni OuChan2" w:hint="cs"/>
              <w:cs/>
            </w:rPr>
          </w:rPrChange>
        </w:rPr>
        <w:t>།མདོ་ལས་ནི་འདི་ལས་གཞན་དུ་གསུངས་ཏེ།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01" w:author="thoesam" w:date="2016-10-07T09:30:00Z">
            <w:rPr>
              <w:rFonts w:cs="Monlam Uni OuChan2"/>
              <w:cs/>
            </w:rPr>
          </w:rPrChange>
        </w:rPr>
        <w:t xml:space="preserve">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3302" w:author="thoesam" w:date="2016-10-07T09:30:00Z">
            <w:rPr>
              <w:rFonts w:cs="Monlam Uni OuChan2" w:hint="cs"/>
              <w:cs/>
            </w:rPr>
          </w:rPrChange>
        </w:rPr>
        <w:t>དེས་ན་མདོའི་རིམ་པས་འདི་ཉིད་བཤད་པར་བྱ་སྟེ།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04" w:author="thoesam" w:date="2016-10-07T09:30:00Z">
            <w:rPr>
              <w:rFonts w:cs="Monlam Uni OuChan2" w:hint="cs"/>
              <w:cs/>
            </w:rPr>
          </w:rPrChange>
        </w:rPr>
        <w:t>གོ་རིམས་ཇི་ལྟ་བ་བཞིན་དུ་ནི་མ་ཡིན་ནོ།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06" w:author="thoesam" w:date="2016-10-07T09:30:00Z">
            <w:rPr>
              <w:rFonts w:cs="Monlam Uni OuChan2" w:hint="cs"/>
              <w:cs/>
            </w:rPr>
          </w:rPrChange>
        </w:rPr>
        <w:t>།དེ་ལ་ཉན་ཐོས་ལ་སོགས་པ་དང་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འབྲེལ་པ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07" w:author="thoesam" w:date="2016-10-07T09:30:00Z">
            <w:rPr>
              <w:rFonts w:cs="Monlam Uni OuChan2" w:hint="cs"/>
              <w:cs/>
            </w:rPr>
          </w:rPrChange>
        </w:rPr>
        <w:t>འི་ངེས་པར་འབྱེད་པའི་ཆ་དང་མཐུན་པས་ནི་བདེན་པ་བཞི་ལ་དམིགས་པ་སྟེ།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09" w:author="thoesam" w:date="2016-10-07T09:30:00Z">
            <w:rPr>
              <w:rFonts w:cs="Monlam Uni OuChan2" w:hint="cs"/>
              <w:cs/>
            </w:rPr>
          </w:rPrChange>
        </w:rPr>
        <w:t>བདེན་པ་རེ་རེ་ལ་ཡང་རྣམ་པ་བཞི་བཞི་སྟེ།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11" w:author="thoesam" w:date="2016-10-07T09:30:00Z">
            <w:rPr>
              <w:rFonts w:cs="Monlam Uni OuChan2" w:hint="cs"/>
              <w:cs/>
            </w:rPr>
          </w:rPrChange>
        </w:rPr>
        <w:t>མི་རྟག་པ་དང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 xml:space="preserve">༌། སྡུག་བསྔལ་ལ་སོགས་པ་དང༌། རྒྱུ་དང་ཀུན་འབྱུང་བ་ལ་སོགས་པ་དང༌། འགོག་པ་དང༌། ཞི་བ་ལ་སོགས་པ་དང༌། ལམ་དང་རིགས་པ་ལ་སོགས་པའོ། །བྱང་ཆུབ་སེམས་དཔའི་དྲོད་དང༌།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12" w:author="thoesam" w:date="2016-10-07T09:30:00Z">
            <w:rPr>
              <w:rFonts w:cs="Monlam Uni OuChan2" w:hint="cs"/>
              <w:cs/>
            </w:rPr>
          </w:rPrChange>
        </w:rPr>
        <w:t>རྩེ་མོ་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དང༌། བཟོད་པ་དང༌། ཆོས་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13" w:author="thoesam" w:date="2016-10-07T09:30:00Z">
            <w:rPr>
              <w:rFonts w:cs="Monlam Uni OuChan2" w:hint="cs"/>
              <w:cs/>
            </w:rPr>
          </w:rPrChange>
        </w:rPr>
        <w:t>ཀྱི་མཆོག་གང་ཡིན་པ་དེ་དག་རེ་རེ་ལ་ཡང་ཆུང་ངུ་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དང༌། འབྲིང་དང༌། ཆེན་པོའི་དབྱེ་བས་རྣམ་པ་བཅུ་གཉིས་སུ་འགྱུར་ཏེ། དེ་ལ་དྲོ་བ་ཆུང་ངུའི་ནི། །དམིགས་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14" w:author="thoesam" w:date="2016-10-07T09:30:00Z">
            <w:rPr>
              <w:rFonts w:cs="Monlam Uni OuChan2" w:hint="cs"/>
              <w:cs/>
            </w:rPr>
          </w:rPrChange>
        </w:rPr>
        <w:t>པ་མི་རྟག་ལ་སོགས་པ།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16" w:author="thoesam" w:date="2016-10-07T09:30:00Z">
            <w:rPr>
              <w:rFonts w:cs="Monlam Uni OuChan2" w:hint="cs"/>
              <w:cs/>
            </w:rPr>
          </w:rPrChange>
        </w:rPr>
        <w:t>།བདེན་པའི་རྟེན་ཅན་དེ་ཡི་ནི།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18" w:author="thoesam" w:date="2016-10-07T09:30:00Z">
            <w:rPr>
              <w:rFonts w:cs="Monlam Uni OuChan2" w:hint="cs"/>
              <w:cs/>
            </w:rPr>
          </w:rPrChange>
        </w:rPr>
        <w:t>།རྣམ་པ་མངོན་ཞེན་ལ་སོགས་འགོག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20" w:author="thoesam" w:date="2016-10-07T09:30:00Z">
            <w:rPr>
              <w:rFonts w:cs="Monlam Uni OuChan2" w:hint="cs"/>
              <w:cs/>
            </w:rPr>
          </w:rPrChange>
        </w:rPr>
        <w:t>།ཅེས་བྱ་བ་གསུངས་སོ།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22" w:author="thoesam" w:date="2016-10-07T09:30:00Z">
            <w:rPr>
              <w:rFonts w:cs="Monlam Uni OuChan2" w:hint="cs"/>
              <w:cs/>
            </w:rPr>
          </w:rPrChange>
        </w:rPr>
        <w:t>།བདེན་པའི་རྟེན་ཅན་ཞེས་བྱ་བ་ནི་བདེན་པ་བཞིའི་ཡུལ་ལོ།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24" w:author="thoesam" w:date="2016-10-07T09:30:00Z">
            <w:rPr>
              <w:rFonts w:cs="Monlam Uni OuChan2" w:hint="cs"/>
              <w:cs/>
            </w:rPr>
          </w:rPrChange>
        </w:rPr>
        <w:t>།མི་རྟག་ལ་སོགས་ཞེས་བྱ་བ་ནི་མི་རྟག་པ་ཉིད་ལ་སོགས་པ་ལ་དམིགས་པ་སྟེ།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26" w:author="thoesam" w:date="2016-10-07T09:30:00Z">
            <w:rPr>
              <w:rFonts w:cs="Monlam Uni OuChan2" w:hint="cs"/>
              <w:cs/>
            </w:rPr>
          </w:rPrChange>
        </w:rPr>
        <w:t>མདོ་ཇི་ལྟ་བ་བཞིན་ནོ།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28" w:author="thoesam" w:date="2016-10-07T09:30:00Z">
            <w:rPr>
              <w:rFonts w:cs="Monlam Uni OuChan2" w:hint="cs"/>
              <w:cs/>
            </w:rPr>
          </w:rPrChange>
        </w:rPr>
        <w:t>།དེའི་རྣམ་པ་ཞེས་བྱ་བ་ནི་དེ་ལ་དམིགས་པ་དེ་དང་འདྲ་སྟེ།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30" w:author="thoesam" w:date="2016-10-07T09:30:00Z">
            <w:rPr>
              <w:rFonts w:cs="Monlam Uni OuChan2" w:hint="cs"/>
              <w:cs/>
            </w:rPr>
          </w:rPrChange>
        </w:rPr>
        <w:t>འདི་ལྟ་སྟེ།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32" w:author="thoesam" w:date="2016-10-07T09:30:00Z">
            <w:rPr>
              <w:rFonts w:cs="Monlam Uni OuChan2" w:hint="cs"/>
              <w:cs/>
            </w:rPr>
          </w:rPrChange>
        </w:rPr>
        <w:t>མངོན་ཞེན་ལ་སོགས་འགོག་ཅེས་བྱ་བ་ནི་མངོན་པར་ཞེན་པ་མ་ཡིན་པ་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དང༌། གནས་པ་མེད་པ་དང༌། འདུ་ཤེས་མེད་པའོ། །དེ་ལ་དངོས་པོ་ཉིད་ཀྱི་ཤས་ཆེར་ངར་འཛིན་པ་ནི། །མངོན་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33" w:author="thoesam" w:date="2016-10-07T09:30:00Z">
            <w:rPr>
              <w:rFonts w:cs="Monlam Uni OuChan2" w:hint="cs"/>
              <w:cs/>
            </w:rPr>
          </w:rPrChange>
        </w:rPr>
        <w:t>པར་ཞེན་པའོ།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35" w:author="thoesam" w:date="2016-10-07T09:30:00Z">
            <w:rPr>
              <w:rFonts w:cs="Monlam Uni OuChan2" w:hint="cs"/>
              <w:cs/>
            </w:rPr>
          </w:rPrChange>
        </w:rPr>
        <w:t>།འབྲིང་ནི་གནས་པའོ།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37" w:author="thoesam" w:date="2016-10-07T09:30:00Z">
            <w:rPr>
              <w:rFonts w:cs="Monlam Uni OuChan2" w:hint="cs"/>
              <w:cs/>
            </w:rPr>
          </w:rPrChange>
        </w:rPr>
        <w:t>།ཆུང་ངུ་ནི་འདུ་ཤེས་སོ།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39" w:author="thoesam" w:date="2016-10-07T09:30:00Z">
            <w:rPr>
              <w:rFonts w:cs="Monlam Uni OuChan2" w:hint="cs"/>
              <w:cs/>
            </w:rPr>
          </w:rPrChange>
        </w:rPr>
        <w:t>།དེ་དག་འགོག་པའོ།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41" w:author="thoesam" w:date="2016-10-07T09:30:00Z">
            <w:rPr>
              <w:rFonts w:cs="Monlam Uni OuChan2" w:hint="cs"/>
              <w:cs/>
            </w:rPr>
          </w:rPrChange>
        </w:rPr>
        <w:t>།དེ་དག་གིས་སྟོང་པ་ནི་ཡེ་ཤེས་ཀྱི་རང་གི་ངོ་བོ་སྟེ།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43" w:author="thoesam" w:date="2016-10-07T09:30:00Z">
            <w:rPr>
              <w:rFonts w:cs="Monlam Uni OuChan2" w:hint="cs"/>
              <w:cs/>
            </w:rPr>
          </w:rPrChange>
        </w:rPr>
        <w:t>དཔེར་ན་བུམ་པས་དབེན་པའི་ཕྱོགས་ཀྱི་ངོ་བོ་ཉིད་ནི་ཕྱོགས་ན་བུམ་པ་མེད་པའོ།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45" w:author="thoesam" w:date="2016-10-07T09:30:00Z">
            <w:rPr>
              <w:rFonts w:cs="Monlam Uni OuChan2" w:hint="cs"/>
              <w:cs/>
            </w:rPr>
          </w:rPrChange>
        </w:rPr>
        <w:t>།དེ་ལ་དང་པོ་ནི་ཆོས་ལ་སྲེད་པ་ཞེས་བྱ་བ་ནས།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47" w:author="thoesam" w:date="2016-10-07T09:30:00Z">
            <w:rPr>
              <w:rFonts w:cs="Monlam Uni OuChan2" w:hint="cs"/>
              <w:cs/>
            </w:rPr>
          </w:rPrChange>
        </w:rPr>
        <w:t>སྐྱོན་དུ་འགྱུར་རོ་ཞེས་བྱ་བའི་བར་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གྱིས་ག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48" w:author="thoesam" w:date="2016-10-07T09:30:00Z">
            <w:rPr>
              <w:rFonts w:cs="Monlam Uni OuChan2" w:hint="cs"/>
              <w:cs/>
            </w:rPr>
          </w:rPrChange>
        </w:rPr>
        <w:t>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50" w:author="thoesam" w:date="2016-10-07T09:30:00Z">
            <w:rPr>
              <w:rFonts w:cs="Monlam Uni OuChan2" w:hint="cs"/>
              <w:cs/>
            </w:rPr>
          </w:rPrChange>
        </w:rPr>
        <w:t>།དེ་ནི་སྡུག་བསྔལ་གྱི་བདེན་པ་ལ་དྲོད་ཆུང་ངུའི་དམིགས་པ་དང་རྣམ་པའོ།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52" w:author="thoesam" w:date="2016-10-07T09:30:00Z">
            <w:rPr>
              <w:rFonts w:cs="Monlam Uni OuChan2" w:hint="cs"/>
              <w:cs/>
            </w:rPr>
          </w:rPrChange>
        </w:rPr>
        <w:t>།དེ་ནས་མི་མཐོང་སྟེ་ཞེས་བྱ་བའི་བར་གྱིས་ནི་ཀུན་འབྱུང་གི་བདེན་པ་ལ་དྲོད་ཆུང་ངུའི་དམིགས་པ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54" w:author="thoesam" w:date="2016-10-07T09:30:00Z">
            <w:rPr>
              <w:rFonts w:cs="Monlam Uni OuChan2" w:hint="cs"/>
              <w:cs/>
            </w:rPr>
          </w:rPrChange>
        </w:rPr>
        <w:t>དམིགས་པ་ནི་གཟུགས་ལ་སོགས་པའི་གཞི་སྤང་བར་བྱ་བ་ལ་སོགས་པའོ།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56" w:author="thoesam" w:date="2016-10-07T09:30:00Z">
            <w:rPr>
              <w:rFonts w:cs="Monlam Uni OuChan2" w:hint="cs"/>
              <w:cs/>
            </w:rPr>
          </w:rPrChange>
        </w:rPr>
        <w:t>།རྣམ་པ་ནི་དེ་ལས་མངོན་པར་ཞེན་པ་ལ་སོགས་པ་དགག་པའོ།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58" w:author="thoesam" w:date="2016-10-07T09:30:00Z">
            <w:rPr>
              <w:rFonts w:cs="Monlam Uni OuChan2" w:hint="cs"/>
              <w:cs/>
            </w:rPr>
          </w:rPrChange>
        </w:rPr>
        <w:t>།དེ་ནས་དེ་ལྟར་འགོག་པ་ཞེས་བྱ་བ་ནས།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60" w:author="thoesam" w:date="2016-10-07T09:30:00Z">
            <w:rPr>
              <w:rFonts w:cs="Monlam Uni OuChan2" w:hint="cs"/>
              <w:cs/>
            </w:rPr>
          </w:rPrChange>
        </w:rPr>
        <w:t>ཡང་དག་པར་མི་ཤེས་པའོ་ཞེས་བྱ་བའི་བར་གྱིས་ནི་འགོག་པ་ལ་སོགས་པའི་གཞི་མངོན་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3361" w:author="thoesam" w:date="2016-10-07T09:30:00Z">
            <w:rPr>
              <w:rFonts w:cs="Monlam Uni OuChan2" w:hint="cs"/>
              <w:cs/>
            </w:rPr>
          </w:rPrChange>
        </w:rPr>
        <w:t>སུམ་དུ་བྱེད་པ་ལ་སོགས་པའོ།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63" w:author="thoesam" w:date="2016-10-07T09:30:00Z">
            <w:rPr>
              <w:rFonts w:cs="Monlam Uni OuChan2" w:hint="cs"/>
              <w:cs/>
            </w:rPr>
          </w:rPrChange>
        </w:rPr>
        <w:t>།རྣམ་པ་ནི་སྔ་མ་བཞིན་དུ་སྟེ།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65" w:author="thoesam" w:date="2016-10-07T09:30:00Z">
            <w:rPr>
              <w:rFonts w:cs="Monlam Uni OuChan2" w:hint="cs"/>
              <w:cs/>
            </w:rPr>
          </w:rPrChange>
        </w:rPr>
        <w:t>དེ་ལ་སྐྱོན་མེད་པ་ནི་འདི་ཡིན་ཏེ།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67" w:author="thoesam" w:date="2016-10-07T09:30:00Z">
            <w:rPr>
              <w:rFonts w:cs="Monlam Uni OuChan2" w:hint="cs"/>
              <w:cs/>
            </w:rPr>
          </w:rPrChange>
        </w:rPr>
        <w:t>ཕྱི་ལ་སོགས་པའི་གཞི་ལ་སྟོང་པ་ཉིད་ནི་དམིགས་པའོ།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69" w:author="thoesam" w:date="2016-10-07T09:30:00Z">
            <w:rPr>
              <w:rFonts w:cs="Monlam Uni OuChan2" w:hint="cs"/>
              <w:cs/>
            </w:rPr>
          </w:rPrChange>
        </w:rPr>
        <w:t>།ནང་ལ་སོགས་པའི་གཞི་ལ་སྟོང་པ་ཉིད་དུ་དེ་དག་ཡང་དག་པར་རྗེས་སུ་མི་མཐོང་བ་ནི་རྣམ་པ་སྟེ།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71" w:author="thoesam" w:date="2016-10-07T09:30:00Z">
            <w:rPr>
              <w:rFonts w:cs="Monlam Uni OuChan2" w:hint="cs"/>
              <w:cs/>
            </w:rPr>
          </w:rPrChange>
        </w:rPr>
        <w:t>འདི་ནི་སྐྱོན་མེད་པའོ།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73" w:author="thoesam" w:date="2016-10-07T09:30:00Z">
            <w:rPr>
              <w:rFonts w:cs="Monlam Uni OuChan2" w:hint="cs"/>
              <w:cs/>
            </w:rPr>
          </w:rPrChange>
        </w:rPr>
        <w:t>།དེ་ནི་འགོག་པའི་བདེན་པ་ལ་དྲོད་ཆུང་ངུའི་དམིགས་པ་དང་རྣམ་པའོ།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75" w:author="thoesam" w:date="2016-10-07T09:30:00Z">
            <w:rPr>
              <w:rFonts w:cs="Monlam Uni OuChan2" w:hint="cs"/>
              <w:cs/>
            </w:rPr>
          </w:rPrChange>
        </w:rPr>
        <w:t>།དེ་ནས་ཞེས་བྱ་བ་ནས་རིག་པར་བྱའོ་ཞེས་བྱ་བའི་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བར་གྱིས་ནི་ལམ་གྱི་བདེན་པ་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76" w:author="thoesam" w:date="2016-10-07T09:30:00Z">
            <w:rPr>
              <w:rFonts w:cs="Monlam Uni OuChan2" w:hint="cs"/>
              <w:cs/>
            </w:rPr>
          </w:rPrChange>
        </w:rPr>
        <w:t>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78" w:author="thoesam" w:date="2016-10-07T09:30:00Z">
            <w:rPr>
              <w:rFonts w:cs="Monlam Uni OuChan2" w:hint="cs"/>
              <w:cs/>
            </w:rPr>
          </w:rPrChange>
        </w:rPr>
        <w:t>།དེ་ལ་གཟུགས་ལ་སོགས་པའི་གཞི་ཤེས་པར་བྱ་བ་ཉིད་ནི་དམིགས་པའོ།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80" w:author="thoesam" w:date="2016-10-07T09:30:00Z">
            <w:rPr>
              <w:rFonts w:cs="Monlam Uni OuChan2" w:hint="cs"/>
              <w:cs/>
            </w:rPr>
          </w:rPrChange>
        </w:rPr>
        <w:t>།དེ་ལྟར་ཡང་བསམ་པར་བྱ་བ་མ་ཡིན་པ་ནི་རྣམ་པའོ།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82" w:author="thoesam" w:date="2016-10-07T09:30:00Z">
            <w:rPr>
              <w:rFonts w:cs="Monlam Uni OuChan2" w:hint="cs"/>
              <w:cs/>
            </w:rPr>
          </w:rPrChange>
        </w:rPr>
        <w:t>།དེ་བཞིན་དུ་སེམས་མེད་པ་ནི་དེའི་རང་བཞིན་འོད་གསལ་བའོ།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84" w:author="thoesam" w:date="2016-10-07T09:30:00Z">
            <w:rPr>
              <w:rFonts w:cs="Monlam Uni OuChan2" w:hint="cs"/>
              <w:cs/>
            </w:rPr>
          </w:rPrChange>
        </w:rPr>
        <w:t>།འོད་གསལ་བ་གང་ལས་ཤེ་ན།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86" w:author="thoesam" w:date="2016-10-07T09:30:00Z">
            <w:rPr>
              <w:rFonts w:cs="Monlam Uni OuChan2" w:hint="cs"/>
              <w:cs/>
            </w:rPr>
          </w:rPrChange>
        </w:rPr>
        <w:t>གང་གི་ཕྱིར་སེམས་དེ་འདོད་ཆགས་ལ་སོགས་པ་དང་ལྡན་པ་ཡང་མ་ཡིན།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88" w:author="thoesam" w:date="2016-10-07T09:30:00Z">
            <w:rPr>
              <w:rFonts w:cs="Monlam Uni OuChan2" w:hint="cs"/>
              <w:cs/>
            </w:rPr>
          </w:rPrChange>
        </w:rPr>
        <w:t>བྲལ་བ་ཡང་མ་ཡིན་པའོ།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90" w:author="thoesam" w:date="2016-10-07T09:30:00Z">
            <w:rPr>
              <w:rFonts w:cs="Monlam Uni OuChan2" w:hint="cs"/>
              <w:cs/>
            </w:rPr>
          </w:rPrChange>
        </w:rPr>
        <w:t>།དེའི་སེམས་མེད་པ་གང་ཞེ་ན།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92" w:author="thoesam" w:date="2016-10-07T09:30:00Z">
            <w:rPr>
              <w:rFonts w:cs="Monlam Uni OuChan2" w:hint="cs"/>
              <w:cs/>
            </w:rPr>
          </w:rPrChange>
        </w:rPr>
        <w:t>གང་དེའི་རང་བཞིན་ནི་ཆོས་ཉིད་དེ།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94" w:author="thoesam" w:date="2016-10-07T09:30:00Z">
            <w:rPr>
              <w:rFonts w:cs="Monlam Uni OuChan2" w:hint="cs"/>
              <w:cs/>
            </w:rPr>
          </w:rPrChange>
        </w:rPr>
        <w:t>འགྱུར་བ་མེད་ཅིང་རྣམ་པར་རྟོག་པ་མེད་པའོ།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96" w:author="thoesam" w:date="2016-10-07T09:30:00Z">
            <w:rPr>
              <w:rFonts w:cs="Monlam Uni OuChan2" w:hint="cs"/>
              <w:cs/>
            </w:rPr>
          </w:rPrChange>
        </w:rPr>
        <w:t>།ཇི་ལྟར་སེམས་མ་ཡིན་པ་ནི་སེམས་མེད་པ་ཉིད་དོ།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398" w:author="thoesam" w:date="2016-10-07T09:30:00Z">
            <w:rPr>
              <w:rFonts w:cs="Monlam Uni OuChan2" w:hint="cs"/>
              <w:cs/>
            </w:rPr>
          </w:rPrChange>
        </w:rPr>
        <w:t>།དེ་བཞིན་དུ་གཟུགས་ལ་སོགས་པ་ཡང་གཟུགས་ལ་སོགས་པ་མེད་པ་ཉིད་དེ།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3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00" w:author="thoesam" w:date="2016-10-07T09:30:00Z">
            <w:rPr>
              <w:rFonts w:cs="Monlam Uni OuChan2" w:hint="cs"/>
              <w:cs/>
            </w:rPr>
          </w:rPrChange>
        </w:rPr>
        <w:t>དེས་ན་སེམས་ལ་སོགས་པའི་རྟེན་ཅན་གྱི་རང་བཞིན་ནི་དམིགས་པའོ།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02" w:author="thoesam" w:date="2016-10-07T09:30:00Z">
            <w:rPr>
              <w:rFonts w:cs="Monlam Uni OuChan2" w:hint="cs"/>
              <w:cs/>
            </w:rPr>
          </w:rPrChange>
        </w:rPr>
        <w:t>།འོད་གསལ་བ་ནི་རྣམ་པའོ།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04" w:author="thoesam" w:date="2016-10-07T09:30:00Z">
            <w:rPr>
              <w:rFonts w:cs="Monlam Uni OuChan2" w:hint="cs"/>
              <w:cs/>
            </w:rPr>
          </w:rPrChange>
        </w:rPr>
        <w:t>།དེ་ནི་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ལམ་གྱི་བདེན་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05" w:author="thoesam" w:date="2016-10-07T09:30:00Z">
            <w:rPr>
              <w:rFonts w:cs="Monlam Uni OuChan2" w:hint="cs"/>
              <w:cs/>
            </w:rPr>
          </w:rPrChange>
        </w:rPr>
        <w:t>པ་ལ་དྲོད་ཆུང་ངུའི་དམིགས་པ་དང་རྣམ་པའོ།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07" w:author="thoesam" w:date="2016-10-07T09:30:00Z">
            <w:rPr>
              <w:rFonts w:cs="Monlam Uni OuChan2" w:hint="cs"/>
              <w:cs/>
            </w:rPr>
          </w:rPrChange>
        </w:rPr>
        <w:t>།ཐེག་པ་གསུམ་ཆར་ཐོབ་པའི་རྒྱུ་ཞེས་བྱ་བ་ལ་བྱང་ཆུབ་སེམས་དཔའི་དྲོ་བ་ལ་སོགས་པའི་རྣམ་པ་བཅུ་གཉིས་ནི་ཐེག་པ་གསུ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09" w:author="thoesam" w:date="2016-10-07T09:30:00Z">
            <w:rPr>
              <w:rFonts w:cs="Monlam Uni OuChan2" w:hint="cs"/>
              <w:cs/>
            </w:rPr>
          </w:rPrChange>
        </w:rPr>
        <w:t>བྱང་ཆུབ་རྣམ་པ་གསུམ་ཐོབ་པའི་རྒྱུའོ།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11" w:author="thoesam" w:date="2016-10-07T09:30:00Z">
            <w:rPr>
              <w:rFonts w:cs="Monlam Uni OuChan2" w:hint="cs"/>
              <w:cs/>
            </w:rPr>
          </w:rPrChange>
        </w:rPr>
        <w:t>།གང་དག་རིགས་ལ་སོགས་པའི་སྟོབས་ཀྱིས་བྱང་ཆུབ་དམན་པ་ཡང་ཐོབ་པའི་ཕྱིར་རོ།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13" w:author="thoesam" w:date="2016-10-07T09:30:00Z">
            <w:rPr>
              <w:rFonts w:cs="Monlam Uni OuChan2" w:hint="cs"/>
              <w:cs/>
            </w:rPr>
          </w:rPrChange>
        </w:rPr>
        <w:t>།ཉན་ཐོས་དང་རང་སངས་རྒྱས་ཀྱི་ཐེག་པའི་དྲོ་བ་ལ་སོགས་པས་ནི་ནམ་ཡང་བྱང་ཆུབ་དམ་པ་ཐོབ་པར་མི་བྱེད་དོ།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15" w:author="thoesam" w:date="2016-10-07T09:30:00Z">
            <w:rPr>
              <w:rFonts w:cs="Monlam Uni OuChan2" w:hint="cs"/>
              <w:cs/>
            </w:rPr>
          </w:rPrChange>
        </w:rPr>
        <w:t>།གང་ཉན་ཐོས་ཀྱི་ས་ལ་སློབ་པར་འདོད་པས་ཀྱང་ཞེས་བྱ་བ་ནས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། བསླབ་པར་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16" w:author="thoesam" w:date="2016-10-07T09:30:00Z">
            <w:rPr>
              <w:rFonts w:cs="Monlam Uni OuChan2" w:hint="cs"/>
              <w:cs/>
            </w:rPr>
          </w:rPrChange>
        </w:rPr>
        <w:t>བྱའོ་ཞེས་བྱ་བའི་བར་གྱིས་གསུངས་སོ།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18" w:author="thoesam" w:date="2016-10-07T09:30:00Z">
            <w:rPr>
              <w:rFonts w:cs="Monlam Uni OuChan2" w:hint="cs"/>
              <w:cs/>
            </w:rPr>
          </w:rPrChange>
        </w:rPr>
        <w:t>།འབྲིང་གིས་ནི།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20" w:author="thoesam" w:date="2016-10-07T09:30:00Z">
            <w:rPr>
              <w:rFonts w:cs="Monlam Uni OuChan2" w:hint="cs"/>
              <w:cs/>
            </w:rPr>
          </w:rPrChange>
        </w:rPr>
        <w:t>གཟུགས་སོགས་སྐྱེ་འཇིག་གནས་པ་དང</w:t>
      </w:r>
      <w:ins w:id="342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342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342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25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27" w:author="thoesam" w:date="2016-10-07T09:30:00Z">
            <w:rPr>
              <w:rFonts w:cs="Monlam Uni OuChan2" w:hint="cs"/>
              <w:cs/>
            </w:rPr>
          </w:rPrChange>
        </w:rPr>
        <w:t>མིང་གིས་ཞེས་བྱ་བ་ནི་ལྷག་མའོ།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29" w:author="thoesam" w:date="2016-10-07T09:30:00Z">
            <w:rPr>
              <w:rFonts w:cs="Monlam Uni OuChan2" w:hint="cs"/>
              <w:cs/>
            </w:rPr>
          </w:rPrChange>
        </w:rPr>
        <w:t>།གནས་པ་མེད་པ་བྲལ་བ་སྟེ།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31" w:author="thoesam" w:date="2016-10-07T09:30:00Z">
            <w:rPr>
              <w:rFonts w:cs="Monlam Uni OuChan2" w:hint="cs"/>
              <w:cs/>
            </w:rPr>
          </w:rPrChange>
        </w:rPr>
        <w:t>།མིང་གིས་ཞེས་བྱ་བ་ཡང་ལྷག་མའོ།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33" w:author="thoesam" w:date="2016-10-07T09:30:00Z">
            <w:rPr>
              <w:rFonts w:cs="Monlam Uni OuChan2" w:hint="cs"/>
              <w:cs/>
            </w:rPr>
          </w:rPrChange>
        </w:rPr>
        <w:t>།གཟུགས་ལ་སོགས་པ་ནི་མདོ་ཇི་ལྟ་བ་བཞིན་</w:t>
      </w:r>
    </w:p>
    <w:p w:rsidR="00577892" w:rsidRPr="00505AE8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3434" w:author="thoesam" w:date="2016-10-07T09:30:00Z">
            <w:rPr>
              <w:rFonts w:cs="Monlam Uni OuChan2" w:hint="cs"/>
              <w:cs/>
            </w:rPr>
          </w:rPrChange>
        </w:rPr>
        <w:t>དུ་རྒྱ་ཆེར་ཤེས་པར་བྱའོ།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36" w:author="thoesam" w:date="2016-10-07T09:30:00Z">
            <w:rPr>
              <w:rFonts w:cs="Monlam Uni OuChan2" w:hint="cs"/>
              <w:cs/>
            </w:rPr>
          </w:rPrChange>
        </w:rPr>
        <w:t>།དེའི་སྐྱེ་བ་ནི་མིང་གིས་གཞན་ལས་རྟོགས་པ་སྟེ་དེ་མེད་པའོ།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38" w:author="thoesam" w:date="2016-10-07T09:30:00Z">
            <w:rPr>
              <w:rFonts w:cs="Monlam Uni OuChan2" w:hint="cs"/>
              <w:cs/>
            </w:rPr>
          </w:rPrChange>
        </w:rPr>
        <w:t>།འཇིག་པ་ནི་མིང་གིས་གཞན་དག་ལ་སྟོན་པ་སྟེ།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40" w:author="thoesam" w:date="2016-10-07T09:30:00Z">
            <w:rPr>
              <w:rFonts w:cs="Monlam Uni OuChan2" w:hint="cs"/>
              <w:cs/>
            </w:rPr>
          </w:rPrChange>
        </w:rPr>
        <w:t>དེ་མེད་པ་དེ་ནི་དྲོ་བ་འབྲིང་གི་དམིགས་པའོ།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42" w:author="thoesam" w:date="2016-10-07T09:30:00Z">
            <w:rPr>
              <w:rFonts w:cs="Monlam Uni OuChan2" w:hint="cs"/>
              <w:cs/>
            </w:rPr>
          </w:rPrChange>
        </w:rPr>
        <w:t>།མིང་དེ་སྟོན་པ་ལ་གནས་པ་ཡང་མེད་ལ།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44" w:author="thoesam" w:date="2016-10-07T09:30:00Z">
            <w:rPr>
              <w:rFonts w:cs="Monlam Uni OuChan2" w:hint="cs"/>
              <w:cs/>
            </w:rPr>
          </w:rPrChange>
        </w:rPr>
        <w:t>མི་གནས་པ་ཡང་མེད་པ་སྟེ།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46" w:author="thoesam" w:date="2016-10-07T09:30:00Z">
            <w:rPr>
              <w:rFonts w:cs="Monlam Uni OuChan2" w:hint="cs"/>
              <w:cs/>
            </w:rPr>
          </w:rPrChange>
        </w:rPr>
        <w:t>ཉན་པ་པོ་ལ་བྲལ་ཞིང་འཕོས་པ་ཡང་མེད་པ་ནི་རྣམ་པའོ།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48" w:author="thoesam" w:date="2016-10-07T09:30:00Z">
            <w:rPr>
              <w:rFonts w:cs="Monlam Uni OuChan2" w:hint="cs"/>
              <w:cs/>
            </w:rPr>
          </w:rPrChange>
        </w:rPr>
        <w:t>།དེ་ཡང་གང་ལས་ཤེ་ན།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50" w:author="thoesam" w:date="2016-10-07T09:30:00Z">
            <w:rPr>
              <w:rFonts w:cs="Monlam Uni OuChan2" w:hint="cs"/>
              <w:cs/>
            </w:rPr>
          </w:rPrChange>
        </w:rPr>
        <w:t>མིང་ནི་མེད་པའི་ཕྱིར་རོ།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52" w:author="thoesam" w:date="2016-10-07T09:30:00Z">
            <w:rPr>
              <w:rFonts w:cs="Monlam Uni OuChan2" w:hint="cs"/>
              <w:cs/>
            </w:rPr>
          </w:rPrChange>
        </w:rPr>
        <w:t>།དེས་ན་ཡང་དེ་དག་མེད་དོ་ཞེས་དགོངས་པའོ།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54" w:author="thoesam" w:date="2016-10-07T09:30:00Z">
            <w:rPr>
              <w:rFonts w:cs="Monlam Uni OuChan2" w:hint="cs"/>
              <w:cs/>
            </w:rPr>
          </w:rPrChange>
        </w:rPr>
        <w:t>།གང་དེ་ནས་ཚེ་དང་ལྡན་པ་རབ་འབྱོར་གྱིས་ཞེས་བྱ་བ་ནས་གང་ཡང་འདི་བཅོམ་ལྡན་འདས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56" w:author="thoesam" w:date="2016-10-07T09:30:00Z">
            <w:rPr>
              <w:rFonts w:cs="Monlam Uni OuChan2" w:hint="cs"/>
              <w:cs/>
            </w:rPr>
          </w:rPrChange>
        </w:rPr>
        <w:t>།གནས་པ་མེད་པ་མ་ཡིན་མི་གནས་པ་མེད་པ་ཡང་མ་ཡིན་ཞེས་བྱ་བ་ཡང་འདིར་བརྗོད་དེ།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58" w:author="thoesam" w:date="2016-10-07T09:30:00Z">
            <w:rPr>
              <w:rFonts w:cs="Monlam Uni OuChan2" w:hint="cs"/>
              <w:cs/>
            </w:rPr>
          </w:rPrChange>
        </w:rPr>
        <w:t>རྣམ་པ་བཞི་མེད་པར་འདིར་བསྟན་ན་ནི་</w:t>
      </w:r>
      <w:r w:rsidRPr="00505AE8">
        <w:rPr>
          <w:rFonts w:ascii="Monlam Uni OuChan2" w:hAnsi="Monlam Uni OuChan2" w:cs="Monlam Uni OuChan2"/>
          <w:sz w:val="40"/>
          <w:szCs w:val="40"/>
          <w:cs/>
        </w:rPr>
        <w:t>འབྲེལ་པ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59" w:author="thoesam" w:date="2016-10-07T09:30:00Z">
            <w:rPr>
              <w:rFonts w:cs="Monlam Uni OuChan2" w:hint="cs"/>
              <w:cs/>
            </w:rPr>
          </w:rPrChange>
        </w:rPr>
        <w:t>་མེད་པར་འགྱུར་བའི་ཕྱིར་རོ།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61" w:author="thoesam" w:date="2016-10-07T09:30:00Z">
            <w:rPr>
              <w:rFonts w:cs="Monlam Uni OuChan2" w:hint="cs"/>
              <w:cs/>
            </w:rPr>
          </w:rPrChange>
        </w:rPr>
        <w:t>།བསྟན་བཅོས་སུ་ནི་གནས་པ་དང་བྲལ་བ་མི་དགག་པ་ནི་གཙོ་བོ་ཡིན་པའོ།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63" w:author="thoesam" w:date="2016-10-07T09:30:00Z">
            <w:rPr>
              <w:rFonts w:cs="Monlam Uni OuChan2" w:hint="cs"/>
              <w:cs/>
            </w:rPr>
          </w:rPrChange>
        </w:rPr>
        <w:t>།དེ་ནི་དྲོད་འབྲིང་གི་དམིགས་པ་དང་རྣམ་པའོ།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65" w:author="thoesam" w:date="2016-10-07T09:30:00Z">
            <w:rPr>
              <w:rFonts w:cs="Monlam Uni OuChan2" w:hint="cs"/>
              <w:cs/>
            </w:rPr>
          </w:rPrChange>
        </w:rPr>
        <w:t>།ཆེན་པོའི་ནི</w:t>
      </w:r>
      <w:r w:rsidRPr="00505AE8">
        <w:rPr>
          <w:rFonts w:ascii="Monlam Uni OuChan2" w:hAnsi="Monlam Uni OuChan2" w:cs="Monlam Uni OuChan2"/>
          <w:sz w:val="40"/>
          <w:szCs w:val="40"/>
          <w:cs/>
        </w:rPr>
        <w:t>། གནས་དང་བཏགས་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66" w:author="thoesam" w:date="2016-10-07T09:30:00Z">
            <w:rPr>
              <w:rFonts w:cs="Monlam Uni OuChan2" w:hint="cs"/>
              <w:cs/>
            </w:rPr>
          </w:rPrChange>
        </w:rPr>
        <w:t>དང་བརྗོད་དུ་མེད།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68" w:author="thoesam" w:date="2016-10-07T09:30:00Z">
            <w:rPr>
              <w:rFonts w:cs="Monlam Uni OuChan2" w:hint="cs"/>
              <w:cs/>
            </w:rPr>
          </w:rPrChange>
        </w:rPr>
        <w:t>།ཅེས་བྱ་བ་ལ།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70" w:author="thoesam" w:date="2016-10-07T09:30:00Z">
            <w:rPr>
              <w:rFonts w:cs="Monlam Uni OuChan2" w:hint="cs"/>
              <w:cs/>
            </w:rPr>
          </w:rPrChange>
        </w:rPr>
        <w:t>འདི་དག་ནི་བཏགས་པ་ཙམ་སྟེ་འདི་ལྟ་སྟེ་བྱང་ཆུབ་སེམས་དཔའ་ཞེས་ཆོས་ཀྱི་བརྡར་བགྱི་བ་ཞེས་བྱ་བ་ནས།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72" w:author="thoesam" w:date="2016-10-07T09:30:00Z">
            <w:rPr>
              <w:rFonts w:cs="Monlam Uni OuChan2" w:hint="cs"/>
              <w:cs/>
            </w:rPr>
          </w:rPrChange>
        </w:rPr>
        <w:t>སངས་རྒྱས་ཀྱི་ཆོས་ཞེས་བགྱི་བའི་མིང་ཞེས་བྱ་བའི་བར་ནི་དམིགས་པའོ།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74" w:author="thoesam" w:date="2016-10-07T09:30:00Z">
            <w:rPr>
              <w:rFonts w:cs="Monlam Uni OuChan2" w:hint="cs"/>
              <w:cs/>
            </w:rPr>
          </w:rPrChange>
        </w:rPr>
        <w:t>།དེ་ཕུང་པོའམ།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76" w:author="thoesam" w:date="2016-10-07T09:30:00Z">
            <w:rPr>
              <w:rFonts w:cs="Monlam Uni OuChan2" w:hint="cs"/>
              <w:cs/>
            </w:rPr>
          </w:rPrChange>
        </w:rPr>
        <w:t>ཁམས་སམ།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78" w:author="thoesam" w:date="2016-10-07T09:30:00Z">
            <w:rPr>
              <w:rFonts w:cs="Monlam Uni OuChan2" w:hint="cs"/>
              <w:cs/>
            </w:rPr>
          </w:rPrChange>
        </w:rPr>
        <w:t>དངོས་པོའམ་དངོས་པོ་མེད་པ་གང་གིས་ཀྱང་བརྗོད་དུ་མེད་དོ་ཞེས་བྱ་བ་ནི་རྣམ་པའོ།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80" w:author="thoesam" w:date="2016-10-07T09:30:00Z">
            <w:rPr>
              <w:rFonts w:cs="Monlam Uni OuChan2" w:hint="cs"/>
              <w:cs/>
            </w:rPr>
          </w:rPrChange>
        </w:rPr>
        <w:t>།གང་ཡང་འདི་བཅོམ་ལྡན་འདས་ཞེས་བྱ་བ་ལ་སོགས་པ་ནས།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82" w:author="thoesam" w:date="2016-10-07T09:30:00Z">
            <w:rPr>
              <w:rFonts w:cs="Monlam Uni OuChan2" w:hint="cs"/>
              <w:cs/>
            </w:rPr>
          </w:rPrChange>
        </w:rPr>
        <w:t>མི་གནས་པའི་ཚུལ་གྱིས་ལེགས་པར་གནས་སོ་ཞེས་བྱ་བའི་བར་ནི་དྲོ་བ་ཆེན་པོའི་དམིགས་པ་དང་རྣམ་པའོ།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84" w:author="thoesam" w:date="2016-10-07T09:30:00Z">
            <w:rPr>
              <w:rFonts w:cs="Monlam Uni OuChan2" w:hint="cs"/>
              <w:cs/>
            </w:rPr>
          </w:rPrChange>
        </w:rPr>
        <w:t>།དཔེར་ན་གཙུབ་ཤིང་གིས་གཙུབས་པ་ན་མེ་འབྱུང་བའི་སྔ་ལྟས་དྲོ་བ་དེ་བཞིན་དུ་འཇིག་རྟེན་ལས་འདས་པའི་ཡེ་ཤེས་ཀྱི་མེ་ཡང་དེ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86" w:author="thoesam" w:date="2016-10-07T09:30:00Z">
            <w:rPr>
              <w:rFonts w:cs="Monlam Uni OuChan2" w:hint="cs"/>
              <w:cs/>
            </w:rPr>
          </w:rPrChange>
        </w:rPr>
        <w:t>།དེས་ན་དྲོ་བ་དང་ཆོས་མཐུན་པའི་ཕྱིར་ན་དྲོད་དོ།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88" w:author="thoesam" w:date="2016-10-07T09:30:00Z">
            <w:rPr>
              <w:rFonts w:cs="Monlam Uni OuChan2" w:hint="cs"/>
              <w:cs/>
            </w:rPr>
          </w:rPrChange>
        </w:rPr>
        <w:t>།རྩེ་མོ་ཆུང་ངུའི་ནི།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90" w:author="thoesam" w:date="2016-10-07T09:30:00Z">
            <w:rPr>
              <w:rFonts w:cs="Monlam Uni OuChan2" w:hint="cs"/>
              <w:cs/>
            </w:rPr>
          </w:rPrChange>
        </w:rPr>
        <w:t>གཟུགས་སོགས་མི་གནས་དེ་དག་ནི།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92" w:author="thoesam" w:date="2016-10-07T09:30:00Z">
            <w:rPr>
              <w:rFonts w:cs="Monlam Uni OuChan2" w:hint="cs"/>
              <w:cs/>
            </w:rPr>
          </w:rPrChange>
        </w:rPr>
        <w:t>།དེ་ཡི་ངོ་བོ་རང་བཞིན་མེད།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94" w:author="thoesam" w:date="2016-10-07T09:30:00Z">
            <w:rPr>
              <w:rFonts w:cs="Monlam Uni OuChan2" w:hint="cs"/>
              <w:cs/>
            </w:rPr>
          </w:rPrChange>
        </w:rPr>
        <w:t>།དེ་དག་གཅིག་གི་རང་བཞིན་གཅིག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96" w:author="thoesam" w:date="2016-10-07T09:30:00Z">
            <w:rPr>
              <w:rFonts w:cs="Monlam Uni OuChan2" w:hint="cs"/>
              <w:cs/>
            </w:rPr>
          </w:rPrChange>
        </w:rPr>
        <w:t>།ཅེས་བྱ་བ་ལ།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498" w:author="thoesam" w:date="2016-10-07T09:30:00Z">
            <w:rPr>
              <w:rFonts w:cs="Monlam Uni OuChan2" w:hint="cs"/>
              <w:cs/>
            </w:rPr>
          </w:rPrChange>
        </w:rPr>
        <w:t>གཟུགས་སོགས་མི་གནས་ཞེས་བྱ་བ་ནི་གཟུགས་ལ་སོགས་པ་ལ་མི་གནས་པའོ།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4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00" w:author="thoesam" w:date="2016-10-07T09:30:00Z">
            <w:rPr>
              <w:rFonts w:cs="Monlam Uni OuChan2" w:hint="cs"/>
              <w:cs/>
            </w:rPr>
          </w:rPrChange>
        </w:rPr>
        <w:t>།གཟུགས་ལ་སོགས་པ་གང་ཡིན་པ་དེ་དག་གི་དངོས་པོ་སྟོང་པ་ཉིད་ནི་དེ་དམིགས་པའོ།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02" w:author="thoesam" w:date="2016-10-07T09:30:00Z">
            <w:rPr>
              <w:rFonts w:cs="Monlam Uni OuChan2" w:hint="cs"/>
              <w:cs/>
            </w:rPr>
          </w:rPrChange>
        </w:rPr>
        <w:t>།གཟུགས་སོགས་ཀྱི་སྟོང་པ་</w:t>
      </w:r>
      <w:r w:rsidRPr="00505AE8">
        <w:rPr>
          <w:rFonts w:ascii="Monlam Uni OuChan2" w:hAnsi="Monlam Uni OuChan2" w:cs="Monlam Uni OuChan2"/>
          <w:sz w:val="40"/>
          <w:szCs w:val="40"/>
          <w:cs/>
        </w:rPr>
        <w:t>ཉིད་ག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03" w:author="thoesam" w:date="2016-10-07T09:30:00Z">
            <w:rPr>
              <w:rFonts w:cs="Monlam Uni OuChan2" w:hint="cs"/>
              <w:cs/>
            </w:rPr>
          </w:rPrChange>
        </w:rPr>
        <w:t>ང་ཡིན་པ་དེ་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3504" w:author="thoesam" w:date="2016-10-07T09:30:00Z">
            <w:rPr>
              <w:rFonts w:cs="Monlam Uni OuChan2" w:hint="cs"/>
              <w:cs/>
            </w:rPr>
          </w:rPrChange>
        </w:rPr>
        <w:t>གཟུགས་མ་ཡིན་ཏེ།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06" w:author="thoesam" w:date="2016-10-07T09:30:00Z">
            <w:rPr>
              <w:rFonts w:cs="Monlam Uni OuChan2" w:hint="cs"/>
              <w:cs/>
            </w:rPr>
          </w:rPrChange>
        </w:rPr>
        <w:t>མཚན་ཉིད་ཐ་དད་པའི་ཕྱིར་རོ་ཞེས་བྱ་བ་འདི་ནི་གཟུགས་ལ་སོགས་པའི་སྟོང་པ་ཉིད་གང་ལགས་པ་དེ་གཟུགས་མ་ཡིན་ནོ་ཞེས་བྱ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08" w:author="thoesam" w:date="2016-10-07T09:30:00Z">
            <w:rPr>
              <w:rFonts w:cs="Monlam Uni OuChan2" w:hint="cs"/>
              <w:cs/>
            </w:rPr>
          </w:rPrChange>
        </w:rPr>
        <w:t>།དེ་དག་གཅིག་གི་རང་བཞིན་གཅིག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10" w:author="thoesam" w:date="2016-10-07T09:30:00Z">
            <w:rPr>
              <w:rFonts w:cs="Monlam Uni OuChan2" w:hint="cs"/>
              <w:cs/>
            </w:rPr>
          </w:rPrChange>
        </w:rPr>
        <w:t>།ཅེས་བྱ་བ་ནི་ཕན་ཚུན་གྱི་ངོ་བོ་ཉིད་དེ་གཟུགས་ལ་སོགས་པ་ཉིད་སྟོང་པ་ཉིད་ཀྱང་གཟུགས་ལ་སོགས་པའོ་ཞེས་བྱ་བ་ནི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12" w:author="thoesam" w:date="2016-10-07T09:30:00Z">
            <w:rPr>
              <w:rFonts w:cs="Monlam Uni OuChan2" w:hint="cs"/>
              <w:cs/>
            </w:rPr>
          </w:rPrChange>
        </w:rPr>
        <w:t>།གཞན་ཡང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༌། དེ་མི་རྟག་སོགས་པར་མི་གནས། །དེ་རྣམས་དེ་ཡི་ངོ་བོས་སྟོང༌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1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15" w:author="thoesam" w:date="2016-10-07T09:30:00Z">
            <w:rPr>
              <w:rFonts w:cs="Monlam Uni OuChan2" w:hint="cs"/>
              <w:cs/>
            </w:rPr>
          </w:rPrChange>
        </w:rPr>
        <w:t>།དེ་དག་གཅིག་གི་རང་བཞིན་གཅིག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17" w:author="thoesam" w:date="2016-10-07T09:30:00Z">
            <w:rPr>
              <w:rFonts w:cs="Monlam Uni OuChan2" w:hint="cs"/>
              <w:cs/>
            </w:rPr>
          </w:rPrChange>
        </w:rPr>
        <w:t>།ཅེས་བྱ་བ་ལ།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19" w:author="thoesam" w:date="2016-10-07T09:30:00Z">
            <w:rPr>
              <w:rFonts w:cs="Monlam Uni OuChan2" w:hint="cs"/>
              <w:cs/>
            </w:rPr>
          </w:rPrChange>
        </w:rPr>
        <w:t>གཟུགས་ལ་སོགས་པ་ལ་མི་རྟག་པ་ལ་སོགས་པར་མི་གནས་པ་ནི་གནས་པ་མེད་པའོ།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21" w:author="thoesam" w:date="2016-10-07T09:30:00Z">
            <w:rPr>
              <w:rFonts w:cs="Monlam Uni OuChan2" w:hint="cs"/>
              <w:cs/>
            </w:rPr>
          </w:rPrChange>
        </w:rPr>
        <w:t>།གང་གཟུགས་ལ་སོགས་པའི་མི་རྟག་པ་ལ་སོགས་པ་ནི་གཟུགས་མི་རྟག་པ་ལ་སོགས་པས་སྟོང་པ་ཉིད་དེ་དམིགས་པའོ།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23" w:author="thoesam" w:date="2016-10-07T09:30:00Z">
            <w:rPr>
              <w:rFonts w:cs="Monlam Uni OuChan2" w:hint="cs"/>
              <w:cs/>
            </w:rPr>
          </w:rPrChange>
        </w:rPr>
        <w:t>།གཟུགས་མི་རྟག་པ་ལ་སོགས་པ་ཉིད་སྟོང་པ་ཉིད་དོ།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25" w:author="thoesam" w:date="2016-10-07T09:30:00Z">
            <w:rPr>
              <w:rFonts w:cs="Monlam Uni OuChan2" w:hint="cs"/>
              <w:cs/>
            </w:rPr>
          </w:rPrChange>
        </w:rPr>
        <w:t>།སྟོང་པ་ཉིད་ཀྱང་གཟུགས་མི་རྟག་པ་ལ་སོགས་པ་ཉིད་དེ།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27" w:author="thoesam" w:date="2016-10-07T09:30:00Z">
            <w:rPr>
              <w:rFonts w:cs="Monlam Uni OuChan2" w:hint="cs"/>
              <w:cs/>
            </w:rPr>
          </w:rPrChange>
        </w:rPr>
        <w:t>དེ་ནི་རྣམ་པའོ།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29" w:author="thoesam" w:date="2016-10-07T09:30:00Z">
            <w:rPr>
              <w:rFonts w:cs="Monlam Uni OuChan2" w:hint="cs"/>
              <w:cs/>
            </w:rPr>
          </w:rPrChange>
        </w:rPr>
        <w:t>།གང་མི་གནས་པའི་ཚུལ་གྱིས་ལེགས་པར་གནས་པ་ཞེས་བྱ་བ་ནས།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31" w:author="thoesam" w:date="2016-10-07T09:30:00Z">
            <w:rPr>
              <w:rFonts w:cs="Monlam Uni OuChan2" w:hint="cs"/>
              <w:cs/>
            </w:rPr>
          </w:rPrChange>
        </w:rPr>
        <w:t>རང་གི་ངོ་བོ་སྟོང་པ་ཉིད་ཉེ་བར་བླང་བར་བྱའོ་ཞེས་བྱ་བའི་བར་གཞན་གྱིས་གསུངས་ཏེ།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33" w:author="thoesam" w:date="2016-10-07T09:30:00Z">
            <w:rPr>
              <w:rFonts w:cs="Monlam Uni OuChan2" w:hint="cs"/>
              <w:cs/>
            </w:rPr>
          </w:rPrChange>
        </w:rPr>
        <w:t>དེ་ནི་རྩེ་མོ་ཆུང་ངུའི་དམིགས་པ་དང་རྣམ་པའོ།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35" w:author="thoesam" w:date="2016-10-07T09:30:00Z">
            <w:rPr>
              <w:rFonts w:cs="Monlam Uni OuChan2" w:hint="cs"/>
              <w:cs/>
            </w:rPr>
          </w:rPrChange>
        </w:rPr>
        <w:t>།འབྲིང་གི་ནི།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37" w:author="thoesam" w:date="2016-10-07T09:30:00Z">
            <w:rPr>
              <w:rFonts w:cs="Monlam Uni OuChan2" w:hint="cs"/>
              <w:cs/>
            </w:rPr>
          </w:rPrChange>
        </w:rPr>
        <w:t>ཆོས་རྣམས་མི་འཛིན་གང་ཡིན་དང</w:t>
      </w:r>
      <w:ins w:id="353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353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354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42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44" w:author="thoesam" w:date="2016-10-07T09:30:00Z">
            <w:rPr>
              <w:rFonts w:cs="Monlam Uni OuChan2" w:hint="cs"/>
              <w:cs/>
            </w:rPr>
          </w:rPrChange>
        </w:rPr>
        <w:t>གཟུགས་ལ་སོགས་པའི་ཆོས་རྣམས་མི་འཛིན་པ་གང་ཡིན་པ་དེ་ནི་དམིགས་པའོ།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46" w:author="thoesam" w:date="2016-10-07T09:30:00Z">
            <w:rPr>
              <w:rFonts w:cs="Monlam Uni OuChan2" w:hint="cs"/>
              <w:cs/>
            </w:rPr>
          </w:rPrChange>
        </w:rPr>
        <w:t>།དེ་དག་མཚན་མར་མི་མཐོང་ཕྱིར།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48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50" w:author="thoesam" w:date="2016-10-07T09:30:00Z">
            <w:rPr>
              <w:rFonts w:cs="Monlam Uni OuChan2" w:hint="cs"/>
              <w:cs/>
            </w:rPr>
          </w:rPrChange>
        </w:rPr>
        <w:t>གཟུགས་ལ་སོགས་པ་ཉིད་མཚན་མའོ།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52" w:author="thoesam" w:date="2016-10-07T09:30:00Z">
            <w:rPr>
              <w:rFonts w:cs="Monlam Uni OuChan2" w:hint="cs"/>
              <w:cs/>
            </w:rPr>
          </w:rPrChange>
        </w:rPr>
        <w:t>།མཚན་མ་ཉིད་ཉོན་མོངས་པའོ།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54" w:author="thoesam" w:date="2016-10-07T09:30:00Z">
            <w:rPr>
              <w:rFonts w:cs="Monlam Uni OuChan2" w:hint="cs"/>
              <w:cs/>
            </w:rPr>
          </w:rPrChange>
        </w:rPr>
        <w:t>།དེ་ཡིད་ལ་མི་བྱེད་པའི་ཕྱིར་ཏེ།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56" w:author="thoesam" w:date="2016-10-07T09:30:00Z">
            <w:rPr>
              <w:rFonts w:cs="Monlam Uni OuChan2" w:hint="cs"/>
              <w:cs/>
            </w:rPr>
          </w:rPrChange>
        </w:rPr>
        <w:t>དེ་ནི་རྣམ་པའོ།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58" w:author="thoesam" w:date="2016-10-07T09:30:00Z">
            <w:rPr>
              <w:rFonts w:cs="Monlam Uni OuChan2" w:hint="cs"/>
              <w:cs/>
            </w:rPr>
          </w:rPrChange>
        </w:rPr>
        <w:t>།གང་དེ་ཅིའི་ཕྱིར་ཞེ་ན།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60" w:author="thoesam" w:date="2016-10-07T09:30:00Z">
            <w:rPr>
              <w:rFonts w:cs="Monlam Uni OuChan2" w:hint="cs"/>
              <w:cs/>
            </w:rPr>
          </w:rPrChange>
        </w:rPr>
        <w:t>དེ་ལྟར་ན་རྣམ་པ་ཐམས་ཅད་མཁྱེན་པ་ཉིད་མཚན་མར་མི་གཟུང་ངོ་ཞེས་བྱ་བ་ནས།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62" w:author="thoesam" w:date="2016-10-07T09:30:00Z">
            <w:rPr>
              <w:rFonts w:cs="Monlam Uni OuChan2" w:hint="cs"/>
              <w:cs/>
            </w:rPr>
          </w:rPrChange>
        </w:rPr>
        <w:t>ཆོས་ཐམས་ཅད་ཡོངས་སུ་མི་གཟུང་བའི་སླད་དུའོ་ཞེས་བྱ་བའི་བར་གྱིས་གསུངས་ཏེ།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64" w:author="thoesam" w:date="2016-10-07T09:30:00Z">
            <w:rPr>
              <w:rFonts w:cs="Monlam Uni OuChan2" w:hint="cs"/>
              <w:cs/>
            </w:rPr>
          </w:rPrChange>
        </w:rPr>
        <w:t>དེ་ནི་རྩེ་མོ་</w:t>
      </w:r>
      <w:r w:rsidRPr="00A9495A">
        <w:rPr>
          <w:rFonts w:ascii="Monlam Uni OuChan2" w:hAnsi="Monlam Uni OuChan2" w:cs="Monlam Uni OuChan2"/>
          <w:sz w:val="40"/>
          <w:szCs w:val="40"/>
          <w:cs/>
        </w:rPr>
        <w:t>འབྲིང་གི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65" w:author="thoesam" w:date="2016-10-07T09:30:00Z">
            <w:rPr>
              <w:rFonts w:cs="Monlam Uni OuChan2" w:hint="cs"/>
              <w:cs/>
            </w:rPr>
          </w:rPrChange>
        </w:rPr>
        <w:t>་དམིགས་པ་དང་རྣམ་པའོ།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67" w:author="thoesam" w:date="2016-10-07T09:30:00Z">
            <w:rPr>
              <w:rFonts w:cs="Monlam Uni OuChan2" w:hint="cs"/>
              <w:cs/>
            </w:rPr>
          </w:rPrChange>
        </w:rPr>
        <w:t>།ཆེན་པོ་ནི།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69" w:author="thoesam" w:date="2016-10-07T09:30:00Z">
            <w:rPr>
              <w:rFonts w:cs="Monlam Uni OuChan2" w:hint="cs"/>
              <w:cs/>
            </w:rPr>
          </w:rPrChange>
        </w:rPr>
        <w:t>ཐམས་ཅད་དམིགས་སུ་མེད་པར་ནི།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71" w:author="thoesam" w:date="2016-10-07T09:30:00Z">
            <w:rPr>
              <w:rFonts w:cs="Monlam Uni OuChan2" w:hint="cs"/>
              <w:cs/>
            </w:rPr>
          </w:rPrChange>
        </w:rPr>
        <w:t>།ཤེས་རབ་ཀྱིས་ནི་ཡོངས་རྟོགས་པའོ།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73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75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ཤེས་རབ་ཀྱི་ཕ་རོལ་ཏུ་ཕྱིན་པ་ཞེས་བྱ་བ་ནི་གང་ཡིན།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77" w:author="thoesam" w:date="2016-10-07T09:30:00Z">
            <w:rPr>
              <w:rFonts w:cs="Monlam Uni OuChan2" w:hint="cs"/>
              <w:cs/>
            </w:rPr>
          </w:rPrChange>
        </w:rPr>
        <w:t>ཆོས་གང་ཅི་ཡང་རུང་བ་མི་དམིགས་པའམ་ཞེས་པ་སྟེ།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79" w:author="thoesam" w:date="2016-10-07T09:30:00Z">
            <w:rPr>
              <w:rFonts w:cs="Monlam Uni OuChan2" w:hint="cs"/>
              <w:cs/>
            </w:rPr>
          </w:rPrChange>
        </w:rPr>
        <w:t>དེ་ནི་དམིགས་པའོ།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81" w:author="thoesam" w:date="2016-10-07T09:30:00Z">
            <w:rPr>
              <w:rFonts w:cs="Monlam Uni OuChan2" w:hint="cs"/>
              <w:cs/>
            </w:rPr>
          </w:rPrChange>
        </w:rPr>
        <w:t>།གང་མི་དམིགས་པ་ཞེ་ན།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83" w:author="thoesam" w:date="2016-10-07T09:30:00Z">
            <w:rPr>
              <w:rFonts w:cs="Monlam Uni OuChan2" w:hint="cs"/>
              <w:cs/>
            </w:rPr>
          </w:rPrChange>
        </w:rPr>
        <w:t>ཕ་རོལ་ཏུ་ཕྱིན་པ་ལ་སོགས་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3584" w:author="thoesam" w:date="2016-10-07T09:30:00Z">
            <w:rPr>
              <w:rFonts w:cs="Monlam Uni OuChan2" w:hint="cs"/>
              <w:cs/>
            </w:rPr>
          </w:rPrChange>
        </w:rPr>
        <w:t>པའི་ཆོས་ཐམས་ཅད་མི་དམིགས་པ་སྟེ།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86" w:author="thoesam" w:date="2016-10-07T09:30:00Z">
            <w:rPr>
              <w:rFonts w:cs="Monlam Uni OuChan2" w:hint="cs"/>
              <w:cs/>
            </w:rPr>
          </w:rPrChange>
        </w:rPr>
        <w:t>དེ་ནི་རྣམ་པའོ།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88" w:author="thoesam" w:date="2016-10-07T09:30:00Z">
            <w:rPr>
              <w:rFonts w:cs="Monlam Uni OuChan2" w:hint="cs"/>
              <w:cs/>
            </w:rPr>
          </w:rPrChange>
        </w:rPr>
        <w:t>།གང་གཞན་ཡང་བཅོམ་ལྡན་འདས་ཞེས་བརྟགས་པ་བྱ་བ་ནས་བརྩམས་ནས།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90" w:author="thoesam" w:date="2016-10-07T09:30:00Z">
            <w:rPr>
              <w:rFonts w:cs="Monlam Uni OuChan2" w:hint="cs"/>
              <w:cs/>
            </w:rPr>
          </w:rPrChange>
        </w:rPr>
        <w:t>རིག་པར་བྱའོ་ཞེས་བྱ་བའི་བར་གྱིས་གསུངས་སོ།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92" w:author="thoesam" w:date="2016-10-07T09:30:00Z">
            <w:rPr>
              <w:rFonts w:cs="Monlam Uni OuChan2" w:hint="cs"/>
              <w:cs/>
            </w:rPr>
          </w:rPrChange>
        </w:rPr>
        <w:t>།དེ་ནི་རྩེ་མོ་ཆེན་པོའི་དམིགས་པ་དང་རྣམ་པའོ།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94" w:author="thoesam" w:date="2016-10-07T09:30:00Z">
            <w:rPr>
              <w:rFonts w:cs="Monlam Uni OuChan2" w:hint="cs"/>
              <w:cs/>
            </w:rPr>
          </w:rPrChange>
        </w:rPr>
        <w:t>།དགེ་བའི་རྩ་བ་གཡོ་བ་ཐམས་ཅད་ཀྱི་རྩེ་མོ་ཡིན་པའི་ཕྱིར་རྩེ་མོའོ།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96" w:author="thoesam" w:date="2016-10-07T09:30:00Z">
            <w:rPr>
              <w:rFonts w:cs="Monlam Uni OuChan2" w:hint="cs"/>
              <w:cs/>
            </w:rPr>
          </w:rPrChange>
        </w:rPr>
        <w:t>།བཟོད་པ་ཆུང་ངུའི་ནི།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598" w:author="thoesam" w:date="2016-10-07T09:30:00Z">
            <w:rPr>
              <w:rFonts w:cs="Monlam Uni OuChan2" w:hint="cs"/>
              <w:cs/>
            </w:rPr>
          </w:rPrChange>
        </w:rPr>
        <w:t>གཟུགས་སོགས་ངོ་བོ་ཉིད་མེད་ཉིད།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5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00" w:author="thoesam" w:date="2016-10-07T09:30:00Z">
            <w:rPr>
              <w:rFonts w:cs="Monlam Uni OuChan2" w:hint="cs"/>
              <w:cs/>
            </w:rPr>
          </w:rPrChange>
        </w:rPr>
        <w:t>།དེ་མེད་པ་ཡི་ངོ་བོ་ཉིད།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02" w:author="thoesam" w:date="2016-10-07T09:30:00Z">
            <w:rPr>
              <w:rFonts w:cs="Monlam Uni OuChan2" w:hint="cs"/>
              <w:cs/>
            </w:rPr>
          </w:rPrChange>
        </w:rPr>
        <w:t>།ཅེས་བྱ་བ་ལ།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04" w:author="thoesam" w:date="2016-10-07T09:30:00Z">
            <w:rPr>
              <w:rFonts w:cs="Monlam Uni OuChan2" w:hint="cs"/>
              <w:cs/>
            </w:rPr>
          </w:rPrChange>
        </w:rPr>
        <w:t>གཟུགས་ལ་སོགས་པའི་ངོ་བོ་ཉིད་མེད་པ་ནི་རང་གི་མཚན་ཉིད་དང་བྲལ་བ་སྟེ་དམིགས་པའོ།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06" w:author="thoesam" w:date="2016-10-07T09:30:00Z">
            <w:rPr>
              <w:rFonts w:cs="Monlam Uni OuChan2" w:hint="cs"/>
              <w:cs/>
            </w:rPr>
          </w:rPrChange>
        </w:rPr>
        <w:t>།གང་གི་ཕྱིར་གཟུགས་ལ་སོགས་པ་དེའི་དངོས་པོ་མེད་པའི་ངོ་བོ་དེ་ནི་རྣམ་པའོ།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08" w:author="thoesam" w:date="2016-10-07T09:30:00Z">
            <w:rPr>
              <w:rFonts w:cs="Monlam Uni OuChan2" w:hint="cs"/>
              <w:cs/>
            </w:rPr>
          </w:rPrChange>
        </w:rPr>
        <w:t>།གང་དེ་ནས་ཚེ་དང་ལྡན་པ་ཤཱ་རིའི་བུས་ཞེས་བྱ་བ་ནས།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10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རྣམ་པ་ཐམས་ཅད་མཁྱེན་པ་ཉིད་དུ་ངེས་པར་འབྱུང་ངོ་ཞེས་བྱ་བའི་བར་གྱིས་གསུངས་ཏེ།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12" w:author="thoesam" w:date="2016-10-07T09:30:00Z">
            <w:rPr>
              <w:rFonts w:cs="Monlam Uni OuChan2" w:hint="cs"/>
              <w:cs/>
            </w:rPr>
          </w:rPrChange>
        </w:rPr>
        <w:t>དེ་ནི་བཟོད་པ་ཆུང་ངུའི་དམིགས་པ་དང་རྣམ་པའོ</w:t>
      </w:r>
      <w:r w:rsidRPr="00505AE8">
        <w:rPr>
          <w:rFonts w:ascii="Monlam Uni OuChan2" w:hAnsi="Monlam Uni OuChan2" w:cs="Monlam Uni OuChan2"/>
          <w:sz w:val="40"/>
          <w:szCs w:val="40"/>
          <w:cs/>
        </w:rPr>
        <w:t>། །འབྲིང་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13" w:author="thoesam" w:date="2016-10-07T09:30:00Z">
            <w:rPr>
              <w:rFonts w:cs="Monlam Uni OuChan2" w:hint="cs"/>
              <w:cs/>
            </w:rPr>
          </w:rPrChange>
        </w:rPr>
        <w:t>གི་ནི།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15" w:author="thoesam" w:date="2016-10-07T09:30:00Z">
            <w:rPr>
              <w:rFonts w:cs="Monlam Uni OuChan2" w:hint="cs"/>
              <w:cs/>
            </w:rPr>
          </w:rPrChange>
        </w:rPr>
        <w:t>དེ་དག་སྐྱེ་མེད་ངེས་འབྱུང་མེད།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17" w:author="thoesam" w:date="2016-10-07T09:30:00Z">
            <w:rPr>
              <w:rFonts w:cs="Monlam Uni OuChan2" w:hint="cs"/>
              <w:cs/>
            </w:rPr>
          </w:rPrChange>
        </w:rPr>
        <w:t>།དག་དང་ཞེས་བྱ་བ་ལ་གཟུགས་ལ་སོགས་པ་དེ་དག་རང་གི་དངོས་པོ་མེད་པའི་ཕྱིར་སྐྱེ་བ་མེད་ཅིང་ངེས་པར་འབྱུང་བ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19" w:author="thoesam" w:date="2016-10-07T09:30:00Z">
            <w:rPr>
              <w:rFonts w:cs="Monlam Uni OuChan2" w:hint="cs"/>
              <w:cs/>
            </w:rPr>
          </w:rPrChange>
        </w:rPr>
        <w:t>དེ་ནི་དམིགས་པའོ།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21" w:author="thoesam" w:date="2016-10-07T09:30:00Z">
            <w:rPr>
              <w:rFonts w:cs="Monlam Uni OuChan2" w:hint="cs"/>
              <w:cs/>
            </w:rPr>
          </w:rPrChange>
        </w:rPr>
        <w:t>།དེ་ལྟར་སྤྱོད་པ་ནི་ལུས་ལ་སོགས་པ་དག་པ་ཐོབ་པ་ཞེས་བྱ་བ་དེ་ཉིད་དག་པ་སྟེ་རྣམ་པའོ།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23" w:author="thoesam" w:date="2016-10-07T09:30:00Z">
            <w:rPr>
              <w:rFonts w:cs="Monlam Uni OuChan2" w:hint="cs"/>
              <w:cs/>
            </w:rPr>
          </w:rPrChange>
        </w:rPr>
        <w:t>།གང་དེ་ཅིའི་ཕྱིར་ཞེ་ན།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25" w:author="thoesam" w:date="2016-10-07T09:30:00Z">
            <w:rPr>
              <w:rFonts w:cs="Monlam Uni OuChan2" w:hint="cs"/>
              <w:cs/>
            </w:rPr>
          </w:rPrChange>
        </w:rPr>
        <w:t>འདི་ལྟར་ཚེ་དང་ལྡན་པ་ཞེས་བྱ་བ་ནས།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27" w:author="thoesam" w:date="2016-10-07T09:30:00Z">
            <w:rPr>
              <w:rFonts w:cs="Monlam Uni OuChan2" w:hint="cs"/>
              <w:cs/>
            </w:rPr>
          </w:rPrChange>
        </w:rPr>
        <w:t>ཡང་དག་པར་རྫོགས་པའི་བྱང་ཆུབ་ཅེས་བྱ་བའི་བར་གྱིས་གསུངས་ཏེ།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29" w:author="thoesam" w:date="2016-10-07T09:30:00Z">
            <w:rPr>
              <w:rFonts w:cs="Monlam Uni OuChan2" w:hint="cs"/>
              <w:cs/>
            </w:rPr>
          </w:rPrChange>
        </w:rPr>
        <w:t>དེ་ནི་བཟོད་པ་འབྲིང་གི་དམིགས་པ་དང་རྣམ་པའོ།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31" w:author="thoesam" w:date="2016-10-07T09:30:00Z">
            <w:rPr>
              <w:rFonts w:cs="Monlam Uni OuChan2" w:hint="cs"/>
              <w:cs/>
            </w:rPr>
          </w:rPrChange>
        </w:rPr>
        <w:t>།ཆེན་པོའི་ནི།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33" w:author="thoesam" w:date="2016-10-07T09:30:00Z">
            <w:rPr>
              <w:rFonts w:cs="Monlam Uni OuChan2" w:hint="cs"/>
              <w:cs/>
            </w:rPr>
          </w:rPrChange>
        </w:rPr>
        <w:t>དེ་དག་དེ་ཡི་མཚན་མེད་ཉིད།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35" w:author="thoesam" w:date="2016-10-07T09:30:00Z">
            <w:rPr>
              <w:rFonts w:cs="Monlam Uni OuChan2" w:hint="cs"/>
              <w:cs/>
            </w:rPr>
          </w:rPrChange>
        </w:rPr>
        <w:t>།དེ་ཡི་མཚན་མར་མི་རྟེན་པས།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37" w:author="thoesam" w:date="2016-10-07T09:30:00Z">
            <w:rPr>
              <w:rFonts w:cs="Monlam Uni OuChan2" w:hint="cs"/>
              <w:cs/>
            </w:rPr>
          </w:rPrChange>
        </w:rPr>
        <w:t>།མོས་མིན་འདུ་ཤེས་མེད་པ་ཡིན།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39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41" w:author="thoesam" w:date="2016-10-07T09:30:00Z">
            <w:rPr>
              <w:rFonts w:cs="Monlam Uni OuChan2" w:hint="cs"/>
              <w:cs/>
            </w:rPr>
          </w:rPrChange>
        </w:rPr>
        <w:t>གཟུགས་ལ་སོགས་པའི་མཚན་མ་མེད་པ་ནི་དམིགས་པའོ།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43" w:author="thoesam" w:date="2016-10-07T09:30:00Z">
            <w:rPr>
              <w:rFonts w:cs="Monlam Uni OuChan2" w:hint="cs"/>
              <w:cs/>
            </w:rPr>
          </w:rPrChange>
        </w:rPr>
        <w:t>།རྣམ་པ་ཡང་དེའི་མཚན་མ་ལ་མི་རྟེན་པ་དང་བཅས་པའི་མོས་པ་མ་ཡིན་པ་དང</w:t>
      </w:r>
      <w:r w:rsidRPr="00505AE8">
        <w:rPr>
          <w:rFonts w:ascii="Monlam Uni OuChan2" w:hAnsi="Monlam Uni OuChan2" w:cs="Monlam Uni OuChan2"/>
          <w:sz w:val="40"/>
          <w:szCs w:val="40"/>
          <w:cs/>
        </w:rPr>
        <w:t>༌། འདུ་ཤེས་མེད་པ་ཡིན་ནོ། །གང་དེ་ནས་ཚེ་དང་ལྡན་པ་ཞེས་བྱ་བ་ནས། རྣམ་པ་ཐམས་ཅད་མཁྱེན་པ་ཉིད་ཅེས་བྱ་བའི་བར་གྱིས་གསུ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44" w:author="thoesam" w:date="2016-10-07T09:30:00Z">
            <w:rPr>
              <w:rFonts w:cs="Monlam Uni OuChan2" w:hint="cs"/>
              <w:cs/>
            </w:rPr>
          </w:rPrChange>
        </w:rPr>
        <w:t>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46" w:author="thoesam" w:date="2016-10-07T09:30:00Z">
            <w:rPr>
              <w:rFonts w:cs="Monlam Uni OuChan2" w:hint="cs"/>
              <w:cs/>
            </w:rPr>
          </w:rPrChange>
        </w:rPr>
        <w:t>།དེ་ནི་བཟོད་པ་ཆེན་པོའི་དམིགས་པ་དང་རྣམ་པའོ།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48" w:author="thoesam" w:date="2016-10-07T09:30:00Z">
            <w:rPr>
              <w:rFonts w:cs="Monlam Uni OuChan2" w:hint="cs"/>
              <w:cs/>
            </w:rPr>
          </w:rPrChange>
        </w:rPr>
        <w:t>།ཆོས་ཀྱི་མཆོག་ལ་བཟོད་པའི་ཕྱིར་ན་བཟོད་པའོ།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50" w:author="thoesam" w:date="2016-10-07T09:30:00Z">
            <w:rPr>
              <w:rFonts w:cs="Monlam Uni OuChan2" w:hint="cs"/>
              <w:cs/>
            </w:rPr>
          </w:rPrChange>
        </w:rPr>
        <w:t>།ཆོས་ཀྱི་མཆོག་ཆུང་ངུ་ནི།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52" w:author="thoesam" w:date="2016-10-07T09:30:00Z">
            <w:rPr>
              <w:rFonts w:cs="Monlam Uni OuChan2" w:hint="cs"/>
              <w:cs/>
            </w:rPr>
          </w:rPrChange>
        </w:rPr>
        <w:t>ཏིང་འཛིན་ད</w:t>
      </w:r>
      <w:del w:id="365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3654" w:author="thoesam" w:date="2016-10-07T09:30:00Z">
              <w:rPr>
                <w:rFonts w:cs="Monlam Uni OuChan2" w:hint="cs"/>
                <w:cs/>
              </w:rPr>
            </w:rPrChange>
          </w:rPr>
          <w:delText>ེ</w:delText>
        </w:r>
      </w:del>
      <w:r w:rsidRPr="00494699">
        <w:rPr>
          <w:rFonts w:ascii="Monlam Uni OuChan2" w:hAnsi="Monlam Uni OuChan2" w:cs="Monlam Uni OuChan2" w:hint="cs"/>
          <w:sz w:val="40"/>
          <w:szCs w:val="40"/>
          <w:cs/>
          <w:rPrChange w:id="3655" w:author="thoesam" w:date="2016-10-07T09:30:00Z">
            <w:rPr>
              <w:rFonts w:cs="Monlam Uni OuChan2" w:hint="cs"/>
              <w:cs/>
            </w:rPr>
          </w:rPrChange>
        </w:rPr>
        <w:t>་ཡི་བྱེད་པ་ཉིད།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57" w:author="thoesam" w:date="2016-10-07T09:30:00Z">
            <w:rPr>
              <w:rFonts w:cs="Monlam Uni OuChan2" w:hint="cs"/>
              <w:cs/>
            </w:rPr>
          </w:rPrChange>
        </w:rPr>
        <w:t>།ཅེས་བྱ་བ་ལ།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59" w:author="thoesam" w:date="2016-10-07T09:30:00Z">
            <w:rPr>
              <w:rFonts w:cs="Monlam Uni OuChan2" w:hint="cs"/>
              <w:cs/>
            </w:rPr>
          </w:rPrChange>
        </w:rPr>
        <w:t>ཏིང་ངེ་འཛིན་ནི་དམིགས་པ་སྟེ།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61" w:author="thoesam" w:date="2016-10-07T09:30:00Z">
            <w:rPr>
              <w:rFonts w:cs="Monlam Uni OuChan2" w:hint="cs"/>
              <w:cs/>
            </w:rPr>
          </w:rPrChange>
        </w:rPr>
        <w:t>ཆོས་ཐམས་ཅད་ལེན་པ་མེད་པ་ཞེས་བྱ་བ་གསུངས་སོ།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63" w:author="thoesam" w:date="2016-10-07T09:30:00Z">
            <w:rPr>
              <w:rFonts w:cs="Monlam Uni OuChan2" w:hint="cs"/>
              <w:cs/>
            </w:rPr>
          </w:rPrChange>
        </w:rPr>
        <w:t>།གང་ལས་ཤེ་ན།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65" w:author="thoesam" w:date="2016-10-07T09:30:00Z">
            <w:rPr>
              <w:rFonts w:cs="Monlam Uni OuChan2" w:hint="cs"/>
              <w:cs/>
            </w:rPr>
          </w:rPrChange>
        </w:rPr>
        <w:t>གང་གི་ཕྱིར་ཆོས་ཐམས་ཅད་ནི་ལེན་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3666" w:author="thoesam" w:date="2016-10-07T09:30:00Z">
            <w:rPr>
              <w:rFonts w:cs="Monlam Uni OuChan2" w:hint="cs"/>
              <w:cs/>
            </w:rPr>
          </w:rPrChange>
        </w:rPr>
        <w:t>པ་མེད་པ་སྟེ།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68" w:author="thoesam" w:date="2016-10-07T09:30:00Z">
            <w:rPr>
              <w:rFonts w:cs="Monlam Uni OuChan2" w:hint="cs"/>
              <w:cs/>
            </w:rPr>
          </w:rPrChange>
        </w:rPr>
        <w:t>དེས་དངོས་པོ་མེད་པའི་ངོ་བོ་ཉིད་ཀྱི་ཕྱིར་རོ།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70" w:author="thoesam" w:date="2016-10-07T09:30:00Z">
            <w:rPr>
              <w:rFonts w:cs="Monlam Uni OuChan2" w:hint="cs"/>
              <w:cs/>
            </w:rPr>
          </w:rPrChange>
        </w:rPr>
        <w:t>།དེའི་བྱེད་པ་ནི་མྱུར་དུ་མངོན་པར་རྫོགས་པར་བྱང་ཆུབ་པ་སྟེ།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72" w:author="thoesam" w:date="2016-10-07T09:30:00Z">
            <w:rPr>
              <w:rFonts w:cs="Monlam Uni OuChan2" w:hint="cs"/>
              <w:cs/>
            </w:rPr>
          </w:rPrChange>
        </w:rPr>
        <w:t>དེ་ནི་རྣམ་པའོ།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74" w:author="thoesam" w:date="2016-10-07T09:30:00Z">
            <w:rPr>
              <w:rFonts w:cs="Monlam Uni OuChan2" w:hint="cs"/>
              <w:cs/>
            </w:rPr>
          </w:rPrChange>
        </w:rPr>
        <w:t>།གང་དེ་ཡང་ཚེ་དང་ལྡན་པ་ཞེས་བྱ་བ་ལ་སོགས་པ་ནས།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76" w:author="thoesam" w:date="2016-10-07T09:30:00Z">
            <w:rPr>
              <w:rFonts w:cs="Monlam Uni OuChan2" w:hint="cs"/>
              <w:cs/>
            </w:rPr>
          </w:rPrChange>
        </w:rPr>
        <w:t>ནམ་མཁའ་ལྟར་ཆགས་པ་མེད་པས་རྣམ་པར་གྲོལ་ཞིང་གོས་པ་མེད་པ་ཞེས་བྱ་བའི་ཏིང་ངེ་འཛིན་ཅེས་བྱའོ་ཞེས་བྱ་བའི་བར་གྱི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78" w:author="thoesam" w:date="2016-10-07T09:30:00Z">
            <w:rPr>
              <w:rFonts w:cs="Monlam Uni OuChan2" w:hint="cs"/>
              <w:cs/>
            </w:rPr>
          </w:rPrChange>
        </w:rPr>
        <w:t>འདི་ནི་ཆོས་ཀྱི་མཆོག་ཆུང་ངུའི་དམིགས་པ་དང་རྣམ་པའོ།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80" w:author="thoesam" w:date="2016-10-07T09:30:00Z">
            <w:rPr>
              <w:rFonts w:cs="Monlam Uni OuChan2" w:hint="cs"/>
              <w:cs/>
            </w:rPr>
          </w:rPrChange>
        </w:rPr>
        <w:t>།འབྲིང་གི་ནི།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82" w:author="thoesam" w:date="2016-10-07T09:30:00Z">
            <w:rPr>
              <w:rFonts w:cs="Monlam Uni OuChan2" w:hint="cs"/>
              <w:cs/>
            </w:rPr>
          </w:rPrChange>
        </w:rPr>
        <w:t>ལུང་སྟོན་པ་དང་རློམ་པ་ཟད།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84" w:author="thoesam" w:date="2016-10-07T09:30:00Z">
            <w:rPr>
              <w:rFonts w:cs="Monlam Uni OuChan2" w:hint="cs"/>
              <w:cs/>
            </w:rPr>
          </w:rPrChange>
        </w:rPr>
        <w:t>།ཅེས་བྱ་བ་ལ།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86" w:author="thoesam" w:date="2016-10-07T09:30:00Z">
            <w:rPr>
              <w:rFonts w:cs="Monlam Uni OuChan2" w:hint="cs"/>
              <w:cs/>
            </w:rPr>
          </w:rPrChange>
        </w:rPr>
        <w:t>དེ་ལྟར་སྤྱོད་པ་ན་དུས་གསུམ་དུ་གཤེགས་པའི་དེ་བཞིན་གཤེགས་པ་རྣམས་ཀྱིས་ལུང་བསྟན་པ་ནི་དམིགས་པའོ།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88" w:author="thoesam" w:date="2016-10-07T09:30:00Z">
            <w:rPr>
              <w:rFonts w:cs="Monlam Uni OuChan2" w:hint="cs"/>
              <w:cs/>
            </w:rPr>
          </w:rPrChange>
        </w:rPr>
        <w:t>།ཏིང་ངེ་འཛིན་དང་བདག་དང་སྙོམས་པར་ཞུགས་པ་ཞེས་བྱ་བ་མི་དམིགས་ཤིང་</w:t>
      </w:r>
      <w:r w:rsidRPr="00505AE8">
        <w:rPr>
          <w:rFonts w:ascii="Monlam Uni OuChan2" w:hAnsi="Monlam Uni OuChan2" w:cs="Monlam Uni OuChan2"/>
          <w:sz w:val="40"/>
          <w:szCs w:val="40"/>
          <w:cs/>
        </w:rPr>
        <w:t>རློམ་པ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89" w:author="thoesam" w:date="2016-10-07T09:30:00Z">
            <w:rPr>
              <w:rFonts w:cs="Monlam Uni OuChan2" w:hint="cs"/>
              <w:cs/>
            </w:rPr>
          </w:rPrChange>
        </w:rPr>
        <w:t>་ཟད་པ་ནི་རྣམ་པའོ།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91" w:author="thoesam" w:date="2016-10-07T09:30:00Z">
            <w:rPr>
              <w:rFonts w:cs="Monlam Uni OuChan2" w:hint="cs"/>
              <w:cs/>
            </w:rPr>
          </w:rPrChange>
        </w:rPr>
        <w:t>།གང་དེ་ནས་ཞེས་བྱ་བ་ལ་སོགས་པ་ནས།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93" w:author="thoesam" w:date="2016-10-07T09:30:00Z">
            <w:rPr>
              <w:rFonts w:cs="Monlam Uni OuChan2" w:hint="cs"/>
              <w:cs/>
            </w:rPr>
          </w:rPrChange>
        </w:rPr>
        <w:t>མི་དམིགས་སོ་ཞེས་བྱ་བའི་བར་གྱིས་གསུངས་ཏེ</w:t>
      </w:r>
      <w:r w:rsidRPr="00505AE8">
        <w:rPr>
          <w:rFonts w:ascii="Monlam Uni OuChan2" w:hAnsi="Monlam Uni OuChan2" w:cs="Monlam Uni OuChan2"/>
          <w:sz w:val="40"/>
          <w:szCs w:val="40"/>
          <w:cs/>
        </w:rPr>
        <w:t xml:space="preserve">། འདི་ནི་ཆོས་ཀྱི་མཆོག་འབྲིང་གི་དམིགས་པ་དང་རྣམ་པའོ། །ཆེན་པོའི་ནི།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94" w:author="thoesam" w:date="2016-10-07T09:30:00Z">
            <w:rPr>
              <w:rFonts w:cs="Monlam Uni OuChan2" w:hint="cs"/>
              <w:cs/>
            </w:rPr>
          </w:rPrChange>
        </w:rPr>
        <w:t>།གསུམ་པོ་ཕན་ཚུན་ངོ་བོ་གཅིག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96" w:author="thoesam" w:date="2016-10-07T09:30:00Z">
            <w:rPr>
              <w:rFonts w:cs="Monlam Uni OuChan2" w:hint="cs"/>
              <w:cs/>
            </w:rPr>
          </w:rPrChange>
        </w:rPr>
        <w:t>།ཏིང་འཛིན་རྣམ་པར་མི་རྟོག་པ།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698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6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00" w:author="thoesam" w:date="2016-10-07T09:30:00Z">
            <w:rPr>
              <w:rFonts w:cs="Monlam Uni OuChan2" w:hint="cs"/>
              <w:cs/>
            </w:rPr>
          </w:rPrChange>
        </w:rPr>
        <w:t>བྱང་ཆུབ་སེམས་དཔའ་དང་ཏིང་ངེ་འཛིན་དང་ཤེས་རབ་ཀྱི་ཕ་རོལ་ཏུ་ཕྱིན་པ་དག་གི་ཕན་ཚུན་རང་གི་ངོ་བོ་གཅིག་པ་ནི་དམི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02" w:author="thoesam" w:date="2016-10-07T09:30:00Z">
            <w:rPr>
              <w:rFonts w:cs="Monlam Uni OuChan2" w:hint="cs"/>
              <w:cs/>
            </w:rPr>
          </w:rPrChange>
        </w:rPr>
        <w:t>།དེ་ཡང་</w:t>
      </w:r>
      <w:r w:rsidRPr="00505AE8">
        <w:rPr>
          <w:rFonts w:ascii="Monlam Uni OuChan2" w:hAnsi="Monlam Uni OuChan2" w:cs="Monlam Uni OuChan2"/>
          <w:sz w:val="40"/>
          <w:szCs w:val="40"/>
          <w:cs/>
        </w:rPr>
        <w:t>ཏིང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03" w:author="thoesam" w:date="2016-10-07T09:30:00Z">
            <w:rPr>
              <w:rFonts w:cs="Monlam Uni OuChan2" w:hint="cs"/>
              <w:cs/>
            </w:rPr>
          </w:rPrChange>
        </w:rPr>
        <w:t>་ངེ་འཛིན་ལ་རྣམ་པར་མི་རྟོག་པ་ནི་རྣམ་པའོ།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05" w:author="thoesam" w:date="2016-10-07T09:30:00Z">
            <w:rPr>
              <w:rFonts w:cs="Monlam Uni OuChan2" w:hint="cs"/>
              <w:cs/>
            </w:rPr>
          </w:rPrChange>
        </w:rPr>
        <w:t>།གང་ཤཱ་རིའི་བུས་སྨྲས་པ་ཞེས་བྱ་བ་ལ་སོགས་པ་ནས།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07" w:author="thoesam" w:date="2016-10-07T09:30:00Z">
            <w:rPr>
              <w:rFonts w:cs="Monlam Uni OuChan2" w:hint="cs"/>
              <w:cs/>
            </w:rPr>
          </w:rPrChange>
        </w:rPr>
        <w:t>ཡང་དག་པར་མི་ཤེས་སོ་ཞེས་བྱ་བའི་བར་གྱིས་གསུངས་ཏེ།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09" w:author="thoesam" w:date="2016-10-07T09:30:00Z">
            <w:rPr>
              <w:rFonts w:cs="Monlam Uni OuChan2" w:hint="cs"/>
              <w:cs/>
            </w:rPr>
          </w:rPrChange>
        </w:rPr>
        <w:t>དེ་ནི་ཆོས་ཀྱི་མཆོག་ཆེན་པོའི་དམིགས་པ་དང་རྣམ་པའོ།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11" w:author="thoesam" w:date="2016-10-07T09:30:00Z">
            <w:rPr>
              <w:rFonts w:cs="Monlam Uni OuChan2" w:hint="cs"/>
              <w:cs/>
            </w:rPr>
          </w:rPrChange>
        </w:rPr>
        <w:t>།འཇིག་རྟེན་པ་ཐམས་ཅད་ཀྱི་ཆོས་ཀྱི་མཆོག་ཡིན་པས་ན་ཆོས་ཀྱི་མཆོག་གོ།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13" w:author="thoesam" w:date="2016-10-07T09:30:00Z">
            <w:rPr>
              <w:rFonts w:cs="Monlam Uni OuChan2" w:hint="cs"/>
              <w:cs/>
            </w:rPr>
          </w:rPrChange>
        </w:rPr>
        <w:t>།དེ་ལྟར་ངེས་འབྱེད་ཆ་མཐུན་ནི།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15" w:author="thoesam" w:date="2016-10-07T09:30:00Z">
            <w:rPr>
              <w:rFonts w:cs="Monlam Uni OuChan2" w:hint="cs"/>
              <w:cs/>
            </w:rPr>
          </w:rPrChange>
        </w:rPr>
        <w:t>།ཆུང་དང་འབྲིང་དང་ཆེན་པོས་ཡིན།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17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19" w:author="thoesam" w:date="2016-10-07T09:30:00Z">
            <w:rPr>
              <w:rFonts w:cs="Monlam Uni OuChan2" w:hint="cs"/>
              <w:cs/>
            </w:rPr>
          </w:rPrChange>
        </w:rPr>
        <w:t>རེ་རེ་ལ་ཡང་ཆུང་ངུ་དང་འབྲིང་དང</w:t>
      </w:r>
      <w:ins w:id="372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372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372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24" w:author="thoesam" w:date="2016-10-07T09:30:00Z">
            <w:rPr>
              <w:rFonts w:cs="Monlam Uni OuChan2" w:hint="cs"/>
              <w:cs/>
            </w:rPr>
          </w:rPrChange>
        </w:rPr>
        <w:t>ཆེན་པོའི་དབྱེ་བས་རྣམ་པ་བཅུ་གཉིས་ནི་ངེས་པར་འབྱེད་པའི་ཆ་དང་མཐུན་པའོ།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26" w:author="thoesam" w:date="2016-10-07T09:30:00Z">
            <w:rPr>
              <w:rFonts w:cs="Monlam Uni OuChan2" w:hint="cs"/>
              <w:cs/>
            </w:rPr>
          </w:rPrChange>
        </w:rPr>
        <w:t>།དེ་ལྟར་ཞེས་བརྗོད་པ་ནི་དེ་བཞིན་ཏེ།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28" w:author="thoesam" w:date="2016-10-07T09:30:00Z">
            <w:rPr>
              <w:rFonts w:cs="Monlam Uni OuChan2" w:hint="cs"/>
              <w:cs/>
            </w:rPr>
          </w:rPrChange>
        </w:rPr>
        <w:t>དམིགས་པ་དང་རྣམ་པའི་དབྱེ་བས་གོ་རིམས་བཞིན་དུ་ཤེས་པར་བྱའོ།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30" w:author="thoesam" w:date="2016-10-07T09:30:00Z">
            <w:rPr>
              <w:rFonts w:cs="Monlam Uni OuChan2" w:hint="cs"/>
              <w:cs/>
            </w:rPr>
          </w:rPrChange>
        </w:rPr>
        <w:t>།དྲོད་ལ་སོགས་པའི་རྣམ་པར་རྟོག་པ་དང་ཡང་དག་པར་འབྲེལ་པ་བརྗོད་པར་བྱ་སྟེ།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32" w:author="thoesam" w:date="2016-10-07T09:30:00Z">
            <w:rPr>
              <w:rFonts w:cs="Monlam Uni OuChan2" w:hint="cs"/>
              <w:cs/>
            </w:rPr>
          </w:rPrChange>
        </w:rPr>
        <w:t>དེའི་གནས་སྐབས་ནི་མདོ་ལས།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34" w:author="thoesam" w:date="2016-10-07T09:30:00Z">
            <w:rPr>
              <w:rFonts w:cs="Monlam Uni OuChan2" w:hint="cs"/>
              <w:cs/>
            </w:rPr>
          </w:rPrChange>
        </w:rPr>
        <w:t>དེ་ནས་བཅོམ་ལྡན་འདས་ཞེས་བྱ་བ་ནས།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36" w:author="thoesam" w:date="2016-10-07T09:30:00Z">
            <w:rPr>
              <w:rFonts w:cs="Monlam Uni OuChan2" w:hint="cs"/>
              <w:cs/>
            </w:rPr>
          </w:rPrChange>
        </w:rPr>
        <w:t>རྣམ་པར་དག་པ་ཞེས་བརྗོད་དོ་ཞེས་བྱ་བའི་བར་གྱིས་གསུངས་ཏེ།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38" w:author="thoesam" w:date="2016-10-07T09:30:00Z">
            <w:rPr>
              <w:rFonts w:cs="Monlam Uni OuChan2" w:hint="cs"/>
              <w:cs/>
            </w:rPr>
          </w:rPrChange>
        </w:rPr>
        <w:t>ཞི་དང་དེ་ཡི་གཉེན་པོ་ཡིས།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40" w:author="thoesam" w:date="2016-10-07T09:30:00Z">
            <w:rPr>
              <w:rFonts w:cs="Monlam Uni OuChan2" w:hint="cs"/>
              <w:cs/>
            </w:rPr>
          </w:rPrChange>
        </w:rPr>
        <w:t>།གཟུང་བར་རྟོག་པ་རྣམ་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3741" w:author="thoesam" w:date="2016-10-07T09:30:00Z">
            <w:rPr>
              <w:rFonts w:cs="Monlam Uni OuChan2" w:hint="cs"/>
              <w:cs/>
            </w:rPr>
          </w:rPrChange>
        </w:rPr>
        <w:t>པ་གཉིས།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43" w:author="thoesam" w:date="2016-10-07T09:30:00Z">
            <w:rPr>
              <w:rFonts w:cs="Monlam Uni OuChan2" w:hint="cs"/>
              <w:cs/>
            </w:rPr>
          </w:rPrChange>
        </w:rPr>
        <w:t>།རྨོངས་དང་ཕུང་སོགས་བྱེ་བྲག་གིས།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45" w:author="thoesam" w:date="2016-10-07T09:30:00Z">
            <w:rPr>
              <w:rFonts w:cs="Monlam Uni OuChan2" w:hint="cs"/>
              <w:cs/>
            </w:rPr>
          </w:rPrChange>
        </w:rPr>
        <w:t>།དེ་ནི་སོ་སོར་རྣམ་པ་དགུ།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47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49" w:author="thoesam" w:date="2016-10-07T09:30:00Z">
            <w:rPr>
              <w:rFonts w:cs="Monlam Uni OuChan2" w:hint="cs"/>
              <w:cs/>
            </w:rPr>
          </w:rPrChange>
        </w:rPr>
        <w:t>གཟུང་བའི་རྟོག་པ་ཞེས་བྱ་བ་ནི་གཟུང་བའི་རྣམ་པར་རྟོག་པའོ།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51" w:author="thoesam" w:date="2016-10-07T09:30:00Z">
            <w:rPr>
              <w:rFonts w:cs="Monlam Uni OuChan2" w:hint="cs"/>
              <w:cs/>
            </w:rPr>
          </w:rPrChange>
        </w:rPr>
        <w:t>།དེ་ནི་རྣམ་པ་གཉིས་ཏེ།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53" w:author="thoesam" w:date="2016-10-07T09:30:00Z">
            <w:rPr>
              <w:rFonts w:cs="Monlam Uni OuChan2" w:hint="cs"/>
              <w:cs/>
            </w:rPr>
          </w:rPrChange>
        </w:rPr>
        <w:t>དང་པོ་བཞི་ནི་འཇིག་རྟེན་ལ་གྲགས་པའོ།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55" w:author="thoesam" w:date="2016-10-07T09:30:00Z">
            <w:rPr>
              <w:rFonts w:cs="Monlam Uni OuChan2" w:hint="cs"/>
              <w:cs/>
            </w:rPr>
          </w:rPrChange>
        </w:rPr>
        <w:t>།ཅིག་ཤོས་ནི་དེའི་གཉེན་པོ་སྟེ།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57" w:author="thoesam" w:date="2016-10-07T09:30:00Z">
            <w:rPr>
              <w:rFonts w:cs="Monlam Uni OuChan2" w:hint="cs"/>
              <w:cs/>
            </w:rPr>
          </w:rPrChange>
        </w:rPr>
        <w:t>ཉན་ཐོས་ལ་སོགས་པ་ལ་རབ་ཏུ་གྲགས་པའོ།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59" w:author="thoesam" w:date="2016-10-07T09:30:00Z">
            <w:rPr>
              <w:rFonts w:cs="Monlam Uni OuChan2" w:hint="cs"/>
              <w:cs/>
            </w:rPr>
          </w:rPrChange>
        </w:rPr>
        <w:t>།དེ་དག་རེ་རེ་ལ་ཡང་རྣམ་པ་དགུ་དགུ་སྟེ།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61" w:author="thoesam" w:date="2016-10-07T09:30:00Z">
            <w:rPr>
              <w:rFonts w:cs="Monlam Uni OuChan2" w:hint="cs"/>
              <w:cs/>
            </w:rPr>
          </w:rPrChange>
        </w:rPr>
        <w:t>མ་རིག་པ་དང་ཕུང་པོ་ལ་སོགས་པའི་དབྱེ་བ་དང</w:t>
      </w:r>
      <w:ins w:id="376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376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376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66" w:author="thoesam" w:date="2016-10-07T09:30:00Z">
            <w:rPr>
              <w:rFonts w:cs="Monlam Uni OuChan2" w:hint="cs"/>
              <w:cs/>
            </w:rPr>
          </w:rPrChange>
        </w:rPr>
        <w:t>ཕུང་པོ་དང་སྐྱེ་བའི་སྒོ་ལ་སོགས་པའི་དབྱེ་བས་ཏེ།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68" w:author="thoesam" w:date="2016-10-07T09:30:00Z">
            <w:rPr>
              <w:rFonts w:cs="Monlam Uni OuChan2" w:hint="cs"/>
              <w:cs/>
            </w:rPr>
          </w:rPrChange>
        </w:rPr>
        <w:t>གོ་རིམས་བཞིན་དུ་དང་པོ་ནི་དྲོ་བ་དག་ལ།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70" w:author="thoesam" w:date="2016-10-07T09:30:00Z">
            <w:rPr>
              <w:rFonts w:cs="Monlam Uni OuChan2" w:hint="cs"/>
              <w:cs/>
            </w:rPr>
          </w:rPrChange>
        </w:rPr>
        <w:t>གཉིས་པ་ནི་རྩེ་མོ་དག་ལའོ།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72" w:author="thoesam" w:date="2016-10-07T09:30:00Z">
            <w:rPr>
              <w:rFonts w:cs="Monlam Uni OuChan2" w:hint="cs"/>
              <w:cs/>
            </w:rPr>
          </w:rPrChange>
        </w:rPr>
        <w:t>།དེ་ལ་མེད་པའི་དོན་ནི་མ་རིག་པའི་ཡུལ་ཡིན་</w:t>
      </w:r>
      <w:r w:rsidRPr="00505AE8">
        <w:rPr>
          <w:rFonts w:ascii="Monlam Uni OuChan2" w:hAnsi="Monlam Uni OuChan2" w:cs="Monlam Uni OuChan2"/>
          <w:sz w:val="40"/>
          <w:szCs w:val="40"/>
          <w:cs/>
        </w:rPr>
        <w:t>པའི་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73" w:author="thoesam" w:date="2016-10-07T09:30:00Z">
            <w:rPr>
              <w:rFonts w:cs="Monlam Uni OuChan2" w:hint="cs"/>
              <w:cs/>
            </w:rPr>
          </w:rPrChange>
        </w:rPr>
        <w:t>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75" w:author="thoesam" w:date="2016-10-07T09:30:00Z">
            <w:rPr>
              <w:rFonts w:cs="Monlam Uni OuChan2" w:hint="cs"/>
              <w:cs/>
            </w:rPr>
          </w:rPrChange>
        </w:rPr>
        <w:t>།དེ་འཛིན་པའི་རྣམ་པར་རྟོག་པ་ནི་མ་རིག་པའི་རྣམ་པར་རྟོག་པ་སྟེ།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77" w:author="thoesam" w:date="2016-10-07T09:30:00Z">
            <w:rPr>
              <w:rFonts w:cs="Monlam Uni OuChan2" w:hint="cs"/>
              <w:cs/>
            </w:rPr>
          </w:rPrChange>
        </w:rPr>
        <w:t>གང་ཤཱ་རིའི་བུས་གསོལ་པ་ཞེས་བྱ་བ་ནས།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79" w:author="thoesam" w:date="2016-10-07T09:30:00Z">
            <w:rPr>
              <w:rFonts w:cs="Monlam Uni OuChan2" w:hint="cs"/>
              <w:cs/>
            </w:rPr>
          </w:rPrChange>
        </w:rPr>
        <w:t>དེའི་ཕྱིར་མེད་ཅེས་བྱའོ་ཞེས་བྱ་བའི་བར་གྱིས་གསུངས་སོ།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81" w:author="thoesam" w:date="2016-10-07T09:30:00Z">
            <w:rPr>
              <w:rFonts w:cs="Monlam Uni OuChan2" w:hint="cs"/>
              <w:cs/>
            </w:rPr>
          </w:rPrChange>
        </w:rPr>
        <w:t>།ཕུང་པོའི་རྣམ་པར་རྟོག་པ་ནི་གང་ཤཱ་རིའི་བུས་གསོལ་</w:t>
      </w:r>
      <w:r w:rsidRPr="00505AE8">
        <w:rPr>
          <w:rFonts w:ascii="Monlam Uni OuChan2" w:hAnsi="Monlam Uni OuChan2" w:cs="Monlam Uni OuChan2"/>
          <w:sz w:val="40"/>
          <w:szCs w:val="40"/>
          <w:cs/>
        </w:rPr>
        <w:t>བ་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82" w:author="thoesam" w:date="2016-10-07T09:30:00Z">
            <w:rPr>
              <w:rFonts w:cs="Monlam Uni OuChan2" w:hint="cs"/>
              <w:cs/>
            </w:rPr>
          </w:rPrChange>
        </w:rPr>
        <w:t>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84" w:author="thoesam" w:date="2016-10-07T09:30:00Z">
            <w:rPr>
              <w:rFonts w:cs="Monlam Uni OuChan2" w:hint="cs"/>
              <w:cs/>
            </w:rPr>
          </w:rPrChange>
        </w:rPr>
        <w:t>དངོས་པོ་མེད་པའི་ངོ་བོ་ཉིད་སྟོང་པ་ཉིད་ཉེ་བར་བླང་བར་བྱའོ་ཞེས་བྱ་བའི་བར་གྱིས་གསུངས་སོ།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86" w:author="thoesam" w:date="2016-10-07T09:30:00Z">
            <w:rPr>
              <w:rFonts w:cs="Monlam Uni OuChan2" w:hint="cs"/>
              <w:cs/>
            </w:rPr>
          </w:rPrChange>
        </w:rPr>
        <w:t>།མིང་དང་གཟུགས་ལ་མངོན་པར་ཞེན་པའི་རྣམ་པར་རྟོག་པ་ནི་གང་དེ་ལ་བྱིས་པ་ཞེས་བྱ་བ་ནས།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88" w:author="thoesam" w:date="2016-10-07T09:30:00Z">
            <w:rPr>
              <w:rFonts w:cs="Monlam Uni OuChan2" w:hint="cs"/>
              <w:cs/>
            </w:rPr>
          </w:rPrChange>
        </w:rPr>
        <w:t>མངོན་པར་ཞེན་པ་ཞེས་བྱ་བའི་བར་གྱིས་གསུངས་སོ།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90" w:author="thoesam" w:date="2016-10-07T09:30:00Z">
            <w:rPr>
              <w:rFonts w:cs="Monlam Uni OuChan2" w:hint="cs"/>
              <w:cs/>
            </w:rPr>
          </w:rPrChange>
        </w:rPr>
        <w:t>།མཐའ་གཉིས་ལ་མངོན་པར་ཞེན་པའི་རྣམ་པར་རྟོག་པ་ནི་གང་དེ་དག་ཆོས་རྣམས་ལ་མངོན་པར་ཞེན་པ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92" w:author="thoesam" w:date="2016-10-07T09:30:00Z">
            <w:rPr>
              <w:rFonts w:cs="Monlam Uni OuChan2" w:hint="cs"/>
              <w:cs/>
            </w:rPr>
          </w:rPrChange>
        </w:rPr>
        <w:t>གྲངས་སུ་འགྲོའོ་ཞེས་བྱ་བའི་བར་གྱིས་གསུངས་སོ།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94" w:author="thoesam" w:date="2016-10-07T09:30:00Z">
            <w:rPr>
              <w:rFonts w:cs="Monlam Uni OuChan2" w:hint="cs"/>
              <w:cs/>
            </w:rPr>
          </w:rPrChange>
        </w:rPr>
        <w:t>།ཀུན་ནས་ཉོན་མོངས་པ་དང</w:t>
      </w:r>
      <w:r w:rsidRPr="00505AE8">
        <w:rPr>
          <w:rFonts w:ascii="Monlam Uni OuChan2" w:hAnsi="Monlam Uni OuChan2" w:cs="Monlam Uni OuChan2"/>
          <w:sz w:val="40"/>
          <w:szCs w:val="40"/>
          <w:cs/>
        </w:rPr>
        <w:t>༌། རྣམ་པར་བྱང་བར་མི་ཤེས་པའི་རྣམ་པར་རྟོག་པ་ནི་གང་དེ་དག་མ་རིག་པ་དང༌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9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97" w:author="thoesam" w:date="2016-10-07T09:30:00Z">
            <w:rPr>
              <w:rFonts w:cs="Monlam Uni OuChan2" w:hint="cs"/>
              <w:cs/>
            </w:rPr>
          </w:rPrChange>
        </w:rPr>
        <w:t>སྲེད་པའི་རྐྱེན་ཞེས་བྱ་བ་ལ་སོགས་པ་ནས།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7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799" w:author="thoesam" w:date="2016-10-07T09:30:00Z">
            <w:rPr>
              <w:rFonts w:cs="Monlam Uni OuChan2" w:hint="cs"/>
              <w:cs/>
            </w:rPr>
          </w:rPrChange>
        </w:rPr>
        <w:t>ཆོས་རྣམས་ལས་ངེས་པར་མི་འབྱུང་ངོ་ཞེས་བྱ་བའི་བར་གྱིས་གསུངས་སོ།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01" w:author="thoesam" w:date="2016-10-07T09:30:00Z">
            <w:rPr>
              <w:rFonts w:cs="Monlam Uni OuChan2" w:hint="cs"/>
              <w:cs/>
            </w:rPr>
          </w:rPrChange>
        </w:rPr>
        <w:t>།འཕགས་པའི་ལམ་ལ་མི་གནས་པའི་རྣམ་པར་རྟོག་པ་ནི་གང་དེ་དག་ཡིད་མི་ཆེས་ཞེས་བྱ་བ་ལ་སོགས་པ་ནས།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03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རྣམ་པ་ཐམས་ཅད་མཁྱེན་པ་ཉིད་ལ་ཞེས་བྱ་བའི་བར་</w:t>
      </w:r>
      <w:r w:rsidRPr="00505AE8">
        <w:rPr>
          <w:rFonts w:ascii="Monlam Uni OuChan2" w:hAnsi="Monlam Uni OuChan2" w:cs="Monlam Uni OuChan2"/>
          <w:sz w:val="40"/>
          <w:szCs w:val="40"/>
          <w:cs/>
        </w:rPr>
        <w:t>གྱིས་གསུངས་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04" w:author="thoesam" w:date="2016-10-07T09:30:00Z">
            <w:rPr>
              <w:rFonts w:cs="Monlam Uni OuChan2" w:hint="cs"/>
              <w:cs/>
            </w:rPr>
          </w:rPrChange>
        </w:rPr>
        <w:t>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06" w:author="thoesam" w:date="2016-10-07T09:30:00Z">
            <w:rPr>
              <w:rFonts w:cs="Monlam Uni OuChan2" w:hint="cs"/>
              <w:cs/>
            </w:rPr>
          </w:rPrChange>
        </w:rPr>
        <w:t>།དམིགས་པའི་རྣམ་པར་རྟོག་པ་ནི་ཡང་ཤཱ་རིའི་བུས་གསོལ་པ།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08" w:author="thoesam" w:date="2016-10-07T09:30:00Z">
            <w:rPr>
              <w:rFonts w:cs="Monlam Uni OuChan2" w:hint="cs"/>
              <w:cs/>
            </w:rPr>
          </w:rPrChange>
        </w:rPr>
        <w:t>ཇི་ལྟར་ཡང་ཞེས་བྱ་བ་ལ་སོགས་པ་ནས།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10" w:author="thoesam" w:date="2016-10-07T09:30:00Z">
            <w:rPr>
              <w:rFonts w:cs="Monlam Uni OuChan2" w:hint="cs"/>
              <w:cs/>
            </w:rPr>
          </w:rPrChange>
        </w:rPr>
        <w:t>མི་དམིགས་པའི་ཚུལ་གྱིས་ཞེས་བྱ་བའི་བར་གྱིས་གསུངས་སོ།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12" w:author="thoesam" w:date="2016-10-07T09:30:00Z">
            <w:rPr>
              <w:rFonts w:cs="Monlam Uni OuChan2" w:hint="cs"/>
              <w:cs/>
            </w:rPr>
          </w:rPrChange>
        </w:rPr>
        <w:t>།བདག་ལ་སོགས་པའི་རྣམ་པར་རྟོག་པ་ནི་གང་ཤཱ་རིའི་བུས་གསོལ་པ་གང་གིས་ཞེས་བྱ་བ་ལ་སོགས་པ་ནས།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14" w:author="thoesam" w:date="2016-10-07T09:30:00Z">
            <w:rPr>
              <w:rFonts w:cs="Monlam Uni OuChan2" w:hint="cs"/>
              <w:cs/>
            </w:rPr>
          </w:rPrChange>
        </w:rPr>
        <w:t>ཤིན་ཏུ་རྣམ་པར་དག་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3815" w:author="thoesam" w:date="2016-10-07T09:30:00Z">
            <w:rPr>
              <w:rFonts w:cs="Monlam Uni OuChan2" w:hint="cs"/>
              <w:cs/>
            </w:rPr>
          </w:rPrChange>
        </w:rPr>
        <w:t>པ་ཉེ་བར་བླང་བར་བྱའོ་ཞེས་བྱ་བའི་བར་གྱིས་གསུངས་སོ།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17" w:author="thoesam" w:date="2016-10-07T09:30:00Z">
            <w:rPr>
              <w:rFonts w:cs="Monlam Uni OuChan2" w:hint="cs"/>
              <w:cs/>
            </w:rPr>
          </w:rPrChange>
        </w:rPr>
        <w:t>།སྐྱེ་བ་ལ་སོགས་པའི་རྣམ་པར་རྟོག་པའི་གཉེན་པོར་ནི་གང་སྐྱེ་བ་མེད་པ་ཞེས་བྱ་བ་ལ་སོགས་པ་ནས།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19" w:author="thoesam" w:date="2016-10-07T09:30:00Z">
            <w:rPr>
              <w:rFonts w:cs="Monlam Uni OuChan2" w:hint="cs"/>
              <w:cs/>
            </w:rPr>
          </w:rPrChange>
        </w:rPr>
        <w:t>རྣམ་པར་དག་པ་ཞེས་བྱ་བའི་བར་གྱིས་གསུངས་སོ།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21" w:author="thoesam" w:date="2016-10-07T09:30:00Z">
            <w:rPr>
              <w:rFonts w:cs="Monlam Uni OuChan2" w:hint="cs"/>
              <w:cs/>
            </w:rPr>
          </w:rPrChange>
        </w:rPr>
        <w:t>།དེ་ནི་གཟུང་བའི་རྣམ་པར་རྟོག་པ་དང་པོ་རྣམ་པ་དགུའོ།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23" w:author="thoesam" w:date="2016-10-07T09:30:00Z">
            <w:rPr>
              <w:rFonts w:cs="Monlam Uni OuChan2" w:hint="cs"/>
              <w:cs/>
            </w:rPr>
          </w:rPrChange>
        </w:rPr>
        <w:t>།ཕུང་པོའི་དོན་</w:t>
      </w:r>
      <w:r w:rsidRPr="00505AE8">
        <w:rPr>
          <w:rFonts w:ascii="Monlam Uni OuChan2" w:hAnsi="Monlam Uni OuChan2" w:cs="Monlam Uni OuChan2"/>
          <w:sz w:val="40"/>
          <w:szCs w:val="40"/>
          <w:cs/>
        </w:rPr>
        <w:t>གྱི་རྣ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24" w:author="thoesam" w:date="2016-10-07T09:30:00Z">
            <w:rPr>
              <w:rFonts w:cs="Monlam Uni OuChan2" w:hint="cs"/>
              <w:cs/>
            </w:rPr>
          </w:rPrChange>
        </w:rPr>
        <w:t>མ་པར་རྟོག་པ་ནི་གང་ཐབས་ལ་མི་མཁས་པས་གཟུགས་ལ་སོགས་པ་ཞེས་བྱ་བ་གསུངས་སོ།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26" w:author="thoesam" w:date="2016-10-07T09:30:00Z">
            <w:rPr>
              <w:rFonts w:cs="Monlam Uni OuChan2" w:hint="cs"/>
              <w:cs/>
            </w:rPr>
          </w:rPrChange>
        </w:rPr>
        <w:t>།སྐྱེ་བའི་སྒོའི་དོན་གྱི་རྣམ་པར་རྟོག་པ་ནི་གང་མིག་ལ་རྟོག་ཅིང་ཞེས་བྱ་བ་ལ་སོགས་པས་གསུངས་སོ།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28" w:author="thoesam" w:date="2016-10-07T09:30:00Z">
            <w:rPr>
              <w:rFonts w:cs="Monlam Uni OuChan2" w:hint="cs"/>
              <w:cs/>
            </w:rPr>
          </w:rPrChange>
        </w:rPr>
        <w:t>།རིགས་ཀྱི་དོན་གྱི་རྣམ་པར་རྟོག་པ་ནི་གང་མིག་དང་གཟུགས་དང</w:t>
      </w:r>
      <w:ins w:id="382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383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383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33" w:author="thoesam" w:date="2016-10-07T09:30:00Z">
            <w:rPr>
              <w:rFonts w:cs="Monlam Uni OuChan2" w:hint="cs"/>
              <w:cs/>
            </w:rPr>
          </w:rPrChange>
        </w:rPr>
        <w:t>མིག་གི་རྣམ་པར་ཤེས་པའི་ཁམས་ཞེས་བྱ་བ་ལ་སོགས་པས་གསུངས་སོ།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35" w:author="thoesam" w:date="2016-10-07T09:30:00Z">
            <w:rPr>
              <w:rFonts w:cs="Monlam Uni OuChan2" w:hint="cs"/>
              <w:cs/>
            </w:rPr>
          </w:rPrChange>
        </w:rPr>
        <w:t>།རྟེན་ཅིང་འབྲེལ་པར་འབྱུང་བའི་དོན་གྱི་རྣམ་པར་རྟོག་པ་ནི་གང་མ་རིག་པ་ཞེས་བྱ་བ་ལ་སོགས་པས་གསུངས་སོ།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37" w:author="thoesam" w:date="2016-10-07T09:30:00Z">
            <w:rPr>
              <w:rFonts w:cs="Monlam Uni OuChan2" w:hint="cs"/>
              <w:cs/>
            </w:rPr>
          </w:rPrChange>
        </w:rPr>
        <w:t>།སྟོང་པ་ཉིད་ཀྱི་དོན་གྱི་རྣམ་པར་རྟོག་པ་ནི་གང་དེ་ནང་སྟོང་པ་ཉིད་ཅེས་བྱ་བ་ལ་སོགས་པས་གསུངས་སོ།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39" w:author="thoesam" w:date="2016-10-07T09:30:00Z">
            <w:rPr>
              <w:rFonts w:cs="Monlam Uni OuChan2" w:hint="cs"/>
              <w:cs/>
            </w:rPr>
          </w:rPrChange>
        </w:rPr>
        <w:t>།ཕ་རོལ་ཏུ་ཕྱིན་པའི་དོན་གྱི་རྣམ་པར་རྟོག་པ་ནི་གང་ཕ་རོལ་ཏུ་ཕྱིན་པ་དྲུག་ཅ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41" w:author="thoesam" w:date="2016-10-07T09:30:00Z">
            <w:rPr>
              <w:rFonts w:cs="Monlam Uni OuChan2" w:hint="cs"/>
              <w:cs/>
            </w:rPr>
          </w:rPrChange>
        </w:rPr>
        <w:t>།མཐོང་བའི་ལམ་གྱི་རྣམ་པར་རྟོག་པ་ནི་གང་བྱང་ཆུབ་ཀྱི་ཕྱོགས་ཀྱི་ཆོས་སུམ་ཅུ་རྩ་བདུན་ཞ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43" w:author="thoesam" w:date="2016-10-07T09:30:00Z">
            <w:rPr>
              <w:rFonts w:cs="Monlam Uni OuChan2" w:hint="cs"/>
              <w:cs/>
            </w:rPr>
          </w:rPrChange>
        </w:rPr>
        <w:t>།བསྒོམ་པའི་ལམ་གྱི་རྣམ་པར་རྟོག་པ་ནི་གང་བསམ་གཏན་དང</w:t>
      </w:r>
      <w:r w:rsidRPr="00505AE8">
        <w:rPr>
          <w:rFonts w:ascii="Monlam Uni OuChan2" w:hAnsi="Monlam Uni OuChan2" w:cs="Monlam Uni OuChan2"/>
          <w:sz w:val="40"/>
          <w:szCs w:val="40"/>
          <w:cs/>
        </w:rPr>
        <w:t>༌། མངོན་པར་ཤེས་པ་དང༌། ཚད་མེད་པ་ལ་སོགས་པས་གསུངས་སོ། །མི་སློབ་པའི་ལམ་གྱི་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44" w:author="thoesam" w:date="2016-10-07T09:30:00Z">
            <w:rPr>
              <w:rFonts w:cs="Monlam Uni OuChan2" w:hint="cs"/>
              <w:cs/>
            </w:rPr>
          </w:rPrChange>
        </w:rPr>
        <w:t>རྣམ་པར་རྟོག་པ་ནི་གང་དེ་བཞིན་གཤེགས་པའི་སྟོབས་བཅུ་ཞེས་བྱ་བ་ལ་སོགས་པས་གསུངས་སོ།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46" w:author="thoesam" w:date="2016-10-07T09:30:00Z">
            <w:rPr>
              <w:rFonts w:cs="Monlam Uni OuChan2" w:hint="cs"/>
              <w:cs/>
            </w:rPr>
          </w:rPrChange>
        </w:rPr>
        <w:t>།དེ་ནི་གཟུང་བའི་རྣམ་པར་རྟོག་པ་རྣམ་པ་དགུའོ།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48" w:author="thoesam" w:date="2016-10-07T09:30:00Z">
            <w:rPr>
              <w:rFonts w:cs="Monlam Uni OuChan2" w:hint="cs"/>
              <w:cs/>
            </w:rPr>
          </w:rPrChange>
        </w:rPr>
        <w:t>།བདག་སོགས་རང་དབང་ངོ་བོ་དང</w:t>
      </w:r>
      <w:ins w:id="384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385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385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53" w:author="thoesam" w:date="2016-10-07T09:30:00Z">
            <w:rPr>
              <w:rFonts w:cs="Monlam Uni OuChan2" w:hint="cs"/>
              <w:cs/>
            </w:rPr>
          </w:rPrChange>
        </w:rPr>
        <w:t>།དེ་བཞིན་ཕུང་སོགས་རྟེན་སྒོ་ནས།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55" w:author="thoesam" w:date="2016-10-07T09:30:00Z">
            <w:rPr>
              <w:rFonts w:cs="Monlam Uni OuChan2" w:hint="cs"/>
              <w:cs/>
            </w:rPr>
          </w:rPrChange>
        </w:rPr>
        <w:t>།རྫས་དང་བཏགས་པའི་རྟེན་ཅན་གྱི།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57" w:author="thoesam" w:date="2016-10-07T09:30:00Z">
            <w:rPr>
              <w:rFonts w:cs="Monlam Uni OuChan2" w:hint="cs"/>
              <w:cs/>
            </w:rPr>
          </w:rPrChange>
        </w:rPr>
        <w:t>།འཛིན་པའང་རྣམ་པ་གཉིས་སུ་འདོད།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59" w:author="thoesam" w:date="2016-10-07T09:30:00Z">
            <w:rPr>
              <w:rFonts w:cs="Monlam Uni OuChan2" w:hint="cs"/>
              <w:cs/>
            </w:rPr>
          </w:rPrChange>
        </w:rPr>
        <w:t>།འཛིན་པ་ཞེས་བྱ་བ་ནི་འཛིན་པའི་རྣམ་པར་རྟོག་པའོ།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61" w:author="thoesam" w:date="2016-10-07T09:30:00Z">
            <w:rPr>
              <w:rFonts w:cs="Monlam Uni OuChan2" w:hint="cs"/>
              <w:cs/>
            </w:rPr>
          </w:rPrChange>
        </w:rPr>
        <w:t>།དེ་ཡང་རྣམ་པ་གཉིས་སུ་འདོད་དོ།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63" w:author="thoesam" w:date="2016-10-07T09:30:00Z">
            <w:rPr>
              <w:rFonts w:cs="Monlam Uni OuChan2" w:hint="cs"/>
              <w:cs/>
            </w:rPr>
          </w:rPrChange>
        </w:rPr>
        <w:t>།ཇི་ལྟར་ཞེ་ན།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65" w:author="thoesam" w:date="2016-10-07T09:30:00Z">
            <w:rPr>
              <w:rFonts w:cs="Monlam Uni OuChan2" w:hint="cs"/>
              <w:cs/>
            </w:rPr>
          </w:rPrChange>
        </w:rPr>
        <w:t>གང་གི་ཕྱིར་བདག་རང་དབང་ལ་སོགས་པའི་ངོ་བོས་རྫས་ལ་བརྟེན་པ་དང</w:t>
      </w:r>
      <w:ins w:id="386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386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386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70" w:author="thoesam" w:date="2016-10-07T09:30:00Z">
            <w:rPr>
              <w:rFonts w:cs="Monlam Uni OuChan2" w:hint="cs"/>
              <w:cs/>
            </w:rPr>
          </w:rPrChange>
        </w:rPr>
        <w:t>ཕུང་པོ་ལ་སོགས་པ་ལ་བརྟེན་པས་བཏགས་པ་ལ་བརྟེན་པ་སྟེ།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72" w:author="thoesam" w:date="2016-10-07T09:30:00Z">
            <w:rPr>
              <w:rFonts w:cs="Monlam Uni OuChan2" w:hint="cs"/>
              <w:cs/>
            </w:rPr>
          </w:rPrChange>
        </w:rPr>
        <w:t>དེ་དག་ནི་གོ་རིམས་བཞིན་དུ་བཟོད་པ་དང་ཆོས་ཀྱི་མཆོག་ལ་སྦྱར་རོ།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74" w:author="thoesam" w:date="2016-10-07T09:30:00Z">
            <w:rPr>
              <w:rFonts w:cs="Monlam Uni OuChan2" w:hint="cs"/>
              <w:cs/>
            </w:rPr>
          </w:rPrChange>
        </w:rPr>
        <w:t>།དེ་བཞིན་དུ་ཞེས་བྱ་བ་ནི་ཇི་ལྟར་གཟུང་བའི་རྣམ་པར་རྟོག་པ་སོ་སོར་རྣམ་པ་དགུ་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3875" w:author="thoesam" w:date="2016-10-07T09:30:00Z">
            <w:rPr>
              <w:rFonts w:cs="Monlam Uni OuChan2" w:hint="cs"/>
              <w:cs/>
            </w:rPr>
          </w:rPrChange>
        </w:rPr>
        <w:t>ཡིན་པ་དེ་བཞིན་དུ་འཛིན་པའི་རྣམ་པར་རྟོག་པ་ཡང་དེ་བཞིན་ནོ་ཞེས་བྱ་བའི་དོན་ཏོ།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77" w:author="thoesam" w:date="2016-10-07T09:30:00Z">
            <w:rPr>
              <w:rFonts w:cs="Monlam Uni OuChan2" w:hint="cs"/>
              <w:cs/>
            </w:rPr>
          </w:rPrChange>
        </w:rPr>
        <w:t>།དེ་ལ་བདག་རང་དབང་ཅན་གྱི་རྣམ་པར་རྟོག་པའི་གཉེན་པོར་ནི།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79" w:author="thoesam" w:date="2016-10-07T09:30:00Z">
            <w:rPr>
              <w:rFonts w:cs="Monlam Uni OuChan2" w:hint="cs"/>
              <w:cs/>
            </w:rPr>
          </w:rPrChange>
        </w:rPr>
        <w:t>གང་ཤཱ་རིའི་བུ་བདག་ཉེ་བར་མི་དམིགས་ཞེས་བྱ་བ་ལ་སོགས་པས་གསུངས་སོ།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81" w:author="thoesam" w:date="2016-10-07T09:30:00Z">
            <w:rPr>
              <w:rFonts w:cs="Monlam Uni OuChan2" w:hint="cs"/>
              <w:cs/>
            </w:rPr>
          </w:rPrChange>
        </w:rPr>
        <w:t>།བདག་གཅིག་པུར་རྣམ་པར་རྟོག་པའི་གཉེན་པོར་ནི།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83" w:author="thoesam" w:date="2016-10-07T09:30:00Z">
            <w:rPr>
              <w:rFonts w:cs="Monlam Uni OuChan2" w:hint="cs"/>
              <w:cs/>
            </w:rPr>
          </w:rPrChange>
        </w:rPr>
        <w:t>གང་ཤཱ་རིའི་བུ་གཟུགས་ཞེས་བྱ་བ་ལ་སོགས་པས་གསུངས་སོ།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85" w:author="thoesam" w:date="2016-10-07T09:30:00Z">
            <w:rPr>
              <w:rFonts w:cs="Monlam Uni OuChan2" w:hint="cs"/>
              <w:cs/>
            </w:rPr>
          </w:rPrChange>
        </w:rPr>
        <w:t>།དེ་ནས་བདག་རྒྱུར་རྣམ་པར་རྟོག་པའི་གཉེན་པོར་ནི།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87" w:author="thoesam" w:date="2016-10-07T09:30:00Z">
            <w:rPr>
              <w:rFonts w:cs="Monlam Uni OuChan2" w:hint="cs"/>
              <w:cs/>
            </w:rPr>
          </w:rPrChange>
        </w:rPr>
        <w:t>གང་ཤཱ་རིའི་བུ་མིག་ཅེས་བྱ་བ་ལ་སོགས་པས་གསུངས་སོ།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89" w:author="thoesam" w:date="2016-10-07T09:30:00Z">
            <w:rPr>
              <w:rFonts w:cs="Monlam Uni OuChan2" w:hint="cs"/>
              <w:cs/>
            </w:rPr>
          </w:rPrChange>
        </w:rPr>
        <w:t>།དེ་ནས་བདག་ལྟ་བ་པོ་ལ་སོགས་པ་རྣམ་པར་རྟོག་པའི་གཉེན་པོར་ནི།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91" w:author="thoesam" w:date="2016-10-07T09:30:00Z">
            <w:rPr>
              <w:rFonts w:cs="Monlam Uni OuChan2" w:hint="cs"/>
              <w:cs/>
            </w:rPr>
          </w:rPrChange>
        </w:rPr>
        <w:t>གང་ཤཱ་རིའི་བུ་མིག་དང་གཟུགས་དང</w:t>
      </w:r>
      <w:ins w:id="389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389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389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96" w:author="thoesam" w:date="2016-10-07T09:30:00Z">
            <w:rPr>
              <w:rFonts w:cs="Monlam Uni OuChan2" w:hint="cs"/>
              <w:cs/>
            </w:rPr>
          </w:rPrChange>
        </w:rPr>
        <w:t>མིག་གི་རྣམ་པར་ཤེས་པ་ཞེས་བྱ་བ་ལ་སོགས་པས་གསུངས་སོ།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898" w:author="thoesam" w:date="2016-10-07T09:30:00Z">
            <w:rPr>
              <w:rFonts w:cs="Monlam Uni OuChan2" w:hint="cs"/>
              <w:cs/>
            </w:rPr>
          </w:rPrChange>
        </w:rPr>
        <w:t>།དེ་ནས་བདག་ཀུན་ནས་ཉོན་མོངས་པའི་རྟེན་དུ་རྣམ་པར་རྟོག་པའི་གཉེན་པོར་ནི།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8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00" w:author="thoesam" w:date="2016-10-07T09:30:00Z">
            <w:rPr>
              <w:rFonts w:cs="Monlam Uni OuChan2" w:hint="cs"/>
              <w:cs/>
            </w:rPr>
          </w:rPrChange>
        </w:rPr>
        <w:t>གང་ཤཱ་རིའི་བུ་རྟེན་ཅིང་</w:t>
      </w:r>
      <w:r w:rsidRPr="00505AE8">
        <w:rPr>
          <w:rFonts w:ascii="Monlam Uni OuChan2" w:hAnsi="Monlam Uni OuChan2" w:cs="Monlam Uni OuChan2"/>
          <w:sz w:val="40"/>
          <w:szCs w:val="40"/>
          <w:cs/>
        </w:rPr>
        <w:t>འབྲེལ་པར་འབྱུང་བ་ཞེས་བྱ་བ་ལ་སོགས་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01" w:author="thoesam" w:date="2016-10-07T09:30:00Z">
            <w:rPr>
              <w:rFonts w:cs="Monlam Uni OuChan2" w:hint="cs"/>
              <w:cs/>
            </w:rPr>
          </w:rPrChange>
        </w:rPr>
        <w:t>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03" w:author="thoesam" w:date="2016-10-07T09:30:00Z">
            <w:rPr>
              <w:rFonts w:cs="Monlam Uni OuChan2" w:hint="cs"/>
              <w:cs/>
            </w:rPr>
          </w:rPrChange>
        </w:rPr>
        <w:t>།དེ་ནས་བདག་འདོད་ཆགས་དང་བྲལ་བའི་རྟེན་དུ་རྣམ་པར་རྟོག་པའི་གཉེན་པོར་ནི་གང་བསམ་གཏན་དང་པོ་ལ་ཞ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05" w:author="thoesam" w:date="2016-10-07T09:30:00Z">
            <w:rPr>
              <w:rFonts w:cs="Monlam Uni OuChan2" w:hint="cs"/>
              <w:cs/>
            </w:rPr>
          </w:rPrChange>
        </w:rPr>
        <w:t>།དེ་ནས་བདག་མཐོང་བའི་ལམ་གྱི་རྟེན་དུ་རྣམ་པར་རྟོག་པའི་གཉེན་པོར་ནི་གང་འཕགས་པའི་བདེན་པ་ཞ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07" w:author="thoesam" w:date="2016-10-07T09:30:00Z">
            <w:rPr>
              <w:rFonts w:cs="Monlam Uni OuChan2" w:hint="cs"/>
              <w:cs/>
            </w:rPr>
          </w:rPrChange>
        </w:rPr>
        <w:t>།དེ་ནས་བདག་བསྒོམ་པའི་ལམ་གྱི་རྟེན་དུ་རྣམ་པར་རྟོག་པའི་གཉེན་པོར་ནི་གང་རྣམ་པར་ཐར་པ་བརྒྱད་ཅ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09" w:author="thoesam" w:date="2016-10-07T09:30:00Z">
            <w:rPr>
              <w:rFonts w:cs="Monlam Uni OuChan2" w:hint="cs"/>
              <w:cs/>
            </w:rPr>
          </w:rPrChange>
        </w:rPr>
        <w:t>།དེ་ནས་བདག་དོན་དམ་པའི་རྟེན་དུ་རྣམ་པར་རྟོག་པའི་གཉེན་པོར་ནི་གང་སྟོབས་བཅུ་ཞ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11" w:author="thoesam" w:date="2016-10-07T09:30:00Z">
            <w:rPr>
              <w:rFonts w:cs="Monlam Uni OuChan2" w:hint="cs"/>
              <w:cs/>
            </w:rPr>
          </w:rPrChange>
        </w:rPr>
        <w:t>།དེ་ནི་འཛིན་པའི་རྣམ་པར་རྟོག་པ་དང་པོ་དགུའོ།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13" w:author="thoesam" w:date="2016-10-07T09:30:00Z">
            <w:rPr>
              <w:rFonts w:cs="Monlam Uni OuChan2" w:hint="cs"/>
              <w:cs/>
            </w:rPr>
          </w:rPrChange>
        </w:rPr>
        <w:t>།སྒྱུ་མའི་ངོ་བོ་ཉིད་ཀྱི་ཕྱིར་བཏགས་པའོ།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15" w:author="thoesam" w:date="2016-10-07T09:30:00Z">
            <w:rPr>
              <w:rFonts w:cs="Monlam Uni OuChan2" w:hint="cs"/>
              <w:cs/>
            </w:rPr>
          </w:rPrChange>
        </w:rPr>
        <w:t>།དེ་ལ་དང་པོར་ཕུང་པོར་བཏགས་པར་རྣམ་པར་རྟོག་པ་ནི་བཅོམ་ལྡན་འདས་དེ་ལྟ་མ་ལགས་ས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17" w:author="thoesam" w:date="2016-10-07T09:30:00Z">
            <w:rPr>
              <w:rFonts w:cs="Monlam Uni OuChan2" w:hint="cs"/>
              <w:cs/>
            </w:rPr>
          </w:rPrChange>
        </w:rPr>
        <w:t>།དེ་ནས་སྐྱེ་མཆེད་ལ་བཏགས་པར་ཡོད་པའི་རྣམ་པར་རྟོག་པ་ནི་བཅོམ་ལྡན་འདས་དེ་ལྟ་མ་ལགས་སོ་ཞེས་བྱ་བའི་བར་</w:t>
      </w:r>
      <w:r w:rsidRPr="00505AE8">
        <w:rPr>
          <w:rFonts w:ascii="Monlam Uni OuChan2" w:hAnsi="Monlam Uni OuChan2" w:cs="Monlam Uni OuChan2"/>
          <w:sz w:val="40"/>
          <w:szCs w:val="40"/>
          <w:cs/>
        </w:rPr>
        <w:t>གྱིས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18" w:author="thoesam" w:date="2016-10-07T09:30:00Z">
            <w:rPr>
              <w:rFonts w:cs="Monlam Uni OuChan2" w:hint="cs"/>
              <w:cs/>
            </w:rPr>
          </w:rPrChange>
        </w:rPr>
        <w:t>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20" w:author="thoesam" w:date="2016-10-07T09:30:00Z">
            <w:rPr>
              <w:rFonts w:cs="Monlam Uni OuChan2" w:hint="cs"/>
              <w:cs/>
            </w:rPr>
          </w:rPrChange>
        </w:rPr>
        <w:t>།དེ་ནས་ཁམས་བཏགས་པར་རྣམ་པར་རྟོག་པ་ནི་སྒྱུ་མ་ཉིད་རྣམ་པར་ཤེས་པའི་ཁམས་སོ་ཞེས་བྱ་བའི་བར་</w:t>
      </w:r>
      <w:r w:rsidRPr="00505AE8">
        <w:rPr>
          <w:rFonts w:ascii="Monlam Uni OuChan2" w:hAnsi="Monlam Uni OuChan2" w:cs="Monlam Uni OuChan2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21" w:author="thoesam" w:date="2016-10-07T09:30:00Z">
            <w:rPr>
              <w:rFonts w:cs="Monlam Uni OuChan2" w:hint="cs"/>
              <w:cs/>
            </w:rPr>
          </w:rPrChange>
        </w:rPr>
        <w:t>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23" w:author="thoesam" w:date="2016-10-07T09:30:00Z">
            <w:rPr>
              <w:rFonts w:cs="Monlam Uni OuChan2" w:hint="cs"/>
              <w:cs/>
            </w:rPr>
          </w:rPrChange>
        </w:rPr>
        <w:t>།དེ་ནས་རྟེན་ཅིང་</w:t>
      </w:r>
      <w:r w:rsidRPr="00F55640">
        <w:rPr>
          <w:rFonts w:ascii="Monlam Uni OuChan2" w:hAnsi="Monlam Uni OuChan2" w:cs="Monlam Uni OuChan2"/>
          <w:sz w:val="40"/>
          <w:szCs w:val="40"/>
          <w:cs/>
        </w:rPr>
        <w:t>འབྲེལ་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24" w:author="thoesam" w:date="2016-10-07T09:30:00Z">
            <w:rPr>
              <w:rFonts w:cs="Monlam Uni OuChan2" w:hint="cs"/>
              <w:cs/>
            </w:rPr>
          </w:rPrChange>
        </w:rPr>
        <w:t>པར་འབྱུང་བ་བཏགས་པར་རྣམ་པར་རྟོག་པ་ནི་སྒྱུ་མ་ཉིད་རྒ་ཤི་ཞེས་བྱ་བའི་བར་གྱིས་གསུངས་སོ།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26" w:author="thoesam" w:date="2016-10-07T09:30:00Z">
            <w:rPr>
              <w:rFonts w:cs="Monlam Uni OuChan2" w:hint="cs"/>
              <w:cs/>
            </w:rPr>
          </w:rPrChange>
        </w:rPr>
        <w:t>།དེ་ནས་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3927" w:author="thoesam" w:date="2016-10-07T09:30:00Z">
            <w:rPr>
              <w:rFonts w:cs="Monlam Uni OuChan2" w:hint="cs"/>
              <w:cs/>
            </w:rPr>
          </w:rPrChange>
        </w:rPr>
        <w:t>རྣམ་པར་བྱང་བར་བཏགས་པར་རྟོག་པ་ནི་བཅོམ་ལྡན་འདས་མ་ལགས་སོ་ཞེས་བྱ་བའི་བར་གྱིས་གསུངས་སོ།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29" w:author="thoesam" w:date="2016-10-07T09:30:00Z">
            <w:rPr>
              <w:rFonts w:cs="Monlam Uni OuChan2" w:hint="cs"/>
              <w:cs/>
            </w:rPr>
          </w:rPrChange>
        </w:rPr>
        <w:t>།དེ་ནས་མཐོང་བའི་ལམ་བཏགས་པར་རྣམ་པར་རྟོག་པ་ནི།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31" w:author="thoesam" w:date="2016-10-07T09:30:00Z">
            <w:rPr>
              <w:rFonts w:cs="Monlam Uni OuChan2" w:hint="cs"/>
              <w:cs/>
            </w:rPr>
          </w:rPrChange>
        </w:rPr>
        <w:t>བཅོམ་ལྡན་འདས་མ་ལགས་སོ་ཞེས་བྱ་བའི་བར་གྱིས་གསུངས་སོ།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33" w:author="thoesam" w:date="2016-10-07T09:30:00Z">
            <w:rPr>
              <w:rFonts w:cs="Monlam Uni OuChan2" w:hint="cs"/>
              <w:cs/>
            </w:rPr>
          </w:rPrChange>
        </w:rPr>
        <w:t>།དེ་ནས་བསྒོམ་པའི་ལམ་བཏགས་པར་རྣམ་པར་རྟོག་པ་ནི་བཅོམ་ལྡན་འདས་མ་ལགས་ས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35" w:author="thoesam" w:date="2016-10-07T09:30:00Z">
            <w:rPr>
              <w:rFonts w:cs="Monlam Uni OuChan2" w:hint="cs"/>
              <w:cs/>
            </w:rPr>
          </w:rPrChange>
        </w:rPr>
        <w:t>།དེ་ནས་ཁྱད་པར་གྱི་ལམ་བཏགས་པར་རྣམ་པར་རྟོག་པ་ནི་བཅོམ་ལྡན་འདས་མ་ལགས་སོ་ཞེས་བྱ་བའི་བར་</w:t>
      </w:r>
      <w:r w:rsidRPr="00F55640">
        <w:rPr>
          <w:rFonts w:ascii="Monlam Uni OuChan2" w:hAnsi="Monlam Uni OuChan2" w:cs="Monlam Uni OuChan2"/>
          <w:sz w:val="40"/>
          <w:szCs w:val="40"/>
          <w:cs/>
        </w:rPr>
        <w:t>གྱིས་ག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36" w:author="thoesam" w:date="2016-10-07T09:30:00Z">
            <w:rPr>
              <w:rFonts w:cs="Monlam Uni OuChan2" w:hint="cs"/>
              <w:cs/>
            </w:rPr>
          </w:rPrChange>
        </w:rPr>
        <w:t>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38" w:author="thoesam" w:date="2016-10-07T09:30:00Z">
            <w:rPr>
              <w:rFonts w:cs="Monlam Uni OuChan2" w:hint="cs"/>
              <w:cs/>
            </w:rPr>
          </w:rPrChange>
        </w:rPr>
        <w:t>།དེ་ནས་མི་སློབ་པའི་ལམ་བཏགས་པའི་རྣམ་པར་རྟོག་པ་ནི་རྣམ་པ་ཐམས་ཅད་མཁྱེན་པ་ཉིད་རྗེས་སུ་ཐོབ་པར་འགྱུར་ར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40" w:author="thoesam" w:date="2016-10-07T09:30:00Z">
            <w:rPr>
              <w:rFonts w:cs="Monlam Uni OuChan2" w:hint="cs"/>
              <w:cs/>
            </w:rPr>
          </w:rPrChange>
        </w:rPr>
        <w:t>།དེ་ནི་འཛིན་པའི་རྣམ་པར་རྟོག་པ་གཉིས་པ་དགུ་ཡིན་ནོ།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42" w:author="thoesam" w:date="2016-10-07T09:30:00Z">
            <w:rPr>
              <w:rFonts w:cs="Monlam Uni OuChan2" w:hint="cs"/>
              <w:cs/>
            </w:rPr>
          </w:rPrChange>
        </w:rPr>
        <w:t>།རྣམ་པར་རྟོག་པ་དང་ཡང་དག་པར་</w:t>
      </w:r>
      <w:r w:rsidRPr="00F55640">
        <w:rPr>
          <w:rFonts w:ascii="Monlam Uni OuChan2" w:hAnsi="Monlam Uni OuChan2" w:cs="Monlam Uni OuChan2"/>
          <w:sz w:val="40"/>
          <w:szCs w:val="40"/>
          <w:cs/>
        </w:rPr>
        <w:t>འབྲེལ་པ་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43" w:author="thoesam" w:date="2016-10-07T09:30:00Z">
            <w:rPr>
              <w:rFonts w:cs="Monlam Uni OuChan2" w:hint="cs"/>
              <w:cs/>
            </w:rPr>
          </w:rPrChange>
        </w:rPr>
        <w:t>བཤད་ནས།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45" w:author="thoesam" w:date="2016-10-07T09:30:00Z">
            <w:rPr>
              <w:rFonts w:cs="Monlam Uni OuChan2" w:hint="cs"/>
              <w:cs/>
            </w:rPr>
          </w:rPrChange>
        </w:rPr>
        <w:t>ཡང་དག་པར་ཡོངས་སུ་འཛིན་པའི་དབང་དུ་བྱས་ཏེ།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47" w:author="thoesam" w:date="2016-10-07T09:30:00Z">
            <w:rPr>
              <w:rFonts w:cs="Monlam Uni OuChan2" w:hint="cs"/>
              <w:cs/>
            </w:rPr>
          </w:rPrChange>
        </w:rPr>
        <w:t>སེམས་མི་འགོང་བ་ཉིད་སོགས་ཀྱི།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49" w:author="thoesam" w:date="2016-10-07T09:30:00Z">
            <w:rPr>
              <w:rFonts w:cs="Monlam Uni OuChan2" w:hint="cs"/>
              <w:cs/>
            </w:rPr>
          </w:rPrChange>
        </w:rPr>
        <w:t>།ངོ་བོ་ཉིད་མེད་སོགས་སྟོན་བྱེད།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51" w:author="thoesam" w:date="2016-10-07T09:30:00Z">
            <w:rPr>
              <w:rFonts w:cs="Monlam Uni OuChan2" w:hint="cs"/>
              <w:cs/>
            </w:rPr>
          </w:rPrChange>
        </w:rPr>
        <w:t>།དེ་ཡི་མི་མཐུན་ཕྱོགས་བོར་བ།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53" w:author="thoesam" w:date="2016-10-07T09:30:00Z">
            <w:rPr>
              <w:rFonts w:cs="Monlam Uni OuChan2" w:hint="cs"/>
              <w:cs/>
            </w:rPr>
          </w:rPrChange>
        </w:rPr>
        <w:t>།རྣམ་པ་ཀུན་ཏུ་ཡོངས་འཛིན་ཡིན།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55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57" w:author="thoesam" w:date="2016-10-07T09:30:00Z">
            <w:rPr>
              <w:rFonts w:cs="Monlam Uni OuChan2" w:hint="cs"/>
              <w:cs/>
            </w:rPr>
          </w:rPrChange>
        </w:rPr>
        <w:t>སྐྲག་པ་ཉིད་ནི་ཆུང་ངུ་དང་འབྲིང་དང་ཆེན་པོའི་རིམ་པ་ཇི་ལྟ་བར་སྐྲག་པ་དང་དངང་བ་དང་ཤིན་ཏུ་དངང་བར་འགྱུར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59" w:author="thoesam" w:date="2016-10-07T09:30:00Z">
            <w:rPr>
              <w:rFonts w:cs="Monlam Uni OuChan2" w:hint="cs"/>
              <w:cs/>
            </w:rPr>
          </w:rPrChange>
        </w:rPr>
        <w:t>དེའི་གཉེན་པོར་མི་</w:t>
      </w:r>
      <w:r w:rsidRPr="00F55640">
        <w:rPr>
          <w:rFonts w:ascii="Monlam Uni OuChan2" w:hAnsi="Monlam Uni OuChan2" w:cs="Monlam Uni OuChan2"/>
          <w:sz w:val="40"/>
          <w:szCs w:val="40"/>
          <w:cs/>
        </w:rPr>
        <w:t>འགོང༌། ཡང་དག་པར་མི་འགོང༌། ཡང་དག་པར་མི་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60" w:author="thoesam" w:date="2016-10-07T09:30:00Z">
            <w:rPr>
              <w:rFonts w:cs="Monlam Uni OuChan2" w:hint="cs"/>
              <w:cs/>
            </w:rPr>
          </w:rPrChange>
        </w:rPr>
        <w:t>འགོང་བར་མི་འགྱུར་བའོ།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62" w:author="thoesam" w:date="2016-10-07T09:30:00Z">
            <w:rPr>
              <w:rFonts w:cs="Monlam Uni OuChan2" w:hint="cs"/>
              <w:cs/>
            </w:rPr>
          </w:rPrChange>
        </w:rPr>
        <w:t>།གང་གི་ཕྱིར་དེ་བཞིན་དུ་གང་ལས་སེམས་མི་འགོང་བ་ལ་སོགས་པར་འགྱུར་བ་དེ་ལ་དེ་སྐད་ཅེས་བྱ་བ་སྟེ།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64" w:author="thoesam" w:date="2016-10-07T09:30:00Z">
            <w:rPr>
              <w:rFonts w:cs="Monlam Uni OuChan2" w:hint="cs"/>
              <w:cs/>
            </w:rPr>
          </w:rPrChange>
        </w:rPr>
        <w:t>ཐབས་ལ་མཁས་པ་ཞེས་བྱ་བའི་དོན་ཏོ།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66" w:author="thoesam" w:date="2016-10-07T09:30:00Z">
            <w:rPr>
              <w:rFonts w:cs="Monlam Uni OuChan2" w:hint="cs"/>
              <w:cs/>
            </w:rPr>
          </w:rPrChange>
        </w:rPr>
        <w:t>།ངོ་བོ་ཉིད་མེད་ཅེས་བྱ་བ་ནི་ཆོས་ཐམས་ཅད་ངོ་བོ་ཉིད་མེད་པའོ།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68" w:author="thoesam" w:date="2016-10-07T09:30:00Z">
            <w:rPr>
              <w:rFonts w:cs="Monlam Uni OuChan2" w:hint="cs"/>
              <w:cs/>
            </w:rPr>
          </w:rPrChange>
        </w:rPr>
        <w:t>།སོགས་པ་ཞེས་བྱ་བའི་སྒྲས་ནི་རྣམ་པ་ཐམས་ཅད་མཁྱེན་པ་ཉིད་ཡིད་ལ་བྱེད་པ་དང</w:t>
      </w:r>
      <w:ins w:id="396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397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397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73" w:author="thoesam" w:date="2016-10-07T09:30:00Z">
            <w:rPr>
              <w:rFonts w:cs="Monlam Uni OuChan2" w:hint="cs"/>
              <w:cs/>
            </w:rPr>
          </w:rPrChange>
        </w:rPr>
        <w:t>ཡོངས་སུ་བསྔོ་བ་ལ་སོགས་པའོ།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75" w:author="thoesam" w:date="2016-10-07T09:30:00Z">
            <w:rPr>
              <w:rFonts w:cs="Monlam Uni OuChan2" w:hint="cs"/>
              <w:cs/>
            </w:rPr>
          </w:rPrChange>
        </w:rPr>
        <w:t>།དེ་སྟོན་པར་བྱེད་པ་ནི་འཆད་པར་བྱེད་པ་སྟེ།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77" w:author="thoesam" w:date="2016-10-07T09:30:00Z">
            <w:rPr>
              <w:rFonts w:cs="Monlam Uni OuChan2" w:hint="cs"/>
              <w:cs/>
            </w:rPr>
          </w:rPrChange>
        </w:rPr>
        <w:t>དགེ་བའི་བཤེས་གཉེན་ཞེས་བྱ་བའི་དོན་ཏོ།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79" w:author="thoesam" w:date="2016-10-07T09:30:00Z">
            <w:rPr>
              <w:rFonts w:cs="Monlam Uni OuChan2" w:hint="cs"/>
              <w:cs/>
            </w:rPr>
          </w:rPrChange>
        </w:rPr>
        <w:t>།དེའི་མི་མཐུན་པའི་ཕྱོགས་ནི་ཐབས་ལ་མི་མཁས་པ་དང</w:t>
      </w:r>
      <w:r w:rsidRPr="00F55640">
        <w:rPr>
          <w:rFonts w:ascii="Monlam Uni OuChan2" w:hAnsi="Monlam Uni OuChan2" w:cs="Monlam Uni OuChan2"/>
          <w:sz w:val="40"/>
          <w:szCs w:val="40"/>
          <w:cs/>
        </w:rPr>
        <w:t>༌། སྡིག་པའི་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80" w:author="thoesam" w:date="2016-10-07T09:30:00Z">
            <w:rPr>
              <w:rFonts w:cs="Monlam Uni OuChan2" w:hint="cs"/>
              <w:cs/>
            </w:rPr>
          </w:rPrChange>
        </w:rPr>
        <w:t>གྲོགས་པོའོ།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82" w:author="thoesam" w:date="2016-10-07T09:30:00Z">
            <w:rPr>
              <w:rFonts w:cs="Monlam Uni OuChan2" w:hint="cs"/>
              <w:cs/>
            </w:rPr>
          </w:rPrChange>
        </w:rPr>
        <w:t>།དེའི་མི་མཐུན་པའི་ཕྱོགས་བོར་བ་ནི་ཡོངས་སུ་གཏོང་བའོ།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84" w:author="thoesam" w:date="2016-10-07T09:30:00Z">
            <w:rPr>
              <w:rFonts w:cs="Monlam Uni OuChan2" w:hint="cs"/>
              <w:cs/>
            </w:rPr>
          </w:rPrChange>
        </w:rPr>
        <w:t>།གང་བཞི་པོ་དེ་དག་ནི་རྣམ་པ་ཀུན་ཏུ་སྟེ་རྣམ་པ་ཐམས་ཅད་དུའོ།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86" w:author="thoesam" w:date="2016-10-07T09:30:00Z">
            <w:rPr>
              <w:rFonts w:cs="Monlam Uni OuChan2" w:hint="cs"/>
              <w:cs/>
            </w:rPr>
          </w:rPrChange>
        </w:rPr>
        <w:t>།དེ་ཡང་དག་པར་ཡོངས་སུ་འཛིན་པ་ཞེས་བྱ་བ་ལ།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88" w:author="thoesam" w:date="2016-10-07T09:30:00Z">
            <w:rPr>
              <w:rFonts w:cs="Monlam Uni OuChan2" w:hint="cs"/>
              <w:cs/>
            </w:rPr>
          </w:rPrChange>
        </w:rPr>
        <w:t>ཡང་དག་པར་ཡོངས་སུ་འཛིན་པ་ཉིད་ནི་ནང་དང་ཕྱི་རོལ་གྱི་འདྲེན་པ་དག་གིས་མི་མཐུན་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3989" w:author="thoesam" w:date="2016-10-07T09:30:00Z">
            <w:rPr>
              <w:rFonts w:cs="Monlam Uni OuChan2" w:hint="cs"/>
              <w:cs/>
            </w:rPr>
          </w:rPrChange>
        </w:rPr>
        <w:t>པའི་ཕྱོགས་མེད་པའོ།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91" w:author="thoesam" w:date="2016-10-07T09:30:00Z">
            <w:rPr>
              <w:rFonts w:cs="Monlam Uni OuChan2" w:hint="cs"/>
              <w:cs/>
            </w:rPr>
          </w:rPrChange>
        </w:rPr>
        <w:t>།འདི་དག་གི་སྐབས་ཀྱི་མདོ་ནི་དེ་ནས་ཚེ་དང་ལྡན་པ་རབ་འབྱོར་ཞེས་བྱ་བ་ལ་སོགས་པ་ནས།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93" w:author="thoesam" w:date="2016-10-07T09:30:00Z">
            <w:rPr>
              <w:rFonts w:cs="Monlam Uni OuChan2" w:hint="cs"/>
              <w:cs/>
            </w:rPr>
          </w:rPrChange>
        </w:rPr>
        <w:t>རབ་འབྱོར་གྱིས་གསོལ་པ་ཞེས་བྱ་བ་ཡན་ཆད་ཀྱིས་གསུངས་སོ།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95" w:author="thoesam" w:date="2016-10-07T09:30:00Z">
            <w:rPr>
              <w:rFonts w:cs="Monlam Uni OuChan2" w:hint="cs"/>
              <w:cs/>
            </w:rPr>
          </w:rPrChange>
        </w:rPr>
        <w:t>།དེ་དག་སོ་སོར་ངེས་པར་བསྟན་པ་ནི་རབ་འབྱོར་གྱིས་གསོལ་པ་ཞེས་བྱ་བ་སྔོན་དུ་འགྲོ་བས་རྣམ་པ་བཞིའི་རྒྱུན་གྱི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97" w:author="thoesam" w:date="2016-10-07T09:30:00Z">
            <w:rPr>
              <w:rFonts w:cs="Monlam Uni OuChan2" w:hint="cs"/>
              <w:cs/>
            </w:rPr>
          </w:rPrChange>
        </w:rPr>
        <w:t>ཤེས་པར་བྱས་ནས་ཡོངས་སུ་སྤང་བར་བྱའོ་ཞེས་བྱ་བའི་བར་དུའོ།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39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3999" w:author="thoesam" w:date="2016-10-07T09:30:00Z">
            <w:rPr>
              <w:rFonts w:cs="Monlam Uni OuChan2" w:hint="cs"/>
              <w:cs/>
            </w:rPr>
          </w:rPrChange>
        </w:rPr>
        <w:t>།ངེས་པར་འབྱེད་པའི་ཡན་ལག་རྣམ་པ་བཞི་བསྟན་ནས།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01" w:author="thoesam" w:date="2016-10-07T09:30:00Z">
            <w:rPr>
              <w:rFonts w:cs="Monlam Uni OuChan2" w:hint="cs"/>
              <w:cs/>
            </w:rPr>
          </w:rPrChange>
        </w:rPr>
        <w:t>སྒྲུབ་པའི་རྟེན་ཡང་བརྗོད་པར་བྱ་སྟེ།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03" w:author="thoesam" w:date="2016-10-07T09:30:00Z">
            <w:rPr>
              <w:rFonts w:cs="Monlam Uni OuChan2" w:hint="cs"/>
              <w:cs/>
            </w:rPr>
          </w:rPrChange>
        </w:rPr>
        <w:t>དེ་ཡང་བྱང་ཆུབ་ཀྱི་རིགས་ཏེ།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05" w:author="thoesam" w:date="2016-10-07T09:30:00Z">
            <w:rPr>
              <w:rFonts w:cs="Monlam Uni OuChan2" w:hint="cs"/>
              <w:cs/>
            </w:rPr>
          </w:rPrChange>
        </w:rPr>
        <w:t>དེ་ཡང</w:t>
      </w:r>
      <w:r w:rsidRPr="00F55640">
        <w:rPr>
          <w:rFonts w:ascii="Monlam Uni OuChan2" w:hAnsi="Monlam Uni OuChan2" w:cs="Monlam Uni OuChan2"/>
          <w:sz w:val="40"/>
          <w:szCs w:val="40"/>
          <w:cs/>
        </w:rPr>
        <w:t>༌། རྟོག་པ་ཡི་ནི་ཆོས་དྲུག་དང༌། །གཉེན་པོ་དང་ནི་སྤོང་བ་དང༌། །དེ་དག་ཡོངས་སུ་གཏུགས་པ་དང༌། །ཤེས་རབ་སྙིང་བརྩེར་བཅས་པ་དང༌། །སློབ་མ་ཐུན་མོང་མིན་ཉིད་དང༌། །གཞན་གྱི་དོན་གྱི་གོ་རིམས་དང༌། །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06" w:author="thoesam" w:date="2016-10-07T09:30:00Z">
            <w:rPr>
              <w:rFonts w:cs="Monlam Uni OuChan2" w:hint="cs"/>
              <w:cs/>
            </w:rPr>
          </w:rPrChange>
        </w:rPr>
        <w:t>ཡེ་ཤེས་རྩོལ་བ་མི་མངའ་བར།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08" w:author="thoesam" w:date="2016-10-07T09:30:00Z">
            <w:rPr>
              <w:rFonts w:cs="Monlam Uni OuChan2" w:hint="cs"/>
              <w:cs/>
            </w:rPr>
          </w:rPrChange>
        </w:rPr>
        <w:t>།འཇུག་པའི་རྟེན་ལ་རིགས་ཞེས་བྱ།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10" w:author="thoesam" w:date="2016-10-07T09:30:00Z">
            <w:rPr>
              <w:rFonts w:cs="Monlam Uni OuChan2" w:hint="cs"/>
              <w:cs/>
            </w:rPr>
          </w:rPrChange>
        </w:rPr>
        <w:t>།ཞེས་གསུངས་སོ།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12" w:author="thoesam" w:date="2016-10-07T09:30:00Z">
            <w:rPr>
              <w:rFonts w:cs="Monlam Uni OuChan2" w:hint="cs"/>
              <w:cs/>
            </w:rPr>
          </w:rPrChange>
        </w:rPr>
        <w:t>།སྒྲུབ་པ་དང</w:t>
      </w:r>
      <w:ins w:id="401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401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401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17" w:author="thoesam" w:date="2016-10-07T09:30:00Z">
            <w:rPr>
              <w:rFonts w:cs="Monlam Uni OuChan2" w:hint="cs"/>
              <w:cs/>
            </w:rPr>
          </w:rPrChange>
        </w:rPr>
        <w:t>འཇུག་པ་</w:t>
      </w:r>
      <w:r w:rsidRPr="00F55640">
        <w:rPr>
          <w:rFonts w:ascii="Monlam Uni OuChan2" w:hAnsi="Monlam Uni OuChan2" w:cs="Monlam Uni OuChan2"/>
          <w:sz w:val="40"/>
          <w:szCs w:val="40"/>
          <w:cs/>
        </w:rPr>
        <w:t xml:space="preserve">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18" w:author="thoesam" w:date="2016-10-07T09:30:00Z">
            <w:rPr>
              <w:rFonts w:cs="Monlam Uni OuChan2" w:hint="cs"/>
              <w:cs/>
            </w:rPr>
          </w:rPrChange>
        </w:rPr>
        <w:t>ཚོགས་དང</w:t>
      </w:r>
      <w:r w:rsidRPr="00F55640">
        <w:rPr>
          <w:rFonts w:ascii="Monlam Uni OuChan2" w:hAnsi="Monlam Uni OuChan2" w:cs="Monlam Uni OuChan2"/>
          <w:sz w:val="40"/>
          <w:szCs w:val="40"/>
          <w:cs/>
        </w:rPr>
        <w:t xml:space="preserve">༌། ངེས་པར་འབྱུང་བ་ཞེས་བྱ་བ་ལས་འདི་ནས་བཟུང་སྟེ། དེའི་རྟེན་དང༌། དམིགས་པ་དང༌། ཆེད་དུ་བྱ་བ་རྣམས་བཤད་དེ། དེ་དག་ལས་རིགས་ཞེས་བྱ་བ་ནི་སྐབས་ཀྱི་བྱང་ཆུབ་ཀྱི་རིགས་ཏེ། ངེས་པར་འབྱེད་པའི་ཆ་དང་མཐུན་པ་དང༌། མཐོང་བ་དང༌།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19" w:author="thoesam" w:date="2016-10-07T09:30:00Z">
            <w:rPr>
              <w:rFonts w:cs="Monlam Uni OuChan2" w:hint="cs"/>
              <w:cs/>
            </w:rPr>
          </w:rPrChange>
        </w:rPr>
        <w:t>བསྒོམ་པའི་ལམ་སྟེ།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21" w:author="thoesam" w:date="2016-10-07T09:30:00Z">
            <w:rPr>
              <w:rFonts w:cs="Monlam Uni OuChan2" w:hint="cs"/>
              <w:cs/>
            </w:rPr>
          </w:rPrChange>
        </w:rPr>
        <w:t>རྟོགས་པའི་ཆོས་ནི་དྲུག་གོ།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23" w:author="thoesam" w:date="2016-10-07T09:30:00Z">
            <w:rPr>
              <w:rFonts w:cs="Monlam Uni OuChan2" w:hint="cs"/>
              <w:cs/>
            </w:rPr>
          </w:rPrChange>
        </w:rPr>
        <w:t>།དེས་ན་དྲོ་བ་ལ་སོགས་པ་བཅུ་གསུམ་གྱི་རྟེན་གང་ཡིན་པ་ནི་རབ་ཏུ་གནས་པ་སྟེ།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25" w:author="thoesam" w:date="2016-10-07T09:30:00Z">
            <w:rPr>
              <w:rFonts w:cs="Monlam Uni OuChan2" w:hint="cs"/>
              <w:cs/>
            </w:rPr>
          </w:rPrChange>
        </w:rPr>
        <w:t>རྟེན་དེ་ནི་བྱང་ཆུབ་ཀྱི་རིགས་ཏེ།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27" w:author="thoesam" w:date="2016-10-07T09:30:00Z">
            <w:rPr>
              <w:rFonts w:cs="Monlam Uni OuChan2" w:hint="cs"/>
              <w:cs/>
            </w:rPr>
          </w:rPrChange>
        </w:rPr>
        <w:t>འདི་དག་ཉིད་ཀྱིས་བྱང་ཆུབ་ཡང་དག་པར་སྒྲུབ་པའི་ཕྱིར་རོ།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29" w:author="thoesam" w:date="2016-10-07T09:30:00Z">
            <w:rPr>
              <w:rFonts w:cs="Monlam Uni OuChan2" w:hint="cs"/>
              <w:cs/>
            </w:rPr>
          </w:rPrChange>
        </w:rPr>
        <w:t>།གང་བྱང་ཆུབ་ཀྱི་རིགས་དེ་ནི་འདི་དག་གི་རྟེན་ཏེ།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31" w:author="thoesam" w:date="2016-10-07T09:30:00Z">
            <w:rPr>
              <w:rFonts w:cs="Monlam Uni OuChan2" w:hint="cs"/>
              <w:cs/>
            </w:rPr>
          </w:rPrChange>
        </w:rPr>
        <w:t>རིགས་མེད་པ་དང</w:t>
      </w:r>
      <w:ins w:id="403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403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403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36" w:author="thoesam" w:date="2016-10-07T09:30:00Z">
            <w:rPr>
              <w:rFonts w:cs="Monlam Uni OuChan2" w:hint="cs"/>
              <w:cs/>
            </w:rPr>
          </w:rPrChange>
        </w:rPr>
        <w:t>རིགས་དམན་པ་ནི་འདི་དག་གི་རྟེན་མ་ཡིན་པའི་ཕྱིར་རོ།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38" w:author="thoesam" w:date="2016-10-07T09:30:00Z">
            <w:rPr>
              <w:rFonts w:cs="Monlam Uni OuChan2" w:hint="cs"/>
              <w:cs/>
            </w:rPr>
          </w:rPrChange>
        </w:rPr>
        <w:t>།གོ་ཞེས་བྱ་བ་ནི་འགྲོ་བ་དང་གནས་པ་ལ་འཇུག་པའོ།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40" w:author="thoesam" w:date="2016-10-07T09:30:00Z">
            <w:rPr>
              <w:rFonts w:cs="Monlam Uni OuChan2" w:hint="cs"/>
              <w:cs/>
            </w:rPr>
          </w:rPrChange>
        </w:rPr>
        <w:t>།འདིར་ནི་གནས་པས་ན་འཇུག་པ་སྟེ།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42" w:author="thoesam" w:date="2016-10-07T09:30:00Z">
            <w:rPr>
              <w:rFonts w:cs="Monlam Uni OuChan2" w:hint="cs"/>
              <w:cs/>
            </w:rPr>
          </w:rPrChange>
        </w:rPr>
        <w:t>རྟེན་པ་ཞེས་བྱ་བའི་དོན་ཏེ།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44" w:author="thoesam" w:date="2016-10-07T09:30:00Z">
            <w:rPr>
              <w:rFonts w:cs="Monlam Uni OuChan2" w:hint="cs"/>
              <w:cs/>
            </w:rPr>
          </w:rPrChange>
        </w:rPr>
        <w:t>དཔེར་ན་ནམ་མཁའ་ནི་ཐམས་ཅད་དུ་འགྲོ་བ་ཞེས་བྱ་བ་ལྟ་བུའོ།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46" w:author="thoesam" w:date="2016-10-07T09:30:00Z">
            <w:rPr>
              <w:rFonts w:cs="Monlam Uni OuChan2" w:hint="cs"/>
              <w:cs/>
            </w:rPr>
          </w:rPrChange>
        </w:rPr>
        <w:t>།མི་གཡོ་བའི་ཚུལ་གྱིས་འཛིན་པས་སྐྱོབ་པ་སྟེ།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48" w:author="thoesam" w:date="2016-10-07T09:30:00Z">
            <w:rPr>
              <w:rFonts w:cs="Monlam Uni OuChan2" w:hint="cs"/>
              <w:cs/>
            </w:rPr>
          </w:rPrChange>
        </w:rPr>
        <w:t>དེས་ན་རིགས་ནི་རྟེན་ནོ།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50" w:author="thoesam" w:date="2016-10-07T09:30:00Z">
            <w:rPr>
              <w:rFonts w:cs="Monlam Uni OuChan2" w:hint="cs"/>
              <w:cs/>
            </w:rPr>
          </w:rPrChange>
        </w:rPr>
        <w:t>།དེས་ན་བྱང་ཆུབ་ཀྱི་རིགས་ཀྱི་སྐབས་ནས།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52" w:author="thoesam" w:date="2016-10-07T09:30:00Z">
            <w:rPr>
              <w:rFonts w:cs="Monlam Uni OuChan2" w:hint="cs"/>
              <w:cs/>
            </w:rPr>
          </w:rPrChange>
        </w:rPr>
        <w:t>རབ་འབྱོར་</w:t>
      </w:r>
      <w:r w:rsidRPr="00F55640">
        <w:rPr>
          <w:rFonts w:ascii="Monlam Uni OuChan2" w:hAnsi="Monlam Uni OuChan2" w:cs="Monlam Uni OuChan2"/>
          <w:sz w:val="40"/>
          <w:szCs w:val="40"/>
          <w:cs/>
        </w:rPr>
        <w:t>གྱིས་ག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53" w:author="thoesam" w:date="2016-10-07T09:30:00Z">
            <w:rPr>
              <w:rFonts w:cs="Monlam Uni OuChan2" w:hint="cs"/>
              <w:cs/>
            </w:rPr>
          </w:rPrChange>
        </w:rPr>
        <w:t>སོལ་པ།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55" w:author="thoesam" w:date="2016-10-07T09:30:00Z">
            <w:rPr>
              <w:rFonts w:cs="Monlam Uni OuChan2" w:hint="cs"/>
              <w:cs/>
            </w:rPr>
          </w:rPrChange>
        </w:rPr>
        <w:t>བཅོམ་ལྡན་འདས་ཀྱིས་བྱང་ཆུབ་སེམས་དཔའ་བྱང་ཆུབ་སེམས་དཔའ་ཞེས་གསུངས་པ།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57" w:author="thoesam" w:date="2016-10-07T09:30:00Z">
            <w:rPr>
              <w:rFonts w:cs="Monlam Uni OuChan2" w:hint="cs"/>
              <w:cs/>
            </w:rPr>
          </w:rPrChange>
        </w:rPr>
        <w:t>བཅོམ་ལྡན་འདས་བྱང་ཆུབ་སེམས་དཔའ་ཞེས་བྱ་བའི་ཚིག་གི་དོན་གང་ལགས་ཞེས་བྱ་བ་ལ།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58" w:author="thoesam" w:date="2016-10-07T09:30:00Z">
            <w:rPr>
              <w:rFonts w:cs="Monlam Uni OuChan2"/>
              <w:cs/>
            </w:rPr>
          </w:rPrChange>
        </w:rPr>
        <w:t xml:space="preserve">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4059" w:author="thoesam" w:date="2016-10-07T09:30:00Z">
            <w:rPr>
              <w:rFonts w:cs="Monlam Uni OuChan2" w:hint="cs"/>
              <w:cs/>
            </w:rPr>
          </w:rPrChange>
        </w:rPr>
        <w:t>གང་བྱང་ཆུབ་སེམས་དཔའ་ཞེས་བྱ་བ་བྱང་ཆུབ་ཀྱི་རྟེན་སེམས་དཔའ་ནི་བྱང་ཆུབ་སེམས་དཔའ་ཞེས་བྱ་བ་ནས་ཏེ།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61" w:author="thoesam" w:date="2016-10-07T09:30:00Z">
            <w:rPr>
              <w:rFonts w:cs="Monlam Uni OuChan2" w:hint="cs"/>
              <w:cs/>
            </w:rPr>
          </w:rPrChange>
        </w:rPr>
        <w:t>དེ་བྱང་ཆུབ་སེམས་དཔའ་ཞེས་བརྗོད་དོ།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63" w:author="thoesam" w:date="2016-10-07T09:30:00Z">
            <w:rPr>
              <w:rFonts w:cs="Monlam Uni OuChan2" w:hint="cs"/>
              <w:cs/>
            </w:rPr>
          </w:rPrChange>
        </w:rPr>
        <w:t>།དེས་ན་བྱང་ཆུབ་སེམས་དཔའ་ཞེས་བྱ་བའི་ཚིག་འདི་</w:t>
      </w:r>
      <w:r w:rsidRPr="00F55640">
        <w:rPr>
          <w:rFonts w:ascii="Monlam Uni OuChan2" w:hAnsi="Monlam Uni OuChan2" w:cs="Monlam Uni OuChan2"/>
          <w:sz w:val="40"/>
          <w:szCs w:val="40"/>
          <w:cs/>
        </w:rPr>
        <w:t>ནི་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64" w:author="thoesam" w:date="2016-10-07T09:30:00Z">
            <w:rPr>
              <w:rFonts w:cs="Monlam Uni OuChan2" w:hint="cs"/>
              <w:cs/>
            </w:rPr>
          </w:rPrChange>
        </w:rPr>
        <w:t>བྱང་ཆུབ་ཀྱི་རྟེན་སེམས་དཔའ</w:t>
      </w:r>
      <w:del w:id="406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4066" w:author="thoesam" w:date="2016-10-07T09:30:00Z">
              <w:rPr>
                <w:rFonts w:cs="Monlam Uni OuChan2" w:hint="cs"/>
                <w:cs/>
              </w:rPr>
            </w:rPrChange>
          </w:rPr>
          <w:delText>ི</w:delText>
        </w:r>
      </w:del>
      <w:r w:rsidRPr="00494699">
        <w:rPr>
          <w:rFonts w:ascii="Monlam Uni OuChan2" w:hAnsi="Monlam Uni OuChan2" w:cs="Monlam Uni OuChan2" w:hint="cs"/>
          <w:sz w:val="40"/>
          <w:szCs w:val="40"/>
          <w:cs/>
          <w:rPrChange w:id="4067" w:author="thoesam" w:date="2016-10-07T09:30:00Z">
            <w:rPr>
              <w:rFonts w:cs="Monlam Uni OuChan2" w:hint="cs"/>
              <w:cs/>
            </w:rPr>
          </w:rPrChange>
        </w:rPr>
        <w:t>་ཚིག་གོ།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69" w:author="thoesam" w:date="2016-10-07T09:30:00Z">
            <w:rPr>
              <w:rFonts w:cs="Monlam Uni OuChan2" w:hint="cs"/>
              <w:cs/>
            </w:rPr>
          </w:rPrChange>
        </w:rPr>
        <w:t>།ཚིག་གི་དོན་གང་ཡིན་པ་ཞེས་བྱ་བ་ནི་བརྗོད་པར་བྱ་བ་གང་ཡིན་ཞེས་པ་སྟེ།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71" w:author="thoesam" w:date="2016-10-07T09:30:00Z">
            <w:rPr>
              <w:rFonts w:cs="Monlam Uni OuChan2" w:hint="cs"/>
              <w:cs/>
            </w:rPr>
          </w:rPrChange>
        </w:rPr>
        <w:t>བདག་སྐྱེ་མཆེད་དྲུག་གང་ཡིན་ཞེས་དྲིས་པའི་དོན་ཏོ།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73" w:author="thoesam" w:date="2016-10-07T09:30:00Z">
            <w:rPr>
              <w:rFonts w:cs="Monlam Uni OuChan2" w:hint="cs"/>
              <w:cs/>
            </w:rPr>
          </w:rPrChange>
        </w:rPr>
        <w:t>།བཅོམ་ལྡན་འདས་ཀྱིས་བཀའ་སྩལ་པ།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75" w:author="thoesam" w:date="2016-10-07T09:30:00Z">
            <w:rPr>
              <w:rFonts w:cs="Monlam Uni OuChan2" w:hint="cs"/>
              <w:cs/>
            </w:rPr>
          </w:rPrChange>
        </w:rPr>
        <w:t>རབ་འབྱོར་བྱང་ཆུབ་སེམས་དཔའི་ཚིག་གི་དོན་ནི་ཚིག་གི་དོན་མེད་པ་སྟེ།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77" w:author="thoesam" w:date="2016-10-07T09:30:00Z">
            <w:rPr>
              <w:rFonts w:cs="Monlam Uni OuChan2" w:hint="cs"/>
              <w:cs/>
            </w:rPr>
          </w:rPrChange>
        </w:rPr>
        <w:t>རབ་འབྱོར་བྱང་ཆུབ་སེམས་དཔའི་ཚིག་གི་དོན་ཞེས་བྱ་བ་ལ།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79" w:author="thoesam" w:date="2016-10-07T09:30:00Z">
            <w:rPr>
              <w:rFonts w:cs="Monlam Uni OuChan2" w:hint="cs"/>
              <w:cs/>
            </w:rPr>
          </w:rPrChange>
        </w:rPr>
        <w:t>བདག་དང་སྐྱེ་མཆེད་དྲུག་གི་ངོ་བོ་ནི་ཚིག་གི་དོན་ཏེ།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81" w:author="thoesam" w:date="2016-10-07T09:30:00Z">
            <w:rPr>
              <w:rFonts w:cs="Monlam Uni OuChan2" w:hint="cs"/>
              <w:cs/>
            </w:rPr>
          </w:rPrChange>
        </w:rPr>
        <w:t>ཚིག་གི་དོན་དུ་མངོན་པར་འདོད་པ་ཉིད་ཀྱི་ཕྱིར་རོ།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83" w:author="thoesam" w:date="2016-10-07T09:30:00Z">
            <w:rPr>
              <w:rFonts w:cs="Monlam Uni OuChan2" w:hint="cs"/>
              <w:cs/>
            </w:rPr>
          </w:rPrChange>
        </w:rPr>
        <w:t>།ཚིག་གི་དོན་མེད་པ་ནི་ཚིག་གི་དོན་ཏོ།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85" w:author="thoesam" w:date="2016-10-07T09:30:00Z">
            <w:rPr>
              <w:rFonts w:cs="Monlam Uni OuChan2" w:hint="cs"/>
              <w:cs/>
            </w:rPr>
          </w:rPrChange>
        </w:rPr>
        <w:t>།གཞན་</w:t>
      </w:r>
      <w:r w:rsidRPr="00F55640">
        <w:rPr>
          <w:rFonts w:ascii="Monlam Uni OuChan2" w:hAnsi="Monlam Uni OuChan2" w:cs="Monlam Uni OuChan2"/>
          <w:sz w:val="40"/>
          <w:szCs w:val="40"/>
          <w:cs/>
        </w:rPr>
        <w:t>གྱི་དབང་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86" w:author="thoesam" w:date="2016-10-07T09:30:00Z">
            <w:rPr>
              <w:rFonts w:cs="Monlam Uni OuChan2" w:hint="cs"/>
              <w:cs/>
            </w:rPr>
          </w:rPrChange>
        </w:rPr>
        <w:t>གི་ངོ་བོའི་སྐྱེ་མཆེད་དྲུག་གི་རྫས་ལ་གང་ཀུན་བརྟགས་པའི་ངོ་བོ་དེ་དག་མེད་དོ།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88" w:author="thoesam" w:date="2016-10-07T09:30:00Z">
            <w:rPr>
              <w:rFonts w:cs="Monlam Uni OuChan2" w:hint="cs"/>
              <w:cs/>
            </w:rPr>
          </w:rPrChange>
        </w:rPr>
        <w:t>།དེ་དག་གི་ཆོས་ཉིད་སྟོང་པ་ཉིད་ཆོས་ཀྱི་དབྱིངས་ནི་འདིར་བྱང་ཆུབ་སེམས་དཔའི་ཚིག་གི་དོན་ཏོ་ཞེས་བྱ་བའི་ཐ་ཚི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90" w:author="thoesam" w:date="2016-10-07T09:30:00Z">
            <w:rPr>
              <w:rFonts w:cs="Monlam Uni OuChan2" w:hint="cs"/>
              <w:cs/>
            </w:rPr>
          </w:rPrChange>
        </w:rPr>
        <w:t>།འོ་ན་རྫས་འགའ་ཞིག་གི་གཞིར་འགྱུར་བ་དེ་ནི་དཔེར་ན་རྒྱ་ཤུག་གི་སྣོད་བཞིན་ནོ།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92" w:author="thoesam" w:date="2016-10-07T09:30:00Z">
            <w:rPr>
              <w:rFonts w:cs="Monlam Uni OuChan2" w:hint="cs"/>
              <w:cs/>
            </w:rPr>
          </w:rPrChange>
        </w:rPr>
        <w:t>།དངོས་པོ་མེད་པ་ནི་རྫས་སུ་མེད་དེ།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94" w:author="thoesam" w:date="2016-10-07T09:30:00Z">
            <w:rPr>
              <w:rFonts w:cs="Monlam Uni OuChan2" w:hint="cs"/>
              <w:cs/>
            </w:rPr>
          </w:rPrChange>
        </w:rPr>
        <w:t>དེ་ཇི་ལྟར་བྱང་ཆུབ་ཀྱི་གཞིར་འགྱུར་སྙམ་ན།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96" w:author="thoesam" w:date="2016-10-07T09:30:00Z">
            <w:rPr>
              <w:rFonts w:cs="Monlam Uni OuChan2" w:hint="cs"/>
              <w:cs/>
            </w:rPr>
          </w:rPrChange>
        </w:rPr>
        <w:t>དེ་ཅིའི་ཕྱིར་ཞེ་ན་ཞེས་བྱ་བ་ལ་སོགས་པས་གསུངས་སོ།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098" w:author="thoesam" w:date="2016-10-07T09:30:00Z">
            <w:rPr>
              <w:rFonts w:cs="Monlam Uni OuChan2" w:hint="cs"/>
              <w:cs/>
            </w:rPr>
          </w:rPrChange>
        </w:rPr>
        <w:t>།གཞི་ལས་སྐྱེ་བ་དང་ཡོད་པ་ནི་རྫས་ཡིན་ལ།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0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00" w:author="thoesam" w:date="2016-10-07T09:30:00Z">
            <w:rPr>
              <w:rFonts w:cs="Monlam Uni OuChan2" w:hint="cs"/>
              <w:cs/>
            </w:rPr>
          </w:rPrChange>
        </w:rPr>
        <w:t>དེའི་གཞི་རྫས་ཉིད་དུ་འགྱུར་ཏེ།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02" w:author="thoesam" w:date="2016-10-07T09:30:00Z">
            <w:rPr>
              <w:rFonts w:cs="Monlam Uni OuChan2" w:hint="cs"/>
              <w:cs/>
            </w:rPr>
          </w:rPrChange>
        </w:rPr>
        <w:t>དཔེར་ན་ལོ་ཐོག་གིས་དང་རྒྱ་ཤུག་གི་སྣོད་ལྟ་བུའོ།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04" w:author="thoesam" w:date="2016-10-07T09:30:00Z">
            <w:rPr>
              <w:rFonts w:cs="Monlam Uni OuChan2" w:hint="cs"/>
              <w:cs/>
            </w:rPr>
          </w:rPrChange>
        </w:rPr>
        <w:t>།བྱང་ཆུབ་ལ་ནི་སྐྱེ་བ་མེད།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06" w:author="thoesam" w:date="2016-10-07T09:30:00Z">
            <w:rPr>
              <w:rFonts w:cs="Monlam Uni OuChan2" w:hint="cs"/>
              <w:cs/>
            </w:rPr>
          </w:rPrChange>
        </w:rPr>
        <w:t>ཡོད་པ་ཡང་མེད།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08" w:author="thoesam" w:date="2016-10-07T09:30:00Z">
            <w:rPr>
              <w:rFonts w:cs="Monlam Uni OuChan2" w:hint="cs"/>
              <w:cs/>
            </w:rPr>
          </w:rPrChange>
        </w:rPr>
        <w:t>མེད་པ་མེད།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10" w:author="thoesam" w:date="2016-10-07T09:30:00Z">
            <w:rPr>
              <w:rFonts w:cs="Monlam Uni OuChan2" w:hint="cs"/>
              <w:cs/>
            </w:rPr>
          </w:rPrChange>
        </w:rPr>
        <w:t>གྲུབ་པར་བྱ་བ་མེད།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12" w:author="thoesam" w:date="2016-10-07T09:30:00Z">
            <w:rPr>
              <w:rFonts w:cs="Monlam Uni OuChan2" w:hint="cs"/>
              <w:cs/>
            </w:rPr>
          </w:rPrChange>
        </w:rPr>
        <w:t>དམིགས་སུ་མེད་དེ།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14" w:author="thoesam" w:date="2016-10-07T09:30:00Z">
            <w:rPr>
              <w:rFonts w:cs="Monlam Uni OuChan2" w:hint="cs"/>
              <w:cs/>
            </w:rPr>
          </w:rPrChange>
        </w:rPr>
        <w:t>འདི་ལྟ་སྟེ།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16" w:author="thoesam" w:date="2016-10-07T09:30:00Z">
            <w:rPr>
              <w:rFonts w:cs="Monlam Uni OuChan2" w:hint="cs"/>
              <w:cs/>
            </w:rPr>
          </w:rPrChange>
        </w:rPr>
        <w:t>ཆོས་ཀྱི་དབྱིངས་སྒྲིབ་པ་ཐམས་ཅད་དང་བྲལ་བ་འམ།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18" w:author="thoesam" w:date="2016-10-07T09:30:00Z">
            <w:rPr>
              <w:rFonts w:cs="Monlam Uni OuChan2" w:hint="cs"/>
              <w:cs/>
            </w:rPr>
          </w:rPrChange>
        </w:rPr>
        <w:t>རྣམ་པ་ཐམས་ཅད་དུ་ཤིན་ཏུ་གསལ་བ་ནི་བྱང་ཆུབ་</w:t>
      </w:r>
      <w:r w:rsidRPr="00F55640">
        <w:rPr>
          <w:rFonts w:ascii="Monlam Uni OuChan2" w:hAnsi="Monlam Uni OuChan2" w:cs="Monlam Uni OuChan2"/>
          <w:sz w:val="40"/>
          <w:szCs w:val="40"/>
          <w:cs/>
        </w:rPr>
        <w:t xml:space="preserve">བོ།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19" w:author="thoesam" w:date="2016-10-07T09:30:00Z">
            <w:rPr>
              <w:rFonts w:cs="Monlam Uni OuChan2" w:hint="cs"/>
              <w:cs/>
            </w:rPr>
          </w:rPrChange>
        </w:rPr>
        <w:t>།དེ་ཡང་ཆོས་ཀྱི་དབྱིངས་ལས་ཐ་མི་དད་པས་དེ་བཞིན་དུ་བྱང་ཆུབ་དེ་སྐྱེ་བ་མེད་དོ།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21" w:author="thoesam" w:date="2016-10-07T09:30:00Z">
            <w:rPr>
              <w:rFonts w:cs="Monlam Uni OuChan2" w:hint="cs"/>
              <w:cs/>
            </w:rPr>
          </w:rPrChange>
        </w:rPr>
        <w:t>།ཡོད་པ་མེད་དོ།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23" w:author="thoesam" w:date="2016-10-07T09:30:00Z">
            <w:rPr>
              <w:rFonts w:cs="Monlam Uni OuChan2" w:hint="cs"/>
              <w:cs/>
            </w:rPr>
          </w:rPrChange>
        </w:rPr>
        <w:t>།གྲུབ་པར་བྱ་བ་མེད་དོ།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25" w:author="thoesam" w:date="2016-10-07T09:30:00Z">
            <w:rPr>
              <w:rFonts w:cs="Monlam Uni OuChan2" w:hint="cs"/>
              <w:cs/>
            </w:rPr>
          </w:rPrChange>
        </w:rPr>
        <w:t>།དམིགས་པ་མེད་དེ།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27" w:author="thoesam" w:date="2016-10-07T09:30:00Z">
            <w:rPr>
              <w:rFonts w:cs="Monlam Uni OuChan2" w:hint="cs"/>
              <w:cs/>
            </w:rPr>
          </w:rPrChange>
        </w:rPr>
        <w:t>ཆོས་ཀྱི་དབྱིངས་ལས་ཐ་དད་པའི་བྱང་ཆུབ་མེད་པའི་ཕྱིར་རོ།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29" w:author="thoesam" w:date="2016-10-07T09:30:00Z">
            <w:rPr>
              <w:rFonts w:cs="Monlam Uni OuChan2" w:hint="cs"/>
              <w:cs/>
            </w:rPr>
          </w:rPrChange>
        </w:rPr>
        <w:t>།མེད་པ་ཉིད་ཀྱང་མ་ཡིན་ཏེ།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31" w:author="thoesam" w:date="2016-10-07T09:30:00Z">
            <w:rPr>
              <w:rFonts w:cs="Monlam Uni OuChan2" w:hint="cs"/>
              <w:cs/>
            </w:rPr>
          </w:rPrChange>
        </w:rPr>
        <w:t>ཀུན་རྫོབ་ཏུ་ཡོད་པའི་ཕྱིར་རོ།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33" w:author="thoesam" w:date="2016-10-07T09:30:00Z">
            <w:rPr>
              <w:rFonts w:cs="Monlam Uni OuChan2" w:hint="cs"/>
              <w:cs/>
            </w:rPr>
          </w:rPrChange>
        </w:rPr>
        <w:t>།ཆོས་ཀྱི་དབྱིངས་རྣམ་པར་དག་པ་གང་ཡིན་པ་ཡོད་པ་ཉིད་ལ་དམིགས་པ་དེ་དག་ཁོ་ན་ལ་བྱང་ཆུབ་ཏུ་ཉེ་བར་གད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35" w:author="thoesam" w:date="2016-10-07T09:30:00Z">
            <w:rPr>
              <w:rFonts w:cs="Monlam Uni OuChan2" w:hint="cs"/>
              <w:cs/>
            </w:rPr>
          </w:rPrChange>
        </w:rPr>
        <w:t>།དེའི་ཕྱིར་བྱང་ཆུབ་ཀྱི་རྟེན་པ་ཡོད་པ་རྫས་སུ་མ་ཡིན་ནོ།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37" w:author="thoesam" w:date="2016-10-07T09:30:00Z">
            <w:rPr>
              <w:rFonts w:cs="Monlam Uni OuChan2" w:hint="cs"/>
              <w:cs/>
            </w:rPr>
          </w:rPrChange>
        </w:rPr>
        <w:t>།ཆོས་ཀྱི་དབྱིངས་ཀྱང་དེའི་རྟེན་དུ་ཇི་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4138" w:author="thoesam" w:date="2016-10-07T09:30:00Z">
            <w:rPr>
              <w:rFonts w:cs="Monlam Uni OuChan2" w:hint="cs"/>
              <w:cs/>
            </w:rPr>
          </w:rPrChange>
        </w:rPr>
        <w:t>ལྟར་འགྱུར་ཞེ་ན།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40" w:author="thoesam" w:date="2016-10-07T09:30:00Z">
            <w:rPr>
              <w:rFonts w:cs="Monlam Uni OuChan2" w:hint="cs"/>
              <w:cs/>
            </w:rPr>
          </w:rPrChange>
        </w:rPr>
        <w:t>དཔེར་ན་ཞེས་བྱ་བ་ལ་སོགས་པས་གསུངས་སོ།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42" w:author="thoesam" w:date="2016-10-07T09:30:00Z">
            <w:rPr>
              <w:rFonts w:cs="Monlam Uni OuChan2" w:hint="cs"/>
              <w:cs/>
            </w:rPr>
          </w:rPrChange>
        </w:rPr>
        <w:t>།ནམ་མཁའ་ལ་ནི་རྗེས་མེད་དེ།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44" w:author="thoesam" w:date="2016-10-07T09:30:00Z">
            <w:rPr>
              <w:rFonts w:cs="Monlam Uni OuChan2" w:hint="cs"/>
              <w:cs/>
            </w:rPr>
          </w:rPrChange>
        </w:rPr>
        <w:t>།གཟུགས་ཅན་གྱི་མཚན་ཉིད་རྗེས་མེད་པའི་ཕྱིར་རོ།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46" w:author="thoesam" w:date="2016-10-07T09:30:00Z">
            <w:rPr>
              <w:rFonts w:cs="Monlam Uni OuChan2" w:hint="cs"/>
              <w:cs/>
            </w:rPr>
          </w:rPrChange>
        </w:rPr>
        <w:t>།དེ་དེ་ཉིད་ཀྱིས་ན་མེད་དོ།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48" w:author="thoesam" w:date="2016-10-07T09:30:00Z">
            <w:rPr>
              <w:rFonts w:cs="Monlam Uni OuChan2" w:hint="cs"/>
              <w:cs/>
            </w:rPr>
          </w:rPrChange>
        </w:rPr>
        <w:t>།དེས་ན་མི་དམིགས་སོ།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50" w:author="thoesam" w:date="2016-10-07T09:30:00Z">
            <w:rPr>
              <w:rFonts w:cs="Monlam Uni OuChan2" w:hint="cs"/>
              <w:cs/>
            </w:rPr>
          </w:rPrChange>
        </w:rPr>
        <w:t>།ནམ་མཁའ་ལ་ཆ་ཤས་མེད་པས་བྱའི་རྗེས་མེད་ཅིང་མི་དམིགས་ཀྱང་ནམ་མཁའ་དེའི་གཞིར་ཡང་འགྱུར་རོ།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52" w:author="thoesam" w:date="2016-10-07T09:30:00Z">
            <w:rPr>
              <w:rFonts w:cs="Monlam Uni OuChan2" w:hint="cs"/>
              <w:cs/>
            </w:rPr>
          </w:rPrChange>
        </w:rPr>
        <w:t>།དེ་བཞིན་དུ་ཞེས་བྱ་བ་ནི་ནམ་མཁའ་བཞིན་དུའོ</w:t>
      </w:r>
      <w:r w:rsidRPr="00F55640">
        <w:rPr>
          <w:rFonts w:ascii="Monlam Uni OuChan2" w:hAnsi="Monlam Uni OuChan2" w:cs="Monlam Uni OuChan2"/>
          <w:sz w:val="40"/>
          <w:szCs w:val="40"/>
          <w:cs/>
        </w:rPr>
        <w:t xml:space="preserve">། །བྱང་ཆུབ་སེམས་དཔའི་ཚིག་གི་དོན་ཆོས་ཀྱི་དབྱིངས་ནི་མེད་ཅིང་མི་དམིགས་སོ། །དེས་ན་ཡང་ཆ་མེད་ཅིང་བྲལ་བས་ན་བྱང་ཆུབ་ནི་མེད་ཅིང་མི་དམིགས་ཏེ།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53" w:author="thoesam" w:date="2016-10-07T09:30:00Z">
            <w:rPr>
              <w:rFonts w:cs="Monlam Uni OuChan2" w:hint="cs"/>
              <w:cs/>
            </w:rPr>
          </w:rPrChange>
        </w:rPr>
        <w:t>བྱའི་རྗེས་བཞིན་ནོ།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55" w:author="thoesam" w:date="2016-10-07T09:30:00Z">
            <w:rPr>
              <w:rFonts w:cs="Monlam Uni OuChan2" w:hint="cs"/>
              <w:cs/>
            </w:rPr>
          </w:rPrChange>
        </w:rPr>
        <w:t>།དེ་ནི་དེའི་རྟེན་དུ་འགྱུར་ཏེ།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57" w:author="thoesam" w:date="2016-10-07T09:30:00Z">
            <w:rPr>
              <w:rFonts w:cs="Monlam Uni OuChan2" w:hint="cs"/>
              <w:cs/>
            </w:rPr>
          </w:rPrChange>
        </w:rPr>
        <w:t>དེ་ནི་བྱང་ཆུབ་ཀྱི་རྟེན་ནོ།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59" w:author="thoesam" w:date="2016-10-07T09:30:00Z">
            <w:rPr>
              <w:rFonts w:cs="Monlam Uni OuChan2" w:hint="cs"/>
              <w:cs/>
            </w:rPr>
          </w:rPrChange>
        </w:rPr>
        <w:t>།རྟོགས་པ་དྲུག་ནི་དྲོད་ལ་སོགས་པའི་རྟོག་པ་སྟེ།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61" w:author="thoesam" w:date="2016-10-07T09:30:00Z">
            <w:rPr>
              <w:rFonts w:cs="Monlam Uni OuChan2" w:hint="cs"/>
              <w:cs/>
            </w:rPr>
          </w:rPrChange>
        </w:rPr>
        <w:t>དོན་དམ་པ་རྟོགས་པ་ཉིད་ཀྱི་ཕྱིར་རོ།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63" w:author="thoesam" w:date="2016-10-07T09:30:00Z">
            <w:rPr>
              <w:rFonts w:cs="Monlam Uni OuChan2" w:hint="cs"/>
              <w:cs/>
            </w:rPr>
          </w:rPrChange>
        </w:rPr>
        <w:t>།དེ་དག་གི་ཁྱད་པར་ནི་དཔེའི་ཁྱད་པར་ལས་ཤེས་པར་བྱའོ།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65" w:author="thoesam" w:date="2016-10-07T09:30:00Z">
            <w:rPr>
              <w:rFonts w:cs="Monlam Uni OuChan2" w:hint="cs"/>
              <w:cs/>
            </w:rPr>
          </w:rPrChange>
        </w:rPr>
        <w:t>།དེ་ལ་གཞིའི་གཟུང་བ་ཡོད་པར་འགྱུར་བ་མ་ཡིན་པར་ངེས་པས་ན་དྲོ་བར་གྱུར་པ་ནི་བྱང་ཆུབ་པོ།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67" w:author="thoesam" w:date="2016-10-07T09:30:00Z">
            <w:rPr>
              <w:rFonts w:cs="Monlam Uni OuChan2" w:hint="cs"/>
              <w:cs/>
            </w:rPr>
          </w:rPrChange>
        </w:rPr>
        <w:t>།དེས་ན་དེའི་དེ་དང་འདྲ་བ་ཉིད་ཀྱི་དཔེ་ནི་རྨི་ལམ་ལ་སོགས་པ་སྟེ</w:t>
      </w:r>
      <w:r w:rsidRPr="00F55640">
        <w:rPr>
          <w:rFonts w:ascii="Monlam Uni OuChan2" w:hAnsi="Monlam Uni OuChan2" w:cs="Monlam Uni OuChan2"/>
          <w:sz w:val="40"/>
          <w:szCs w:val="40"/>
          <w:cs/>
        </w:rPr>
        <w:t xml:space="preserve">། འདི་ལྟར་རྨི་ལམ་ལ་སོགས་པ་ནི་རྨི་ལམ་ལ་སོགས་པ་ཉིད་ཀྱིས་ངེས་པར་རྨི་ལམ་ལ་སོགས་པའི་སྒྲར་བརྗོད་དོ། །དེའི་གཟུང་བའི་དངོས་པོའི་གནས་མི་དང༌། གླང་པོ་དང༌།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68" w:author="thoesam" w:date="2016-10-07T09:30:00Z">
            <w:rPr>
              <w:rFonts w:cs="Monlam Uni OuChan2" w:hint="cs"/>
              <w:cs/>
            </w:rPr>
          </w:rPrChange>
        </w:rPr>
        <w:t>རྟ་ལ་སོགས་པ་མེད་ཅིང་མི་དམིགས་ཏེ།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70" w:author="thoesam" w:date="2016-10-07T09:30:00Z">
            <w:rPr>
              <w:rFonts w:cs="Monlam Uni OuChan2" w:hint="cs"/>
              <w:cs/>
            </w:rPr>
          </w:rPrChange>
        </w:rPr>
        <w:t>དེ་ཉིད་མེད་པར་ངེས་པའི་ཕྱིར་རོ།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72" w:author="thoesam" w:date="2016-10-07T09:30:00Z">
            <w:rPr>
              <w:rFonts w:cs="Monlam Uni OuChan2" w:hint="cs"/>
              <w:cs/>
            </w:rPr>
          </w:rPrChange>
        </w:rPr>
        <w:t>།བྱང་ཆུབ་སེམས་དཔའི་ཚིག་གི་དོན་ཞེས་བྱ་བ་ལ།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74" w:author="thoesam" w:date="2016-10-07T09:30:00Z">
            <w:rPr>
              <w:rFonts w:cs="Monlam Uni OuChan2" w:hint="cs"/>
              <w:cs/>
            </w:rPr>
          </w:rPrChange>
        </w:rPr>
        <w:t>བྱང་ཆུབ་ནི་དྲོད་དོ།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76" w:author="thoesam" w:date="2016-10-07T09:30:00Z">
            <w:rPr>
              <w:rFonts w:cs="Monlam Uni OuChan2" w:hint="cs"/>
              <w:cs/>
            </w:rPr>
          </w:rPrChange>
        </w:rPr>
        <w:t>།དེའི་ཚིག་གི་དོན་དུ་མངོན་པར་འདོད་པའི་བདག་དང་སྐྱེ་མཆེད་དྲུག་གི་རང་གི་ངོ་བོ་ཡང་མེད་ཅིང་མི་དམིག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78" w:author="thoesam" w:date="2016-10-07T09:30:00Z">
            <w:rPr>
              <w:rFonts w:cs="Monlam Uni OuChan2" w:hint="cs"/>
              <w:cs/>
            </w:rPr>
          </w:rPrChange>
        </w:rPr>
        <w:t>ཀུན་བརྟགས་པ་ཉིད་ཀྱི་ཕྱིར་རོ།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80" w:author="thoesam" w:date="2016-10-07T09:30:00Z">
            <w:rPr>
              <w:rFonts w:cs="Monlam Uni OuChan2" w:hint="cs"/>
              <w:cs/>
            </w:rPr>
          </w:rPrChange>
        </w:rPr>
        <w:t>།དེས་ན་གང་ཟག་གི་ཆོས་ཀུན་བརྟགས་པས་སྟོང་པ་ཉིད་ཀྱི་མཚན་ཉིད་ཆོས་ཀྱི་དབྱིངས་ཉིད་དེའི་རྟེན་ཏེ།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82" w:author="thoesam" w:date="2016-10-07T09:30:00Z">
            <w:rPr>
              <w:rFonts w:cs="Monlam Uni OuChan2" w:hint="cs"/>
              <w:cs/>
            </w:rPr>
          </w:rPrChange>
        </w:rPr>
        <w:t>དེའི་དེ་</w:t>
      </w:r>
      <w:r w:rsidRPr="00F55640">
        <w:rPr>
          <w:rFonts w:ascii="Monlam Uni OuChan2" w:hAnsi="Monlam Uni OuChan2" w:cs="Monlam Uni OuChan2"/>
          <w:sz w:val="40"/>
          <w:szCs w:val="40"/>
          <w:cs/>
        </w:rPr>
        <w:t>ནི་དྲོ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83" w:author="thoesam" w:date="2016-10-07T09:30:00Z">
            <w:rPr>
              <w:rFonts w:cs="Monlam Uni OuChan2" w:hint="cs"/>
              <w:cs/>
            </w:rPr>
          </w:rPrChange>
        </w:rPr>
        <w:t>ད་དུ་གྱུར་པའི་རྟེན་ནོ།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85" w:author="thoesam" w:date="2016-10-07T09:30:00Z">
            <w:rPr>
              <w:rFonts w:cs="Monlam Uni OuChan2" w:hint="cs"/>
              <w:cs/>
            </w:rPr>
          </w:rPrChange>
        </w:rPr>
        <w:t>།རྩེ་མོར་གྱུར་པའི་བྱང་ཆུབ་ནི་གཟུང་བའི་གཉེན་པོ་ཇི་ལྟར་སྣང་བ་མེད་པར་ངེས་པའི་ཕྱིར་རོ།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87" w:author="thoesam" w:date="2016-10-07T09:30:00Z">
            <w:rPr>
              <w:rFonts w:cs="Monlam Uni OuChan2" w:hint="cs"/>
              <w:cs/>
            </w:rPr>
          </w:rPrChange>
        </w:rPr>
        <w:t>།དེས་ན་དེའི་དེ་དང་འདྲ་བའི་དཔེ་ཉིད་ནི་ཡང་དག་པའི་མཐའ་ལ་སོགས་པ་སྟེ།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89" w:author="thoesam" w:date="2016-10-07T09:30:00Z">
            <w:rPr>
              <w:rFonts w:cs="Monlam Uni OuChan2" w:hint="cs"/>
              <w:cs/>
            </w:rPr>
          </w:rPrChange>
        </w:rPr>
        <w:t>གཟུང་བ་མེད་པར་ངེས་པའོ།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91" w:author="thoesam" w:date="2016-10-07T09:30:00Z">
            <w:rPr>
              <w:rFonts w:cs="Monlam Uni OuChan2" w:hint="cs"/>
              <w:cs/>
            </w:rPr>
          </w:rPrChange>
        </w:rPr>
        <w:t>།དེའི་གཟུང་བའི་གནས་ནི་ཡང་དག་པའི་མཐའ་ལ་སོགས་པའོ།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93" w:author="thoesam" w:date="2016-10-07T09:30:00Z">
            <w:rPr>
              <w:rFonts w:cs="Monlam Uni OuChan2" w:hint="cs"/>
              <w:cs/>
            </w:rPr>
          </w:rPrChange>
        </w:rPr>
        <w:t>།ལྷག་མ་ཡང་རྗེས་སུ་དཔག་པར་བྱ་སྟེ།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95" w:author="thoesam" w:date="2016-10-07T09:30:00Z">
            <w:rPr>
              <w:rFonts w:cs="Monlam Uni OuChan2" w:hint="cs"/>
              <w:cs/>
            </w:rPr>
          </w:rPrChange>
        </w:rPr>
        <w:t>དེ་ནི་རྩེ་མོར་གྱུར་པའི་རྟེན་ནོ།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97" w:author="thoesam" w:date="2016-10-07T09:30:00Z">
            <w:rPr>
              <w:rFonts w:cs="Monlam Uni OuChan2" w:hint="cs"/>
              <w:cs/>
            </w:rPr>
          </w:rPrChange>
        </w:rPr>
        <w:t>།བདག་གི་རྫས་དེ་ཉིད་ཀྱི་ཡང་གཟུགས་ལ་སོགས་པ་མེད་པར་ངེས་པ་ནི་བཟོད་པའི་བྱང་ཆུབ་པོ།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1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199" w:author="thoesam" w:date="2016-10-07T09:30:00Z">
            <w:rPr>
              <w:rFonts w:cs="Monlam Uni OuChan2" w:hint="cs"/>
              <w:cs/>
            </w:rPr>
          </w:rPrChange>
        </w:rPr>
        <w:t>དེས་ན་དེའི་དཔེ་ནི་སྒྱུ་མའི་སྐྱེས་བུ་ཞེས་བྱ་བ་ལ་སོགས་པས་གསུངས་སོ།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01" w:author="thoesam" w:date="2016-10-07T09:30:00Z">
            <w:rPr>
              <w:rFonts w:cs="Monlam Uni OuChan2" w:hint="cs"/>
              <w:cs/>
            </w:rPr>
          </w:rPrChange>
        </w:rPr>
        <w:t>།སྒྱུ་མ་ཉིད་དུ་ངེས་པའི་སྐྱེས་བུའི་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4202" w:author="thoesam" w:date="2016-10-07T09:30:00Z">
            <w:rPr>
              <w:rFonts w:cs="Monlam Uni OuChan2" w:hint="cs"/>
              <w:cs/>
            </w:rPr>
          </w:rPrChange>
        </w:rPr>
        <w:t>རྫས་ནི་སྒྱུ་མའི་སྐྱེས་བུ་སྟེ།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04" w:author="thoesam" w:date="2016-10-07T09:30:00Z">
            <w:rPr>
              <w:rFonts w:cs="Monlam Uni OuChan2" w:hint="cs"/>
              <w:cs/>
            </w:rPr>
          </w:rPrChange>
        </w:rPr>
        <w:t>དེའི་གཟུགས་ལ་སོགས་པའི་གནས་དེ་ཉིད་ནི་སྐྱེས་བུའོ།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06" w:author="thoesam" w:date="2016-10-07T09:30:00Z">
            <w:rPr>
              <w:rFonts w:cs="Monlam Uni OuChan2" w:hint="cs"/>
              <w:cs/>
            </w:rPr>
          </w:rPrChange>
        </w:rPr>
        <w:t>།དེ་ཡང་མེད་ཅིང་མི་དམིགས་སོ།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08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།ཤེས་རབ་ཀྱི་ཕ་རོལ་ཏུ་ཕྱིན་པ་ལ་ཞེས་བྱ་བ་ནི་བཟོད་པ་ལ་སྟེ།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10" w:author="thoesam" w:date="2016-10-07T09:30:00Z">
            <w:rPr>
              <w:rFonts w:cs="Monlam Uni OuChan2" w:hint="cs"/>
              <w:cs/>
            </w:rPr>
          </w:rPrChange>
        </w:rPr>
        <w:t>དེའི་ཕྱིར་གཟུང་བ་མེད་པར་ངེས་པའི་ཕ་རོལ་ཏུ་ཕྱིན་པ་ནི་ཤེས་རབ་པོ།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12" w:author="thoesam" w:date="2016-10-07T09:30:00Z">
            <w:rPr>
              <w:rFonts w:cs="Monlam Uni OuChan2" w:hint="cs"/>
              <w:cs/>
            </w:rPr>
          </w:rPrChange>
        </w:rPr>
        <w:t>།ལྷག་མ་ནི་རྗེས་སུ་དཔག་པར་བྱ་སྟེ།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14" w:author="thoesam" w:date="2016-10-07T09:30:00Z">
            <w:rPr>
              <w:rFonts w:cs="Monlam Uni OuChan2" w:hint="cs"/>
              <w:cs/>
            </w:rPr>
          </w:rPrChange>
        </w:rPr>
        <w:t>འདི་ནི་བཟོད་པར་གྱུར་པའི་རྟེན་ནོ།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16" w:author="thoesam" w:date="2016-10-07T09:30:00Z">
            <w:rPr>
              <w:rFonts w:cs="Monlam Uni OuChan2" w:hint="cs"/>
              <w:cs/>
            </w:rPr>
          </w:rPrChange>
        </w:rPr>
        <w:t>།བཏགས་པའི་བདག་ཉིད་ཀྱང་མེད་པར་ངེས་པའི་ཕྱིར།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18" w:author="thoesam" w:date="2016-10-07T09:30:00Z">
            <w:rPr>
              <w:rFonts w:cs="Monlam Uni OuChan2" w:hint="cs"/>
              <w:cs/>
            </w:rPr>
          </w:rPrChange>
        </w:rPr>
        <w:t>ཆོས་ཀྱི་མཆོག་གི་བྱང་ཆུབ་ནི་ཤེས་རབ་ཀྱི་ཕ་རོལ་ཏུ་ཕྱིན་པ་སྟེ།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20" w:author="thoesam" w:date="2016-10-07T09:30:00Z">
            <w:rPr>
              <w:rFonts w:cs="Monlam Uni OuChan2" w:hint="cs"/>
              <w:cs/>
            </w:rPr>
          </w:rPrChange>
        </w:rPr>
        <w:t>བཟོད་བཞིན་ནོ།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22" w:author="thoesam" w:date="2016-10-07T09:30:00Z">
            <w:rPr>
              <w:rFonts w:cs="Monlam Uni OuChan2" w:hint="cs"/>
              <w:cs/>
            </w:rPr>
          </w:rPrChange>
        </w:rPr>
        <w:t>།དེས་ན་འདིའི་དཔེ་ནི་སྒྱུ་མའི་སྐྱེས་བུའི་ནང་སྟོང་པ་ཉིད་ཅེས་བྱ་བ་ལ་སོགས་པ་གསུངས་སོ།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24" w:author="thoesam" w:date="2016-10-07T09:30:00Z">
            <w:rPr>
              <w:rFonts w:cs="Monlam Uni OuChan2" w:hint="cs"/>
              <w:cs/>
            </w:rPr>
          </w:rPrChange>
        </w:rPr>
        <w:t>།བཏགས་པ་པའི་ཡང་བདག་ཉིད་སེམས་ཅན་བཀག་པས་སྒྱུ་མའི་སྐྱེས་བུ་སྟེ།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26" w:author="thoesam" w:date="2016-10-07T09:30:00Z">
            <w:rPr>
              <w:rFonts w:cs="Monlam Uni OuChan2" w:hint="cs"/>
              <w:cs/>
            </w:rPr>
          </w:rPrChange>
        </w:rPr>
        <w:t>སྐྱེས་བུ་འདིའི་ཞེས་བྱ་བ་ནི་སྒྱུ་མའི་སྐྱེས་བུའོ།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28" w:author="thoesam" w:date="2016-10-07T09:30:00Z">
            <w:rPr>
              <w:rFonts w:cs="Monlam Uni OuChan2" w:hint="cs"/>
              <w:cs/>
            </w:rPr>
          </w:rPrChange>
        </w:rPr>
        <w:t>།དེའི་ནང་སྟོང་པ་ཉིད་ལ་སྤྱོད་པའི་ཞེས་བྱ་བ་ནི་བཞི་པའི་དོན་གྱི་དྲུག་པའོ།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30" w:author="thoesam" w:date="2016-10-07T09:30:00Z">
            <w:rPr>
              <w:rFonts w:cs="Monlam Uni OuChan2" w:hint="cs"/>
              <w:cs/>
            </w:rPr>
          </w:rPrChange>
        </w:rPr>
        <w:t>།བྱང་ཆུབ་འདོད་པའི་སེམས་དཔའ་ནི་བྱང་ཆུབ་སེམས་དཔའ་སྟེ།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32" w:author="thoesam" w:date="2016-10-07T09:30:00Z">
            <w:rPr>
              <w:rFonts w:cs="Monlam Uni OuChan2" w:hint="cs"/>
              <w:cs/>
            </w:rPr>
          </w:rPrChange>
        </w:rPr>
        <w:t>དེ་ཉིད་ཚིག་གི་དོན་ཏོ།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34" w:author="thoesam" w:date="2016-10-07T09:30:00Z">
            <w:rPr>
              <w:rFonts w:cs="Monlam Uni OuChan2" w:hint="cs"/>
              <w:cs/>
            </w:rPr>
          </w:rPrChange>
        </w:rPr>
        <w:t>།རྟེན་གྱི་དངོས་པོ་ནི་བདག་དང་སྐྱེ་མཆེད་དེ་མེད་ཅིང་མི་དམིགས་པ་སྟེ།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36" w:author="thoesam" w:date="2016-10-07T09:30:00Z">
            <w:rPr>
              <w:rFonts w:cs="Monlam Uni OuChan2" w:hint="cs"/>
              <w:cs/>
            </w:rPr>
          </w:rPrChange>
        </w:rPr>
        <w:t>དེ་བཞིན་དུ་ཞེས་བྱ་བ་ལ་སོགས་པས་སྔ་མ་བཞིན་དུ་བཀག་པའི་ཕྱིར་རོ།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38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།ཤེས་རབ་ཀྱི་ཕ་རོལ་ཏུ་ཕྱིན་པ་ཞེས་བྱ་བ་ནི་ཆོས་ཀྱི་མཆོག་སྟེ།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40" w:author="thoesam" w:date="2016-10-07T09:30:00Z">
            <w:rPr>
              <w:rFonts w:cs="Monlam Uni OuChan2" w:hint="cs"/>
              <w:cs/>
            </w:rPr>
          </w:rPrChange>
        </w:rPr>
        <w:t>ཆོས་ཀྱི་མཆོག་གི་བྱང་ཆུབ་པོ།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42" w:author="thoesam" w:date="2016-10-07T09:30:00Z">
            <w:rPr>
              <w:rFonts w:cs="Monlam Uni OuChan2" w:hint="cs"/>
              <w:cs/>
            </w:rPr>
          </w:rPrChange>
        </w:rPr>
        <w:t>།དེའི་རྟེན་སེམས་དཔའ་ནི་བྱང་ཆུབ་སེམས་དཔའོ།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44" w:author="thoesam" w:date="2016-10-07T09:30:00Z">
            <w:rPr>
              <w:rFonts w:cs="Monlam Uni OuChan2" w:hint="cs"/>
              <w:cs/>
            </w:rPr>
          </w:rPrChange>
        </w:rPr>
        <w:t>།ལྷག་མ་ནི་སྔ་མ་བཞིན་ཏེ།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46" w:author="thoesam" w:date="2016-10-07T09:30:00Z">
            <w:rPr>
              <w:rFonts w:cs="Monlam Uni OuChan2" w:hint="cs"/>
              <w:cs/>
            </w:rPr>
          </w:rPrChange>
        </w:rPr>
        <w:t>དེ་ནི་ཆོས་ཀྱི་མཆོག་གི་རྟེན་ནོ།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48" w:author="thoesam" w:date="2016-10-07T09:30:00Z">
            <w:rPr>
              <w:rFonts w:cs="Monlam Uni OuChan2" w:hint="cs"/>
              <w:cs/>
            </w:rPr>
          </w:rPrChange>
        </w:rPr>
        <w:t>།ཆོས་ཐམས་ཅད་ཀྱི་ཆོས་ཉིད་ཙམ་མཐོང་བའི་ཕྱིར་མཐོང་བའི་ལམ་གྱི་བྱང་ཆུབ་པོ།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50" w:author="thoesam" w:date="2016-10-07T09:30:00Z">
            <w:rPr>
              <w:rFonts w:cs="Monlam Uni OuChan2" w:hint="cs"/>
              <w:cs/>
            </w:rPr>
          </w:rPrChange>
        </w:rPr>
        <w:t>།དེ་ཉིད་ཤེས་རབ་ཀྱི་ཕ་རོལ་ཏུ་ཕྱིན་པ་སྟེ།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52" w:author="thoesam" w:date="2016-10-07T09:30:00Z">
            <w:rPr>
              <w:rFonts w:cs="Monlam Uni OuChan2" w:hint="cs"/>
              <w:cs/>
            </w:rPr>
          </w:rPrChange>
        </w:rPr>
        <w:t>རྣམ་པར་རྟོག་པའི་ཕ་རོལ་དུ་འགྲོ་བའི་ཕྱིར་རོ།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54" w:author="thoesam" w:date="2016-10-07T09:30:00Z">
            <w:rPr>
              <w:rFonts w:cs="Monlam Uni OuChan2" w:hint="cs"/>
              <w:cs/>
            </w:rPr>
          </w:rPrChange>
        </w:rPr>
        <w:t>།དེས་ན་དེའི་དཔེ་གསུངས་པ་ནི་དེ་བཞིན་གཤེགས་པའི་གཟུགས་ལ་སོགས་པའི་ཚིག་གི་དོན་ནི་ཀུན་བརྟགས་པར་མ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56" w:author="thoesam" w:date="2016-10-07T09:30:00Z">
            <w:rPr>
              <w:rFonts w:cs="Monlam Uni OuChan2" w:hint="cs"/>
              <w:cs/>
            </w:rPr>
          </w:rPrChange>
        </w:rPr>
        <w:t>ག་ལས་ཤེ་ན།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58" w:author="thoesam" w:date="2016-10-07T09:30:00Z">
            <w:rPr>
              <w:rFonts w:cs="Monlam Uni OuChan2" w:hint="cs"/>
              <w:cs/>
            </w:rPr>
          </w:rPrChange>
        </w:rPr>
        <w:t>གང་གི་ཕྱིར་དེ་མི་དམིགས་པས་སོ།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60" w:author="thoesam" w:date="2016-10-07T09:30:00Z">
            <w:rPr>
              <w:rFonts w:cs="Monlam Uni OuChan2" w:hint="cs"/>
              <w:cs/>
            </w:rPr>
          </w:rPrChange>
        </w:rPr>
        <w:t>།ལྷག་མ་ནི་སྔ་མ་བཞིན་ཏེ།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62" w:author="thoesam" w:date="2016-10-07T09:30:00Z">
            <w:rPr>
              <w:rFonts w:cs="Monlam Uni OuChan2" w:hint="cs"/>
              <w:cs/>
            </w:rPr>
          </w:rPrChange>
        </w:rPr>
        <w:t>དེ་ནི་མཐོང་བའི་ལམ་གྱི་རྟེན་ནོ།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64" w:author="thoesam" w:date="2016-10-07T09:30:00Z">
            <w:rPr>
              <w:rFonts w:cs="Monlam Uni OuChan2" w:hint="cs"/>
              <w:cs/>
            </w:rPr>
          </w:rPrChange>
        </w:rPr>
        <w:t>།བསྒོམ་པའི་ལམ་གྱི་འབྲས་བུ་ནི་སྒྲིབ་པ་ཐམས་ཅད་སྤོང་བའོ།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66" w:author="thoesam" w:date="2016-10-07T09:30:00Z">
            <w:rPr>
              <w:rFonts w:cs="Monlam Uni OuChan2" w:hint="cs"/>
              <w:cs/>
            </w:rPr>
          </w:rPrChange>
        </w:rPr>
        <w:t>།དེའི་རྣམ་གྲངས་ནི་སྐྱེ་བ་མེད་པ་ལ་སོགས་པ་སྟེ།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68" w:author="thoesam" w:date="2016-10-07T09:30:00Z">
            <w:rPr>
              <w:rFonts w:cs="Monlam Uni OuChan2" w:hint="cs"/>
              <w:cs/>
            </w:rPr>
          </w:rPrChange>
        </w:rPr>
        <w:t>དེས་ན་འདིར་ཉེ་བའི་རིགས་པས་འདིར་དཔེར་བསྟན་པ་སྟེ།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70" w:author="thoesam" w:date="2016-10-07T09:30:00Z">
            <w:rPr>
              <w:rFonts w:cs="Monlam Uni OuChan2" w:hint="cs"/>
              <w:cs/>
            </w:rPr>
          </w:rPrChange>
        </w:rPr>
        <w:t>ཇི་ལྟར་དེ་དག་གིས་ཚིག་གི་དོན་རྟེན་གྱི་དངོས་པོ་མེད་ཅིང་མི་དམིགས་ཏེ།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72" w:author="thoesam" w:date="2016-10-07T09:30:00Z">
            <w:rPr>
              <w:rFonts w:cs="Monlam Uni OuChan2" w:hint="cs"/>
              <w:cs/>
            </w:rPr>
          </w:rPrChange>
        </w:rPr>
        <w:t>འོན་ཀྱང་ཆོས་ཀྱི་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དབྱིངས་ཉི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73" w:author="thoesam" w:date="2016-10-07T09:30:00Z">
            <w:rPr>
              <w:rFonts w:cs="Monlam Uni OuChan2" w:hint="cs"/>
              <w:cs/>
            </w:rPr>
          </w:rPrChange>
        </w:rPr>
        <w:t>ད་ནི་རྟེན་ཏེ།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75" w:author="thoesam" w:date="2016-10-07T09:30:00Z">
            <w:rPr>
              <w:rFonts w:cs="Monlam Uni OuChan2" w:hint="cs"/>
              <w:cs/>
            </w:rPr>
          </w:rPrChange>
        </w:rPr>
        <w:t>དེ་བཞིན་དུ་ཤེས་རབ་ཀྱི་ཕ་རོལ་ཏུ་ཕྱིན་པ་ལ་ཞེས་བྱ་བ་ནི་བསྒོམ་པའི་ལམ་ལའོ།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77" w:author="thoesam" w:date="2016-10-07T09:30:00Z">
            <w:rPr>
              <w:rFonts w:cs="Monlam Uni OuChan2" w:hint="cs"/>
              <w:cs/>
            </w:rPr>
          </w:rPrChange>
        </w:rPr>
        <w:t>།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4278" w:author="thoesam" w:date="2016-10-07T09:30:00Z">
            <w:rPr>
              <w:rFonts w:cs="Monlam Uni OuChan2" w:hint="cs"/>
              <w:cs/>
            </w:rPr>
          </w:rPrChange>
        </w:rPr>
        <w:t>དེས་ན་ཇི་ལྟར་མཐོང་བའི་དོན་དམ་པ་ཡོངས་སུ་གཅོད་པའི་ཕྱིར་རོ།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80" w:author="thoesam" w:date="2016-10-07T09:30:00Z">
            <w:rPr>
              <w:rFonts w:cs="Monlam Uni OuChan2" w:hint="cs"/>
              <w:cs/>
            </w:rPr>
          </w:rPrChange>
        </w:rPr>
        <w:t>།དེ་ཉིད་ཀྱི་ཕྱིར་དེ་ཉིད་འདིར་བྱང་ཆུབ་སྟེ།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82" w:author="thoesam" w:date="2016-10-07T09:30:00Z">
            <w:rPr>
              <w:rFonts w:cs="Monlam Uni OuChan2" w:hint="cs"/>
              <w:cs/>
            </w:rPr>
          </w:rPrChange>
        </w:rPr>
        <w:t>དེའི་རྟེན་སེམས་དཔའ་ནི་བྱང་ཆུབ་སེམས་དཔའོ།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84" w:author="thoesam" w:date="2016-10-07T09:30:00Z">
            <w:rPr>
              <w:rFonts w:cs="Monlam Uni OuChan2" w:hint="cs"/>
              <w:cs/>
            </w:rPr>
          </w:rPrChange>
        </w:rPr>
        <w:t>།ལྷག་མ་ནི་སྔ་མ་བཞིན་ཏེ།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86" w:author="thoesam" w:date="2016-10-07T09:30:00Z">
            <w:rPr>
              <w:rFonts w:cs="Monlam Uni OuChan2" w:hint="cs"/>
              <w:cs/>
            </w:rPr>
          </w:rPrChange>
        </w:rPr>
        <w:t>དེ་ནི་བསྒོམ་པའི་ལམ་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87" w:author="thoesam" w:date="2016-10-07T09:30:00Z">
            <w:rPr>
              <w:rFonts w:cs="Monlam Uni OuChan2" w:hint="cs"/>
              <w:cs/>
            </w:rPr>
          </w:rPrChange>
        </w:rPr>
        <w:t>རྟེན་ནོ།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89" w:author="thoesam" w:date="2016-10-07T09:30:00Z">
            <w:rPr>
              <w:rFonts w:cs="Monlam Uni OuChan2" w:hint="cs"/>
              <w:cs/>
            </w:rPr>
          </w:rPrChange>
        </w:rPr>
        <w:t>།གཉེན་པོའི་སྣང་བའི་འོད་ནི་སྣང་བ་སྟེ་ཉི་མའི་འོད་དོ།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91" w:author="thoesam" w:date="2016-10-07T09:30:00Z">
            <w:rPr>
              <w:rFonts w:cs="Monlam Uni OuChan2" w:hint="cs"/>
              <w:cs/>
            </w:rPr>
          </w:rPrChange>
        </w:rPr>
        <w:t>།དེའི་གནས་ནམ་མཁའ་མེད་ཅིང་མི་དམིགས་ཏེ།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93" w:author="thoesam" w:date="2016-10-07T09:30:00Z">
            <w:rPr>
              <w:rFonts w:cs="Monlam Uni OuChan2" w:hint="cs"/>
              <w:cs/>
            </w:rPr>
          </w:rPrChange>
        </w:rPr>
        <w:t>གཟུགས་ཅན་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94" w:author="thoesam" w:date="2016-10-07T09:30:00Z">
            <w:rPr>
              <w:rFonts w:cs="Monlam Uni OuChan2" w:hint="cs"/>
              <w:cs/>
            </w:rPr>
          </w:rPrChange>
        </w:rPr>
        <w:t>རྫས་ཀྱི་མཚན་ཉིད་མེད་པའི་ཕྱིར་རོ།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96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།ཤེས་རབ་ཀྱི་ཕ་རོལ་ཏུ་ཕྱིན་པ་ལ་ཞེས་བྱ་བ་ནི་གཉེན་པོ་སྟེ།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298" w:author="thoesam" w:date="2016-10-07T09:30:00Z">
            <w:rPr>
              <w:rFonts w:cs="Monlam Uni OuChan2" w:hint="cs"/>
              <w:cs/>
            </w:rPr>
          </w:rPrChange>
        </w:rPr>
        <w:t>དེ་ཉིད་ཡིན་ལ་དེའི་རྟེན་སེམས་དཔའོ།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2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00" w:author="thoesam" w:date="2016-10-07T09:30:00Z">
            <w:rPr>
              <w:rFonts w:cs="Monlam Uni OuChan2" w:hint="cs"/>
              <w:cs/>
            </w:rPr>
          </w:rPrChange>
        </w:rPr>
        <w:t>།ལྷག་མ་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ནི་སྔ་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01" w:author="thoesam" w:date="2016-10-07T09:30:00Z">
            <w:rPr>
              <w:rFonts w:cs="Monlam Uni OuChan2" w:hint="cs"/>
              <w:cs/>
            </w:rPr>
          </w:rPrChange>
        </w:rPr>
        <w:t>མ་བཞིན་དུ་སྟེ།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03" w:author="thoesam" w:date="2016-10-07T09:30:00Z">
            <w:rPr>
              <w:rFonts w:cs="Monlam Uni OuChan2" w:hint="cs"/>
              <w:cs/>
            </w:rPr>
          </w:rPrChange>
        </w:rPr>
        <w:t>དེ་ནི་གཉེན་པོའི་རྟེན་ནོ།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05" w:author="thoesam" w:date="2016-10-07T09:30:00Z">
            <w:rPr>
              <w:rFonts w:cs="Monlam Uni OuChan2" w:hint="cs"/>
              <w:cs/>
            </w:rPr>
          </w:rPrChange>
        </w:rPr>
        <w:t>།མི་མཐུན་པའི་ཕྱོགས་སྤངས་པའི་དཔེ་ནི་བསྐལ་པའི་མེ་འབར་བའི་ཚེ་ན་ས་ལ་སོགས་པའི་འདུ་བྱེད་ཐམས་ཅད་ཀྱི་རྟེན་པའི་གནས་མེད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07" w:author="thoesam" w:date="2016-10-07T09:30:00Z">
            <w:rPr>
              <w:rFonts w:cs="Monlam Uni OuChan2" w:hint="cs"/>
              <w:cs/>
            </w:rPr>
          </w:rPrChange>
        </w:rPr>
        <w:t>ཤི་བའི་འདུ་བྱེད་བཞིན་ནོ།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09" w:author="thoesam" w:date="2016-10-07T09:30:00Z">
            <w:rPr>
              <w:rFonts w:cs="Monlam Uni OuChan2" w:hint="cs"/>
              <w:cs/>
            </w:rPr>
          </w:rPrChange>
        </w:rPr>
        <w:t>།དེའི་གནས་ནི་ནམ་མཁའོ།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11" w:author="thoesam" w:date="2016-10-07T09:30:00Z">
            <w:rPr>
              <w:rFonts w:cs="Monlam Uni OuChan2" w:hint="cs"/>
              <w:cs/>
            </w:rPr>
          </w:rPrChange>
        </w:rPr>
        <w:t>།ཡང་ན་ས་ལ་སོགས་པའི་འདུ་བྱེད་ཟད་པར་འགྱུར་བ་ནི་དཔེ་སྟེ།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13" w:author="thoesam" w:date="2016-10-07T09:30:00Z">
            <w:rPr>
              <w:rFonts w:cs="Monlam Uni OuChan2" w:hint="cs"/>
              <w:cs/>
            </w:rPr>
          </w:rPrChange>
        </w:rPr>
        <w:t>དེ་དག་གི་རྟེན་ནི་མེད་དེ།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15" w:author="thoesam" w:date="2016-10-07T09:30:00Z">
            <w:rPr>
              <w:rFonts w:cs="Monlam Uni OuChan2" w:hint="cs"/>
              <w:cs/>
            </w:rPr>
          </w:rPrChange>
        </w:rPr>
        <w:t>གང་དུ་ཡང་མི་གནས་པའི་ཕྱིར་རོ།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17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།ཤེས་རབ་ཀྱི་ཕ་རོལ་ཏུ་ཕྱིན་པ་ལ་ཞེས་བྱ་བ་ནི་གཉེན་པོར་གྱུར་པའོ།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19" w:author="thoesam" w:date="2016-10-07T09:30:00Z">
            <w:rPr>
              <w:rFonts w:cs="Monlam Uni OuChan2" w:hint="cs"/>
              <w:cs/>
            </w:rPr>
          </w:rPrChange>
        </w:rPr>
        <w:t>།ཆོས་ཀྱི་དབྱིངས་དག་པ་ནི་བྱང་ཆུབ་སྟེ།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21" w:author="thoesam" w:date="2016-10-07T09:30:00Z">
            <w:rPr>
              <w:rFonts w:cs="Monlam Uni OuChan2" w:hint="cs"/>
              <w:cs/>
            </w:rPr>
          </w:rPrChange>
        </w:rPr>
        <w:t>མི་མཐུན་པའི་ཕྱོགས་སྤངས་པའི་མཚན་ཉིད་དོ།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23" w:author="thoesam" w:date="2016-10-07T09:30:00Z">
            <w:rPr>
              <w:rFonts w:cs="Monlam Uni OuChan2" w:hint="cs"/>
              <w:cs/>
            </w:rPr>
          </w:rPrChange>
        </w:rPr>
        <w:t>།དེའི་རྟེན་སེམས་དཔའོ།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25" w:author="thoesam" w:date="2016-10-07T09:30:00Z">
            <w:rPr>
              <w:rFonts w:cs="Monlam Uni OuChan2" w:hint="cs"/>
              <w:cs/>
            </w:rPr>
          </w:rPrChange>
        </w:rPr>
        <w:t>།ལྷག་མ་ནི་སྔ་མ་བཞིན་ཏེ་དེ་ནི་སྤོང་བའི་རྟེན་ནོ།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27" w:author="thoesam" w:date="2016-10-07T09:30:00Z">
            <w:rPr>
              <w:rFonts w:cs="Monlam Uni OuChan2" w:hint="cs"/>
              <w:cs/>
            </w:rPr>
          </w:rPrChange>
        </w:rPr>
        <w:t>།དེ་དག་ནི་གཉེན་པོ་དང་སྤོང་བ་དག་གོ།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29" w:author="thoesam" w:date="2016-10-07T09:30:00Z">
            <w:rPr>
              <w:rFonts w:cs="Monlam Uni OuChan2" w:hint="cs"/>
              <w:cs/>
            </w:rPr>
          </w:rPrChange>
        </w:rPr>
        <w:t>།ཡོངས་སུ་གཏུགས་པ་ནི་མཐར་འགྲོ་བ་སྟེ།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31" w:author="thoesam" w:date="2016-10-07T09:30:00Z">
            <w:rPr>
              <w:rFonts w:cs="Monlam Uni OuChan2" w:hint="cs"/>
              <w:cs/>
            </w:rPr>
          </w:rPrChange>
        </w:rPr>
        <w:t>གཉེན་པོ་ཁྱད་པར་དུ་གྱུར་ཅིང་མཐར་ཐུག་པ་དང</w:t>
      </w:r>
      <w:ins w:id="433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433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433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36" w:author="thoesam" w:date="2016-10-07T09:30:00Z">
            <w:rPr>
              <w:rFonts w:cs="Monlam Uni OuChan2" w:hint="cs"/>
              <w:cs/>
            </w:rPr>
          </w:rPrChange>
        </w:rPr>
        <w:t>མི་མཐུན་པའི་ཕྱོགས་ཟད་པའི་མཐར་ཐུག་པའོ།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38" w:author="thoesam" w:date="2016-10-07T09:30:00Z">
            <w:rPr>
              <w:rFonts w:cs="Monlam Uni OuChan2" w:hint="cs"/>
              <w:cs/>
            </w:rPr>
          </w:rPrChange>
        </w:rPr>
        <w:t>།དེ་ལ་དཔེ་ནི་དེ་བཞིན་གཤེགས་པའི་ཚུལ་ཁྲིམས་ལ་སོགས་པ་ལ་འཆལ་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བའི་ཚུ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39" w:author="thoesam" w:date="2016-10-07T09:30:00Z">
            <w:rPr>
              <w:rFonts w:cs="Monlam Uni OuChan2" w:hint="cs"/>
              <w:cs/>
            </w:rPr>
          </w:rPrChange>
        </w:rPr>
        <w:t>ལ་ཁྲིམས་ལ་སོགས་པ་ཟད་པའི་མཐར་ཐུག་པའོ།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41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།ཤེས་རབ་ཀྱི་ཕ་རོལ་ཏུ་ཕྱིན་པ་ལ་ཞེས་བྱ་བ་ནི་གཉེན་པོར་གྱུར་པ་ལའོ།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43" w:author="thoesam" w:date="2016-10-07T09:30:00Z">
            <w:rPr>
              <w:rFonts w:cs="Monlam Uni OuChan2" w:hint="cs"/>
              <w:cs/>
            </w:rPr>
          </w:rPrChange>
        </w:rPr>
        <w:t>།དེ་ཉིད་ནི་བྱང་ཆུབ་སྟེ།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45" w:author="thoesam" w:date="2016-10-07T09:30:00Z">
            <w:rPr>
              <w:rFonts w:cs="Monlam Uni OuChan2" w:hint="cs"/>
              <w:cs/>
            </w:rPr>
          </w:rPrChange>
        </w:rPr>
        <w:t>དེའི་རྟེན་སེམས་དཔའོ།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47" w:author="thoesam" w:date="2016-10-07T09:30:00Z">
            <w:rPr>
              <w:rFonts w:cs="Monlam Uni OuChan2" w:hint="cs"/>
              <w:cs/>
            </w:rPr>
          </w:rPrChange>
        </w:rPr>
        <w:t>།ལྷག་མ་ནི་སྔ་མ་བཞིན་ཏེ།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49" w:author="thoesam" w:date="2016-10-07T09:30:00Z">
            <w:rPr>
              <w:rFonts w:cs="Monlam Uni OuChan2" w:hint="cs"/>
              <w:cs/>
            </w:rPr>
          </w:rPrChange>
        </w:rPr>
        <w:t>དེ་ནི་དེ་དག་ཡོངས་སུ་གཏུགས་པའི་རྟེན་ནོ།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51" w:author="thoesam" w:date="2016-10-07T09:30:00Z">
            <w:rPr>
              <w:rFonts w:cs="Monlam Uni OuChan2" w:hint="cs"/>
              <w:cs/>
            </w:rPr>
          </w:rPrChange>
        </w:rPr>
        <w:t>།ཤེས་རབ་དང་སྙིང་རྗེའི་རྟེན་དེའི་དཔེ་ནི་ཉི་མ་དང་ཟླ་བའི་འོད་དེ།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53" w:author="thoesam" w:date="2016-10-07T09:30:00Z">
            <w:rPr>
              <w:rFonts w:cs="Monlam Uni OuChan2" w:hint="cs"/>
              <w:cs/>
            </w:rPr>
          </w:rPrChange>
        </w:rPr>
        <w:t>དེའི་གནས་ནི་ནམ་མཁའོ།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55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།ཤེས་རབ་ཀྱི་ཕ་རོལ་ཏུ་ཕྱིན་པ་ལ་ཞེས་བྱ་བ་ནི་ཆོས་ཐམས་ཅད་མཉམ་པ་དང</w:t>
      </w:r>
      <w:ins w:id="435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435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435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60" w:author="thoesam" w:date="2016-10-07T09:30:00Z">
            <w:rPr>
              <w:rFonts w:cs="Monlam Uni OuChan2" w:hint="cs"/>
              <w:cs/>
            </w:rPr>
          </w:rPrChange>
        </w:rPr>
        <w:t>སེམས་ཅན་ཐམས་ཅད་ལ་མཉམ་པ་ཉིད་དུ་ཤེས་པའོ།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62" w:author="thoesam" w:date="2016-10-07T09:30:00Z">
            <w:rPr>
              <w:rFonts w:cs="Monlam Uni OuChan2" w:hint="cs"/>
              <w:cs/>
            </w:rPr>
          </w:rPrChange>
        </w:rPr>
        <w:t>།དེ་གཉི་ག་ཡང་བྱང་ཆུབ་སྟེ།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64" w:author="thoesam" w:date="2016-10-07T09:30:00Z">
            <w:rPr>
              <w:rFonts w:cs="Monlam Uni OuChan2" w:hint="cs"/>
              <w:cs/>
            </w:rPr>
          </w:rPrChange>
        </w:rPr>
        <w:t>དོན་དམ་པ་ཤེས་པའི་ཕྱིར་རོ།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66" w:author="thoesam" w:date="2016-10-07T09:30:00Z">
            <w:rPr>
              <w:rFonts w:cs="Monlam Uni OuChan2" w:hint="cs"/>
              <w:cs/>
            </w:rPr>
          </w:rPrChange>
        </w:rPr>
        <w:t>།དེའི་རྟེན་སེམས་དཔའོ།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68" w:author="thoesam" w:date="2016-10-07T09:30:00Z">
            <w:rPr>
              <w:rFonts w:cs="Monlam Uni OuChan2" w:hint="cs"/>
              <w:cs/>
            </w:rPr>
          </w:rPrChange>
        </w:rPr>
        <w:t>།ལྷག་མ་ནི་སྔ་མ་བཞིན་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4369" w:author="thoesam" w:date="2016-10-07T09:30:00Z">
            <w:rPr>
              <w:rFonts w:cs="Monlam Uni OuChan2" w:hint="cs"/>
              <w:cs/>
            </w:rPr>
          </w:rPrChange>
        </w:rPr>
        <w:t>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71" w:author="thoesam" w:date="2016-10-07T09:30:00Z">
            <w:rPr>
              <w:rFonts w:cs="Monlam Uni OuChan2" w:hint="cs"/>
              <w:cs/>
            </w:rPr>
          </w:rPrChange>
        </w:rPr>
        <w:t>དེ་ནི་ཤེས་རབ་དང་སྙིང་རྗེའི་རྟེན་ནོ།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73" w:author="thoesam" w:date="2016-10-07T09:30:00Z">
            <w:rPr>
              <w:rFonts w:cs="Monlam Uni OuChan2" w:hint="cs"/>
              <w:cs/>
            </w:rPr>
          </w:rPrChange>
        </w:rPr>
        <w:t>།ཉན་ཐོས་དང་རང་སངས་རྒྱས་དང་ཐུན་མོང་མ་ཡིན་པའི་ཡེ་ཤེས་ནི་སློབ་མ་དང་ཐུན་མོང་མ་ཡིན་པ་ཉིད་དོ།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75" w:author="thoesam" w:date="2016-10-07T09:30:00Z">
            <w:rPr>
              <w:rFonts w:cs="Monlam Uni OuChan2" w:hint="cs"/>
              <w:cs/>
            </w:rPr>
          </w:rPrChange>
        </w:rPr>
        <w:t>།ཉན་ཐོས་ལ་སོགས་པའི་ཡེ་ཤེས་ཀྱི་དཔེ་ནི་གཟའ་དང་རྒྱུ་སྐར་ལ་སོགས་པའི་འོད་དོ།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77" w:author="thoesam" w:date="2016-10-07T09:30:00Z">
            <w:rPr>
              <w:rFonts w:cs="Monlam Uni OuChan2" w:hint="cs"/>
              <w:cs/>
            </w:rPr>
          </w:rPrChange>
        </w:rPr>
        <w:t>།དེ་དག་གི་གནས་ནི་གོ་རིམས་ཇི་ལྟ་བ་བཞིན་དུ་གང་ཟག་ལ་བདག་མེད་པ་དང</w:t>
      </w:r>
      <w:ins w:id="437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437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438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82" w:author="thoesam" w:date="2016-10-07T09:30:00Z">
            <w:rPr>
              <w:rFonts w:cs="Monlam Uni OuChan2" w:hint="cs"/>
              <w:cs/>
            </w:rPr>
          </w:rPrChange>
        </w:rPr>
        <w:t>ནམ་མཁའི་ཕྱོགས་སོ།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84" w:author="thoesam" w:date="2016-10-07T09:30:00Z">
            <w:rPr>
              <w:rFonts w:cs="Monlam Uni OuChan2" w:hint="cs"/>
              <w:cs/>
            </w:rPr>
          </w:rPrChange>
        </w:rPr>
        <w:t>།དེ་གཉི་ག་མེད་དོ།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86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།ཤེས་རབ་ཀྱི་ཕ་རོལ་ཏུ་ཕྱིན་པ་ལ་ཞེས་བྱ་བ་ནི་ཡང་དག་པར་རྫོགས་པའི་བྱང་ཆུབ་ཀྱི་མཚན་ཉིད་དོ།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88" w:author="thoesam" w:date="2016-10-07T09:30:00Z">
            <w:rPr>
              <w:rFonts w:cs="Monlam Uni OuChan2" w:hint="cs"/>
              <w:cs/>
            </w:rPr>
          </w:rPrChange>
        </w:rPr>
        <w:t>།དེ་ཉིད་བྱང་ཆུབ་སྟེ།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90" w:author="thoesam" w:date="2016-10-07T09:30:00Z">
            <w:rPr>
              <w:rFonts w:cs="Monlam Uni OuChan2" w:hint="cs"/>
              <w:cs/>
            </w:rPr>
          </w:rPrChange>
        </w:rPr>
        <w:t>ཉི་མ་དང་ཟླ་བའི་འོད་དང་འདྲ་ལ།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92" w:author="thoesam" w:date="2016-10-07T09:30:00Z">
            <w:rPr>
              <w:rFonts w:cs="Monlam Uni OuChan2" w:hint="cs"/>
              <w:cs/>
            </w:rPr>
          </w:rPrChange>
        </w:rPr>
        <w:t>དེའི་རྟེན་སེམས་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དཔའོ། །ལྷག་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93" w:author="thoesam" w:date="2016-10-07T09:30:00Z">
            <w:rPr>
              <w:rFonts w:cs="Monlam Uni OuChan2" w:hint="cs"/>
              <w:cs/>
            </w:rPr>
          </w:rPrChange>
        </w:rPr>
        <w:t>མ་ནི་སྔ་མ་བཞིན་ནོ།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95" w:author="thoesam" w:date="2016-10-07T09:30:00Z">
            <w:rPr>
              <w:rFonts w:cs="Monlam Uni OuChan2" w:hint="cs"/>
              <w:cs/>
            </w:rPr>
          </w:rPrChange>
        </w:rPr>
        <w:t>།དེ་ནི་སློབ་མ་དང་ཐུན་མོང་མ་ཡིན་པའི་རྟེན་ནོ།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97" w:author="thoesam" w:date="2016-10-07T09:30:00Z">
            <w:rPr>
              <w:rFonts w:cs="Monlam Uni OuChan2" w:hint="cs"/>
              <w:cs/>
            </w:rPr>
          </w:rPrChange>
        </w:rPr>
        <w:t>།རྒྱལ་ཆེན་རིས་བཞི་ནས་འོག་མིན་གྱི་བར་གྱི་མཐར་ཐུག་པའི་རིམ་པ་ནི་བྱང་ཆུབ་སེམས་དཔའ་གཞན་གྱི་དོན་ཏེ།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3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399" w:author="thoesam" w:date="2016-10-07T09:30:00Z">
            <w:rPr>
              <w:rFonts w:cs="Monlam Uni OuChan2" w:hint="cs"/>
              <w:cs/>
            </w:rPr>
          </w:rPrChange>
        </w:rPr>
        <w:t>དེ་བསྟན་པ་ལས་ངེས་པར་སྐྱེས་པ་ཉིད་ཀྱི་ཕྱིར་རོ།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01" w:author="thoesam" w:date="2016-10-07T09:30:00Z">
            <w:rPr>
              <w:rFonts w:cs="Monlam Uni OuChan2" w:hint="cs"/>
              <w:cs/>
            </w:rPr>
          </w:rPrChange>
        </w:rPr>
        <w:t>།དེ་ནི་ཉེ་བར་གྱུར་པ་རིགས་པ་འདིས་དེ་དག་གི་འོད་ནི་གཞན་གྱི་དོན་གྱི་གོ་རིམས་ཀྱི་དཔེ་ཡིན་ནོ།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03" w:author="thoesam" w:date="2016-10-07T09:30:00Z">
            <w:rPr>
              <w:rFonts w:cs="Monlam Uni OuChan2" w:hint="cs"/>
              <w:cs/>
            </w:rPr>
          </w:rPrChange>
        </w:rPr>
        <w:t>།དེ་དག་གི་འོད་ཀྱི་གནས་ནི་ནམ་མཁའོ།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05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།ཤེས་རབ་ཀྱི་ཕ་རོལ་ཏུ་ཕྱིན་པ་ལ་སྤྱོད་པ་ཞེས་བྱ་བ་ནི་དེ་ཉིད་གོ་རིམས་སུ་སྟོན་པའོ།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07" w:author="thoesam" w:date="2016-10-07T09:30:00Z">
            <w:rPr>
              <w:rFonts w:cs="Monlam Uni OuChan2" w:hint="cs"/>
              <w:cs/>
            </w:rPr>
          </w:rPrChange>
        </w:rPr>
        <w:t>།དེ་ཉིད་སྟོན་པ་ནི་བྱང་ཆུབ་སྟེ།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09" w:author="thoesam" w:date="2016-10-07T09:30:00Z">
            <w:rPr>
              <w:rFonts w:cs="Monlam Uni OuChan2" w:hint="cs"/>
              <w:cs/>
            </w:rPr>
          </w:rPrChange>
        </w:rPr>
        <w:t>བྱང་ཆུབ་ཀྱི་རྩ་བ་ཉིད་ཀྱི་ཕྱིར་རོ།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11" w:author="thoesam" w:date="2016-10-07T09:30:00Z">
            <w:rPr>
              <w:rFonts w:cs="Monlam Uni OuChan2" w:hint="cs"/>
              <w:cs/>
            </w:rPr>
          </w:rPrChange>
        </w:rPr>
        <w:t>།དེའི་རྟེན་སེམས་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དཔའོ། །ལྷག་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12" w:author="thoesam" w:date="2016-10-07T09:30:00Z">
            <w:rPr>
              <w:rFonts w:cs="Monlam Uni OuChan2" w:hint="cs"/>
              <w:cs/>
            </w:rPr>
          </w:rPrChange>
        </w:rPr>
        <w:t>མ་ནི་སྔ་མ་བཞིན་ཏེ།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14" w:author="thoesam" w:date="2016-10-07T09:30:00Z">
            <w:rPr>
              <w:rFonts w:cs="Monlam Uni OuChan2" w:hint="cs"/>
              <w:cs/>
            </w:rPr>
          </w:rPrChange>
        </w:rPr>
        <w:t>དེ་ནི་གཞན་གྱི་དོན་གྱི་གོ་རིམས་ཀྱི་རྟེན་ནོ།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16" w:author="thoesam" w:date="2016-10-07T09:30:00Z">
            <w:rPr>
              <w:rFonts w:cs="Monlam Uni OuChan2" w:hint="cs"/>
              <w:cs/>
            </w:rPr>
          </w:rPrChange>
        </w:rPr>
        <w:t>།ཡེ་ཤེས་རྩོལ་བ་མི་མངའ་བ་ཞེས་བྱ་བ་ནི་སངས་རྒྱས་རྣམས་ཀྱི་སྟེ།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18" w:author="thoesam" w:date="2016-10-07T09:30:00Z">
            <w:rPr>
              <w:rFonts w:cs="Monlam Uni OuChan2" w:hint="cs"/>
              <w:cs/>
            </w:rPr>
          </w:rPrChange>
        </w:rPr>
        <w:t>དེ་ཉེ་བའི་རིགས་པ་འདིས་དེ་བཞིན་གཤེགས་པའི་རང་བཞིན་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གྱི་འོ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19" w:author="thoesam" w:date="2016-10-07T09:30:00Z">
            <w:rPr>
              <w:rFonts w:cs="Monlam Uni OuChan2" w:hint="cs"/>
              <w:cs/>
            </w:rPr>
          </w:rPrChange>
        </w:rPr>
        <w:t>ད་དེ་འདྲ་བ་དཔེར་བསྟན་ཏོ།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21" w:author="thoesam" w:date="2016-10-07T09:30:00Z">
            <w:rPr>
              <w:rFonts w:cs="Monlam Uni OuChan2" w:hint="cs"/>
              <w:cs/>
            </w:rPr>
          </w:rPrChange>
        </w:rPr>
        <w:t>།དེའི་གནས་ནི་ནམ་མཁའོ།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23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།ཤེས་རབ་ཀྱི་ཕ་རོལ་ཏུ་ཕྱིན་པ་ལ་ཞེས་བྱ་བ་ནི་ལྷུན་གྱིས་གྲུབ་པར་འབྱུང་བའི་ཡེ་ཤེས་སོ།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25" w:author="thoesam" w:date="2016-10-07T09:30:00Z">
            <w:rPr>
              <w:rFonts w:cs="Monlam Uni OuChan2" w:hint="cs"/>
              <w:cs/>
            </w:rPr>
          </w:rPrChange>
        </w:rPr>
        <w:t>།ཡེ་ཤེས་དེ་ཉིད་ནི་བྱང་ཆུབ་སྟེ།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27" w:author="thoesam" w:date="2016-10-07T09:30:00Z">
            <w:rPr>
              <w:rFonts w:cs="Monlam Uni OuChan2" w:hint="cs"/>
              <w:cs/>
            </w:rPr>
          </w:rPrChange>
        </w:rPr>
        <w:t>དེའི་རྟེན་སེམས་དཔའོ།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29" w:author="thoesam" w:date="2016-10-07T09:30:00Z">
            <w:rPr>
              <w:rFonts w:cs="Monlam Uni OuChan2" w:hint="cs"/>
              <w:cs/>
            </w:rPr>
          </w:rPrChange>
        </w:rPr>
        <w:t>།ལྷག་མ་ནི་སྔ་མ་བཞིན་ནོ།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31" w:author="thoesam" w:date="2016-10-07T09:30:00Z">
            <w:rPr>
              <w:rFonts w:cs="Monlam Uni OuChan2" w:hint="cs"/>
              <w:cs/>
            </w:rPr>
          </w:rPrChange>
        </w:rPr>
        <w:t>།དེ་ཅིའི་ཕྱིར་ཞེས་བྱ་བ་ལ།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33" w:author="thoesam" w:date="2016-10-07T09:30:00Z">
            <w:rPr>
              <w:rFonts w:cs="Monlam Uni OuChan2" w:hint="cs"/>
              <w:cs/>
            </w:rPr>
          </w:rPrChange>
        </w:rPr>
        <w:t>ཡེ་ཤེས་རྩོལ་བ་མི་མངའ་བ་དེ་ག་ལས་ཤེ་ནའོ།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35" w:author="thoesam" w:date="2016-10-07T09:30:00Z">
            <w:rPr>
              <w:rFonts w:cs="Monlam Uni OuChan2" w:hint="cs"/>
              <w:cs/>
            </w:rPr>
          </w:rPrChange>
        </w:rPr>
        <w:t>།འདི་ལྟར་ཞེས་བྱ་བ་ནི་གང་གི་ཕྱིར་རོ།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37" w:author="thoesam" w:date="2016-10-07T09:30:00Z">
            <w:rPr>
              <w:rFonts w:cs="Monlam Uni OuChan2" w:hint="cs"/>
              <w:cs/>
            </w:rPr>
          </w:rPrChange>
        </w:rPr>
        <w:t>།བྱང་ཆུབ་གང་ཡིན་པ་ཞེས་བྱ་བ་ནི་ཆོས་རྣམས་ཀྱི་ཡེ་ཤེས་གང་གིས་སོ།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39" w:author="thoesam" w:date="2016-10-07T09:30:00Z">
            <w:rPr>
              <w:rFonts w:cs="Monlam Uni OuChan2" w:hint="cs"/>
              <w:cs/>
            </w:rPr>
          </w:rPrChange>
        </w:rPr>
        <w:t>།བྱང་ཆུབ་སེམས་དཔའི་ཚིག་གི་དོན་ཞེས་བྱ་བ་ནི་སྐྱེ་མཆེད་དྲུག་གི་ཁྱད་པར་རོ།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41" w:author="thoesam" w:date="2016-10-07T09:30:00Z">
            <w:rPr>
              <w:rFonts w:cs="Monlam Uni OuChan2" w:hint="cs"/>
              <w:cs/>
            </w:rPr>
          </w:rPrChange>
        </w:rPr>
        <w:t>།ལྡན་པ་མ་ཡིན་པ་ནི་ཀུན་རྫོབ་ཏུ་ཐ་དད་པ་མེད་པ་མ་ཡིན་པའོ།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43" w:author="thoesam" w:date="2016-10-07T09:30:00Z">
            <w:rPr>
              <w:rFonts w:cs="Monlam Uni OuChan2" w:hint="cs"/>
              <w:cs/>
            </w:rPr>
          </w:rPrChange>
        </w:rPr>
        <w:t>།མི་ལྡན་པ་མ་ཡིན་ཞེས་བྱ་བ་ནི་དོན་དམ་པར་ཐ་དད་པ་མེད་པའོ།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45" w:author="thoesam" w:date="2016-10-07T09:30:00Z">
            <w:rPr>
              <w:rFonts w:cs="Monlam Uni OuChan2" w:hint="cs"/>
              <w:cs/>
            </w:rPr>
          </w:rPrChange>
        </w:rPr>
        <w:t>།གཟུགས་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4446" w:author="thoesam" w:date="2016-10-07T09:30:00Z">
            <w:rPr>
              <w:rFonts w:cs="Monlam Uni OuChan2" w:hint="cs"/>
              <w:cs/>
            </w:rPr>
          </w:rPrChange>
        </w:rPr>
        <w:t>ཅན་མ་ཡིན་པ་ནི་གཟུགས་ཀྱི་ཕུང་པོ་མེད་པའོ།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48" w:author="thoesam" w:date="2016-10-07T09:30:00Z">
            <w:rPr>
              <w:rFonts w:cs="Monlam Uni OuChan2" w:hint="cs"/>
              <w:cs/>
            </w:rPr>
          </w:rPrChange>
        </w:rPr>
        <w:t>།དེ་མེད་པ་ནི་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བེམས་པོ་ལ་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49" w:author="thoesam" w:date="2016-10-07T09:30:00Z">
            <w:rPr>
              <w:rFonts w:cs="Monlam Uni OuChan2" w:hint="cs"/>
              <w:cs/>
            </w:rPr>
          </w:rPrChange>
        </w:rPr>
        <w:t>གསལ་བ་དང་བྲལ་བའི་ཕྱིར་རོ།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51" w:author="thoesam" w:date="2016-10-07T09:30:00Z">
            <w:rPr>
              <w:rFonts w:cs="Monlam Uni OuChan2" w:hint="cs"/>
              <w:cs/>
            </w:rPr>
          </w:rPrChange>
        </w:rPr>
        <w:t>།གཟུགས་མེད་པའི་ཕྱིར་བསྟན་དུ་མེད་ཅིང་ཐོགས་པ་མེད་པའོ།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53" w:author="thoesam" w:date="2016-10-07T09:30:00Z">
            <w:rPr>
              <w:rFonts w:cs="Monlam Uni OuChan2" w:hint="cs"/>
              <w:cs/>
            </w:rPr>
          </w:rPrChange>
        </w:rPr>
        <w:t>།གལ་ཏེ་དེ་ལྟ་ན་ཡང་སྔོན་པོ་དང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སེར་པོ་ལ་སོགས་པའི་རང་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54" w:author="thoesam" w:date="2016-10-07T09:30:00Z">
            <w:rPr>
              <w:rFonts w:cs="Monlam Uni OuChan2" w:hint="cs"/>
              <w:cs/>
            </w:rPr>
          </w:rPrChange>
        </w:rPr>
        <w:t>གི་མཚན་ཉིད་ཀྱི་དབྱེ་བ་གྲུབ་པོ་ཞེ་ན།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56" w:author="thoesam" w:date="2016-10-07T09:30:00Z">
            <w:rPr>
              <w:rFonts w:cs="Monlam Uni OuChan2" w:hint="cs"/>
              <w:cs/>
            </w:rPr>
          </w:rPrChange>
        </w:rPr>
        <w:t>མཚན་ཉིད་གཅིག་པ་ཞེས་གསུངས་ཏེ།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58" w:author="thoesam" w:date="2016-10-07T09:30:00Z">
            <w:rPr>
              <w:rFonts w:cs="Monlam Uni OuChan2" w:hint="cs"/>
              <w:cs/>
            </w:rPr>
          </w:rPrChange>
        </w:rPr>
        <w:t>ཐ་དད་ན་ནི་ཅིག་ཅར་ཉམས་སུ་མྱོང་བ་དང་མི་ལྡན་ནོ་སྙམ་དུ་བསམས་པ་ཡིན་ནོ།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60" w:author="thoesam" w:date="2016-10-07T09:30:00Z">
            <w:rPr>
              <w:rFonts w:cs="Monlam Uni OuChan2" w:hint="cs"/>
              <w:cs/>
            </w:rPr>
          </w:rPrChange>
        </w:rPr>
        <w:t>།གལ་ཏེ་དེ་ལྟ་ན་སྤྱིའི་མཚན་ཉིད་ཡོད་དོ་ཞེ་ན།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62" w:author="thoesam" w:date="2016-10-07T09:30:00Z">
            <w:rPr>
              <w:rFonts w:cs="Monlam Uni OuChan2" w:hint="cs"/>
              <w:cs/>
            </w:rPr>
          </w:rPrChange>
        </w:rPr>
        <w:t>འདི་ལྟར་མཚན་ཉིད་མེད་པ་ཞེས་གསུངས་སོ།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64" w:author="thoesam" w:date="2016-10-07T09:30:00Z">
            <w:rPr>
              <w:rFonts w:cs="Monlam Uni OuChan2" w:hint="cs"/>
              <w:cs/>
            </w:rPr>
          </w:rPrChange>
        </w:rPr>
        <w:t>།གང་གི་ཕྱིར་ཁྱད་པར་མེད་པས་སྤྱི་ཡང་མེད་པར་འགྱུར་ཏེ།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66" w:author="thoesam" w:date="2016-10-07T09:30:00Z">
            <w:rPr>
              <w:rFonts w:cs="Monlam Uni OuChan2" w:hint="cs"/>
              <w:cs/>
            </w:rPr>
          </w:rPrChange>
        </w:rPr>
        <w:t>དེ་བས་ན་དོན་དམ་པར་ནི་གསལ་བ་ཙམ་མཚན་ཉིད་མེད་པ་ཡིན་ནོ།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68" w:author="thoesam" w:date="2016-10-07T09:30:00Z">
            <w:rPr>
              <w:rFonts w:cs="Monlam Uni OuChan2" w:hint="cs"/>
              <w:cs/>
            </w:rPr>
          </w:rPrChange>
        </w:rPr>
        <w:t>།རང་ལ་རག་ལས་པའི་ཕྱིར་ལྷུན་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69" w:author="thoesam" w:date="2016-10-07T09:30:00Z">
            <w:rPr>
              <w:rFonts w:cs="Monlam Uni OuChan2" w:hint="cs"/>
              <w:cs/>
            </w:rPr>
          </w:rPrChange>
        </w:rPr>
        <w:t>གྲུབ་པ་ཉིད་དུ་ཐམས་ཅད་དུ་ཐམས་ཅད་མཁྱེན་པ་མཐར་བྱང་ཆུབ་སེམས་དཔའ་རྣམས་ལ་གྲུབ་པོ།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71" w:author="thoesam" w:date="2016-10-07T09:30:00Z">
            <w:rPr>
              <w:rFonts w:cs="Monlam Uni OuChan2" w:hint="cs"/>
              <w:cs/>
            </w:rPr>
          </w:rPrChange>
        </w:rPr>
        <w:t>།རྒྱུ་གཞན་ཡང་ཆོས་ཐམས་ཅད་ཀྱི་ཞེས་བྱ་བ་ལ་སོགས་པ་གསུངས་སོ།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73" w:author="thoesam" w:date="2016-10-07T09:30:00Z">
            <w:rPr>
              <w:rFonts w:cs="Monlam Uni OuChan2" w:hint="cs"/>
              <w:cs/>
            </w:rPr>
          </w:rPrChange>
        </w:rPr>
        <w:t>།དེ་ཉིད་ཀྱིས་ན་གང་གི་ཕྱིར་ཞེས་བྱ་བའི་སྒྲ་ནི་རྒྱུའོ།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75" w:author="thoesam" w:date="2016-10-07T09:30:00Z">
            <w:rPr>
              <w:rFonts w:cs="Monlam Uni OuChan2" w:hint="cs"/>
              <w:cs/>
            </w:rPr>
          </w:rPrChange>
        </w:rPr>
        <w:t>།རྟོག་པ་མེད་པ་ནི་འདུ་ཤེས་མེད་པ་སྟེ།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77" w:author="thoesam" w:date="2016-10-07T09:30:00Z">
            <w:rPr>
              <w:rFonts w:cs="Monlam Uni OuChan2" w:hint="cs"/>
              <w:cs/>
            </w:rPr>
          </w:rPrChange>
        </w:rPr>
        <w:t>དེས་ན་ཆགས་པ་མེད་པ་ཉིད་དོ།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79" w:author="thoesam" w:date="2016-10-07T09:30:00Z">
            <w:rPr>
              <w:rFonts w:cs="Monlam Uni OuChan2" w:hint="cs"/>
              <w:cs/>
            </w:rPr>
          </w:rPrChange>
        </w:rPr>
        <w:t>།རྣམ་པར་རྟོག་པ་མེད་པ་ནི་མངོན་པར་ཞེན་པ་མེད་པའོ།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81" w:author="thoesam" w:date="2016-10-07T09:30:00Z">
            <w:rPr>
              <w:rFonts w:cs="Monlam Uni OuChan2" w:hint="cs"/>
              <w:cs/>
            </w:rPr>
          </w:rPrChange>
        </w:rPr>
        <w:t>།དེས་ན་ཡང་དག་པར་མེད་པ་ཉིད་དེ།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83" w:author="thoesam" w:date="2016-10-07T09:30:00Z">
            <w:rPr>
              <w:rFonts w:cs="Monlam Uni OuChan2" w:hint="cs"/>
              <w:cs/>
            </w:rPr>
          </w:rPrChange>
        </w:rPr>
        <w:t>དེས་ན་རྣམ་པར་རྟོག་པ་དང་བྲལ་བའི་ཕྱིར་ཆོས་ཐམས་ཅད་ནི་རྩོལ་བ་མེད་པར་ཤེས་པར་བྱའོ།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85" w:author="thoesam" w:date="2016-10-07T09:30:00Z">
            <w:rPr>
              <w:rFonts w:cs="Monlam Uni OuChan2" w:hint="cs"/>
              <w:cs/>
            </w:rPr>
          </w:rPrChange>
        </w:rPr>
        <w:t>།དེས་ན་ཡང་ཐམས་ཅད་དུ་རྩོལ་བ་མི་མངའ་བས་ཡེ་ཤེས་མཐར་གྲུབ་པ་སྟེ།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87" w:author="thoesam" w:date="2016-10-07T09:30:00Z">
            <w:rPr>
              <w:rFonts w:cs="Monlam Uni OuChan2" w:hint="cs"/>
              <w:cs/>
            </w:rPr>
          </w:rPrChange>
        </w:rPr>
        <w:t>དེ་ནི་ཡེ་ཤེས་རྩོལ་བ་མི་མངའ་བར་འཇུག་པའི་རྟེན་ནོ།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89" w:author="thoesam" w:date="2016-10-07T09:30:00Z">
            <w:rPr>
              <w:rFonts w:cs="Monlam Uni OuChan2" w:hint="cs"/>
              <w:cs/>
            </w:rPr>
          </w:rPrChange>
        </w:rPr>
        <w:t>།ཆོས་ཀྱི་དབྱིངས་ལ་དབྱེར་མེད་ཕྱིར།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91" w:author="thoesam" w:date="2016-10-07T09:30:00Z">
            <w:rPr>
              <w:rFonts w:cs="Monlam Uni OuChan2" w:hint="cs"/>
              <w:cs/>
            </w:rPr>
          </w:rPrChange>
        </w:rPr>
        <w:t>།རིགས་ནི་ཐ་དད་རུང་མ་ཡིན།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93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95" w:author="thoesam" w:date="2016-10-07T09:30:00Z">
            <w:rPr>
              <w:rFonts w:cs="Monlam Uni OuChan2" w:hint="cs"/>
              <w:cs/>
            </w:rPr>
          </w:rPrChange>
        </w:rPr>
        <w:t>གང་གི་ཕྱིར་ཆོས་ཀྱི་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དབྱིངས་ནི་རིགས་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96" w:author="thoesam" w:date="2016-10-07T09:30:00Z">
            <w:rPr>
              <w:rFonts w:cs="Monlam Uni OuChan2" w:hint="cs"/>
              <w:cs/>
            </w:rPr>
          </w:rPrChange>
        </w:rPr>
        <w:t>ཞེས་བརྗོད་དེ།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498" w:author="thoesam" w:date="2016-10-07T09:30:00Z">
            <w:rPr>
              <w:rFonts w:cs="Monlam Uni OuChan2" w:hint="cs"/>
              <w:cs/>
            </w:rPr>
          </w:rPrChange>
        </w:rPr>
        <w:t>དེ་ཡང་ཐམས་ཅད་དུ་རོ་གཅིག་པ་ཡིན་པའི་ཕྱིར་ཐ་མི་དད་དོ།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4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00" w:author="thoesam" w:date="2016-10-07T09:30:00Z">
            <w:rPr>
              <w:rFonts w:cs="Monlam Uni OuChan2" w:hint="cs"/>
              <w:cs/>
            </w:rPr>
          </w:rPrChange>
        </w:rPr>
        <w:t>།ཐ་དད་པ་མ་ཡིན་པའི་ཕྱིར་འདི་ནི་ཉན་ཐོས་ཀྱི་རིགས་སོ།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02" w:author="thoesam" w:date="2016-10-07T09:30:00Z">
            <w:rPr>
              <w:rFonts w:cs="Monlam Uni OuChan2" w:hint="cs"/>
              <w:cs/>
            </w:rPr>
          </w:rPrChange>
        </w:rPr>
        <w:t>།འདི་ནི་རང་སངས་རྒྱས་ཀྱི་རིགས་སོ།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04" w:author="thoesam" w:date="2016-10-07T09:30:00Z">
            <w:rPr>
              <w:rFonts w:cs="Monlam Uni OuChan2" w:hint="cs"/>
              <w:cs/>
            </w:rPr>
          </w:rPrChange>
        </w:rPr>
        <w:t>།འདི་ནི་ཡང་དག་པར་རྫོགས་པའི་སངས་རྒྱས་ཀྱི་རིགས་སོ་ཞེས་རིགས་ཐ་དད་པར་རུང་བ་མ་ཡིན་ནོ་ཞེ་ན།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06" w:author="thoesam" w:date="2016-10-07T09:30:00Z">
            <w:rPr>
              <w:rFonts w:cs="Monlam Uni OuChan2" w:hint="cs"/>
              <w:cs/>
            </w:rPr>
          </w:rPrChange>
        </w:rPr>
        <w:t>རྟེན་པའི་ཆོས་ཀྱི་བྱེ་བྲག་གིས།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08" w:author="thoesam" w:date="2016-10-07T09:30:00Z">
            <w:rPr>
              <w:rFonts w:cs="Monlam Uni OuChan2" w:hint="cs"/>
              <w:cs/>
            </w:rPr>
          </w:rPrChange>
        </w:rPr>
        <w:t>།དེ་ཡི་དབྱེ་བ་ཡོངས་སུ་བརྗོད།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10" w:author="thoesam" w:date="2016-10-07T09:30:00Z">
            <w:rPr>
              <w:rFonts w:cs="Monlam Uni OuChan2" w:hint="cs"/>
              <w:cs/>
            </w:rPr>
          </w:rPrChange>
        </w:rPr>
        <w:t>།ཅེས་བྱ་བ་ནི་ལེན་ནོ།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12" w:author="thoesam" w:date="2016-10-07T09:30:00Z">
            <w:rPr>
              <w:rFonts w:cs="Monlam Uni OuChan2" w:hint="cs"/>
              <w:cs/>
            </w:rPr>
          </w:rPrChange>
        </w:rPr>
        <w:t>།ཉན་ཐོས་ཀྱི་ཆོས་རྣམས་ཀྱི་རྟེན་གྱི་དབྱིངས་གང་ཡིན་པ་དེ་ནི་དེའི་རིགས་སོ།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14" w:author="thoesam" w:date="2016-10-07T09:30:00Z">
            <w:rPr>
              <w:rFonts w:cs="Monlam Uni OuChan2" w:hint="cs"/>
              <w:cs/>
            </w:rPr>
          </w:rPrChange>
        </w:rPr>
        <w:t>།གང་རང་སངས་རྒྱས་ཀྱི་གང་ཡིན་པ་དང</w:t>
      </w:r>
      <w:ins w:id="451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451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451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19" w:author="thoesam" w:date="2016-10-07T09:30:00Z">
            <w:rPr>
              <w:rFonts w:cs="Monlam Uni OuChan2" w:hint="cs"/>
              <w:cs/>
            </w:rPr>
          </w:rPrChange>
        </w:rPr>
        <w:t>གང་ཡང་དག་པར་རྫོགས་པའི་སངས་རྒྱས་ཀྱི་གང་ཡིན་པའི་ཡང་དེ་བཞིན་ནོ།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21" w:author="thoesam" w:date="2016-10-07T09:30:00Z">
            <w:rPr>
              <w:rFonts w:cs="Monlam Uni OuChan2" w:hint="cs"/>
              <w:cs/>
            </w:rPr>
          </w:rPrChange>
        </w:rPr>
        <w:t>།དཔེར་ན་བུམ་པར་ཁྱད་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4522" w:author="thoesam" w:date="2016-10-07T09:30:00Z">
            <w:rPr>
              <w:rFonts w:cs="Monlam Uni OuChan2" w:hint="cs"/>
              <w:cs/>
            </w:rPr>
          </w:rPrChange>
        </w:rPr>
        <w:t>པར་མེད་ཀྱང་ཁ་ཅིག་ནི་ཏིལ་མར་གྱི་བུམ་པ།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24" w:author="thoesam" w:date="2016-10-07T09:30:00Z">
            <w:rPr>
              <w:rFonts w:cs="Monlam Uni OuChan2" w:hint="cs"/>
              <w:cs/>
            </w:rPr>
          </w:rPrChange>
        </w:rPr>
        <w:t>ཁ་ཅིག་ནི་སྦྲང་རྩིའི་བུམ་པ་ལྟ་བུའོ།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26" w:author="thoesam" w:date="2016-10-07T09:30:00Z">
            <w:rPr>
              <w:rFonts w:cs="Monlam Uni OuChan2" w:hint="cs"/>
              <w:cs/>
            </w:rPr>
          </w:rPrChange>
        </w:rPr>
        <w:t>།སྒྲུབ་པའི་རྟེན་བརྗོད་ནས།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28" w:author="thoesam" w:date="2016-10-07T09:30:00Z">
            <w:rPr>
              <w:rFonts w:cs="Monlam Uni OuChan2" w:hint="cs"/>
              <w:cs/>
            </w:rPr>
          </w:rPrChange>
        </w:rPr>
        <w:t>དེའི་དམིགས་པ་བརྗོད་པར་བྱ་སྟེ།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30" w:author="thoesam" w:date="2016-10-07T09:30:00Z">
            <w:rPr>
              <w:rFonts w:cs="Monlam Uni OuChan2" w:hint="cs"/>
              <w:cs/>
            </w:rPr>
          </w:rPrChange>
        </w:rPr>
        <w:t>དེ་ནི།</w:t>
      </w:r>
      <w:ins w:id="4531" w:author="lib3" w:date="2016-09-09T12:58:00Z">
        <w:r w:rsidRPr="00494699">
          <w:rPr>
            <w:rFonts w:ascii="Monlam Uni OuChan2" w:hAnsi="Monlam Uni OuChan2" w:cs="Monlam Uni OuChan2"/>
            <w:sz w:val="40"/>
            <w:szCs w:val="40"/>
            <w:cs/>
            <w:rPrChange w:id="4532" w:author="thoesam" w:date="2016-10-07T09:30:00Z">
              <w:rPr>
                <w:rFonts w:cs="Monlam Uni OuChan2"/>
                <w:cs/>
              </w:rPr>
            </w:rPrChange>
          </w:rPr>
          <w:t xml:space="preserve"> 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4533" w:author="thoesam" w:date="2016-10-07T09:30:00Z">
            <w:rPr>
              <w:rFonts w:cs="Monlam Uni OuChan2" w:hint="cs"/>
              <w:cs/>
            </w:rPr>
          </w:rPrChange>
        </w:rPr>
        <w:t>དམིགས་པ་ཆོས་རྣམས་ཐམས་ཅད་དེ།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35" w:author="thoesam" w:date="2016-10-07T09:30:00Z">
            <w:rPr>
              <w:rFonts w:cs="Monlam Uni OuChan2" w:hint="cs"/>
              <w:cs/>
            </w:rPr>
          </w:rPrChange>
        </w:rPr>
        <w:t>།དེ་ཡང་དགེ་ལ་སོགས་པ་ཡིན།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37" w:author="thoesam" w:date="2016-10-07T09:30:00Z">
            <w:rPr>
              <w:rFonts w:cs="Monlam Uni OuChan2" w:hint="cs"/>
              <w:cs/>
            </w:rPr>
          </w:rPrChange>
        </w:rPr>
        <w:t>།འཇིག་རྟེན་པ་ཡི་རྟོགས་པ་དང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།གང་དག་འཇིག་རྟེན་འདས་འདོད་དང༌། །ཟག་བཅས་ཟག་པ་མེད་ཆོས་དང༌། །གང་དག་འདུས་བྱས་འདུས་མ་བྱས། །སློབ་མ་ཐུན་མོང་ཆོས་རྣམས་དང༌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3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40" w:author="thoesam" w:date="2016-10-07T09:30:00Z">
            <w:rPr>
              <w:rFonts w:cs="Monlam Uni OuChan2" w:hint="cs"/>
              <w:cs/>
            </w:rPr>
          </w:rPrChange>
        </w:rPr>
        <w:t>།གང་དག་ཐུབ་པའི་ཐུན་མོང་མིན།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42" w:author="thoesam" w:date="2016-10-07T09:30:00Z">
            <w:rPr>
              <w:rFonts w:cs="Monlam Uni OuChan2" w:hint="cs"/>
              <w:cs/>
            </w:rPr>
          </w:rPrChange>
        </w:rPr>
        <w:t>།ཞེས་བྱ་བ་གསུངས་ཏེ།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44" w:author="thoesam" w:date="2016-10-07T09:30:00Z">
            <w:rPr>
              <w:rFonts w:cs="Monlam Uni OuChan2" w:hint="cs"/>
              <w:cs/>
            </w:rPr>
          </w:rPrChange>
        </w:rPr>
        <w:t>དགེ་ལ་སོགས་པ་ཞེས་བྱ་བ་ནི་དགེ་བ་དང་མི་དགེ་བ་དང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ལུང་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45" w:author="thoesam" w:date="2016-10-07T09:30:00Z">
            <w:rPr>
              <w:rFonts w:cs="Monlam Uni OuChan2" w:hint="cs"/>
              <w:cs/>
            </w:rPr>
          </w:rPrChange>
        </w:rPr>
        <w:t>དུ་མ་བསྟན་པའོ།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47" w:author="thoesam" w:date="2016-10-07T09:30:00Z">
            <w:rPr>
              <w:rFonts w:cs="Monlam Uni OuChan2" w:hint="cs"/>
              <w:cs/>
            </w:rPr>
          </w:rPrChange>
        </w:rPr>
        <w:t>།རྟོགས་པར་བྱ་བས་ན་རྟོགས་པ་སྟེ།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49" w:author="thoesam" w:date="2016-10-07T09:30:00Z">
            <w:rPr>
              <w:rFonts w:cs="Monlam Uni OuChan2" w:hint="cs"/>
              <w:cs/>
            </w:rPr>
          </w:rPrChange>
        </w:rPr>
        <w:t>དགེ་ཞེས་བྱ་བའི་དོན་ཏོ།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51" w:author="thoesam" w:date="2016-10-07T09:30:00Z">
            <w:rPr>
              <w:rFonts w:cs="Monlam Uni OuChan2" w:hint="cs"/>
              <w:cs/>
            </w:rPr>
          </w:rPrChange>
        </w:rPr>
        <w:t>།འཇིག་རྟེན་པ་དང་འཇིག་རྟེན་ལས་འདས་པའི་རྟོགས་པ་ནི་འཇིག་རྟེན་དང་འཇིག་རྟེན་ལས་འདས་པའི་རྟོགས་པའོ།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53" w:author="thoesam" w:date="2016-10-07T09:30:00Z">
            <w:rPr>
              <w:rFonts w:cs="Monlam Uni OuChan2" w:hint="cs"/>
              <w:cs/>
            </w:rPr>
          </w:rPrChange>
        </w:rPr>
        <w:t>།དེ་དག་ནི་ཕུང་པོ་གཉིས་ཏེ་ལྷག་མ་ནི་རྟོགས་པར་སླའོ།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55" w:author="thoesam" w:date="2016-10-07T09:30:00Z">
            <w:rPr>
              <w:rFonts w:cs="Monlam Uni OuChan2" w:hint="cs"/>
              <w:cs/>
            </w:rPr>
          </w:rPrChange>
        </w:rPr>
        <w:t>།འདི་དག་གི་བཤད་པ་ནི་མདོ་ཉིད་ལས་བསྟན་པར་རིག་པར་བྱའོ།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57" w:author="thoesam" w:date="2016-10-07T09:30:00Z">
            <w:rPr>
              <w:rFonts w:cs="Monlam Uni OuChan2" w:hint="cs"/>
              <w:cs/>
            </w:rPr>
          </w:rPrChange>
        </w:rPr>
        <w:t>།བཅོམ་ལྡན་འདས་ཆོས་ཐམས་ཅད་ནི་གང་ལགས་ཞེས་བྱ་བ་ནས།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59" w:author="thoesam" w:date="2016-10-07T09:30:00Z">
            <w:rPr>
              <w:rFonts w:cs="Monlam Uni OuChan2" w:hint="cs"/>
              <w:cs/>
            </w:rPr>
          </w:rPrChange>
        </w:rPr>
        <w:t>རྟོག་པ་མེད་ཅིང་རྣམ་པར་རྟོག་པ་མེད་པའི་ཕྱིར་བླང་བར་བྱའོ་ཞེས་བྱ་བའི་བར་གྱིས་གསུངས་སོ།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61" w:author="thoesam" w:date="2016-10-07T09:30:00Z">
            <w:rPr>
              <w:rFonts w:cs="Monlam Uni OuChan2" w:hint="cs"/>
              <w:cs/>
            </w:rPr>
          </w:rPrChange>
        </w:rPr>
        <w:t>།བྱང་ཆུབ་ཀྱི་ཕྱོགས་ཀྱི་ཆོས་སུམ་ཅུ་རྩ་བདུན་ཞེས་བྱ་བ་ལ།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63" w:author="thoesam" w:date="2016-10-07T09:30:00Z">
            <w:rPr>
              <w:rFonts w:cs="Monlam Uni OuChan2" w:hint="cs"/>
              <w:cs/>
            </w:rPr>
          </w:rPrChange>
        </w:rPr>
        <w:t>འདིར་བྱང་ཆུབ་ནི་ཡང་དག་པར་རྫོགས་པའི་བྱང་ཆུབ་སྟེ།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65" w:author="thoesam" w:date="2016-10-07T09:30:00Z">
            <w:rPr>
              <w:rFonts w:cs="Monlam Uni OuChan2" w:hint="cs"/>
              <w:cs/>
            </w:rPr>
          </w:rPrChange>
        </w:rPr>
        <w:t>དེས་ན་ཐུན་མོང་མ་ཡིན་པ་ཉིད་དོ།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67" w:author="thoesam" w:date="2016-10-07T09:30:00Z">
            <w:rPr>
              <w:rFonts w:cs="Monlam Uni OuChan2" w:hint="cs"/>
              <w:cs/>
            </w:rPr>
          </w:rPrChange>
        </w:rPr>
        <w:t>།སྒྲུབ་པའི་དམིགས་པ་བཤད་ནས་དེའི་ཆེད་དུ་བྱ་བ་བཤད་པར་བྱ་སྟེ།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69" w:author="thoesam" w:date="2016-10-07T09:30:00Z">
            <w:rPr>
              <w:rFonts w:cs="Monlam Uni OuChan2" w:hint="cs"/>
              <w:cs/>
            </w:rPr>
          </w:rPrChange>
        </w:rPr>
        <w:t>དེའི་སྐབས་སུ།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71" w:author="thoesam" w:date="2016-10-07T09:30:00Z">
            <w:rPr>
              <w:rFonts w:cs="Monlam Uni OuChan2" w:hint="cs"/>
              <w:cs/>
            </w:rPr>
          </w:rPrChange>
        </w:rPr>
        <w:t>རབ་འབྱོར་གྱིས་གསོལ་པ་ཞེས་བྱ་བ་ལ་སོགས་པ་ལ།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73" w:author="thoesam" w:date="2016-10-07T09:30:00Z">
            <w:rPr>
              <w:rFonts w:cs="Monlam Uni OuChan2" w:hint="cs"/>
              <w:cs/>
            </w:rPr>
          </w:rPrChange>
        </w:rPr>
        <w:t>གང་བྱང་ཆུབ་སེམས་དཔའ་དེ་ཇི་ལྟར་སེམས་དཔའ་ཆེན་པོ་ཞེས་བྱ་བའི་སྒྲར་བརྗོད་ཅེ་ན་ཞེས་བྱ་བའི་དོན་ཏོ།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75" w:author="thoesam" w:date="2016-10-07T09:30:00Z">
            <w:rPr>
              <w:rFonts w:cs="Monlam Uni OuChan2" w:hint="cs"/>
              <w:cs/>
            </w:rPr>
          </w:rPrChange>
        </w:rPr>
        <w:t>།བཅོམ་ལྡན་འདས་ཀྱིས་བཀའ་སྩལ་པ།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77" w:author="thoesam" w:date="2016-10-07T09:30:00Z">
            <w:rPr>
              <w:rFonts w:cs="Monlam Uni OuChan2" w:hint="cs"/>
              <w:cs/>
            </w:rPr>
          </w:rPrChange>
        </w:rPr>
        <w:t>སེམས་ཅན་གྱི་ཕུང་པོ་ཆེན་པོའི་ཕུལ་ཞེས་བྱ་བ་ལ་སོགས་པ་གསུངས་སོ།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79" w:author="thoesam" w:date="2016-10-07T09:30:00Z">
            <w:rPr>
              <w:rFonts w:cs="Monlam Uni OuChan2" w:hint="cs"/>
              <w:cs/>
            </w:rPr>
          </w:rPrChange>
        </w:rPr>
        <w:t>།འདི་སྙམ་དུ་སེམས་ཅན་གྱི་ཕུང་པོ་ཆེན་པོའི་མཆོག་བྱེད་པར་འདོད་པའི་བསམ་པ་གང་ཡིན་པ་དེ་ནི་འདིར་སེམ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81" w:author="thoesam" w:date="2016-10-07T09:30:00Z">
            <w:rPr>
              <w:rFonts w:cs="Monlam Uni OuChan2" w:hint="cs"/>
              <w:cs/>
            </w:rPr>
          </w:rPrChange>
        </w:rPr>
        <w:t>སྤྱིའི་སྒྲར་ཡང་ཁྱད་པར་ལ་བརྗོད་པའི་ཕྱིར་རོ།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83" w:author="thoesam" w:date="2016-10-07T09:30:00Z">
            <w:rPr>
              <w:rFonts w:cs="Monlam Uni OuChan2" w:hint="cs"/>
              <w:cs/>
            </w:rPr>
          </w:rPrChange>
        </w:rPr>
        <w:t>།ཆེན་པོ་གསུམ་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84" w:author="thoesam" w:date="2016-10-07T09:30:00Z">
            <w:rPr>
              <w:rFonts w:cs="Monlam Uni OuChan2" w:hint="cs"/>
              <w:cs/>
            </w:rPr>
          </w:rPrChange>
        </w:rPr>
        <w:t>ཆེ་བའི་སེམས་པ་འདི་ལ་ཡོད་པས་ན་སེམས་དཔའ་ཆེན་པོའོ།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86" w:author="thoesam" w:date="2016-10-07T09:30:00Z">
            <w:rPr>
              <w:rFonts w:cs="Monlam Uni OuChan2" w:hint="cs"/>
              <w:cs/>
            </w:rPr>
          </w:rPrChange>
        </w:rPr>
        <w:t>།ཆེན་པོ་གསུམ་གང་ཞེ་ན།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88" w:author="thoesam" w:date="2016-10-07T09:30:00Z">
            <w:rPr>
              <w:rFonts w:cs="Monlam Uni OuChan2" w:hint="cs"/>
              <w:cs/>
            </w:rPr>
          </w:rPrChange>
        </w:rPr>
        <w:t>སེམས་ཆེན་པོ་ཉིད་དང</w:t>
      </w:r>
      <w:ins w:id="458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459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459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93" w:author="thoesam" w:date="2016-10-07T09:30:00Z">
            <w:rPr>
              <w:rFonts w:cs="Monlam Uni OuChan2" w:hint="cs"/>
              <w:cs/>
            </w:rPr>
          </w:rPrChange>
        </w:rPr>
        <w:t>སྤོང་བ་ཆེན་པོ་ཉིད་དང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རྟོགས་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94" w:author="thoesam" w:date="2016-10-07T09:30:00Z">
            <w:rPr>
              <w:rFonts w:cs="Monlam Uni OuChan2" w:hint="cs"/>
              <w:cs/>
            </w:rPr>
          </w:rPrChange>
        </w:rPr>
        <w:t>པ་ཆེན་པོ་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ཉིད་དེ། མདོ་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95" w:author="thoesam" w:date="2016-10-07T09:30:00Z">
            <w:rPr>
              <w:rFonts w:cs="Monlam Uni OuChan2" w:hint="cs"/>
              <w:cs/>
            </w:rPr>
          </w:rPrChange>
        </w:rPr>
        <w:t>ཇི་ལྟ་བ་བཞིན་ནོ།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597" w:author="thoesam" w:date="2016-10-07T09:30:00Z">
            <w:rPr>
              <w:rFonts w:cs="Monlam Uni OuChan2" w:hint="cs"/>
              <w:cs/>
            </w:rPr>
          </w:rPrChange>
        </w:rPr>
        <w:t>།དེ་ལ་སེམས་ཆེན་པོ་ནི་བཅོམ་ལྡན་འདས་ཀྱིས་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4598" w:author="thoesam" w:date="2016-10-07T09:30:00Z">
            <w:rPr>
              <w:rFonts w:cs="Monlam Uni OuChan2" w:hint="cs"/>
              <w:cs/>
            </w:rPr>
          </w:rPrChange>
        </w:rPr>
        <w:t>རྡོ་རྗེ་ལྟ་བུའི་སེམས་ཞེས་བྱ་བ་ལ་སོགས་པ་གསུངས་སོ།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5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00" w:author="thoesam" w:date="2016-10-07T09:30:00Z">
            <w:rPr>
              <w:rFonts w:cs="Monlam Uni OuChan2" w:hint="cs"/>
              <w:cs/>
            </w:rPr>
          </w:rPrChange>
        </w:rPr>
        <w:t>།དེ་ནས་ལྟ་བ་ཐམས་ཅད་སྤང་བའི་ཕྱིར་སྟོན་པར་བྱེད་པ་ནི་སྤོང་བ་ཆེན་པོ་སྟེ།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02" w:author="thoesam" w:date="2016-10-07T09:30:00Z">
            <w:rPr>
              <w:rFonts w:cs="Monlam Uni OuChan2" w:hint="cs"/>
              <w:cs/>
            </w:rPr>
          </w:rPrChange>
        </w:rPr>
        <w:t>ཤཱ་རིའི་བུས་གསོལ་པའོ།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04" w:author="thoesam" w:date="2016-10-07T09:30:00Z">
            <w:rPr>
              <w:rFonts w:cs="Monlam Uni OuChan2" w:hint="cs"/>
              <w:cs/>
            </w:rPr>
          </w:rPrChange>
        </w:rPr>
        <w:t>།དེ་ནས་བྱང་ཆུབ་སེམས་ལ་སོགས་པ་ལ་ཡང་ཆགས་པ་མེད་པ་ཉིད་ནི་རྟོགས་པ་ཆེན་པོ་ཉིད་དུ་རབ་འབྱོར་གྱིས་འཕགས་པ་གང་པོའི་ཚིག་གི་སྔོན་དུ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06" w:author="thoesam" w:date="2016-10-07T09:30:00Z">
            <w:rPr>
              <w:rFonts w:cs="Monlam Uni OuChan2" w:hint="cs"/>
              <w:cs/>
            </w:rPr>
          </w:rPrChange>
        </w:rPr>
        <w:t>།དེའི་ཕྱིར།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08" w:author="thoesam" w:date="2016-10-07T09:30:00Z">
            <w:rPr>
              <w:rFonts w:cs="Monlam Uni OuChan2" w:hint="cs"/>
              <w:cs/>
            </w:rPr>
          </w:rPrChange>
        </w:rPr>
        <w:t>སེམས་ཅན་ཀུན་མཆོག་ཉིད་སེམས་དང</w:t>
      </w:r>
      <w:ins w:id="460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461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461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13" w:author="thoesam" w:date="2016-10-07T09:30:00Z">
            <w:rPr>
              <w:rFonts w:cs="Monlam Uni OuChan2" w:hint="cs"/>
              <w:cs/>
            </w:rPr>
          </w:rPrChange>
        </w:rPr>
        <w:t>།སྤོང་དང་རྟོགས་དང་གསུམ་པོ་ལ།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15" w:author="thoesam" w:date="2016-10-07T09:30:00Z">
            <w:rPr>
              <w:rFonts w:cs="Monlam Uni OuChan2" w:hint="cs"/>
              <w:cs/>
            </w:rPr>
          </w:rPrChange>
        </w:rPr>
        <w:t>།ཆེན་པོ་གསུམ་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གྱི་ར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16" w:author="thoesam" w:date="2016-10-07T09:30:00Z">
            <w:rPr>
              <w:rFonts w:cs="Monlam Uni OuChan2" w:hint="cs"/>
              <w:cs/>
            </w:rPr>
          </w:rPrChange>
        </w:rPr>
        <w:t>ང་བྱུང་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གི</w:t>
      </w:r>
      <w:r>
        <w:rPr>
          <w:rFonts w:ascii="Monlam Uni OuChan2" w:hAnsi="Monlam Uni OuChan2" w:cs="Monlam Uni OuChan2"/>
          <w:sz w:val="40"/>
          <w:szCs w:val="40"/>
          <w:cs/>
        </w:rPr>
        <w:t xml:space="preserve"> །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ཆེད་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17" w:author="thoesam" w:date="2016-10-07T09:30:00Z">
            <w:rPr>
              <w:rFonts w:cs="Monlam Uni OuChan2" w:hint="cs"/>
              <w:cs/>
            </w:rPr>
          </w:rPrChange>
        </w:rPr>
        <w:t>དུ་བྱ་བ་འདི་ཞེས་བྱ།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19" w:author="thoesam" w:date="2016-10-07T09:30:00Z">
            <w:rPr>
              <w:rFonts w:cs="Monlam Uni OuChan2" w:hint="cs"/>
              <w:cs/>
            </w:rPr>
          </w:rPrChange>
        </w:rPr>
        <w:t>།ཞེས་བྱ་བ་གསུངས་ཏེ།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21" w:author="thoesam" w:date="2016-10-07T09:30:00Z">
            <w:rPr>
              <w:rFonts w:cs="Monlam Uni OuChan2" w:hint="cs"/>
              <w:cs/>
            </w:rPr>
          </w:rPrChange>
        </w:rPr>
        <w:t>བྱང་ཆུབ་སེམས་དཔའ་རྣམས་ཀྱི་ཞེས་བྱ་བའི་དོན་ཏོ།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23" w:author="thoesam" w:date="2016-10-07T09:30:00Z">
            <w:rPr>
              <w:rFonts w:cs="Monlam Uni OuChan2" w:hint="cs"/>
              <w:cs/>
            </w:rPr>
          </w:rPrChange>
        </w:rPr>
        <w:t>།ཆེད་དུ་གཉེར་བ་ཡིན་པས་ན་ཆེད་དུ་བྱ་བ་སྟེ།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25" w:author="thoesam" w:date="2016-10-07T09:30:00Z">
            <w:rPr>
              <w:rFonts w:cs="Monlam Uni OuChan2" w:hint="cs"/>
              <w:cs/>
            </w:rPr>
          </w:rPrChange>
        </w:rPr>
        <w:t>ལས་སུ་སྒྲུབ་པའོ།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27" w:author="thoesam" w:date="2016-10-07T09:30:00Z">
            <w:rPr>
              <w:rFonts w:cs="Monlam Uni OuChan2" w:hint="cs"/>
              <w:cs/>
            </w:rPr>
          </w:rPrChange>
        </w:rPr>
        <w:t>།འདི་ནི་རང་བྱུང་གི་སྒྲུབ་པའི་ཆེད་དུ་བྱ་བ་ཡིན་པར་ཤེས་པར་བྱའོ།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29" w:author="thoesam" w:date="2016-10-07T09:30:00Z">
            <w:rPr>
              <w:rFonts w:cs="Monlam Uni OuChan2" w:hint="cs"/>
              <w:cs/>
            </w:rPr>
          </w:rPrChange>
        </w:rPr>
        <w:t>།གང་སེམས་ཅན་ཐམས་ཅད་ཀྱི་མཆོག་ནི་ཅི་འདྲ་ཞེ་ན།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31" w:author="thoesam" w:date="2016-10-07T09:30:00Z">
            <w:rPr>
              <w:rFonts w:cs="Monlam Uni OuChan2" w:hint="cs"/>
              <w:cs/>
            </w:rPr>
          </w:rPrChange>
        </w:rPr>
        <w:t>ཆེན་པོ་གསུམ་གྱིས་བསྒྲུབ་པར་བྱ་བའོ།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33" w:author="thoesam" w:date="2016-10-07T09:30:00Z">
            <w:rPr>
              <w:rFonts w:cs="Monlam Uni OuChan2" w:hint="cs"/>
              <w:cs/>
            </w:rPr>
          </w:rPrChange>
        </w:rPr>
        <w:t>།གསུམ་པོ་གང་དག་ཅེ་ན།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35" w:author="thoesam" w:date="2016-10-07T09:30:00Z">
            <w:rPr>
              <w:rFonts w:cs="Monlam Uni OuChan2" w:hint="cs"/>
              <w:cs/>
            </w:rPr>
          </w:rPrChange>
        </w:rPr>
        <w:t>སེམས་དང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 xml:space="preserve">༌། སྤོང་བ་དང༌།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36" w:author="thoesam" w:date="2016-10-07T09:30:00Z">
            <w:rPr>
              <w:rFonts w:cs="Monlam Uni OuChan2" w:hint="cs"/>
              <w:cs/>
            </w:rPr>
          </w:rPrChange>
        </w:rPr>
        <w:t>རྟོགས་པ་ཉིད་གསུམ་མོ།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38" w:author="thoesam" w:date="2016-10-07T09:30:00Z">
            <w:rPr>
              <w:rFonts w:cs="Monlam Uni OuChan2" w:hint="cs"/>
              <w:cs/>
            </w:rPr>
          </w:rPrChange>
        </w:rPr>
        <w:t>།དེའི་ཕྱིར་དེ་ལ་དེ་རྣམས་དང་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འབྲེལ་པའི་ཕྱིར་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39" w:author="thoesam" w:date="2016-10-07T09:30:00Z">
            <w:rPr>
              <w:rFonts w:cs="Monlam Uni OuChan2" w:hint="cs"/>
              <w:cs/>
            </w:rPr>
          </w:rPrChange>
        </w:rPr>
        <w:t>དེ་ཡང་ཆེན་པོའོ།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41" w:author="thoesam" w:date="2016-10-07T09:30:00Z">
            <w:rPr>
              <w:rFonts w:cs="Monlam Uni OuChan2" w:hint="cs"/>
              <w:cs/>
            </w:rPr>
          </w:rPrChange>
        </w:rPr>
        <w:t>།དེ་ལ་སེམས་དཔའ་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བ་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42" w:author="thoesam" w:date="2016-10-07T09:30:00Z">
            <w:rPr>
              <w:rFonts w:cs="Monlam Uni OuChan2" w:hint="cs"/>
              <w:cs/>
            </w:rPr>
          </w:rPrChange>
        </w:rPr>
        <w:t>ཡིན་པ་དེ་ཡང་ཆེན་པོའོ།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44" w:author="thoesam" w:date="2016-10-07T09:30:00Z">
            <w:rPr>
              <w:rFonts w:cs="Monlam Uni OuChan2" w:hint="cs"/>
              <w:cs/>
            </w:rPr>
          </w:rPrChange>
        </w:rPr>
        <w:t>།དེས་ན་སེམས་དཔའ་ཆེན་པོ་ཞེས་བརྗོད་དོ།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46" w:author="thoesam" w:date="2016-10-07T09:30:00Z">
            <w:rPr>
              <w:rFonts w:cs="Monlam Uni OuChan2" w:hint="cs"/>
              <w:cs/>
            </w:rPr>
          </w:rPrChange>
        </w:rPr>
        <w:t>།སྒྲུབ་པའི་རྟེན་དང་དམིགས་པ་དང་ཆེད་དུ་བྱ་བ་བརྗོད་ནས་སྒྲུབ་པ་དག་བཤད་པར་བྱ་སྟེ།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48" w:author="thoesam" w:date="2016-10-07T09:30:00Z">
            <w:rPr>
              <w:rFonts w:cs="Monlam Uni OuChan2" w:hint="cs"/>
              <w:cs/>
            </w:rPr>
          </w:rPrChange>
        </w:rPr>
        <w:t>དེ་ལ་གནས་བརྟན་གང་པོས་གོ་ཆ་དང་འཇུག་པའི་སྒྲུབ་པའི་སྐབས་བསྟན་ཏོ།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50" w:author="thoesam" w:date="2016-10-07T09:30:00Z">
            <w:rPr>
              <w:rFonts w:cs="Monlam Uni OuChan2" w:hint="cs"/>
              <w:cs/>
            </w:rPr>
          </w:rPrChange>
        </w:rPr>
        <w:t>།གོ་ཆ་ཆེན་པོ་བགོས་པའི་སེམས་ནི་སེམས་དཔའ་ཆེན་པོ་སྟེ།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52" w:author="thoesam" w:date="2016-10-07T09:30:00Z">
            <w:rPr>
              <w:rFonts w:cs="Monlam Uni OuChan2" w:hint="cs"/>
              <w:cs/>
            </w:rPr>
          </w:rPrChange>
        </w:rPr>
        <w:t>ཚིག་བར་མ་མི་མངོན་པར་བསྡུས་པའོ།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54" w:author="thoesam" w:date="2016-10-07T09:30:00Z">
            <w:rPr>
              <w:rFonts w:cs="Monlam Uni OuChan2" w:hint="cs"/>
              <w:cs/>
            </w:rPr>
          </w:rPrChange>
        </w:rPr>
        <w:t>།དེ་ནི་དང་པོའོ།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56" w:author="thoesam" w:date="2016-10-07T09:30:00Z">
            <w:rPr>
              <w:rFonts w:cs="Monlam Uni OuChan2" w:hint="cs"/>
              <w:cs/>
            </w:rPr>
          </w:rPrChange>
        </w:rPr>
        <w:t>།ཐེག་པ་ཆེན་པོ་ལ་ཡང་དག་པར་ཞུགས་ཤིང་ཐེག་པ་ཆེན་པོ་ལ་ཡང་དག་པར་གནས་པ་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ནི་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57" w:author="thoesam" w:date="2016-10-07T09:30:00Z">
            <w:rPr>
              <w:rFonts w:cs="Monlam Uni OuChan2" w:hint="cs"/>
              <w:cs/>
            </w:rPr>
          </w:rPrChange>
        </w:rPr>
        <w:t>སེམས་དཔའ་ཆེན་པོ་སྟེ།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59" w:author="thoesam" w:date="2016-10-07T09:30:00Z">
            <w:rPr>
              <w:rFonts w:cs="Monlam Uni OuChan2" w:hint="cs"/>
              <w:cs/>
            </w:rPr>
          </w:rPrChange>
        </w:rPr>
        <w:t>དེ་ནི་གཉིས་པའོ།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61" w:author="thoesam" w:date="2016-10-07T09:30:00Z">
            <w:rPr>
              <w:rFonts w:cs="Monlam Uni OuChan2" w:hint="cs"/>
              <w:cs/>
            </w:rPr>
          </w:rPrChange>
        </w:rPr>
        <w:t>།གོ་ཆ་ནི་ཐམས་ཅད་ཉེ་བར་བསྡོགས་པས་གོ་བགོས་པ་སྟེ།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63" w:author="thoesam" w:date="2016-10-07T09:30:00Z">
            <w:rPr>
              <w:rFonts w:cs="Monlam Uni OuChan2" w:hint="cs"/>
              <w:cs/>
            </w:rPr>
          </w:rPrChange>
        </w:rPr>
        <w:t>དཔུང་གི་ཚོགས་གོ་ཆ་བགོས་པ་བཞིན་ནོ།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65" w:author="thoesam" w:date="2016-10-07T09:30:00Z">
            <w:rPr>
              <w:rFonts w:cs="Monlam Uni OuChan2" w:hint="cs"/>
              <w:cs/>
            </w:rPr>
          </w:rPrChange>
        </w:rPr>
        <w:t>།རེ་རེ་ལ་ཡང་ཐམས་ཅད་ཉེ་བར་གནས་པ་ནི་གོ་ཆ་ཆེན་པོའོ།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67" w:author="thoesam" w:date="2016-10-07T09:30:00Z">
            <w:rPr>
              <w:rFonts w:cs="Monlam Uni OuChan2" w:hint="cs"/>
              <w:cs/>
            </w:rPr>
          </w:rPrChange>
        </w:rPr>
        <w:t>།འཕགས་པ་ཤཱ་རིའི་བུས་ཇི་ཙམ་ཞེས་བྱ་བ་ལ་སོགས་པའི་བར་གྱིས་སྨྲས་སོ།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69" w:author="thoesam" w:date="2016-10-07T09:30:00Z">
            <w:rPr>
              <w:rFonts w:cs="Monlam Uni OuChan2" w:hint="cs"/>
              <w:cs/>
            </w:rPr>
          </w:rPrChange>
        </w:rPr>
        <w:t>།འཕགས་པ་གང་པོས་འདི་ལ་ཞེས་བྱ་བ་ལ་སོགས་པ་ནས།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71" w:author="thoesam" w:date="2016-10-07T09:30:00Z">
            <w:rPr>
              <w:rFonts w:cs="Monlam Uni OuChan2" w:hint="cs"/>
              <w:cs/>
            </w:rPr>
          </w:rPrChange>
        </w:rPr>
        <w:t>དེ་ནས་འདི་ལྟར་ཞེས་བྱ་བ་ལ་སོགས་པའི་བར་གྱིས་གསུངས་སོ།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73" w:author="thoesam" w:date="2016-10-07T09:30:00Z">
            <w:rPr>
              <w:rFonts w:cs="Monlam Uni OuChan2" w:hint="cs"/>
              <w:cs/>
            </w:rPr>
          </w:rPrChange>
        </w:rPr>
        <w:t>།འདི་ཡང་སོ་སོར་སྦྱིན་པ་ལ་སོགས་པ་ལ་གནས་ཞེས་བྱ་བ་ནི་མི་གནས་པའི་ཚུལ་གྱིས་གནས་པ་སྟེ།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75" w:author="thoesam" w:date="2016-10-07T09:30:00Z">
            <w:rPr>
              <w:rFonts w:cs="Monlam Uni OuChan2" w:hint="cs"/>
              <w:cs/>
            </w:rPr>
          </w:rPrChange>
        </w:rPr>
        <w:t>བྱ་བ་དང་བྱེད་པ་པོ་སྒྱུ་མ་ལྟ་བུ་ཉིད་དུ་མཐོང་བའི་ཕྱིར་རོ།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77" w:author="thoesam" w:date="2016-10-07T09:30:00Z">
            <w:rPr>
              <w:rFonts w:cs="Monlam Uni OuChan2" w:hint="cs"/>
              <w:cs/>
            </w:rPr>
          </w:rPrChange>
        </w:rPr>
        <w:t>།འདི་དག་གིས་ནི་ཤེས་རབ་ཀྱི་ཕ་རོལ་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4678" w:author="thoesam" w:date="2016-10-07T09:30:00Z">
            <w:rPr>
              <w:rFonts w:cs="Monlam Uni OuChan2" w:hint="cs"/>
              <w:cs/>
            </w:rPr>
          </w:rPrChange>
        </w:rPr>
        <w:t>ཏུ་ཕྱིན་པ་ལ་ཉེ་བར་གནས་པ་གསུངས་སོ།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80" w:author="thoesam" w:date="2016-10-07T09:30:00Z">
            <w:rPr>
              <w:rFonts w:cs="Monlam Uni OuChan2" w:hint="cs"/>
              <w:cs/>
            </w:rPr>
          </w:rPrChange>
        </w:rPr>
        <w:t>།སེམས་ཅན་ཐམས་ཅད་ཀྱི་དོན་དུ་བྱང་ཆུབ་ཀྱི་ཕྱིར་སྤྱོད་པ་ནི་ཞེས་བྱ་བ་ནི་རྣམ་པ་ཐམས་ཅད་མཁྱེན་པ་ཉིད་དང་ལྡན་པའི་ཡིད་ལ་བྱེད་པས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82" w:author="thoesam" w:date="2016-10-07T09:30:00Z">
            <w:rPr>
              <w:rFonts w:cs="Monlam Uni OuChan2" w:hint="cs"/>
              <w:cs/>
            </w:rPr>
          </w:rPrChange>
        </w:rPr>
        <w:t>།དེས་ནི་གསུམ་པོ་འདི་དག་གིས་ཉེ་བར་གནས་པ་སྟོན་པར་བྱེད་དོ།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84" w:author="thoesam" w:date="2016-10-07T09:30:00Z">
            <w:rPr>
              <w:rFonts w:cs="Monlam Uni OuChan2" w:hint="cs"/>
              <w:cs/>
            </w:rPr>
          </w:rPrChange>
        </w:rPr>
        <w:t>།འདི་ལྟར་ཉན་ཐོས་ལ་སོགས་པའི་ཡིད་ལ་བྱེད་པས་མི་བྱེད་ཅིང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ཡོངས་སུ་སྤངས་པ་གང་ཡིན་པ་དེ་ནི་ཚུལ་ཁྲིམས་ཀྱི་ཕ་རོལ་ཏུ་ཕྱིན་པའོ། །གང་ཡང་རྣམ་པ་ཐམས་ཅད་མཁྱེན་པ་ཉིད་ཡིད་ལ་བྱེད་པ་དེ་དག་ལ་བཟོད་པ་དང༌། འདོད་པ་དང༌། ཉེ་བར་སྤྱོད་པ་ནི་དད་པ་དང༌། དགའ་བ་དང༌། གུས་པའི་མཚན་ཉིད་དེ། དེ་ནི་བཟོད་པའི་ཕ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85" w:author="thoesam" w:date="2016-10-07T09:30:00Z">
            <w:rPr>
              <w:rFonts w:cs="Monlam Uni OuChan2" w:hint="cs"/>
              <w:cs/>
            </w:rPr>
          </w:rPrChange>
        </w:rPr>
        <w:t>་རོལ་ཏུ་ཕྱིན་པའོ།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87" w:author="thoesam" w:date="2016-10-07T09:30:00Z">
            <w:rPr>
              <w:rFonts w:cs="Monlam Uni OuChan2" w:hint="cs"/>
              <w:cs/>
            </w:rPr>
          </w:rPrChange>
        </w:rPr>
        <w:t>།གང་ཡང་དེ་དག་ལ་སེམས་བརྟན་ཞིང་ཉན་ཐོས་ལ་སོགས་པའི་ཡིད་ལ་བྱེད་པའི་སྐབས་མི་འབྱེད་དེ།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89" w:author="thoesam" w:date="2016-10-07T09:30:00Z">
            <w:rPr>
              <w:rFonts w:cs="Monlam Uni OuChan2" w:hint="cs"/>
              <w:cs/>
            </w:rPr>
          </w:rPrChange>
        </w:rPr>
        <w:t>དེ་ནི་བསམ་གཏན་གྱི་ཕ་རོལ་ཏུ་ཕྱིན་པའོ།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91" w:author="thoesam" w:date="2016-10-07T09:30:00Z">
            <w:rPr>
              <w:rFonts w:cs="Monlam Uni OuChan2" w:hint="cs"/>
              <w:cs/>
            </w:rPr>
          </w:rPrChange>
        </w:rPr>
        <w:t>།དེ་ལྟར་ཡང་འདི་བདག་གིས་ཀྱང་ཕ་རོལ་ཏུ་ཕྱིན་པ་ཡོངས་སུ་རྫོགས་པར་བྱ་ཞིང་སེམས་ཅན་ཐམས་ཅད་ཀྱང་དེ་དག་ལ་གཞག་པར་བྱའོ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93" w:author="thoesam" w:date="2016-10-07T09:30:00Z">
            <w:rPr>
              <w:rFonts w:cs="Monlam Uni OuChan2" w:hint="cs"/>
              <w:cs/>
            </w:rPr>
          </w:rPrChange>
        </w:rPr>
        <w:t>སེམས་ཅན་ཐམས་ཅད་དང་ཐུན་མོང་དུ་ཡོངས་སུ་བསྔོའོ་ཞེས་དགོངས་པ་ཡིན་ནོ།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95" w:author="thoesam" w:date="2016-10-07T09:30:00Z">
            <w:rPr>
              <w:rFonts w:cs="Monlam Uni OuChan2" w:hint="cs"/>
              <w:cs/>
            </w:rPr>
          </w:rPrChange>
        </w:rPr>
        <w:t>།དེ་ལ་འདིས་ནི་ཉེ་བར་གནས་པ་གཉིས་སྟོན་ཏེ།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97" w:author="thoesam" w:date="2016-10-07T09:30:00Z">
            <w:rPr>
              <w:rFonts w:cs="Monlam Uni OuChan2" w:hint="cs"/>
              <w:cs/>
            </w:rPr>
          </w:rPrChange>
        </w:rPr>
        <w:t>འདི་ལྟར་སེམས་ཅན་ཐམས་ཅད་དང་ཐུན་མོང་ཉིད་ཀྱིས་སེམས་ཅན་ཐམས་ཅད་ལ་ཕ་རོལ་ཏུ་ཕྱིན་པ་སྦྱིན་པ་ནི་སྦྱིན་པའི་ཕ་རོལ་ཏུ་ཕྱ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6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699" w:author="thoesam" w:date="2016-10-07T09:30:00Z">
            <w:rPr>
              <w:rFonts w:cs="Monlam Uni OuChan2" w:hint="cs"/>
              <w:cs/>
            </w:rPr>
          </w:rPrChange>
        </w:rPr>
        <w:t>།དེ་ལ་སྦྱིན་པ་ཆེན་པོ་ལ་སྤྲོ་བ་ནི་བརྩོན་འགྲུས་ཀྱི་ཕ་རོལ་ཏུ་ཕྱིན་པའོ།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01" w:author="thoesam" w:date="2016-10-07T09:30:00Z">
            <w:rPr>
              <w:rFonts w:cs="Monlam Uni OuChan2" w:hint="cs"/>
              <w:cs/>
            </w:rPr>
          </w:rPrChange>
        </w:rPr>
        <w:t>།དེ་ཙམ་གྱིས་ཞེས་བྱ་བ་ནི་སྤྱིའི་མཚན་ཉིད་འདིས་སོ།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03" w:author="thoesam" w:date="2016-10-07T09:30:00Z">
            <w:rPr>
              <w:rFonts w:cs="Monlam Uni OuChan2" w:hint="cs"/>
              <w:cs/>
            </w:rPr>
          </w:rPrChange>
        </w:rPr>
        <w:t>།དེའི་འོག་ཏུ་ཁྱད་པར་གྱི་མཚན་ཉིད་ནི་དྲུག་ཚན་དྲུག་གིས་གསུངས་སོ།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05" w:author="thoesam" w:date="2016-10-07T09:30:00Z">
            <w:rPr>
              <w:rFonts w:cs="Monlam Uni OuChan2" w:hint="cs"/>
              <w:cs/>
            </w:rPr>
          </w:rPrChange>
        </w:rPr>
        <w:t>།དེའི་འོག་ཏུ་ཐབས་ལ་མཁས་པ་གཉིས་པོ་གང་ཡིན་པ་དེ་ཡང་གོ་རིམས་བཞིན་དུ་ལྔ་པ་དང་དྲུག་པ་དག་ལ་དྲུག་ཏུ་སྦྱ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07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ཤེས་རབ་ཀྱི་ཕ་རོལ་ཏུ་ཕྱིན་པ་ལ་ཉེ་བར་གནས་པའོ།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09" w:author="thoesam" w:date="2016-10-07T09:30:00Z">
            <w:rPr>
              <w:rFonts w:cs="Monlam Uni OuChan2" w:hint="cs"/>
              <w:cs/>
            </w:rPr>
          </w:rPrChange>
        </w:rPr>
        <w:t>།ཐ་མས་ནི་གོ་ཆའི་སྒྲུབ་པའི་ཕན་ཡོན་སྟོན་ཏོ།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11" w:author="thoesam" w:date="2016-10-07T09:30:00Z">
            <w:rPr>
              <w:rFonts w:cs="Monlam Uni OuChan2" w:hint="cs"/>
              <w:cs/>
            </w:rPr>
          </w:rPrChange>
        </w:rPr>
        <w:t>།དེས་ན་བསྟན་བཅོས་མཛད་པས།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13" w:author="thoesam" w:date="2016-10-07T09:30:00Z">
            <w:rPr>
              <w:rFonts w:cs="Monlam Uni OuChan2" w:hint="cs"/>
              <w:cs/>
            </w:rPr>
          </w:rPrChange>
        </w:rPr>
        <w:t>སྦྱིན་པ་ལ་སོགས་རྣམ་དྲུག་ལ།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15" w:author="thoesam" w:date="2016-10-07T09:30:00Z">
            <w:rPr>
              <w:rFonts w:cs="Monlam Uni OuChan2" w:hint="cs"/>
              <w:cs/>
            </w:rPr>
          </w:rPrChange>
        </w:rPr>
        <w:t>།དེ་དག་སོ་སོར་བསྡུས་པ་ཡིས།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17" w:author="thoesam" w:date="2016-10-07T09:30:00Z">
            <w:rPr>
              <w:rFonts w:cs="Monlam Uni OuChan2" w:hint="cs"/>
              <w:cs/>
            </w:rPr>
          </w:rPrChange>
        </w:rPr>
        <w:t>།གོ་ཆའི་སྒྲུབ་པ་གང་ཡིན་དེ།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19" w:author="thoesam" w:date="2016-10-07T09:30:00Z">
            <w:rPr>
              <w:rFonts w:cs="Monlam Uni OuChan2" w:hint="cs"/>
              <w:cs/>
            </w:rPr>
          </w:rPrChange>
        </w:rPr>
        <w:t>།དྲུག་ཚན་དྲུག་གིས་ཇི་བཞིན་བཤད།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21" w:author="thoesam" w:date="2016-10-07T09:30:00Z">
            <w:rPr>
              <w:rFonts w:cs="Monlam Uni OuChan2" w:hint="cs"/>
              <w:cs/>
            </w:rPr>
          </w:rPrChange>
        </w:rPr>
        <w:t>།ཅེས་བྱ་བ་ལ་གསུངས་པ།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23" w:author="thoesam" w:date="2016-10-07T09:30:00Z">
            <w:rPr>
              <w:rFonts w:cs="Monlam Uni OuChan2" w:hint="cs"/>
              <w:cs/>
            </w:rPr>
          </w:rPrChange>
        </w:rPr>
        <w:t>སྦྱིན་པ་ལ་སོགས་རྣམ་དྲུག་ལ།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25" w:author="thoesam" w:date="2016-10-07T09:30:00Z">
            <w:rPr>
              <w:rFonts w:cs="Monlam Uni OuChan2" w:hint="cs"/>
              <w:cs/>
            </w:rPr>
          </w:rPrChange>
        </w:rPr>
        <w:t>།ཞེས་བྱ་བ་ནི་སྦྱིན་པ་ནས་ཤེས་རབ་ཀྱི་བར་རོ།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27" w:author="thoesam" w:date="2016-10-07T09:30:00Z">
            <w:rPr>
              <w:rFonts w:cs="Monlam Uni OuChan2" w:hint="cs"/>
              <w:cs/>
            </w:rPr>
          </w:rPrChange>
        </w:rPr>
        <w:t>།སོ་སོ་ཞེས་བྱ་བ་ནི་རེ་རེ་ལའོ།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29" w:author="thoesam" w:date="2016-10-07T09:30:00Z">
            <w:rPr>
              <w:rFonts w:cs="Monlam Uni OuChan2" w:hint="cs"/>
              <w:cs/>
            </w:rPr>
          </w:rPrChange>
        </w:rPr>
        <w:t>།དེ་དག་བསྡུས་པ་ནི་ཐམས་ཅད་ཉེ་བར་གནས་པའོ།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31" w:author="thoesam" w:date="2016-10-07T09:30:00Z">
            <w:rPr>
              <w:rFonts w:cs="Monlam Uni OuChan2" w:hint="cs"/>
              <w:cs/>
            </w:rPr>
          </w:rPrChange>
        </w:rPr>
        <w:t>།གང་གོ་ཆ་ཆེན་པོའི་སྒྲུབ་པའི་ངོ་བོ་ནི་གོ་ཆའི་སྒྲུབ་པ་སྟེ།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32" w:author="thoesam" w:date="2016-10-07T09:30:00Z">
            <w:rPr>
              <w:rFonts w:cs="Monlam Uni OuChan2"/>
              <w:cs/>
            </w:rPr>
          </w:rPrChange>
        </w:rPr>
        <w:t xml:space="preserve">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4733" w:author="thoesam" w:date="2016-10-07T09:30:00Z">
            <w:rPr>
              <w:rFonts w:cs="Monlam Uni OuChan2" w:hint="cs"/>
              <w:cs/>
            </w:rPr>
          </w:rPrChange>
        </w:rPr>
        <w:t>དྲུག་ཚན་དྲུག་གིས་མདོ་ལས་ཇི་ལྟར་གསུངས་པ་བཞིན་ནོ།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35" w:author="thoesam" w:date="2016-10-07T09:30:00Z">
            <w:rPr>
              <w:rFonts w:cs="Monlam Uni OuChan2" w:hint="cs"/>
              <w:cs/>
            </w:rPr>
          </w:rPrChange>
        </w:rPr>
        <w:t>།གོ་ཆའི་སྒྲུབ་པ་བཤད་ནས།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37" w:author="thoesam" w:date="2016-10-07T09:30:00Z">
            <w:rPr>
              <w:rFonts w:cs="Monlam Uni OuChan2" w:hint="cs"/>
              <w:cs/>
            </w:rPr>
          </w:rPrChange>
        </w:rPr>
        <w:t>འཇུག་པའི་སྒྲུབ་པ་བཤད་པར་བྱ་སྟེ།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39" w:author="thoesam" w:date="2016-10-07T09:30:00Z">
            <w:rPr>
              <w:rFonts w:cs="Monlam Uni OuChan2" w:hint="cs"/>
              <w:cs/>
            </w:rPr>
          </w:rPrChange>
        </w:rPr>
        <w:t>དེའི་དབང་དུ་བྱས་ནས་བསྟན་བཅོས་མཛད་པས།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41" w:author="thoesam" w:date="2016-10-07T09:30:00Z">
            <w:rPr>
              <w:rFonts w:cs="Monlam Uni OuChan2" w:hint="cs"/>
              <w:cs/>
            </w:rPr>
          </w:rPrChange>
        </w:rPr>
        <w:t>བསམ་གཏན་གཟུགས་མེད་སྦྱིན་སོགས་དང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།ལམ་དང་བྱམས་ལ་སོགས་པ་དང༌། །དམིགས་པ་མེད་དང་ལྡན་པ་དང༌། །འཁོར་གསུམ་རྣམ་པར་དག་པ་དང༌། །ཆེད་དུ་བྱ་དང་མངོན་ཤེས་དྲུག །རྣམ་ཀུན་མཁྱེན་པའི་ཚུལ་ལ་ནི། །འཇུག་པའི་སྒྲུབ་པ་ཐེག་ཆེན་ལ། །འཛེག་པ་ཡིན་པར་ཤེས་པར་བྱ། །ཞེས་གསུངས་ཏེ། འགྲོ་བའི་རྩོམ་པ་ནི་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42" w:author="thoesam" w:date="2016-10-07T09:30:00Z">
            <w:rPr>
              <w:rFonts w:cs="Monlam Uni OuChan2" w:hint="cs"/>
              <w:cs/>
            </w:rPr>
          </w:rPrChange>
        </w:rPr>
        <w:t>འཇུག་པའི་སྒྲུབ་པའོ།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44" w:author="thoesam" w:date="2016-10-07T09:30:00Z">
            <w:rPr>
              <w:rFonts w:cs="Monlam Uni OuChan2" w:hint="cs"/>
              <w:cs/>
            </w:rPr>
          </w:rPrChange>
        </w:rPr>
        <w:t>།དེ་ཉིད་ཐེག་པ་ཆེན་པོའི་ལམ་གྱི་རང་བཞིན་ལ་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འཛེག་པ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45" w:author="thoesam" w:date="2016-10-07T09:30:00Z">
            <w:rPr>
              <w:rFonts w:cs="Monlam Uni OuChan2" w:hint="cs"/>
              <w:cs/>
            </w:rPr>
          </w:rPrChange>
        </w:rPr>
        <w:t>ར་བྱེད་པའོ།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47" w:author="thoesam" w:date="2016-10-07T09:30:00Z">
            <w:rPr>
              <w:rFonts w:cs="Monlam Uni OuChan2" w:hint="cs"/>
              <w:cs/>
            </w:rPr>
          </w:rPrChange>
        </w:rPr>
        <w:t>།དེ་ཡང་བསམ་གཏན་དང་གཟུགས་མེད་པ་ནས།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49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རྣམ་པ་ཐམས་ཅད་མཁྱེན་པ་ཉིད་ཀྱི་བར་ཏེ།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51" w:author="thoesam" w:date="2016-10-07T09:30:00Z">
            <w:rPr>
              <w:rFonts w:cs="Monlam Uni OuChan2" w:hint="cs"/>
              <w:cs/>
            </w:rPr>
          </w:rPrChange>
        </w:rPr>
        <w:t>དེས་ན་རྣམ་པ་དགུའོ།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53" w:author="thoesam" w:date="2016-10-07T09:30:00Z">
            <w:rPr>
              <w:rFonts w:cs="Monlam Uni OuChan2" w:hint="cs"/>
              <w:cs/>
            </w:rPr>
          </w:rPrChange>
        </w:rPr>
        <w:t>།མདོ་ལས།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55" w:author="thoesam" w:date="2016-10-07T09:30:00Z">
            <w:rPr>
              <w:rFonts w:cs="Monlam Uni OuChan2" w:hint="cs"/>
              <w:cs/>
            </w:rPr>
          </w:rPrChange>
        </w:rPr>
        <w:t>ཤཱ་རིའི་བུས་སྨྲས་པ་ཞེས་བྱ་བ་ལ་སོགས་པ་ནི་ཤཱ་རིའི་བུས་དྲིས་པའོ།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57" w:author="thoesam" w:date="2016-10-07T09:30:00Z">
            <w:rPr>
              <w:rFonts w:cs="Monlam Uni OuChan2" w:hint="cs"/>
              <w:cs/>
            </w:rPr>
          </w:rPrChange>
        </w:rPr>
        <w:t>།གང་པོས་སྨྲས་པ་ཞེས་བྱ་བ་ལ་སོགས་པ་ནི་ལན་ནོ།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59" w:author="thoesam" w:date="2016-10-07T09:30:00Z">
            <w:rPr>
              <w:rFonts w:cs="Monlam Uni OuChan2" w:hint="cs"/>
              <w:cs/>
            </w:rPr>
          </w:rPrChange>
        </w:rPr>
        <w:t>།འདོད་པ་དག་ལས་དབེན་པ་ཞེས་བྱ་བ་ཉོན་མོངས་པའི་འདོད་པ་དག་དང་བྲལ་བའི་ཕྱིར་དང</w:t>
      </w:r>
      <w:ins w:id="476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476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476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64" w:author="thoesam" w:date="2016-10-07T09:30:00Z">
            <w:rPr>
              <w:rFonts w:cs="Monlam Uni OuChan2" w:hint="cs"/>
              <w:cs/>
            </w:rPr>
          </w:rPrChange>
        </w:rPr>
        <w:t>དངོས་པོའི་འདོད་པ་དག་ལ་མི་དམིགས་པའི་ཕྱིར་རོ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། །སྡིག་པ་མི་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65" w:author="thoesam" w:date="2016-10-07T09:30:00Z">
            <w:rPr>
              <w:rFonts w:cs="Monlam Uni OuChan2" w:hint="cs"/>
              <w:cs/>
            </w:rPr>
          </w:rPrChange>
        </w:rPr>
        <w:t>དགེ་བའི་ཆོས་ཀྱིས་དབེན་པ་ཞེས་བྱ་བ་ལ།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67" w:author="thoesam" w:date="2016-10-07T09:30:00Z">
            <w:rPr>
              <w:rFonts w:cs="Monlam Uni OuChan2" w:hint="cs"/>
              <w:cs/>
            </w:rPr>
          </w:rPrChange>
        </w:rPr>
        <w:t>འདོད་པའི་ཉོན་མོངས་པ་དག་ནི་འདོད་པའི་རྒྱུ་སྟེ།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69" w:author="thoesam" w:date="2016-10-07T09:30:00Z">
            <w:rPr>
              <w:rFonts w:cs="Monlam Uni OuChan2" w:hint="cs"/>
              <w:cs/>
            </w:rPr>
          </w:rPrChange>
        </w:rPr>
        <w:t>ལུས་དང་ངག་དང་ཡིད་ཀྱིས་ཉེས་པར་སྤྱོད་པ་དག་གིས་སོ།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71" w:author="thoesam" w:date="2016-10-07T09:30:00Z">
            <w:rPr>
              <w:rFonts w:cs="Monlam Uni OuChan2" w:hint="cs"/>
              <w:cs/>
            </w:rPr>
          </w:rPrChange>
        </w:rPr>
        <w:t>།རྟོག་པ་དང་དཔྱོད་པ་དང་བཅས་པ་ཞེས་བྱ་བ་ནི་འདོད་པ་དག་གི་གཉེན་པོ་རྟོག་པ་དང་དཔྱོད་པ་དང་ཡང་དག་པར་ལྡ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73" w:author="thoesam" w:date="2016-10-07T09:30:00Z">
            <w:rPr>
              <w:rFonts w:cs="Monlam Uni OuChan2" w:hint="cs"/>
              <w:cs/>
            </w:rPr>
          </w:rPrChange>
        </w:rPr>
        <w:t>།དབེན་པ་ལས་སྐྱེས་པ་ནི་འདོད་པ་དག་ལས་དབེན་པར་སྐྱེས་པའོ།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75" w:author="thoesam" w:date="2016-10-07T09:30:00Z">
            <w:rPr>
              <w:rFonts w:cs="Monlam Uni OuChan2" w:hint="cs"/>
              <w:cs/>
            </w:rPr>
          </w:rPrChange>
        </w:rPr>
        <w:t>།དགའ་བ་དང་བདེ་བ་ཞེས་བྱ་བ་ནི་འདོད་པའི་དོན་སྒྲུབ་པ་དང</w:t>
      </w:r>
      <w:ins w:id="477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477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477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80" w:author="thoesam" w:date="2016-10-07T09:30:00Z">
            <w:rPr>
              <w:rFonts w:cs="Monlam Uni OuChan2" w:hint="cs"/>
              <w:cs/>
            </w:rPr>
          </w:rPrChange>
        </w:rPr>
        <w:t>ལུས་དང་སེམས་ཤིན་ཏུ་སྦྱངས་པའི་དགའ་བ་དང་བདེ་བ་དང་བཅས་པའོ།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82" w:author="thoesam" w:date="2016-10-07T09:30:00Z">
            <w:rPr>
              <w:rFonts w:cs="Monlam Uni OuChan2" w:hint="cs"/>
              <w:cs/>
            </w:rPr>
          </w:rPrChange>
        </w:rPr>
        <w:t>།བསམ་གཏན་དང་པོ་ཉེ་བར་བསྒྲུབས་ཏེ་ཞེས་བྱ་བ་ནི་སྙོམས་པར་ཞུགས་པའོ།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84" w:author="thoesam" w:date="2016-10-07T09:30:00Z">
            <w:rPr>
              <w:rFonts w:cs="Monlam Uni OuChan2" w:hint="cs"/>
              <w:cs/>
            </w:rPr>
          </w:rPrChange>
        </w:rPr>
        <w:t>།གནས་སོ་ཞེས་བྱ་བ་ནི་རང་གི་རྗེས་སུ་མྱོང་བའོ།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86" w:author="thoesam" w:date="2016-10-07T09:30:00Z">
            <w:rPr>
              <w:rFonts w:cs="Monlam Uni OuChan2" w:hint="cs"/>
              <w:cs/>
            </w:rPr>
          </w:rPrChange>
        </w:rPr>
        <w:t>།དེ་བཞིན་དུ་གཉིས་པ་ཞེས་བྱ་བ་ནི་དེ་རྣམ་པར་རྟོག་པ་དང</w:t>
      </w:r>
      <w:ins w:id="478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478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478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91" w:author="thoesam" w:date="2016-10-07T09:30:00Z">
            <w:rPr>
              <w:rFonts w:cs="Monlam Uni OuChan2" w:hint="cs"/>
              <w:cs/>
            </w:rPr>
          </w:rPrChange>
        </w:rPr>
        <w:t>རྣམ་པར་དཔྱོད་པ་ཉེ་བར་ཞི་བས་ནང་ཡོངས་ས</w:t>
      </w:r>
      <w:del w:id="479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4793" w:author="thoesam" w:date="2016-10-07T09:30:00Z">
              <w:rPr>
                <w:rFonts w:cs="Monlam Uni OuChan2" w:hint="cs"/>
                <w:cs/>
              </w:rPr>
            </w:rPrChange>
          </w:rPr>
          <w:delText>ུ</w:delText>
        </w:r>
      </w:del>
      <w:r w:rsidRPr="00494699">
        <w:rPr>
          <w:rFonts w:ascii="Monlam Uni OuChan2" w:hAnsi="Monlam Uni OuChan2" w:cs="Monlam Uni OuChan2" w:hint="cs"/>
          <w:sz w:val="40"/>
          <w:szCs w:val="40"/>
          <w:cs/>
          <w:rPrChange w:id="4794" w:author="thoesam" w:date="2016-10-07T09:30:00Z">
            <w:rPr>
              <w:rFonts w:cs="Monlam Uni OuChan2" w:hint="cs"/>
              <w:cs/>
            </w:rPr>
          </w:rPrChange>
        </w:rPr>
        <w:t>་དང་བ་སྟེ།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96" w:author="thoesam" w:date="2016-10-07T09:30:00Z">
            <w:rPr>
              <w:rFonts w:cs="Monlam Uni OuChan2" w:hint="cs"/>
              <w:cs/>
            </w:rPr>
          </w:rPrChange>
        </w:rPr>
        <w:t>སེམས་ཀྱི་རྒྱུད་གཅིག་ཏུ་གྱུར་པས་རྟོག་པ་མེད་པ།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798" w:author="thoesam" w:date="2016-10-07T09:30:00Z">
            <w:rPr>
              <w:rFonts w:cs="Monlam Uni OuChan2" w:hint="cs"/>
              <w:cs/>
            </w:rPr>
          </w:rPrChange>
        </w:rPr>
        <w:t>དཔྱོད་པ་མེད་པའི་བསམ་གཏན་གཉིས་པ་ཉེ་བར་བསྒྲུབས་ཏེ་གནས་སོ།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7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00" w:author="thoesam" w:date="2016-10-07T09:30:00Z">
            <w:rPr>
              <w:rFonts w:cs="Monlam Uni OuChan2" w:hint="cs"/>
              <w:cs/>
            </w:rPr>
          </w:rPrChange>
        </w:rPr>
        <w:t>།དེ་ཞེས་བྱ་བ་ནི་རྣལ་འབྱོར་པ་དེ་ཉིད་དོ།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02" w:author="thoesam" w:date="2016-10-07T09:30:00Z">
            <w:rPr>
              <w:rFonts w:cs="Monlam Uni OuChan2" w:hint="cs"/>
              <w:cs/>
            </w:rPr>
          </w:rPrChange>
        </w:rPr>
        <w:t>།རྣམ་པར་རྟོག་པ་དང་རྣམ་པར་དཔྱོད་པ་དག་ལ་སེམས་འཁྲུག་པར་བྱེད་པ་ཉིད་ཀྱི་སྐྱོན་མཐོང་ནས་དེ་དག་ལས་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4803" w:author="thoesam" w:date="2016-10-07T09:30:00Z">
            <w:rPr>
              <w:rFonts w:cs="Monlam Uni OuChan2" w:hint="cs"/>
              <w:cs/>
            </w:rPr>
          </w:rPrChange>
        </w:rPr>
        <w:t>བཟློག་སྟེ་སེམས་ཡང་དག་པར་འཛིན་ཏོ།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05" w:author="thoesam" w:date="2016-10-07T09:30:00Z">
            <w:rPr>
              <w:rFonts w:cs="Monlam Uni OuChan2" w:hint="cs"/>
              <w:cs/>
            </w:rPr>
          </w:rPrChange>
        </w:rPr>
        <w:t>།རྣམ་པར་རྟོག་པ་དང་དཔྱོད་པ་ཉེ་བར་ཞི་བས་ཞེས་བྱ་བ་ནི་ཏིང་ངེ་འཛིན་གྱི་སྟོབས་ཀྱིས་སོ།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07" w:author="thoesam" w:date="2016-10-07T09:30:00Z">
            <w:rPr>
              <w:rFonts w:cs="Monlam Uni OuChan2" w:hint="cs"/>
              <w:cs/>
            </w:rPr>
          </w:rPrChange>
        </w:rPr>
        <w:t>།སེམས་ཀྱི་རྒྱུད་གཅིག་ཏུ་གྱུར་པ་ཞེས་བྱ་བ་ནི་རྣམ་པར་རྟོག་པ་དང་རྣམ་པར་དཔྱོད་པ་རྒྱུན་མི་འཆད་པར་འཇུག་པ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09" w:author="thoesam" w:date="2016-10-07T09:30:00Z">
            <w:rPr>
              <w:rFonts w:cs="Monlam Uni OuChan2" w:hint="cs"/>
              <w:cs/>
            </w:rPr>
          </w:rPrChange>
        </w:rPr>
        <w:t>།རྟོག་པ་མེད་ཅིང་དཔྱོད་པ་མེད་པ་ཞེས་བྱ་བ་ནི་ཐམས་ཅད་ཀྱི་ཐམས་ཅད་དུ་སྤངས་པའི་ཕྱིར་རོ།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11" w:author="thoesam" w:date="2016-10-07T09:30:00Z">
            <w:rPr>
              <w:rFonts w:cs="Monlam Uni OuChan2" w:hint="cs"/>
              <w:cs/>
            </w:rPr>
          </w:rPrChange>
        </w:rPr>
        <w:t>།གསུམ་པ་ཞེས་བྱ་བ་ནི་དེ་དགའ་བ་ལས་འདོད་ཆགས་དང་བྲལ་བས་དྲན་པ་དང་ལྡན་ཞིང་ཤེས་བཞིན་དུ་བཏང་སྙོམས་ལ་གན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13" w:author="thoesam" w:date="2016-10-07T09:30:00Z">
            <w:rPr>
              <w:rFonts w:cs="Monlam Uni OuChan2" w:hint="cs"/>
              <w:cs/>
            </w:rPr>
          </w:rPrChange>
        </w:rPr>
        <w:t>བདེ་བ་ལུས་ཀྱིས་མྱོང་ལ་འཕགས་པ་རྣམས་ཀྱིས་དེ་ལ་དྲན་པ་དང་ལྡན་པ་བདེ་བ་ལ་རྣམ་པར་སྤྱོད་པ་བཏང་སྙོམས་པའོ་ཞེས་བརྗོ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15" w:author="thoesam" w:date="2016-10-07T09:30:00Z">
            <w:rPr>
              <w:rFonts w:cs="Monlam Uni OuChan2" w:hint="cs"/>
              <w:cs/>
            </w:rPr>
          </w:rPrChange>
        </w:rPr>
        <w:t>དགའ་བ་ལས་འདོད་ཆགས་དང་བྲལ་བ་ཞེས་བྱ་བ་ནི་དེ་ནི་རིགས་པ་ཡིན་པའི་ཕྱིར་རོ།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17" w:author="thoesam" w:date="2016-10-07T09:30:00Z">
            <w:rPr>
              <w:rFonts w:cs="Monlam Uni OuChan2" w:hint="cs"/>
              <w:cs/>
            </w:rPr>
          </w:rPrChange>
        </w:rPr>
        <w:t>།བཏང་སྙོམས་པའོ་ཞེས་བྱ་བ་ནི་རྣམ་པར་རྟོག་པ་དང་རྣམ་པར་དཔྱོད་པའི་དགའ་བ་ལ་བཏང་སྙོམས་པའི་ཕྱིར་རོ།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19" w:author="thoesam" w:date="2016-10-07T09:30:00Z">
            <w:rPr>
              <w:rFonts w:cs="Monlam Uni OuChan2" w:hint="cs"/>
              <w:cs/>
            </w:rPr>
          </w:rPrChange>
        </w:rPr>
        <w:t>།དྲན་པ་དང་ལྡན་ཤེས་བཞིན་དུ།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21" w:author="thoesam" w:date="2016-10-07T09:30:00Z">
            <w:rPr>
              <w:rFonts w:cs="Monlam Uni OuChan2" w:hint="cs"/>
              <w:cs/>
            </w:rPr>
          </w:rPrChange>
        </w:rPr>
        <w:t>།ཞེས་བྱ་བ་ནི་ཤེས་རབ་ལན་མང་དུ་བྱས་པས་དགའ་བའི་སྐབས་མི་འབྱེད་པའི་ཕྱིར་རོ།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23" w:author="thoesam" w:date="2016-10-07T09:30:00Z">
            <w:rPr>
              <w:rFonts w:cs="Monlam Uni OuChan2" w:hint="cs"/>
              <w:cs/>
            </w:rPr>
          </w:rPrChange>
        </w:rPr>
        <w:t>།བདེ་བ་ཞེས་བྱ་བ་ནི་ཚོར་བའི་བདེ་བ་དང་ཤིན་ཏུ་སྦྱངས་པའི་བདེ་བའོ།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25" w:author="thoesam" w:date="2016-10-07T09:30:00Z">
            <w:rPr>
              <w:rFonts w:cs="Monlam Uni OuChan2" w:hint="cs"/>
              <w:cs/>
            </w:rPr>
          </w:rPrChange>
        </w:rPr>
        <w:t>།ལུས་ཀྱི་ཞེས་བྱ་བ་ནི་གཟུགས་ཀྱི་ལུས་དང་སེམས་ཀྱི་ལུས་ཀྱིས་སོ།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27" w:author="thoesam" w:date="2016-10-07T09:30:00Z">
            <w:rPr>
              <w:rFonts w:cs="Monlam Uni OuChan2" w:hint="cs"/>
              <w:cs/>
            </w:rPr>
          </w:rPrChange>
        </w:rPr>
        <w:t>།འཕགས་པ་ཞེས་བྱ་བ་ནི་ཉན་ཐོས་དང་རང་སངས་རྒྱས་སོ།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29" w:author="thoesam" w:date="2016-10-07T09:30:00Z">
            <w:rPr>
              <w:rFonts w:cs="Monlam Uni OuChan2" w:hint="cs"/>
              <w:cs/>
            </w:rPr>
          </w:rPrChange>
        </w:rPr>
        <w:t>།བདེ་བ་ལ་གནས་སོ་ཞེས་བྱ་བའི་བར་གྱིས་འདི་ཉིད་བསམ་གཏན་པ་འདིའོ་ཞེས་བྱ་བ་ནི་ལྷག་མའོ།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31" w:author="thoesam" w:date="2016-10-07T09:30:00Z">
            <w:rPr>
              <w:rFonts w:cs="Monlam Uni OuChan2" w:hint="cs"/>
              <w:cs/>
            </w:rPr>
          </w:rPrChange>
        </w:rPr>
        <w:t>།བཞི་པ་ཞེས་བྱ་བ་ནི་དེ་བདེ་བ་ཡང་སྤངས།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33" w:author="thoesam" w:date="2016-10-07T09:30:00Z">
            <w:rPr>
              <w:rFonts w:cs="Monlam Uni OuChan2" w:hint="cs"/>
              <w:cs/>
            </w:rPr>
          </w:rPrChange>
        </w:rPr>
        <w:t>སྡུག་བསྔལ་ཡང་སྔ་ནས་སྤངས་ཤིང་ཡིད་བདེ་བ་དང་ཡིད་མི་བདེ་བ་ནུབ་པས་སྡུག་བསྔལ་ཡང་མེད་པ་བདེ་བ་ཡང་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 xml:space="preserve">མེད་པ།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34" w:author="thoesam" w:date="2016-10-07T09:30:00Z">
            <w:rPr>
              <w:rFonts w:cs="Monlam Uni OuChan2" w:hint="cs"/>
              <w:cs/>
            </w:rPr>
          </w:rPrChange>
        </w:rPr>
        <w:t>བཏང་སྙོམས་དང་དྲན་པ་ཡོངས་སུ་དག་པའི་བསམ་གཏན་བཞི་པ་ཉེ་བར་བསྒྲུབས་ཏེ་གནས་སོ་ཞེས་བྱ་བ་ལ།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36" w:author="thoesam" w:date="2016-10-07T09:30:00Z">
            <w:rPr>
              <w:rFonts w:cs="Monlam Uni OuChan2" w:hint="cs"/>
              <w:cs/>
            </w:rPr>
          </w:rPrChange>
        </w:rPr>
        <w:t>དེ་ལ་བདེ་བ་སྤངས་པ་ནི་བསམ་གཏན་བཞི་པའོ།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38" w:author="thoesam" w:date="2016-10-07T09:30:00Z">
            <w:rPr>
              <w:rFonts w:cs="Monlam Uni OuChan2" w:hint="cs"/>
              <w:cs/>
            </w:rPr>
          </w:rPrChange>
        </w:rPr>
        <w:t>།སྡུག་བསྔལ་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གྱི་ནི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39" w:author="thoesam" w:date="2016-10-07T09:30:00Z">
            <w:rPr>
              <w:rFonts w:cs="Monlam Uni OuChan2" w:hint="cs"/>
              <w:cs/>
            </w:rPr>
          </w:rPrChange>
        </w:rPr>
        <w:t>་གཉིས་པའོ།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41" w:author="thoesam" w:date="2016-10-07T09:30:00Z">
            <w:rPr>
              <w:rFonts w:cs="Monlam Uni OuChan2" w:hint="cs"/>
              <w:cs/>
            </w:rPr>
          </w:rPrChange>
        </w:rPr>
        <w:t>།དེ་ཉིད་ཀྱི་ཕྱིར་སྔ་ནས་ཞེས་བྱ་བ་སྨོས་སོ།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43" w:author="thoesam" w:date="2016-10-07T09:30:00Z">
            <w:rPr>
              <w:rFonts w:cs="Monlam Uni OuChan2" w:hint="cs"/>
              <w:cs/>
            </w:rPr>
          </w:rPrChange>
        </w:rPr>
        <w:t>།ཡིད་བདེ་བ་ནི་གསུམ་པ་ལའོ།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45" w:author="thoesam" w:date="2016-10-07T09:30:00Z">
            <w:rPr>
              <w:rFonts w:cs="Monlam Uni OuChan2" w:hint="cs"/>
              <w:cs/>
            </w:rPr>
          </w:rPrChange>
        </w:rPr>
        <w:t>།ཡིད་མི་བདེ་བ་ནི་གཉིས་པ་ལའོ།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47" w:author="thoesam" w:date="2016-10-07T09:30:00Z">
            <w:rPr>
              <w:rFonts w:cs="Monlam Uni OuChan2" w:hint="cs"/>
              <w:cs/>
            </w:rPr>
          </w:rPrChange>
        </w:rPr>
        <w:t>།སྔ་ཉིད་ནས་ཞེས་བྱ་བར་རྗེས་སུ་འབྲང་ངོ</w:t>
      </w:r>
      <w:ins w:id="484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484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485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52" w:author="thoesam" w:date="2016-10-07T09:30:00Z">
            <w:rPr>
              <w:rFonts w:cs="Monlam Uni OuChan2" w:hint="cs"/>
              <w:cs/>
            </w:rPr>
          </w:rPrChange>
        </w:rPr>
        <w:t>།བཏང་སྙོམས་ཉིད་ནི་འདིར་ཚོར་བ་སྟེ།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54" w:author="thoesam" w:date="2016-10-07T09:30:00Z">
            <w:rPr>
              <w:rFonts w:cs="Monlam Uni OuChan2" w:hint="cs"/>
              <w:cs/>
            </w:rPr>
          </w:rPrChange>
        </w:rPr>
        <w:t>སྡུག་བསྔལ་ཡང་མེད་བདེ་བ་ཡང་མེད་པའོ།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56" w:author="thoesam" w:date="2016-10-07T09:30:00Z">
            <w:rPr>
              <w:rFonts w:cs="Monlam Uni OuChan2" w:hint="cs"/>
              <w:cs/>
            </w:rPr>
          </w:rPrChange>
        </w:rPr>
        <w:t>།དེས་ནི་བདེ་བ་ཡང་མེད་སྡུག་བསྔལ་མེད་ཅེས་བྱ་བ་གསུངས་སོ།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58" w:author="thoesam" w:date="2016-10-07T09:30:00Z">
            <w:rPr>
              <w:rFonts w:cs="Monlam Uni OuChan2" w:hint="cs"/>
              <w:cs/>
            </w:rPr>
          </w:rPrChange>
        </w:rPr>
        <w:t>།བཏང་སྙོམས་དང་དྲན་པ་ཡོངས་སུ་དག་པས་ཞེས་བྱ་བ་དེ་དག་ནི་འདིར་ཤིན་ཏུ་རྣམ་པར་དག་པ་ཐོབ་པའི་ཕྱིར་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4859" w:author="thoesam" w:date="2016-10-07T09:30:00Z">
            <w:rPr>
              <w:rFonts w:cs="Monlam Uni OuChan2" w:hint="cs"/>
              <w:cs/>
            </w:rPr>
          </w:rPrChange>
        </w:rPr>
        <w:t>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61" w:author="thoesam" w:date="2016-10-07T09:30:00Z">
            <w:rPr>
              <w:rFonts w:cs="Monlam Uni OuChan2" w:hint="cs"/>
              <w:cs/>
            </w:rPr>
          </w:rPrChange>
        </w:rPr>
        <w:t>།དེ་བསམ་གཏན་དང་པོ་ལ་ཡན་ལག་ལྔ་སྟེ།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63" w:author="thoesam" w:date="2016-10-07T09:30:00Z">
            <w:rPr>
              <w:rFonts w:cs="Monlam Uni OuChan2" w:hint="cs"/>
              <w:cs/>
            </w:rPr>
          </w:rPrChange>
        </w:rPr>
        <w:t>རྣམ་པར་རྟོག་པ་དང་རྣམ་པར་དཔྱོད་པ་དག་ནི་གཉེན་པོའི་ཡན་ལག་གོ།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65" w:author="thoesam" w:date="2016-10-07T09:30:00Z">
            <w:rPr>
              <w:rFonts w:cs="Monlam Uni OuChan2" w:hint="cs"/>
              <w:cs/>
            </w:rPr>
          </w:rPrChange>
        </w:rPr>
        <w:t>།དགའ་བ་དང་བདེ་བ་ནི་ཕན་ཡོན་གྱི་ཡན་ལག་གོ།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67" w:author="thoesam" w:date="2016-10-07T09:30:00Z">
            <w:rPr>
              <w:rFonts w:cs="Monlam Uni OuChan2" w:hint="cs"/>
              <w:cs/>
            </w:rPr>
          </w:rPrChange>
        </w:rPr>
        <w:t>།སེམས་རྩེ་གཅིག་པ་ཉིད་ནི་དེ་གཉི་གའི་གནས་ཀྱི་ཡན་ལག་གོ།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69" w:author="thoesam" w:date="2016-10-07T09:30:00Z">
            <w:rPr>
              <w:rFonts w:cs="Monlam Uni OuChan2" w:hint="cs"/>
              <w:cs/>
            </w:rPr>
          </w:rPrChange>
        </w:rPr>
        <w:t>།བསམ་གཏན་གཉིས་པ་ལ་ཡན་ལག་བཞི་སྟེ།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71" w:author="thoesam" w:date="2016-10-07T09:30:00Z">
            <w:rPr>
              <w:rFonts w:cs="Monlam Uni OuChan2" w:hint="cs"/>
              <w:cs/>
            </w:rPr>
          </w:rPrChange>
        </w:rPr>
        <w:t>ནང་ཡོངས་སུ་དང་བ་ནི་གཉེན་པོའི་ཡན་ལག་གོ།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73" w:author="thoesam" w:date="2016-10-07T09:30:00Z">
            <w:rPr>
              <w:rFonts w:cs="Monlam Uni OuChan2" w:hint="cs"/>
              <w:cs/>
            </w:rPr>
          </w:rPrChange>
        </w:rPr>
        <w:t>།ཡན་ལག་ལྷག་མ་ནི་སྔ་མ་བཞིན་ནོ།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75" w:author="thoesam" w:date="2016-10-07T09:30:00Z">
            <w:rPr>
              <w:rFonts w:cs="Monlam Uni OuChan2" w:hint="cs"/>
              <w:cs/>
            </w:rPr>
          </w:rPrChange>
        </w:rPr>
        <w:t>།གསུམ་པ་ལ་ནི་ཡན་ལག་ལྔ་སྟེ།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77" w:author="thoesam" w:date="2016-10-07T09:30:00Z">
            <w:rPr>
              <w:rFonts w:cs="Monlam Uni OuChan2" w:hint="cs"/>
              <w:cs/>
            </w:rPr>
          </w:rPrChange>
        </w:rPr>
        <w:t>བཏང་སྙོམས་དང་དྲན་པ་དང་ཤེས་བཞིན་ནི་གཉེན་པོའི་ཡན་ལག་གོ།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79" w:author="thoesam" w:date="2016-10-07T09:30:00Z">
            <w:rPr>
              <w:rFonts w:cs="Monlam Uni OuChan2" w:hint="cs"/>
              <w:cs/>
            </w:rPr>
          </w:rPrChange>
        </w:rPr>
        <w:t>།བདེ་བ་ནི་ཕན་ཡོན་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80" w:author="thoesam" w:date="2016-10-07T09:30:00Z">
            <w:rPr>
              <w:rFonts w:cs="Monlam Uni OuChan2" w:hint="cs"/>
              <w:cs/>
            </w:rPr>
          </w:rPrChange>
        </w:rPr>
        <w:t>ཡན་ལག་གོ།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82" w:author="thoesam" w:date="2016-10-07T09:30:00Z">
            <w:rPr>
              <w:rFonts w:cs="Monlam Uni OuChan2" w:hint="cs"/>
              <w:cs/>
            </w:rPr>
          </w:rPrChange>
        </w:rPr>
        <w:t>།ལྷག་མ་ནི་སྔ་མ་བཞིན་ནོ།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84" w:author="thoesam" w:date="2016-10-07T09:30:00Z">
            <w:rPr>
              <w:rFonts w:cs="Monlam Uni OuChan2" w:hint="cs"/>
              <w:cs/>
            </w:rPr>
          </w:rPrChange>
        </w:rPr>
        <w:t>།བཞི་པ་ལ་ཡན་ལག་བཞི་སྟེ།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86" w:author="thoesam" w:date="2016-10-07T09:30:00Z">
            <w:rPr>
              <w:rFonts w:cs="Monlam Uni OuChan2" w:hint="cs"/>
              <w:cs/>
            </w:rPr>
          </w:rPrChange>
        </w:rPr>
        <w:t>བཏང་སྙོམས་ཡོངས་སུ་དག་པ་དང</w:t>
      </w:r>
      <w:ins w:id="488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488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488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91" w:author="thoesam" w:date="2016-10-07T09:30:00Z">
            <w:rPr>
              <w:rFonts w:cs="Monlam Uni OuChan2" w:hint="cs"/>
              <w:cs/>
            </w:rPr>
          </w:rPrChange>
        </w:rPr>
        <w:t>དྲན་པ་ཡོངས་སུ་དག་པ་ནི་གཉེན་པོའི་ཡན་ལག་གོ།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93" w:author="thoesam" w:date="2016-10-07T09:30:00Z">
            <w:rPr>
              <w:rFonts w:cs="Monlam Uni OuChan2" w:hint="cs"/>
              <w:cs/>
            </w:rPr>
          </w:rPrChange>
        </w:rPr>
        <w:t>།སྡུག་བསྔལ་ཡང་མ་ཡིན་བདེ་བ་ཡང་མ་ཡིན་པ་ནི་ཕན་ཡོན་གྱི་ཡན་ལག་གོ།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95" w:author="thoesam" w:date="2016-10-07T09:30:00Z">
            <w:rPr>
              <w:rFonts w:cs="Monlam Uni OuChan2" w:hint="cs"/>
              <w:cs/>
            </w:rPr>
          </w:rPrChange>
        </w:rPr>
        <w:t>།ལྷག་མ་ནི་སྔ་མ་བཞིན་ནོ།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97" w:author="thoesam" w:date="2016-10-07T09:30:00Z">
            <w:rPr>
              <w:rFonts w:cs="Monlam Uni OuChan2" w:hint="cs"/>
              <w:cs/>
            </w:rPr>
          </w:rPrChange>
        </w:rPr>
        <w:t>།གཟུགས་མེད་པའི་དབང་དུ་བྱས་ནས་དེ་བཞིན་དུ་ནམ་མཁའ་མཐའ་ཡས་སྐྱེ་མཆེད་ཅེས་བྱ་བ་ལ་སོགས་པ་གསུངས་ཏེ།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8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899" w:author="thoesam" w:date="2016-10-07T09:30:00Z">
            <w:rPr>
              <w:rFonts w:cs="Monlam Uni OuChan2" w:hint="cs"/>
              <w:cs/>
            </w:rPr>
          </w:rPrChange>
        </w:rPr>
        <w:t>དེ་རྣམ་པ་ཐམས་ཅད་དུ་གཟུགས་ཀྱི་འདུ་ཤེས་ལས་ཡང་དག་པར་འདས་ཏེ།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01" w:author="thoesam" w:date="2016-10-07T09:30:00Z">
            <w:rPr>
              <w:rFonts w:cs="Monlam Uni OuChan2" w:hint="cs"/>
              <w:cs/>
            </w:rPr>
          </w:rPrChange>
        </w:rPr>
        <w:t>ཐོགས་པའི་འདུ་ཤེས་རྣམས་ནུབ་པར་གྱུར་ཅིང་སྣ་ཚོགས་ཀྱི་འདུ་ཤེས་རྣམས་ཡིད་ལ་མི་བྱེད་པས་ནམ་མཁའ་མཐའ་ཡས་སོ་ཞེ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03" w:author="thoesam" w:date="2016-10-07T09:30:00Z">
            <w:rPr>
              <w:rFonts w:cs="Monlam Uni OuChan2" w:hint="cs"/>
              <w:cs/>
            </w:rPr>
          </w:rPrChange>
        </w:rPr>
        <w:t>ནམ་མཁའ་མཐའ་ཡས་སྐྱེ་མཆེད་ཉེ་བར་བསྒྲུབས་ཏེ་གནས་སོ་ཞེས་བྱ་བ་ལ།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05" w:author="thoesam" w:date="2016-10-07T09:30:00Z">
            <w:rPr>
              <w:rFonts w:cs="Monlam Uni OuChan2" w:hint="cs"/>
              <w:cs/>
            </w:rPr>
          </w:rPrChange>
        </w:rPr>
        <w:t>གཟུགས་ཀྱི་འདུ་ཤེས་ནི་སྔོན་པོ་དང</w:t>
      </w:r>
      <w:ins w:id="490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490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490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10" w:author="thoesam" w:date="2016-10-07T09:30:00Z">
            <w:rPr>
              <w:rFonts w:cs="Monlam Uni OuChan2" w:hint="cs"/>
              <w:cs/>
            </w:rPr>
          </w:rPrChange>
        </w:rPr>
        <w:t>སེར་པོ་ལ་སོགས་པའི་འདུ་ཤེས་སོ།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12" w:author="thoesam" w:date="2016-10-07T09:30:00Z">
            <w:rPr>
              <w:rFonts w:cs="Monlam Uni OuChan2" w:hint="cs"/>
              <w:cs/>
            </w:rPr>
          </w:rPrChange>
        </w:rPr>
        <w:t>།དེ་དག་ལ་མ་ཆགས་པ་ནི་དེ་དག་ཐམས་ཅད་ལས་ཡང་དག་པར་འདས་པ་སྟེ།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14" w:author="thoesam" w:date="2016-10-07T09:30:00Z">
            <w:rPr>
              <w:rFonts w:cs="Monlam Uni OuChan2" w:hint="cs"/>
              <w:cs/>
            </w:rPr>
          </w:rPrChange>
        </w:rPr>
        <w:t>ཐམས་ཅད་དུ་ནམ་མཁའི་འདུ་ཤེས་བསྒོམས་པས་སྣང་བ་མེད་པའི་ཕྱིར་རོ།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16" w:author="thoesam" w:date="2016-10-07T09:30:00Z">
            <w:rPr>
              <w:rFonts w:cs="Monlam Uni OuChan2" w:hint="cs"/>
              <w:cs/>
            </w:rPr>
          </w:rPrChange>
        </w:rPr>
        <w:t>།ཐོགས་པའི་འདུ་ཤེས་ཞེས་བྱ་བ་ནི་རྩིག་པ་དང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ར་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17" w:author="thoesam" w:date="2016-10-07T09:30:00Z">
            <w:rPr>
              <w:rFonts w:cs="Monlam Uni OuChan2" w:hint="cs"/>
              <w:cs/>
            </w:rPr>
          </w:rPrChange>
        </w:rPr>
        <w:t>བ་ལ་སོགས་པའི་སྒྲིབ་པའི་འདུ་ཤེས་སོ།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19" w:author="thoesam" w:date="2016-10-07T09:30:00Z">
            <w:rPr>
              <w:rFonts w:cs="Monlam Uni OuChan2" w:hint="cs"/>
              <w:cs/>
            </w:rPr>
          </w:rPrChange>
        </w:rPr>
        <w:t>།སྣ་ཚོགས་ཀྱི་འདུ་ཤེས་ཞེས་བྱ་བ་ནི་ཁང་བཟངས་དང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སྐྱེད་མོས་ཚལ་དང༌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2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22" w:author="thoesam" w:date="2016-10-07T09:30:00Z">
            <w:rPr>
              <w:rFonts w:cs="Monlam Uni OuChan2" w:hint="cs"/>
              <w:cs/>
            </w:rPr>
          </w:rPrChange>
        </w:rPr>
        <w:t>རི་དང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ཆུ་བོ་དང༌། ཟླ་བ་དང༌། ཉི་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23" w:author="thoesam" w:date="2016-10-07T09:30:00Z">
            <w:rPr>
              <w:rFonts w:cs="Monlam Uni OuChan2" w:hint="cs"/>
              <w:cs/>
            </w:rPr>
          </w:rPrChange>
        </w:rPr>
        <w:t>མ་ལ་སོགས་པའི་འདུ་ཤེས་སོ།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25" w:author="thoesam" w:date="2016-10-07T09:30:00Z">
            <w:rPr>
              <w:rFonts w:cs="Monlam Uni OuChan2" w:hint="cs"/>
              <w:cs/>
            </w:rPr>
          </w:rPrChange>
        </w:rPr>
        <w:t>།ནམ་མཁའ་མཐའ་ཡས་ཞེས་བྱ་བ་ནི་འདི་ལ་ནམ་མཁའ་མཐའ་ཡས་སྐྱེ་མཆེད་ལ་དམིགས་པ་ཡོད་པ་དེ་ལ་དེ་སྐད་ཅེས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27" w:author="thoesam" w:date="2016-10-07T09:30:00Z">
            <w:rPr>
              <w:rFonts w:cs="Monlam Uni OuChan2" w:hint="cs"/>
              <w:cs/>
            </w:rPr>
          </w:rPrChange>
        </w:rPr>
        <w:t>།དེ་རྣམ་པ་ཐམས་ཅད་དུ་ནམ་མཁའ་མཐའ་ཡས་སྐྱེ་མཆེད་ལས་ཡང་དག་པར་འདས་ཏེ།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29" w:author="thoesam" w:date="2016-10-07T09:30:00Z">
            <w:rPr>
              <w:rFonts w:cs="Monlam Uni OuChan2" w:hint="cs"/>
              <w:cs/>
            </w:rPr>
          </w:rPrChange>
        </w:rPr>
        <w:t>རྣམ་པར་ཤེས་པ་མཐའ་ཡས་སོ་ཞེས་རྣམ་ཤེས་མཐའ་ཡས་སྐྱེ་མཆེད་ཉེ་བར་བསྒྲུབས་ཏེ་གནས་སོ།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31" w:author="thoesam" w:date="2016-10-07T09:30:00Z">
            <w:rPr>
              <w:rFonts w:cs="Monlam Uni OuChan2" w:hint="cs"/>
              <w:cs/>
            </w:rPr>
          </w:rPrChange>
        </w:rPr>
        <w:t>།ཇི་ལྟར་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4932" w:author="thoesam" w:date="2016-10-07T09:30:00Z">
            <w:rPr>
              <w:rFonts w:cs="Monlam Uni OuChan2" w:hint="cs"/>
              <w:cs/>
            </w:rPr>
          </w:rPrChange>
        </w:rPr>
        <w:t>འདི་ལས་ཡང་དག་པར་འདས་ཤེ་ན།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34" w:author="thoesam" w:date="2016-10-07T09:30:00Z">
            <w:rPr>
              <w:rFonts w:cs="Monlam Uni OuChan2" w:hint="cs"/>
              <w:cs/>
            </w:rPr>
          </w:rPrChange>
        </w:rPr>
        <w:t>དེ་རྣམ་པར་ཤེས་པ་གང་གིས་ནམ་མཁའ་མཐའ་ཡས་པར་མོས་པ་དེ་དེ་ཉིད་མཐའ་ཡས་པ་ལས་གྲོལ་བ་སྟེ།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36" w:author="thoesam" w:date="2016-10-07T09:30:00Z">
            <w:rPr>
              <w:rFonts w:cs="Monlam Uni OuChan2" w:hint="cs"/>
              <w:cs/>
            </w:rPr>
          </w:rPrChange>
        </w:rPr>
        <w:t>རྣམ་པ་ཐམས་ཅད་དུ་ནམ་མཁའི་འདུ་ཤེས་བཟློག་པའི་ཕྱིར་རོ།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38" w:author="thoesam" w:date="2016-10-07T09:30:00Z">
            <w:rPr>
              <w:rFonts w:cs="Monlam Uni OuChan2" w:hint="cs"/>
              <w:cs/>
            </w:rPr>
          </w:rPrChange>
        </w:rPr>
        <w:t>།དེ་རྣམ་པ་ཐམས་ཅད་དུ་རྣམ་ཤེས་མཐའ་ཡས་སྐྱེ་མཆེད་ལས་ཡང་དག་པར་འདས་ཏེ།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40" w:author="thoesam" w:date="2016-10-07T09:30:00Z">
            <w:rPr>
              <w:rFonts w:cs="Monlam Uni OuChan2" w:hint="cs"/>
              <w:cs/>
            </w:rPr>
          </w:rPrChange>
        </w:rPr>
        <w:t>ཅུང་ཟད་མེད་པའི་སྐྱེ་མཆེད་ཉེ་བར་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བསྒྲུབས་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41" w:author="thoesam" w:date="2016-10-07T09:30:00Z">
            <w:rPr>
              <w:rFonts w:cs="Monlam Uni OuChan2" w:hint="cs"/>
              <w:cs/>
            </w:rPr>
          </w:rPrChange>
        </w:rPr>
        <w:t>ཏེ་གནས་སོ་ཞེས་བྱ་བ་ལ།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43" w:author="thoesam" w:date="2016-10-07T09:30:00Z">
            <w:rPr>
              <w:rFonts w:cs="Monlam Uni OuChan2" w:hint="cs"/>
              <w:cs/>
            </w:rPr>
          </w:rPrChange>
        </w:rPr>
        <w:t>རྣམ་ཤེས་མཐའ་ཡས་ལས་གྱེན་དུ་བསྐྱོད་པའི་དམིགས་པ་ཅུང་ཟད་ཀྱང་མི་མཐོང་བ་དེ་ནི་ཅུང་ཟད་མེད་པ་ཉིད་དུ་དམིགས་པ་བྱས་ཏེ་སྙོམས་པར་ཞུ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45" w:author="thoesam" w:date="2016-10-07T09:30:00Z">
            <w:rPr>
              <w:rFonts w:cs="Monlam Uni OuChan2" w:hint="cs"/>
              <w:cs/>
            </w:rPr>
          </w:rPrChange>
        </w:rPr>
        <w:t>།དེ་རྣམ་པ་ཐམས་ཅད་དུ་ཅུང་ཟད་མེད་པའི་སྐྱེ་མཆེད་ལས་ཡང་དག་པར་འདས་ཏེ།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47" w:author="thoesam" w:date="2016-10-07T09:30:00Z">
            <w:rPr>
              <w:rFonts w:cs="Monlam Uni OuChan2" w:hint="cs"/>
              <w:cs/>
            </w:rPr>
          </w:rPrChange>
        </w:rPr>
        <w:t>འདུ་ཤེས་མེད་འདུ་ཤེས་མེད་མིན་སྐྱེ་མཆེད་ཉེ་བར་བསྒྲུབས་ཏེ་གནས་སོ་ཞེས་བྱ་བ་ལ།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49" w:author="thoesam" w:date="2016-10-07T09:30:00Z">
            <w:rPr>
              <w:rFonts w:cs="Monlam Uni OuChan2" w:hint="cs"/>
              <w:cs/>
            </w:rPr>
          </w:rPrChange>
        </w:rPr>
        <w:t>ཅུང་ཟད་མེད་པའི་འདུ་ཤེས་ལས་ཀྱང་ཆགས་པ་དང་བྲལ་ནས་དེ་ལས་ཀྱང་ཟློག་པར་བྱེད་དེ།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51" w:author="thoesam" w:date="2016-10-07T09:30:00Z">
            <w:rPr>
              <w:rFonts w:cs="Monlam Uni OuChan2" w:hint="cs"/>
              <w:cs/>
            </w:rPr>
          </w:rPrChange>
        </w:rPr>
        <w:t>ཅུང་ཟད་མེད་པའི་འདུ་ཤེས་ཀྱང་སྔ་མ་ཉིད་ནས་བཟློག་པས་འདུ་ཤེས་མེད་པའོ།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53" w:author="thoesam" w:date="2016-10-07T09:30:00Z">
            <w:rPr>
              <w:rFonts w:cs="Monlam Uni OuChan2" w:hint="cs"/>
              <w:cs/>
            </w:rPr>
          </w:rPrChange>
        </w:rPr>
        <w:t>།འདུ་ཤེས་ཕྲ་བར་འཇུག་པ་ཉིད་དེ།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55" w:author="thoesam" w:date="2016-10-07T09:30:00Z">
            <w:rPr>
              <w:rFonts w:cs="Monlam Uni OuChan2" w:hint="cs"/>
              <w:cs/>
            </w:rPr>
          </w:rPrChange>
        </w:rPr>
        <w:t>དེས་ན་འདུ་ཤེས་མེད་མིན་ནོ།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57" w:author="thoesam" w:date="2016-10-07T09:30:00Z">
            <w:rPr>
              <w:rFonts w:cs="Monlam Uni OuChan2" w:hint="cs"/>
              <w:cs/>
            </w:rPr>
          </w:rPrChange>
        </w:rPr>
        <w:t>།གང་ལ་འདུ་ཤེས་མེད་འདུ་ཤེས་མེད་མིན་སྐྱེ་མཆེད་ཉེ་བར་འཛིན་པ་དེ་ལ་དེ་སྐད་ཅེས་བརྗོད་དོ།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59" w:author="thoesam" w:date="2016-10-07T09:30:00Z">
            <w:rPr>
              <w:rFonts w:cs="Monlam Uni OuChan2" w:hint="cs"/>
              <w:cs/>
            </w:rPr>
          </w:rPrChange>
        </w:rPr>
        <w:t>།བསམ་གཏན་དང་གཟུགས་མེད་པ་བརྒྱད་པོ་དེ་དག་ལ་བྱང་ཆུབ་སེམས་དཔའ་ཉིན་རེ་ཞིང་སྙོམས་པར་ཞུགས་པ་དེའི་སྔོན་དང་ཕྱིས་ནི་ནམ་མཁའི་རྣམ་པ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རྟགས་དང༌། མཚན་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60" w:author="thoesam" w:date="2016-10-07T09:30:00Z">
            <w:rPr>
              <w:rFonts w:cs="Monlam Uni OuChan2" w:hint="cs"/>
              <w:cs/>
            </w:rPr>
          </w:rPrChange>
        </w:rPr>
        <w:t>མ་ཡིད་ལ་བྱེད་པའི་ཕྱིར་རོ།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62" w:author="thoesam" w:date="2016-10-07T09:30:00Z">
            <w:rPr>
              <w:rFonts w:cs="Monlam Uni OuChan2" w:hint="cs"/>
              <w:cs/>
            </w:rPr>
          </w:rPrChange>
        </w:rPr>
        <w:t>།དེ་ལ་ཆོས་འདི་དག་ཐམས་ཅད་དང་ལྡན་པ་ཡང་མ་ཡིན་མི་ལྡན་པ་ཡང་མ་ཡིན་ཞེས་བྱ་བ་ནི་ནམ་མཁའི་རྣམ་པ་སྟེ།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64" w:author="thoesam" w:date="2016-10-07T09:30:00Z">
            <w:rPr>
              <w:rFonts w:cs="Monlam Uni OuChan2" w:hint="cs"/>
              <w:cs/>
            </w:rPr>
          </w:rPrChange>
        </w:rPr>
        <w:t>ཐ་དད་པ་དང་ཐ་དད་པ་མ་ཡིན་པ་ཁས་མི་ལེན་པའི་ཕྱིར་རོ།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66" w:author="thoesam" w:date="2016-10-07T09:30:00Z">
            <w:rPr>
              <w:rFonts w:cs="Monlam Uni OuChan2" w:hint="cs"/>
              <w:cs/>
            </w:rPr>
          </w:rPrChange>
        </w:rPr>
        <w:t>།གཟུགས་ཅན་མ་ཡིན་པ་དང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 xml:space="preserve">༌། བསྟན་དུ་མེད་པ་དང༌།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67" w:author="thoesam" w:date="2016-10-07T09:30:00Z">
            <w:rPr>
              <w:rFonts w:cs="Monlam Uni OuChan2" w:hint="cs"/>
              <w:cs/>
            </w:rPr>
          </w:rPrChange>
        </w:rPr>
        <w:t>ཐོགས་པ་མེད་པ་ཞེས་བྱ་བ་ནམ་མཁའི་རྟགས་ཏེ།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69" w:author="thoesam" w:date="2016-10-07T09:30:00Z">
            <w:rPr>
              <w:rFonts w:cs="Monlam Uni OuChan2" w:hint="cs"/>
              <w:cs/>
            </w:rPr>
          </w:rPrChange>
        </w:rPr>
        <w:t>དེ་དང་ཆོས་མཐུན་པའི་ཕྱིར་རོ།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71" w:author="thoesam" w:date="2016-10-07T09:30:00Z">
            <w:rPr>
              <w:rFonts w:cs="Monlam Uni OuChan2" w:hint="cs"/>
              <w:cs/>
            </w:rPr>
          </w:rPrChange>
        </w:rPr>
        <w:t>།མཚན་ཉིད་མེད་པར་མཚན་ཉིད་གཅིག་པ་ཞེས་བྱ་བ་ནི་ནམ་མཁའི་མཚན་མ་སྟེ།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73" w:author="thoesam" w:date="2016-10-07T09:30:00Z">
            <w:rPr>
              <w:rFonts w:cs="Monlam Uni OuChan2" w:hint="cs"/>
              <w:cs/>
            </w:rPr>
          </w:rPrChange>
        </w:rPr>
        <w:t>ནམ་མཁའ་ལྟ་བུར་སྟོང་པ་ཉིད་ཀྱི་མཚན་མར་སྣང་བའི་ཕྱིར་རོ།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75" w:author="thoesam" w:date="2016-10-07T09:30:00Z">
            <w:rPr>
              <w:rFonts w:cs="Monlam Uni OuChan2" w:hint="cs"/>
              <w:cs/>
            </w:rPr>
          </w:rPrChange>
        </w:rPr>
        <w:t>།གལ་ཏེ་སྦྱིན་པའི་ཕ་རོལ་ཏུ་ཕྱིན་པ་ལ་སྤྱོད་པ་དེའི་ཚེ།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77" w:author="thoesam" w:date="2016-10-07T09:30:00Z">
            <w:rPr>
              <w:rFonts w:cs="Monlam Uni OuChan2" w:hint="cs"/>
              <w:cs/>
            </w:rPr>
          </w:rPrChange>
        </w:rPr>
        <w:t>དགེ་བའི་རྩ་བ་ཐམས་ཅད་སེམས་ཅན་ཐམས་ཅད་དང་ཐུན་མོང་དུ་བྱས་ཏེ་བླ་ན་མེད་པ་ཡང་དག་པར་རྫོགས་པའི་བྱང་ཆུབ་ཏུ་ཡོངས་སུ་བསྔོ་བ་དེ་ལྟར་སྦྱིན་པའི་ཕ་རོལ་ཏུ་ཕྱིན་པ་ཉིད་དུ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79" w:author="thoesam" w:date="2016-10-07T09:30:00Z">
            <w:rPr>
              <w:rFonts w:cs="Monlam Uni OuChan2" w:hint="cs"/>
              <w:cs/>
            </w:rPr>
          </w:rPrChange>
        </w:rPr>
        <w:t>།གལ་ཏེ་ཚུལ་ཁྲིམས་ཀྱི་ཕ་རོལ་ཏུ་ཕྱིན་པ་ལ་སྤྱོད་པའི་ཚེ།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81" w:author="thoesam" w:date="2016-10-07T09:30:00Z">
            <w:rPr>
              <w:rFonts w:cs="Monlam Uni OuChan2" w:hint="cs"/>
              <w:cs/>
            </w:rPr>
          </w:rPrChange>
        </w:rPr>
        <w:t>ཉན་ཐོས་ལ་སོགས་པའི་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4982" w:author="thoesam" w:date="2016-10-07T09:30:00Z">
            <w:rPr>
              <w:rFonts w:cs="Monlam Uni OuChan2" w:hint="cs"/>
              <w:cs/>
            </w:rPr>
          </w:rPrChange>
        </w:rPr>
        <w:t>ཡིད་ལ་བྱེད་པ་གཏན་དུ་སྤངས་པ་ནི་ཚུལ་ཁྲིམས་ཀྱི་ཕ་རོལ་ཏུ་ཕྱིན་པའོ།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84" w:author="thoesam" w:date="2016-10-07T09:30:00Z">
            <w:rPr>
              <w:rFonts w:cs="Monlam Uni OuChan2" w:hint="cs"/>
              <w:cs/>
            </w:rPr>
          </w:rPrChange>
        </w:rPr>
        <w:t>།དེ་བཞིན་དུ་ལྷག་མ་ནི་གོ་ཆ་དྲུག་གི་རྗེས་སུ་འབྲངས་ནས་ཤེས་པར་བྱའོ།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86" w:author="thoesam" w:date="2016-10-07T09:30:00Z">
            <w:rPr>
              <w:rFonts w:cs="Monlam Uni OuChan2" w:hint="cs"/>
              <w:cs/>
            </w:rPr>
          </w:rPrChange>
        </w:rPr>
        <w:t>།བསམ་གཏན་དང་གཟུགས་མེད་པའི་སྙོམས་པར་འཇུག་པ་ནི་དེ་ལྟ་བུའོ།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88" w:author="thoesam" w:date="2016-10-07T09:30:00Z">
            <w:rPr>
              <w:rFonts w:cs="Monlam Uni OuChan2" w:hint="cs"/>
              <w:cs/>
            </w:rPr>
          </w:rPrChange>
        </w:rPr>
        <w:t>།ཕ་རོལ་ཏུ་ཕྱིན་པ་དྲུག་གི་འཇུག་པ་ནི་མདོ་ཇི་ལྟ་བ་བཞིན་ནོ།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90" w:author="thoesam" w:date="2016-10-07T09:30:00Z">
            <w:rPr>
              <w:rFonts w:cs="Monlam Uni OuChan2" w:hint="cs"/>
              <w:cs/>
            </w:rPr>
          </w:rPrChange>
        </w:rPr>
        <w:t>།ལམ་ལ་འཇུག་པ་ཡང་མདོ་ཇི་ལྟ་བ་བཞིན་ཏེ།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92" w:author="thoesam" w:date="2016-10-07T09:30:00Z">
            <w:rPr>
              <w:rFonts w:cs="Monlam Uni OuChan2" w:hint="cs"/>
              <w:cs/>
            </w:rPr>
          </w:rPrChange>
        </w:rPr>
        <w:t>ལམ་གྱི་རབ་ཏུ་དབྱེ་བ་ཡང་ལམ་གྱི་ཚོགས་ནས་རྣམ་པར་འགྲེལ་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བར་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93" w:author="thoesam" w:date="2016-10-07T09:30:00Z">
            <w:rPr>
              <w:rFonts w:cs="Monlam Uni OuChan2" w:hint="cs"/>
              <w:cs/>
            </w:rPr>
          </w:rPrChange>
        </w:rPr>
        <w:t>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95" w:author="thoesam" w:date="2016-10-07T09:30:00Z">
            <w:rPr>
              <w:rFonts w:cs="Monlam Uni OuChan2" w:hint="cs"/>
              <w:cs/>
            </w:rPr>
          </w:rPrChange>
        </w:rPr>
        <w:t>།ཚད་མེད་པའི་རབ་ཏུ་འཇུག་པ་བཤད་པར་བྱ་སྟེ།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97" w:author="thoesam" w:date="2016-10-07T09:30:00Z">
            <w:rPr>
              <w:rFonts w:cs="Monlam Uni OuChan2" w:hint="cs"/>
              <w:cs/>
            </w:rPr>
          </w:rPrChange>
        </w:rPr>
        <w:t>སེམས་ཅན་དཔག་ཏུ་མེད་པས་དམིགས་པའི་ཕྱིར་ཚད་མེད་པའོ།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49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4999" w:author="thoesam" w:date="2016-10-07T09:30:00Z">
            <w:rPr>
              <w:rFonts w:cs="Monlam Uni OuChan2" w:hint="cs"/>
              <w:cs/>
            </w:rPr>
          </w:rPrChange>
        </w:rPr>
        <w:t>།དེ་ནི་བཞི་སྟེ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། བྱམས་པ་དང༌། སྙིང་རྗེ་དང༌། དགའ་བ་དང༌། བཏང་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00" w:author="thoesam" w:date="2016-10-07T09:30:00Z">
            <w:rPr>
              <w:rFonts w:cs="Monlam Uni OuChan2" w:hint="cs"/>
              <w:cs/>
            </w:rPr>
          </w:rPrChange>
        </w:rPr>
        <w:t>སྙོམས་སོ།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02" w:author="thoesam" w:date="2016-10-07T09:30:00Z">
            <w:rPr>
              <w:rFonts w:cs="Monlam Uni OuChan2" w:hint="cs"/>
              <w:cs/>
            </w:rPr>
          </w:rPrChange>
        </w:rPr>
        <w:t>།དེ་ལ་བདེ་བ་ཡང་དག་པར་ལྡན་པའི་བསམ་པ་ནི་བྱམས་པའོ།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04" w:author="thoesam" w:date="2016-10-07T09:30:00Z">
            <w:rPr>
              <w:rFonts w:cs="Monlam Uni OuChan2" w:hint="cs"/>
              <w:cs/>
            </w:rPr>
          </w:rPrChange>
        </w:rPr>
        <w:t>།སྡུག་བསྔལ་དང་བྲལ་བའི་བསམ་པ་ནི་སྙིང་རྗེའོ།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06" w:author="thoesam" w:date="2016-10-07T09:30:00Z">
            <w:rPr>
              <w:rFonts w:cs="Monlam Uni OuChan2" w:hint="cs"/>
              <w:cs/>
            </w:rPr>
          </w:rPrChange>
        </w:rPr>
        <w:t>།བདེ་བ་དང་མི་འབྲལ་བའི་བསམ་པ་ནི་དགའ་བའོ།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08" w:author="thoesam" w:date="2016-10-07T09:30:00Z">
            <w:rPr>
              <w:rFonts w:cs="Monlam Uni OuChan2" w:hint="cs"/>
              <w:cs/>
            </w:rPr>
          </w:rPrChange>
        </w:rPr>
        <w:t>།ཀུན་ནས་ཉོན་མོངས་པ་དང་མི་ལྡན་པའི་བསམ་པ་ནི་བཏང་སྙོམས་སོ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། །ཀྱེ་མ་མ་ལ་སེམས་ཅན་ཐམས་ཅད་བདེ་བ་དང་ལྡན་པར་སྨོན་པ་དང༌། སྡུག་བསྔལ་དང་བྲལ་བར་སྨོན་པ་དང༌། བདེ་བ་དང་མི་འབྲལ་བར་སྨོན་པ་དང༌། ཉོན་མོངས་པ་ལས་གྲོལ་བར་སྨོན་པ་དང༌། བཞི་པོ་ཡང་མོས་པས་སྤྱོད་པའི་ས་ལ་ནི་སེམས་ཅན་ལ་དམིགས་པའོ། །རབ་ཏུ་དགའ་བ་ལ་སོགས་པ་བདུན་ལ་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09" w:author="thoesam" w:date="2016-10-07T09:30:00Z">
            <w:rPr>
              <w:rFonts w:cs="Monlam Uni OuChan2" w:hint="cs"/>
              <w:cs/>
            </w:rPr>
          </w:rPrChange>
        </w:rPr>
        <w:t>ནི་ཆོས་ལ་དམིགས་པའོ།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11" w:author="thoesam" w:date="2016-10-07T09:30:00Z">
            <w:rPr>
              <w:rFonts w:cs="Monlam Uni OuChan2" w:hint="cs"/>
              <w:cs/>
            </w:rPr>
          </w:rPrChange>
        </w:rPr>
        <w:t>།དེ་ལས་གོང་མར་གྱུར་པ་རྣམས་ལ་ནི་དམིགས་པ་མེད་པའོ།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13" w:author="thoesam" w:date="2016-10-07T09:30:00Z">
            <w:rPr>
              <w:rFonts w:cs="Monlam Uni OuChan2" w:hint="cs"/>
              <w:cs/>
            </w:rPr>
          </w:rPrChange>
        </w:rPr>
        <w:t>།བྱམས་པ་དང་ལྡན་པའི་སེམས་ཀྱིས་ཞེས་བྱ་བ་ལ།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15" w:author="thoesam" w:date="2016-10-07T09:30:00Z">
            <w:rPr>
              <w:rFonts w:cs="Monlam Uni OuChan2" w:hint="cs"/>
              <w:cs/>
            </w:rPr>
          </w:rPrChange>
        </w:rPr>
        <w:t>འདི་ཙམ་གྱིས་ནི་ཡོན་ཏན་དང་ལྡན་པར་བསྟན་ཏོ།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17" w:author="thoesam" w:date="2016-10-07T09:30:00Z">
            <w:rPr>
              <w:rFonts w:cs="Monlam Uni OuChan2" w:hint="cs"/>
              <w:cs/>
            </w:rPr>
          </w:rPrChange>
        </w:rPr>
        <w:t>།ལྷག་མས་ནི་ཡོན་ཏན་བསྟན་ཏོ།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19" w:author="thoesam" w:date="2016-10-07T09:30:00Z">
            <w:rPr>
              <w:rFonts w:cs="Monlam Uni OuChan2" w:hint="cs"/>
              <w:cs/>
            </w:rPr>
          </w:rPrChange>
        </w:rPr>
        <w:t>།ཡངས་པ་ཞེས་བྱ་བས་ནི་བསམ་པ་ཆེན་པོ་བསྟན་ཏོ།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21" w:author="thoesam" w:date="2016-10-07T09:30:00Z">
            <w:rPr>
              <w:rFonts w:cs="Monlam Uni OuChan2" w:hint="cs"/>
              <w:cs/>
            </w:rPr>
          </w:rPrChange>
        </w:rPr>
        <w:t>།ཆེན་པོས་ཞེས་བྱ་བས་ནི་འཕེལ་བའོ།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23" w:author="thoesam" w:date="2016-10-07T09:30:00Z">
            <w:rPr>
              <w:rFonts w:cs="Monlam Uni OuChan2" w:hint="cs"/>
              <w:cs/>
            </w:rPr>
          </w:rPrChange>
        </w:rPr>
        <w:t>།ཚད་མེད་པས་ཞེས་བྱ་བས་ནི་དམིགས་པ་ལས་སོ།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25" w:author="thoesam" w:date="2016-10-07T09:30:00Z">
            <w:rPr>
              <w:rFonts w:cs="Monlam Uni OuChan2" w:hint="cs"/>
              <w:cs/>
            </w:rPr>
          </w:rPrChange>
        </w:rPr>
        <w:t>།མི་གཉིས་པ་ཞེས་བྱ་བས་ནི་བདག་ཉིད་གཅིག་པ་ཉིད་ཀྱིས་རྣམ་པར་མི་རྟོག་པའི་ཕྱིར་རོ།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27" w:author="thoesam" w:date="2016-10-07T09:30:00Z">
            <w:rPr>
              <w:rFonts w:cs="Monlam Uni OuChan2" w:hint="cs"/>
              <w:cs/>
            </w:rPr>
          </w:rPrChange>
        </w:rPr>
        <w:t>།འགྲན་ཟླ་མེད་པ་ཞེས་བྱ་བ་ནི་མི་མཐུན་པའི་ཕྱོགས་སྤངས་པའི་ཕྱིར་རོ།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29" w:author="thoesam" w:date="2016-10-07T09:30:00Z">
            <w:rPr>
              <w:rFonts w:cs="Monlam Uni OuChan2" w:hint="cs"/>
              <w:cs/>
            </w:rPr>
          </w:rPrChange>
        </w:rPr>
        <w:t>།དེ་ལ་བྱམས་པ་ལ་སོགས་པའི་མི་མཐུན་པའི་ཕྱོགས་ནི་གོ་རིམས་བཞིན་དུ་གནོད་སེམས་དང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 xml:space="preserve">༌། རྣམ་པར་འཚེ་བ་དང༌། མི་དགའ་བ་དང༌། རྗེས་སུ་ཆགས་པ་དང་ཁོང་ཁྲོ་བ་དག་གོ། །ལྷོད་པ་མེད་པ་ཞེས་བྱ་བ་ནི་གཉིད་དང༌།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30" w:author="thoesam" w:date="2016-10-07T09:30:00Z">
            <w:rPr>
              <w:rFonts w:cs="Monlam Uni OuChan2" w:hint="cs"/>
              <w:cs/>
            </w:rPr>
          </w:rPrChange>
        </w:rPr>
        <w:t>རྨུགས་པ་ཉེ་བར་ཞི་བའི་ཕྱིར་རོ།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32" w:author="thoesam" w:date="2016-10-07T09:30:00Z">
            <w:rPr>
              <w:rFonts w:cs="Monlam Uni OuChan2" w:hint="cs"/>
              <w:cs/>
            </w:rPr>
          </w:rPrChange>
        </w:rPr>
        <w:t>།སྒྲིབ་པ་མེད་པ་ཞེས་བྱ་བ་ནི་རྒོད་པ་དང་འགྱོད་པ་ཉེ་བར་ཞི་བའི་ཕྱིར་རོ།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34" w:author="thoesam" w:date="2016-10-07T09:30:00Z">
            <w:rPr>
              <w:rFonts w:cs="Monlam Uni OuChan2" w:hint="cs"/>
              <w:cs/>
            </w:rPr>
          </w:rPrChange>
        </w:rPr>
        <w:t>།གནོད་པ་མེད་པ་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5035" w:author="thoesam" w:date="2016-10-07T09:30:00Z">
            <w:rPr>
              <w:rFonts w:cs="Monlam Uni OuChan2" w:hint="cs"/>
              <w:cs/>
            </w:rPr>
          </w:rPrChange>
        </w:rPr>
        <w:t>ཞེས་བྱ་བ་ནི་གསུམ་པོ་དེ་དག་ཉིད་ཀྱིས་སེམས་དྲི་མ་དང་བྲལ་བའི་ཕྱིར་རོ།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37" w:author="thoesam" w:date="2016-10-07T09:30:00Z">
            <w:rPr>
              <w:rFonts w:cs="Monlam Uni OuChan2" w:hint="cs"/>
              <w:cs/>
            </w:rPr>
          </w:rPrChange>
        </w:rPr>
        <w:t>།ཐམས་ཅད་ཀྱི་རྗེས་སུ་སོང་བ་ཞེས་བྱ་བ་ནི་བཤེས་དང་དགྲ་དང་ཐ་མལ་པ་གསུམ་པོ་དག་ལ་ཡང་དག་པར་རབ་ཏུ་འཇུག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39" w:author="thoesam" w:date="2016-10-07T09:30:00Z">
            <w:rPr>
              <w:rFonts w:cs="Monlam Uni OuChan2" w:hint="cs"/>
              <w:cs/>
            </w:rPr>
          </w:rPrChange>
        </w:rPr>
        <w:t>།ཤིན་ཏུ་བསྒོམས་པ་ཞེས་བྱ་བ་ནི་ཇི་སྐད་བརྗོད་པའི་རྣམ་པས་གསུམ་པོ་དག་ལ་མཉམ་པ་ཉིད་དུ་གྱུར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41" w:author="thoesam" w:date="2016-10-07T09:30:00Z">
            <w:rPr>
              <w:rFonts w:cs="Monlam Uni OuChan2" w:hint="cs"/>
              <w:cs/>
            </w:rPr>
          </w:rPrChange>
        </w:rPr>
        <w:t>།རྒྱས་པར་ཡང་ཞེས་བྱ་བ་ནི་ཁྱབ་པའོ།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43" w:author="thoesam" w:date="2016-10-07T09:30:00Z">
            <w:rPr>
              <w:rFonts w:cs="Monlam Uni OuChan2" w:hint="cs"/>
              <w:cs/>
            </w:rPr>
          </w:rPrChange>
        </w:rPr>
        <w:t>།འཇིག་རྟེན་ཞེས་བྱ་བ་ནི་སེམས་ཅན་གྱི་འཇིག་རྟེན་ནོ།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45" w:author="thoesam" w:date="2016-10-07T09:30:00Z">
            <w:rPr>
              <w:rFonts w:cs="Monlam Uni OuChan2" w:hint="cs"/>
              <w:cs/>
            </w:rPr>
          </w:rPrChange>
        </w:rPr>
        <w:t>།ཐམས་ཅད་དང་ལྡན་པ་ཞེས་བྱ་བ་ནི་ལྷ་དང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ཀླུ་དང༌། གནོད་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46" w:author="thoesam" w:date="2016-10-07T09:30:00Z">
            <w:rPr>
              <w:rFonts w:cs="Monlam Uni OuChan2" w:hint="cs"/>
              <w:cs/>
            </w:rPr>
          </w:rPrChange>
        </w:rPr>
        <w:t>སྦྱིན་ལ་སོགས་པའི་དབྱེ་བས་ཐམས་ཅད་དང་ལྡན་པའོ།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48" w:author="thoesam" w:date="2016-10-07T09:30:00Z">
            <w:rPr>
              <w:rFonts w:cs="Monlam Uni OuChan2" w:hint="cs"/>
              <w:cs/>
            </w:rPr>
          </w:rPrChange>
        </w:rPr>
        <w:t>།ཕྱོགས་གཅིག་ཅེས་བྱ་བ་ནི་ཕྱོགས་གཅིག་ཏུ་གྱུར་པའོ།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50" w:author="thoesam" w:date="2016-10-07T09:30:00Z">
            <w:rPr>
              <w:rFonts w:cs="Monlam Uni OuChan2" w:hint="cs"/>
              <w:cs/>
            </w:rPr>
          </w:rPrChange>
        </w:rPr>
        <w:t>།གང་དུ་ཞེ་ན།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52" w:author="thoesam" w:date="2016-10-07T09:30:00Z">
            <w:rPr>
              <w:rFonts w:cs="Monlam Uni OuChan2" w:hint="cs"/>
              <w:cs/>
            </w:rPr>
          </w:rPrChange>
        </w:rPr>
        <w:t>འཇིག་རྟེན་དུ་ཞེས་གསུངས་ཏེ་སྣོད་ཀྱི་འཇིག་རྟེན་དུའོ།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54" w:author="thoesam" w:date="2016-10-07T09:30:00Z">
            <w:rPr>
              <w:rFonts w:cs="Monlam Uni OuChan2" w:hint="cs"/>
              <w:cs/>
            </w:rPr>
          </w:rPrChange>
        </w:rPr>
        <w:t>།ཆོས་ཀྱི་དབྱིངས་ཀྱིས་ཀླས་པ་ཞེས་བྱ་བ་ནི་ཆོས་ཀྱི་དབྱིངས་བཞིན་དུ་མཐའ་ཡས་པའོ།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56" w:author="thoesam" w:date="2016-10-07T09:30:00Z">
            <w:rPr>
              <w:rFonts w:cs="Monlam Uni OuChan2" w:hint="cs"/>
              <w:cs/>
            </w:rPr>
          </w:rPrChange>
        </w:rPr>
        <w:t>།ནམ་མཁའི་ཁམས་བཞིན་དུ་འདི་ལ་མཐའ་གཏུགས་པ་ཡོད་པས་ན་དེ་སྐད་ཅེས་བྱའོ།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58" w:author="thoesam" w:date="2016-10-07T09:30:00Z">
            <w:rPr>
              <w:rFonts w:cs="Monlam Uni OuChan2" w:hint="cs"/>
              <w:cs/>
            </w:rPr>
          </w:rPrChange>
        </w:rPr>
        <w:t>།ཉེ་བར་བསྒྲུབས་ཏེ་ཞེས་བྱ་བ་ནི་སེམས་ཡང་དག་པར་བྱས་པས་སོ།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60" w:author="thoesam" w:date="2016-10-07T09:30:00Z">
            <w:rPr>
              <w:rFonts w:cs="Monlam Uni OuChan2" w:hint="cs"/>
              <w:cs/>
            </w:rPr>
          </w:rPrChange>
        </w:rPr>
        <w:t>།གནས་སོ་ཞེས་བྱ་བས་ནི་འཕགས་པའི་གནས་པས་སོ།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62" w:author="thoesam" w:date="2016-10-07T09:30:00Z">
            <w:rPr>
              <w:rFonts w:cs="Monlam Uni OuChan2" w:hint="cs"/>
              <w:cs/>
            </w:rPr>
          </w:rPrChange>
        </w:rPr>
        <w:t>།ཕྱོགས་བཅུར་ཞེས་བྱ་བ་ནི་ཕྱོགས་བཅུར་གྱུར་པའོ།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64" w:author="thoesam" w:date="2016-10-07T09:30:00Z">
            <w:rPr>
              <w:rFonts w:cs="Monlam Uni OuChan2" w:hint="cs"/>
              <w:cs/>
            </w:rPr>
          </w:rPrChange>
        </w:rPr>
        <w:t>།དེ་ལྟར་ཞེས་བྱ་བ་ནི་རྟོགས་པར་སླའོ།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66" w:author="thoesam" w:date="2016-10-07T09:30:00Z">
            <w:rPr>
              <w:rFonts w:cs="Monlam Uni OuChan2" w:hint="cs"/>
              <w:cs/>
            </w:rPr>
          </w:rPrChange>
        </w:rPr>
        <w:t>།སེམས་ཡངས་པ་ཞེས་བྱ་བ་ནི་སྙིང་རྗེ་དང་དགའ་བ་དག་ལ་ཡང་བརྗོད་པར་བྱའོ།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68" w:author="thoesam" w:date="2016-10-07T09:30:00Z">
            <w:rPr>
              <w:rFonts w:cs="Monlam Uni OuChan2" w:hint="cs"/>
              <w:cs/>
            </w:rPr>
          </w:rPrChange>
        </w:rPr>
        <w:t>།ཚད་མེད་པ་དག་ཀྱང་ཕ་རོལ་ཏུ་ཕྱིན་པ་དྲུག་གི་གོ་ཆ་བཞིན་དུ་མདོའི་རྗེས་སུ་འབྲང་སྟེ།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70" w:author="thoesam" w:date="2016-10-07T09:30:00Z">
            <w:rPr>
              <w:rFonts w:cs="Monlam Uni OuChan2" w:hint="cs"/>
              <w:cs/>
            </w:rPr>
          </w:rPrChange>
        </w:rPr>
        <w:t>དེ་ནི་ཚད་མེད་པའི་འཇུག་པའོ།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72" w:author="thoesam" w:date="2016-10-07T09:30:00Z">
            <w:rPr>
              <w:rFonts w:cs="Monlam Uni OuChan2" w:hint="cs"/>
              <w:cs/>
            </w:rPr>
          </w:rPrChange>
        </w:rPr>
        <w:t>།དེའི་འོག་ཏུ་ཚིག་དྲུག་གིས་ནི་ཐེག་པ་ཆེན་པོ་ལ་མི་དམིགས་པ་དང་ལྡན་པའི་འཇུག་པའོ།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74" w:author="thoesam" w:date="2016-10-07T09:30:00Z">
            <w:rPr>
              <w:rFonts w:cs="Monlam Uni OuChan2" w:hint="cs"/>
              <w:cs/>
            </w:rPr>
          </w:rPrChange>
        </w:rPr>
        <w:t>།འཁོར་གསུམ་ཡོངས་སུ་དག་པའི་འཇུག་པ་ནི་མདོ་ཇི་ལྟ་བ་བཞིན་ནོ།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76" w:author="thoesam" w:date="2016-10-07T09:30:00Z">
            <w:rPr>
              <w:rFonts w:cs="Monlam Uni OuChan2" w:hint="cs"/>
              <w:cs/>
            </w:rPr>
          </w:rPrChange>
        </w:rPr>
        <w:t>།བསྒོམ་པ་དང་རྣམ་པར་བསྒོམ་པའི་དོན་དུ་ཞེས་བྱ་བ་ལ།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78" w:author="thoesam" w:date="2016-10-07T09:30:00Z">
            <w:rPr>
              <w:rFonts w:cs="Monlam Uni OuChan2" w:hint="cs"/>
              <w:cs/>
            </w:rPr>
          </w:rPrChange>
        </w:rPr>
        <w:t>བསྒོམ་པ་ཞེས་བྱ་བ་ནི་བསྒོམ་པར་བྱ་བ་དང</w:t>
      </w:r>
      <w:ins w:id="507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08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08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83" w:author="thoesam" w:date="2016-10-07T09:30:00Z">
            <w:rPr>
              <w:rFonts w:cs="Monlam Uni OuChan2" w:hint="cs"/>
              <w:cs/>
            </w:rPr>
          </w:rPrChange>
        </w:rPr>
        <w:t>སྒོམ་པ་པོའི་གཟུགས་ལ་སོགས་པ་ཅུང་ཟད་ཀྱང་མེད་པའོ།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85" w:author="thoesam" w:date="2016-10-07T09:30:00Z">
            <w:rPr>
              <w:rFonts w:cs="Monlam Uni OuChan2" w:hint="cs"/>
              <w:cs/>
            </w:rPr>
          </w:rPrChange>
        </w:rPr>
        <w:t>།དེ་བས་ན་ཆོས་འདི་དག་ཐམས་ཅད་ནི་མིང་ཙམ་སྟེ།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87" w:author="thoesam" w:date="2016-10-07T09:30:00Z">
            <w:rPr>
              <w:rFonts w:cs="Monlam Uni OuChan2" w:hint="cs"/>
              <w:cs/>
            </w:rPr>
          </w:rPrChange>
        </w:rPr>
        <w:t>དེ་ནི་བསྒོམ་པའོ།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89" w:author="thoesam" w:date="2016-10-07T09:30:00Z">
            <w:rPr>
              <w:rFonts w:cs="Monlam Uni OuChan2" w:hint="cs"/>
              <w:cs/>
            </w:rPr>
          </w:rPrChange>
        </w:rPr>
        <w:t>།དེའི་རྣམ་པར་བསྒོམ་པ་ནི་དམིགས་པ་མེད་པའོ།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91" w:author="thoesam" w:date="2016-10-07T09:30:00Z">
            <w:rPr>
              <w:rFonts w:cs="Monlam Uni OuChan2" w:hint="cs"/>
              <w:cs/>
            </w:rPr>
          </w:rPrChange>
        </w:rPr>
        <w:t>།དེའི་དོན་ནི་བསྒོམ་པའི་དེའི་དོན་དུ་སྟེ།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93" w:author="thoesam" w:date="2016-10-07T09:30:00Z">
            <w:rPr>
              <w:rFonts w:cs="Monlam Uni OuChan2" w:hint="cs"/>
              <w:cs/>
            </w:rPr>
          </w:rPrChange>
        </w:rPr>
        <w:t>ཆེད་དུ་བྱ་བའི་འཇུག་པའོ།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95" w:author="thoesam" w:date="2016-10-07T09:30:00Z">
            <w:rPr>
              <w:rFonts w:cs="Monlam Uni OuChan2" w:hint="cs"/>
              <w:cs/>
            </w:rPr>
          </w:rPrChange>
        </w:rPr>
        <w:t>།མངོན་པར་ཤེས་པ་དྲུག་གི་འཇུག་པ་ནི་མདོ་ཇི་ལྟ་བ་བཞིན་ནོ།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97" w:author="thoesam" w:date="2016-10-07T09:30:00Z">
            <w:rPr>
              <w:rFonts w:cs="Monlam Uni OuChan2" w:hint="cs"/>
              <w:cs/>
            </w:rPr>
          </w:rPrChange>
        </w:rPr>
        <w:t>།རྣམ་པ་ཐམས་ཅད་མཁྱེན་པ་ཉིད་ཀྱི་འཇུག་པ་ནི་མདོ་ཇི་ལྟ་བ་བཞིན་ནོ།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0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099" w:author="thoesam" w:date="2016-10-07T09:30:00Z">
            <w:rPr>
              <w:rFonts w:cs="Monlam Uni OuChan2" w:hint="cs"/>
              <w:cs/>
            </w:rPr>
          </w:rPrChange>
        </w:rPr>
        <w:t>།འཇུག་པའི་སྒྲུབ་པ་བཤད་ནས་ཚོགས་ཀྱི་བསྒྲུབ་པ་བཤད་པར་བྱ་སྟེ།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01" w:author="thoesam" w:date="2016-10-07T09:30:00Z">
            <w:rPr>
              <w:rFonts w:cs="Monlam Uni OuChan2" w:hint="cs"/>
              <w:cs/>
            </w:rPr>
          </w:rPrChange>
        </w:rPr>
        <w:t>དེ་ཡང་བསྟན་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5102" w:author="thoesam" w:date="2016-10-07T09:30:00Z">
            <w:rPr>
              <w:rFonts w:cs="Monlam Uni OuChan2" w:hint="cs"/>
              <w:cs/>
            </w:rPr>
          </w:rPrChange>
        </w:rPr>
        <w:t>བཅོས་མཛད་པས།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04" w:author="thoesam" w:date="2016-10-07T09:30:00Z">
            <w:rPr>
              <w:rFonts w:cs="Monlam Uni OuChan2" w:hint="cs"/>
              <w:cs/>
            </w:rPr>
          </w:rPrChange>
        </w:rPr>
        <w:t>བརྩེ་དང་སྦྱིན་ལ་སོགས་པ་དྲུག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06" w:author="thoesam" w:date="2016-10-07T09:30:00Z">
            <w:rPr>
              <w:rFonts w:cs="Monlam Uni OuChan2" w:hint="cs"/>
              <w:cs/>
            </w:rPr>
          </w:rPrChange>
        </w:rPr>
        <w:t>།ཞི་གནས་ལྷག་མཐོང་བཅས་པ་དང</w:t>
      </w:r>
      <w:ins w:id="510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10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10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11" w:author="thoesam" w:date="2016-10-07T09:30:00Z">
            <w:rPr>
              <w:rFonts w:cs="Monlam Uni OuChan2" w:hint="cs"/>
              <w:cs/>
            </w:rPr>
          </w:rPrChange>
        </w:rPr>
        <w:t>།ཟུང་དུ་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འབྲེལ་བའི་ལམ་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12" w:author="thoesam" w:date="2016-10-07T09:30:00Z">
            <w:rPr>
              <w:rFonts w:cs="Monlam Uni OuChan2" w:hint="cs"/>
              <w:cs/>
            </w:rPr>
          </w:rPrChange>
        </w:rPr>
        <w:t>གང་དང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།ཐབས་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13" w:author="thoesam" w:date="2016-10-07T09:30:00Z">
            <w:rPr>
              <w:rFonts w:cs="Monlam Uni OuChan2" w:hint="cs"/>
              <w:cs/>
            </w:rPr>
          </w:rPrChange>
        </w:rPr>
        <w:t>ལ་མཁས་པ་གང་ཡིན་དང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།ཡེ་ཤེས་དང་ནི་བསོད་ནམས་དང༌། །ལམ་དང་གཟུངས་དང་ས་བཅུ་དང༌།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15" w:author="thoesam" w:date="2016-10-07T09:30:00Z">
            <w:rPr>
              <w:rFonts w:cs="Monlam Uni OuChan2" w:hint="cs"/>
              <w:cs/>
            </w:rPr>
          </w:rPrChange>
        </w:rPr>
        <w:t>།གཉེན་པོའི་ཚོགས་ཀྱི་བསྒྲུབ་པ་ཡི།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།རིག་པ་ཡིན་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17" w:author="thoesam" w:date="2016-10-07T09:30:00Z">
            <w:rPr>
              <w:rFonts w:cs="Monlam Uni OuChan2" w:hint="cs"/>
              <w:cs/>
            </w:rPr>
          </w:rPrChange>
        </w:rPr>
        <w:t>པར་ཤེས་པར་བྱ།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19" w:author="thoesam" w:date="2016-10-07T09:30:00Z">
            <w:rPr>
              <w:rFonts w:cs="Monlam Uni OuChan2" w:hint="cs"/>
              <w:cs/>
            </w:rPr>
          </w:rPrChange>
        </w:rPr>
        <w:t>།ཞེས་བྱ་བ་གསུངས་ཏེ།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21" w:author="thoesam" w:date="2016-10-07T09:30:00Z">
            <w:rPr>
              <w:rFonts w:cs="Monlam Uni OuChan2" w:hint="cs"/>
              <w:cs/>
            </w:rPr>
          </w:rPrChange>
        </w:rPr>
        <w:t>ཚོགས་ནི་བཅུ་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བདུན་ཏེ། སྙིང་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22" w:author="thoesam" w:date="2016-10-07T09:30:00Z">
            <w:rPr>
              <w:rFonts w:cs="Monlam Uni OuChan2" w:hint="cs"/>
              <w:cs/>
            </w:rPr>
          </w:rPrChange>
        </w:rPr>
        <w:t>རྗེའི་ཚོགས་དང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 xml:space="preserve">༌། སྦྱིན་པའི་ཚོགས་དང༌། ཚུལ་ཁྲིམས་ཀྱི་ཚོགས་དང༌། བཟོད་པའི་ཚོགས་དང༌། བརྩོན་འགྲུས་ཀྱི་ཚོགས་དང༌། བསམ་གཏན་གྱི་ཚོགས་དང༌། ཤེས་རབ་ཀྱི་ཚོགས་དང༌། ཞི་གནས་ཀྱི་ཚོགས་དང༌། ལྷག་མཐོང་གི་ཚོགས་དང༌།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23" w:author="thoesam" w:date="2016-10-07T09:30:00Z">
            <w:rPr>
              <w:rFonts w:cs="Monlam Uni OuChan2" w:hint="cs"/>
              <w:cs/>
            </w:rPr>
          </w:rPrChange>
        </w:rPr>
        <w:t>ཟུང་དུ་འབྲེལ་བའི་ལམ་གྱི་ཚོགས་དང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ཐབས་ལ་མཁས་པའི་ཚོགས་དང༌། ཡེ་ཤེས་ཀྱི་ཚོགས་དང༌། བསོད་ནམས་ཀྱི་ཚོགས་དང༌། ལམ་གྱི་ཚོགས་པ་དང༌། གཟུངས་ཀྱི་ཚོགས་དང༌། སའི་ཚོགས་དང༌། གཉེན་པོ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24" w:author="thoesam" w:date="2016-10-07T09:30:00Z">
            <w:rPr>
              <w:rFonts w:cs="Monlam Uni OuChan2" w:hint="cs"/>
              <w:cs/>
            </w:rPr>
          </w:rPrChange>
        </w:rPr>
        <w:t>འི་ཚོགས་སོ།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26" w:author="thoesam" w:date="2016-10-07T09:30:00Z">
            <w:rPr>
              <w:rFonts w:cs="Monlam Uni OuChan2" w:hint="cs"/>
              <w:cs/>
            </w:rPr>
          </w:rPrChange>
        </w:rPr>
        <w:t>།དེ་ལ་སྙིང་རྗེའི་ཚོགས་ནི་སེམས་ཅན་ཤིན་ཏུ་མང་པོ་རྣམས་ངན་སོང་དག་ལས་རྣམ་པར་བཀྲོལ་ཏེ།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28" w:author="thoesam" w:date="2016-10-07T09:30:00Z">
            <w:rPr>
              <w:rFonts w:cs="Monlam Uni OuChan2" w:hint="cs"/>
              <w:cs/>
            </w:rPr>
          </w:rPrChange>
        </w:rPr>
        <w:t>ལྷ་དང་མིའི་དངོས་པོ་ལ་སོགས་པ་ཐོབ་པར་བྱེད་པ་ལས་སྙིང་རྗེའི་ཚོགས་ཏེ།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30" w:author="thoesam" w:date="2016-10-07T09:30:00Z">
            <w:rPr>
              <w:rFonts w:cs="Monlam Uni OuChan2" w:hint="cs"/>
              <w:cs/>
            </w:rPr>
          </w:rPrChange>
        </w:rPr>
        <w:t>མདོ་ཇི་ལྟ་བ་བཞིན་ནོ།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32" w:author="thoesam" w:date="2016-10-07T09:30:00Z">
            <w:rPr>
              <w:rFonts w:cs="Monlam Uni OuChan2" w:hint="cs"/>
              <w:cs/>
            </w:rPr>
          </w:rPrChange>
        </w:rPr>
        <w:t>།སྦྱིན་པ་ལ་སོགས་པ་དྲུག་གི་ཚོགས་ནི་མདོ་ཇི་ལྟ་བ་བཞིན་ནོ།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34" w:author="thoesam" w:date="2016-10-07T09:30:00Z">
            <w:rPr>
              <w:rFonts w:cs="Monlam Uni OuChan2" w:hint="cs"/>
              <w:cs/>
            </w:rPr>
          </w:rPrChange>
        </w:rPr>
        <w:t>།བདག་གམ་ཕྱོགས་བཅུའི་སེམས་ཅན་ཐམས་ཅད་ཕ་རོལ་ཏུ་ཕྱིན་པ་དྲུག་པོ་དེ་དག་ལ་རབ་ཏུ་འགོད་པ་ནི་ཞི་གནས་ཏེ།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36" w:author="thoesam" w:date="2016-10-07T09:30:00Z">
            <w:rPr>
              <w:rFonts w:cs="Monlam Uni OuChan2" w:hint="cs"/>
              <w:cs/>
            </w:rPr>
          </w:rPrChange>
        </w:rPr>
        <w:t>དེ་ནི་ཞི་གནས་ཀྱི་ཚོགས་སོ།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38" w:author="thoesam" w:date="2016-10-07T09:30:00Z">
            <w:rPr>
              <w:rFonts w:cs="Monlam Uni OuChan2" w:hint="cs"/>
              <w:cs/>
            </w:rPr>
          </w:rPrChange>
        </w:rPr>
        <w:t>།སེམས་ཅན་དཔག་ཏུ་མེད་པ་ཐམས་ཅད་ལམ་དེའི་འབྲས་བུ་ལ་རབ་ཏུ་འགོད་པ་འདི་ནི་ཞི་གནས་ཀྱི་ཚོགས་གཞན་ནོ།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40" w:author="thoesam" w:date="2016-10-07T09:30:00Z">
            <w:rPr>
              <w:rFonts w:cs="Monlam Uni OuChan2" w:hint="cs"/>
              <w:cs/>
            </w:rPr>
          </w:rPrChange>
        </w:rPr>
        <w:t>།སེམས་ཅན་གཞལ་དུ་མེད་པ་རྣམས་ཕ་རོལ་ཏུ་ཕྱིན་པ་ནས་ཐམས་ཅད་མཁྱེན་པའི་ཡེ་ཤེས་ཀྱི་བར་དུ་བཀོད་ཀྱང་འགའ་ཡང་བཀོད་པ་མ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42" w:author="thoesam" w:date="2016-10-07T09:30:00Z">
            <w:rPr>
              <w:rFonts w:cs="Monlam Uni OuChan2" w:hint="cs"/>
              <w:cs/>
            </w:rPr>
          </w:rPrChange>
        </w:rPr>
        <w:t>སྤྲུལ་པ་ལྟ་བུ་ཉིད་ཀྱི་ཕྱིར་དང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ཐམས་ཅད་རང་གི་མཚན་ཉིད་སྟོང་པ་ཉིད་ཀྱི་ཕྱིར་དང༌། ཆོས་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43" w:author="thoesam" w:date="2016-10-07T09:30:00Z">
            <w:rPr>
              <w:rFonts w:cs="Monlam Uni OuChan2" w:hint="cs"/>
              <w:cs/>
            </w:rPr>
          </w:rPrChange>
        </w:rPr>
        <w:t>ཐམས་ཅད་མ་བྱས་རྣམ་པར་མ་བྱས་པ་མངོན་པར་འདུས་མ་བྱས་པའི་ཕྱིར་རོ།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45" w:author="thoesam" w:date="2016-10-07T09:30:00Z">
            <w:rPr>
              <w:rFonts w:cs="Monlam Uni OuChan2" w:hint="cs"/>
              <w:cs/>
            </w:rPr>
          </w:rPrChange>
        </w:rPr>
        <w:t>།རྣམ་པར་མ་བྱས་པ་ནི་འཕེལ་བ་དང་ཉམས་པ་དག་གོ།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47" w:author="thoesam" w:date="2016-10-07T09:30:00Z">
            <w:rPr>
              <w:rFonts w:cs="Monlam Uni OuChan2" w:hint="cs"/>
              <w:cs/>
            </w:rPr>
          </w:rPrChange>
        </w:rPr>
        <w:t>།མངོན་པར་འདུས་བྱས་པ་ནི་ཡོན་ཏན་གྱི་ཁྱད་པར་རྣམས་ཀྱིས་སོ།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49" w:author="thoesam" w:date="2016-10-07T09:30:00Z">
            <w:rPr>
              <w:rFonts w:cs="Monlam Uni OuChan2" w:hint="cs"/>
              <w:cs/>
            </w:rPr>
          </w:rPrChange>
        </w:rPr>
        <w:t>།དེ་ནི་ལྷག་མཐོང་གི་ཚོགས་སོ།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51" w:author="thoesam" w:date="2016-10-07T09:30:00Z">
            <w:rPr>
              <w:rFonts w:cs="Monlam Uni OuChan2" w:hint="cs"/>
              <w:cs/>
            </w:rPr>
          </w:rPrChange>
        </w:rPr>
        <w:t>།ཞི་གནས་དང་ལྷག་མཐོང་ནི་ཟུང་ངོ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།དེ་དང་འབྲེལ་བའི་ཕྱིར་ཟུང་དུ་འབྲེལ་བའི་ལམ་མོ། །འབྲེལ་ཞིང་བཅིངས་པ་ནི་ཡང་དག་པར་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5152" w:author="thoesam" w:date="2016-10-07T09:30:00Z">
            <w:rPr>
              <w:rFonts w:cs="Monlam Uni OuChan2" w:hint="cs"/>
              <w:cs/>
            </w:rPr>
          </w:rPrChange>
        </w:rPr>
        <w:t>ལྡན་པའོ།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54" w:author="thoesam" w:date="2016-10-07T09:30:00Z">
            <w:rPr>
              <w:rFonts w:cs="Monlam Uni OuChan2" w:hint="cs"/>
              <w:cs/>
            </w:rPr>
          </w:rPrChange>
        </w:rPr>
        <w:t>།གྲོལ་བ་ནི་མི་ལྡན་པའོ།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56" w:author="thoesam" w:date="2016-10-07T09:30:00Z">
            <w:rPr>
              <w:rFonts w:cs="Monlam Uni OuChan2" w:hint="cs"/>
              <w:cs/>
            </w:rPr>
          </w:rPrChange>
        </w:rPr>
        <w:t>།མེད་པ་དང་དབེན་པ་དང་ཞི་བ་ཉིད་ཀྱི་ཕྱིར་དེ་གཉི་ག་མི་དམིགས་ཏེ།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58" w:author="thoesam" w:date="2016-10-07T09:30:00Z">
            <w:rPr>
              <w:rFonts w:cs="Monlam Uni OuChan2" w:hint="cs"/>
              <w:cs/>
            </w:rPr>
          </w:rPrChange>
        </w:rPr>
        <w:t>དེའི་ཕྱིར་ཆོས་ཐམས་ཅད་མ་བཅིངས་མ་གྲོལ་བའོ།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60" w:author="thoesam" w:date="2016-10-07T09:30:00Z">
            <w:rPr>
              <w:rFonts w:cs="Monlam Uni OuChan2" w:hint="cs"/>
              <w:cs/>
            </w:rPr>
          </w:rPrChange>
        </w:rPr>
        <w:t>།དེའི་ཟུང་དུ་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འབྲེལ་བའི་ལམ་གྱི་ཚོགས་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61" w:author="thoesam" w:date="2016-10-07T09:30:00Z">
            <w:rPr>
              <w:rFonts w:cs="Monlam Uni OuChan2" w:hint="cs"/>
              <w:cs/>
            </w:rPr>
          </w:rPrChange>
        </w:rPr>
        <w:t>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63" w:author="thoesam" w:date="2016-10-07T09:30:00Z">
            <w:rPr>
              <w:rFonts w:cs="Monlam Uni OuChan2" w:hint="cs"/>
              <w:cs/>
            </w:rPr>
          </w:rPrChange>
        </w:rPr>
        <w:t>།ཐེག་པ་ཆེན་པོ་ནི་གང་ལགས།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65" w:author="thoesam" w:date="2016-10-07T09:30:00Z">
            <w:rPr>
              <w:rFonts w:cs="Monlam Uni OuChan2" w:hint="cs"/>
              <w:cs/>
            </w:rPr>
          </w:rPrChange>
        </w:rPr>
        <w:t>ཅི་ཙམ་གྱིས་ན་ཡང་དག་པར་ཞུགས་པར་རིག་པར་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བགྱི་བ་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66" w:author="thoesam" w:date="2016-10-07T09:30:00Z">
            <w:rPr>
              <w:rFonts w:cs="Monlam Uni OuChan2" w:hint="cs"/>
              <w:cs/>
            </w:rPr>
          </w:rPrChange>
        </w:rPr>
        <w:t>ལགས།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68" w:author="thoesam" w:date="2016-10-07T09:30:00Z">
            <w:rPr>
              <w:rFonts w:cs="Monlam Uni OuChan2" w:hint="cs"/>
              <w:cs/>
            </w:rPr>
          </w:rPrChange>
        </w:rPr>
        <w:t>དེ་ནི་གང་ནས་འབྱུང་བ་ལགས།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70" w:author="thoesam" w:date="2016-10-07T09:30:00Z">
            <w:rPr>
              <w:rFonts w:cs="Monlam Uni OuChan2" w:hint="cs"/>
              <w:cs/>
            </w:rPr>
          </w:rPrChange>
        </w:rPr>
        <w:t>དེ་ནི་གང་དུ་གནས་པར་འགྱུར་བ་ལགས།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72" w:author="thoesam" w:date="2016-10-07T09:30:00Z">
            <w:rPr>
              <w:rFonts w:cs="Monlam Uni OuChan2" w:hint="cs"/>
              <w:cs/>
            </w:rPr>
          </w:rPrChange>
        </w:rPr>
        <w:t>དེས་ནི་སུ་ཞིག་འབྱུང་བར་འགྱུར་ཞེས་བྱ་བ་ལྔ་ནི་རབ་འབྱོར་གྱིས་ཞུས་པའོ།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74" w:author="thoesam" w:date="2016-10-07T09:30:00Z">
            <w:rPr>
              <w:rFonts w:cs="Monlam Uni OuChan2" w:hint="cs"/>
              <w:cs/>
            </w:rPr>
          </w:rPrChange>
        </w:rPr>
        <w:t>།བཅོམ་ལྡན་འདས་ཀྱིས་བཀའ་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 xml:space="preserve">སྩལ་པ།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75" w:author="thoesam" w:date="2016-10-07T09:30:00Z">
            <w:rPr>
              <w:rFonts w:cs="Monlam Uni OuChan2" w:hint="cs"/>
              <w:cs/>
            </w:rPr>
          </w:rPrChange>
        </w:rPr>
        <w:t>ཕ་རོལ་ཏུ་ཕྱིན་པ་དྲུག་ནི་ཐེག་པ་ཆེན་པོའོ།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77" w:author="thoesam" w:date="2016-10-07T09:30:00Z">
            <w:rPr>
              <w:rFonts w:cs="Monlam Uni OuChan2" w:hint="cs"/>
              <w:cs/>
            </w:rPr>
          </w:rPrChange>
        </w:rPr>
        <w:t>།དེ་ཡང་མདོ་ཇི་ལྟ་བ་བཞིན་ཏེ།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79" w:author="thoesam" w:date="2016-10-07T09:30:00Z">
            <w:rPr>
              <w:rFonts w:cs="Monlam Uni OuChan2" w:hint="cs"/>
              <w:cs/>
            </w:rPr>
          </w:rPrChange>
        </w:rPr>
        <w:t>དེ་ནི་ཐབས་ལ་མཁས་པའི་ཚོགས་སོ།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81" w:author="thoesam" w:date="2016-10-07T09:30:00Z">
            <w:rPr>
              <w:rFonts w:cs="Monlam Uni OuChan2" w:hint="cs"/>
              <w:cs/>
            </w:rPr>
          </w:rPrChange>
        </w:rPr>
        <w:t>།མདོ་འདི་ལས་གསུངས་པའི་སྟོང་པ་ཉིད་ཉི་ཤུ་ནི་ཡེ་ཤེས་ཀྱི་ཚོགས་སོ།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83" w:author="thoesam" w:date="2016-10-07T09:30:00Z">
            <w:rPr>
              <w:rFonts w:cs="Monlam Uni OuChan2" w:hint="cs"/>
              <w:cs/>
            </w:rPr>
          </w:rPrChange>
        </w:rPr>
        <w:t>།དེ་ཉེ་བར་དགོད་པ་དང་བཤད་པ་ནི་མདོ་ཉིད་ལས་སོ།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85" w:author="thoesam" w:date="2016-10-07T09:30:00Z">
            <w:rPr>
              <w:rFonts w:cs="Monlam Uni OuChan2" w:hint="cs"/>
              <w:cs/>
            </w:rPr>
          </w:rPrChange>
        </w:rPr>
        <w:t>།དེ་ལ་མི་གསལ་བ་བཤད་པར་བྱ་སྟེ།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87" w:author="thoesam" w:date="2016-10-07T09:30:00Z">
            <w:rPr>
              <w:rFonts w:cs="Monlam Uni OuChan2" w:hint="cs"/>
              <w:cs/>
            </w:rPr>
          </w:rPrChange>
        </w:rPr>
        <w:t>ཡོངས་སུ་བརྟགས་པའི་ངོ་བོས་ཐམས་ཅད་མེད་དེ།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89" w:author="thoesam" w:date="2016-10-07T09:30:00Z">
            <w:rPr>
              <w:rFonts w:cs="Monlam Uni OuChan2" w:hint="cs"/>
              <w:cs/>
            </w:rPr>
          </w:rPrChange>
        </w:rPr>
        <w:t>མེད་པ་དེའི་ཕྱིར་གནས་པ་མེད་ཅིང་འཇིག་པ་མེད་དེ།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91" w:author="thoesam" w:date="2016-10-07T09:30:00Z">
            <w:rPr>
              <w:rFonts w:cs="Monlam Uni OuChan2" w:hint="cs"/>
              <w:cs/>
            </w:rPr>
          </w:rPrChange>
        </w:rPr>
        <w:t>རྟག་པ་དང་མི་རྟག་པ་མེད་ཅེས་བྱ་བའི་དོན་ཏོ།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93" w:author="thoesam" w:date="2016-10-07T09:30:00Z">
            <w:rPr>
              <w:rFonts w:cs="Monlam Uni OuChan2" w:hint="cs"/>
              <w:cs/>
            </w:rPr>
          </w:rPrChange>
        </w:rPr>
        <w:t>།དེའི་ཕྱིར་དེས་སྟོང་པའོ།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95" w:author="thoesam" w:date="2016-10-07T09:30:00Z">
            <w:rPr>
              <w:rFonts w:cs="Monlam Uni OuChan2" w:hint="cs"/>
              <w:cs/>
            </w:rPr>
          </w:rPrChange>
        </w:rPr>
        <w:t>།ཕྱི་ནང་སྟོང་པ་ཉིད་ཅེས་བྱ་བ་ལ་ནི་ནང་ནི་ཕྱིས་སྟོང་སྟེ་ཡུལ་མེད་པའི་ཕྱིར་རོ།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97" w:author="thoesam" w:date="2016-10-07T09:30:00Z">
            <w:rPr>
              <w:rFonts w:cs="Monlam Uni OuChan2" w:hint="cs"/>
              <w:cs/>
            </w:rPr>
          </w:rPrChange>
        </w:rPr>
        <w:t>།ཕྱི་ནི་ནང་གིས་སྟོང་སྟེ་དེ་དག་གི་ཡུལ་ཅན་མ་ཡིན་པའི་ཕྱིར་རོ།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1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199" w:author="thoesam" w:date="2016-10-07T09:30:00Z">
            <w:rPr>
              <w:rFonts w:cs="Monlam Uni OuChan2" w:hint="cs"/>
              <w:cs/>
            </w:rPr>
          </w:rPrChange>
        </w:rPr>
        <w:t>།སྟོང་པ་ཉིད་སྟོང་པ་ཉིད་ཅེས་བྱ་བ་ནི་ཆོས་ཐམས་ཅད་ཀྱི་སོ་སོའམ་བསྡུས་པ་སྟོང་པ་ཉིད་དེ།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01" w:author="thoesam" w:date="2016-10-07T09:30:00Z">
            <w:rPr>
              <w:rFonts w:cs="Monlam Uni OuChan2" w:hint="cs"/>
              <w:cs/>
            </w:rPr>
          </w:rPrChange>
        </w:rPr>
        <w:t>དེ་ཉིད་ཀྱིས་སྟོང་པ་ནི་སྟོང་པ་ཉིད་སྟོང་པ་ཉིད་དོ།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03" w:author="thoesam" w:date="2016-10-07T09:30:00Z">
            <w:rPr>
              <w:rFonts w:cs="Monlam Uni OuChan2" w:hint="cs"/>
              <w:cs/>
            </w:rPr>
          </w:rPrChange>
        </w:rPr>
        <w:t>།ཆེན་པོ་སྟོང་པ་ཉིད་ནི་ཕྱོགས་རྣམས་ཀྱི་སྟོང་པ་ཉིད་དོ།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05" w:author="thoesam" w:date="2016-10-07T09:30:00Z">
            <w:rPr>
              <w:rFonts w:cs="Monlam Uni OuChan2" w:hint="cs"/>
              <w:cs/>
            </w:rPr>
          </w:rPrChange>
        </w:rPr>
        <w:t>།ཕྱོགས་བཅུར་ཁྱབ་པའི་ཕྱིར་རོ།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07" w:author="thoesam" w:date="2016-10-07T09:30:00Z">
            <w:rPr>
              <w:rFonts w:cs="Monlam Uni OuChan2" w:hint="cs"/>
              <w:cs/>
            </w:rPr>
          </w:rPrChange>
        </w:rPr>
        <w:t>།སྐྱེ་བ་དང་འཇིག་པ་དང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 xml:space="preserve">༌། གནས་པ་དང༌། གཞན་དུ་འགྱུར་བ་ཞེས་བྱ་བ་ནི་འདུས་བྱས་ཀྱི་མཚན་ཉིད་དེ། རབ་ཏུ་སྐྱེས་པ་དང༌། རྒྱུན་ཆད་པའི་མཚན་ཉིད་དང༌། སྐད་ཅིག་ཅིང་འཇུག་པ་དང༌།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08" w:author="thoesam" w:date="2016-10-07T09:30:00Z">
            <w:rPr>
              <w:rFonts w:cs="Monlam Uni OuChan2" w:hint="cs"/>
              <w:cs/>
            </w:rPr>
          </w:rPrChange>
        </w:rPr>
        <w:t>རྒྱུན་འཇུག་པ་དང</w:t>
      </w:r>
      <w:ins w:id="520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21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21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13" w:author="thoesam" w:date="2016-10-07T09:30:00Z">
            <w:rPr>
              <w:rFonts w:cs="Monlam Uni OuChan2" w:hint="cs"/>
              <w:cs/>
            </w:rPr>
          </w:rPrChange>
        </w:rPr>
        <w:t>སྔ་མ་དང</w:t>
      </w:r>
      <w:ins w:id="521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21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21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18" w:author="thoesam" w:date="2016-10-07T09:30:00Z">
            <w:rPr>
              <w:rFonts w:cs="Monlam Uni OuChan2" w:hint="cs"/>
              <w:cs/>
            </w:rPr>
          </w:rPrChange>
        </w:rPr>
        <w:t>ཕྱི་མ་རྒྱུན་མི་འདྲ་བ་ཞེས་བྱ་བའི་དོན་ཏོ།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20" w:author="thoesam" w:date="2016-10-07T09:30:00Z">
            <w:rPr>
              <w:rFonts w:cs="Monlam Uni OuChan2" w:hint="cs"/>
              <w:cs/>
            </w:rPr>
          </w:rPrChange>
        </w:rPr>
        <w:t>།དེ་ལས་བཟློག་པ་ནི་འདུས་མ་བྱས་པའི་མཚན་ཉིད་དོ།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22" w:author="thoesam" w:date="2016-10-07T09:30:00Z">
            <w:rPr>
              <w:rFonts w:cs="Monlam Uni OuChan2" w:hint="cs"/>
              <w:cs/>
            </w:rPr>
          </w:rPrChange>
        </w:rPr>
        <w:t>།དེ་གཉིས་སྟོང་པ་ཉིད་ནི་གོ་རིམས་བཞིན་དུ་འདུས་བྱས་སྟོང་པ་ཉིད་དང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འདུས་མ་བྱས་སྟོང་པ་ཉིད་དོ། །མཐའ་མེད་པས་ན་མཐའ་ལས་འདས་པ་སྟེ། ལོངས་སྤྱོད་རྫོགས་པའི་སྐུའོ། །དེའི་སྟོང་པ་ཉིད་ནི་མཐའ་ལས་འདས་པ་སྟོང་པ་ཉིད་དེ། ཐོག་མ་དང་ཐ་མ་དག་གི་མཐའ་མེད་པའི་ཕྱིར་ཐོག་མ་དང་ཐ་མ་མེད་པ་སྟེ་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AC22E7">
        <w:rPr>
          <w:rFonts w:ascii="Monlam Uni OuChan2" w:hAnsi="Monlam Uni OuChan2" w:cs="Monlam Uni OuChan2"/>
          <w:sz w:val="40"/>
          <w:szCs w:val="40"/>
          <w:cs/>
        </w:rPr>
        <w:t>འཁོར་བའོ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2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25" w:author="thoesam" w:date="2016-10-07T09:30:00Z">
            <w:rPr>
              <w:rFonts w:cs="Monlam Uni OuChan2" w:hint="cs"/>
              <w:cs/>
            </w:rPr>
          </w:rPrChange>
        </w:rPr>
        <w:t>།དེ་སྟོང་པ་ཉིད་ནི་ཐོག་མ་དང་ཐ་མ་མེད་པ་སྟོང་པ་ཉིད་དོ།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27" w:author="thoesam" w:date="2016-10-07T09:30:00Z">
            <w:rPr>
              <w:rFonts w:cs="Monlam Uni OuChan2" w:hint="cs"/>
              <w:cs/>
            </w:rPr>
          </w:rPrChange>
        </w:rPr>
        <w:t>།དོར་བ་མེད་པ་ནི་གཏང་བར་བྱ་བ་མ་ཡིན་པ་སྟེ་ཐེག་པ་ཆེན་པོའོ།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29" w:author="thoesam" w:date="2016-10-07T09:30:00Z">
            <w:rPr>
              <w:rFonts w:cs="Monlam Uni OuChan2" w:hint="cs"/>
              <w:cs/>
            </w:rPr>
          </w:rPrChange>
        </w:rPr>
        <w:t>།དེའི་སྟོང་པ་ཉིད་ནི་དོར་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པ་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30" w:author="thoesam" w:date="2016-10-07T09:30:00Z">
            <w:rPr>
              <w:rFonts w:cs="Monlam Uni OuChan2" w:hint="cs"/>
              <w:cs/>
            </w:rPr>
          </w:rPrChange>
        </w:rPr>
        <w:t>མེད་པ་སྟོང་པ་ཉིད་དོ།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32" w:author="thoesam" w:date="2016-10-07T09:30:00Z">
            <w:rPr>
              <w:rFonts w:cs="Monlam Uni OuChan2" w:hint="cs"/>
              <w:cs/>
            </w:rPr>
          </w:rPrChange>
        </w:rPr>
        <w:t>།དེ་བཞིན་གཤེགས་པ་ལ་སོགས་པས་མ་བྱས་པའི་ཕྱིར་རང་བཞིན་ཏེ།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34" w:author="thoesam" w:date="2016-10-07T09:30:00Z">
            <w:rPr>
              <w:rFonts w:cs="Monlam Uni OuChan2" w:hint="cs"/>
              <w:cs/>
            </w:rPr>
          </w:rPrChange>
        </w:rPr>
        <w:t>ཆོས་རྣམས་ཀྱི་རང་བཞིན་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35" w:author="thoesam" w:date="2016-10-07T09:30:00Z">
            <w:rPr>
              <w:rFonts w:cs="Monlam Uni OuChan2" w:hint="cs"/>
              <w:cs/>
            </w:rPr>
          </w:rPrChange>
        </w:rPr>
        <w:t>ཆོས་ཉིད་དེ་དེའི་སྟོང་པ་ཉིད་དོ།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37" w:author="thoesam" w:date="2016-10-07T09:30:00Z">
            <w:rPr>
              <w:rFonts w:cs="Monlam Uni OuChan2" w:hint="cs"/>
              <w:cs/>
            </w:rPr>
          </w:rPrChange>
        </w:rPr>
        <w:t>།དུས་གསུམ་ཕན་ཚུན་མི་དམིགས་པའི་ཕྱིར་མི་དམིགས་པ་སྟེ་དེའི་སྟོང་པ་ཉིད་དོ།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39" w:author="thoesam" w:date="2016-10-07T09:30:00Z">
            <w:rPr>
              <w:rFonts w:cs="Monlam Uni OuChan2" w:hint="cs"/>
              <w:cs/>
            </w:rPr>
          </w:rPrChange>
        </w:rPr>
        <w:t>།འདུས་བྱས་པ་ལས་བྱུང་བའི་ངོ་བོ་དེ་ནི་དངོས་པོ་མེད་པ་ཡང་མ་ཡིན་ལ་ངོ་བོ་ཉིད་ཀྱང་ཡིན་པས་ན་དངོས་པོ་མེད་པའི་ངོ་བ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41" w:author="thoesam" w:date="2016-10-07T09:30:00Z">
            <w:rPr>
              <w:rFonts w:cs="Monlam Uni OuChan2" w:hint="cs"/>
              <w:cs/>
            </w:rPr>
          </w:rPrChange>
        </w:rPr>
        <w:t>།སྦྱོར་བ་ལས་བྱུང་བའི་ངོ་བོ་ཉིད་དེ་ཇི་ལྟར་མེད་ཅེ་ན།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43" w:author="thoesam" w:date="2016-10-07T09:30:00Z">
            <w:rPr>
              <w:rFonts w:cs="Monlam Uni OuChan2" w:hint="cs"/>
              <w:cs/>
            </w:rPr>
          </w:rPrChange>
        </w:rPr>
        <w:t>ཉེ་བར་ལེན་པ་ཡོད་ཀྱང་གཞན་མེད་ན་མེད་པའི་ཕྱིར་རོ།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45" w:author="thoesam" w:date="2016-10-07T09:30:00Z">
            <w:rPr>
              <w:rFonts w:cs="Monlam Uni OuChan2" w:hint="cs"/>
              <w:cs/>
            </w:rPr>
          </w:rPrChange>
        </w:rPr>
        <w:t>།དེ་ཉིད་ཀྱི་ཕྱིར་འདུས་པ་ལ་སོགས་པའི་ཆོས་རྣམས་ཀྱི་དངོས་པོ་མེད་པ་སྟེ།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47" w:author="thoesam" w:date="2016-10-07T09:30:00Z">
            <w:rPr>
              <w:rFonts w:cs="Monlam Uni OuChan2" w:hint="cs"/>
              <w:cs/>
            </w:rPr>
          </w:rPrChange>
        </w:rPr>
        <w:t>རྟེན་ཅིང་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འབྲེལ་བར་འབྱུང་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48" w:author="thoesam" w:date="2016-10-07T09:30:00Z">
            <w:rPr>
              <w:rFonts w:cs="Monlam Uni OuChan2" w:hint="cs"/>
              <w:cs/>
            </w:rPr>
          </w:rPrChange>
        </w:rPr>
        <w:t>བའི་ཕྱིར་རོ་ཞེས་གསུངས་སོ།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50" w:author="thoesam" w:date="2016-10-07T09:30:00Z">
            <w:rPr>
              <w:rFonts w:cs="Monlam Uni OuChan2" w:hint="cs"/>
              <w:cs/>
            </w:rPr>
          </w:rPrChange>
        </w:rPr>
        <w:t>།དེ་སྟོང་པ་ཉིད་ནི་དངོས་པོ་མེད་པའི་ངོ་བོ་ཉིད་སྟོང་པ་ཉིད་དོ།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52" w:author="thoesam" w:date="2016-10-07T09:30:00Z">
            <w:rPr>
              <w:rFonts w:cs="Monlam Uni OuChan2" w:hint="cs"/>
              <w:cs/>
            </w:rPr>
          </w:rPrChange>
        </w:rPr>
        <w:t>།སྐྱེ་བས་ན་དངོས་པོའོ།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54" w:author="thoesam" w:date="2016-10-07T09:30:00Z">
            <w:rPr>
              <w:rFonts w:cs="Monlam Uni OuChan2" w:hint="cs"/>
              <w:cs/>
            </w:rPr>
          </w:rPrChange>
        </w:rPr>
        <w:t>།དེ་དེའི་བདག་ཉིད་ཀྱིས་སྟོང་པ་ཉིད་ནི་དངོས་པོ་སྟོང་པ་ཉིད་དོ།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56" w:author="thoesam" w:date="2016-10-07T09:30:00Z">
            <w:rPr>
              <w:rFonts w:cs="Monlam Uni OuChan2" w:hint="cs"/>
              <w:cs/>
            </w:rPr>
          </w:rPrChange>
        </w:rPr>
        <w:t>།སྐྱེ་བ་མེད་པས་ན་དངོས་པོ་མེད་པ་སྟེ།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58" w:author="thoesam" w:date="2016-10-07T09:30:00Z">
            <w:rPr>
              <w:rFonts w:cs="Monlam Uni OuChan2" w:hint="cs"/>
              <w:cs/>
            </w:rPr>
          </w:rPrChange>
        </w:rPr>
        <w:t>དེ་དེའི་བདག་ཉིད་ཀྱིས་སྟོང་པ་ཉིད་ནི་དངོས་པོ་མེད་པ་སྟོང་པ་ཉིད་དོ།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60" w:author="thoesam" w:date="2016-10-07T09:30:00Z">
            <w:rPr>
              <w:rFonts w:cs="Monlam Uni OuChan2" w:hint="cs"/>
              <w:cs/>
            </w:rPr>
          </w:rPrChange>
        </w:rPr>
        <w:t>།ཆོས་རྣམས་ཀྱི་ཕྱིན་ཅི་མ་ལོག་པའི་ངོ་བོ་ནི་རང་གི་ངོ་བོ་སྟེ།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62" w:author="thoesam" w:date="2016-10-07T09:30:00Z">
            <w:rPr>
              <w:rFonts w:cs="Monlam Uni OuChan2" w:hint="cs"/>
              <w:cs/>
            </w:rPr>
          </w:rPrChange>
        </w:rPr>
        <w:t>ཡེ་ཤེས་དང་མཐོང་བ་དག་གིས་མ་བྱས་པའི་ཕྱིར་རོ།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64" w:author="thoesam" w:date="2016-10-07T09:30:00Z">
            <w:rPr>
              <w:rFonts w:cs="Monlam Uni OuChan2" w:hint="cs"/>
              <w:cs/>
            </w:rPr>
          </w:rPrChange>
        </w:rPr>
        <w:t>།དེ་ནི་དེའི་བདག་ཉིད་ཀྱིས་སྟོང་པ་ཉིད་དོ།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66" w:author="thoesam" w:date="2016-10-07T09:30:00Z">
            <w:rPr>
              <w:rFonts w:cs="Monlam Uni OuChan2" w:hint="cs"/>
              <w:cs/>
            </w:rPr>
          </w:rPrChange>
        </w:rPr>
        <w:t>།འདི་ནི་དམ་པ་ཡང་ཡིན་པའི་ཕྱིར་གཞན་ཡང་ཡིན་ལ་གཞན་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གྱིས་མ་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67" w:author="thoesam" w:date="2016-10-07T09:30:00Z">
            <w:rPr>
              <w:rFonts w:cs="Monlam Uni OuChan2" w:hint="cs"/>
              <w:cs/>
            </w:rPr>
          </w:rPrChange>
        </w:rPr>
        <w:t>བྱས་པའི་ངོ་བོ་ཉིད་ཡིན་པའི་ཕྱིར་ངོ་བོ་ཡང་ཡིན་པས་དེ་ནི་གཞན་གྱི་ངོ་བོ་སྟེ།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69" w:author="thoesam" w:date="2016-10-07T09:30:00Z">
            <w:rPr>
              <w:rFonts w:cs="Monlam Uni OuChan2" w:hint="cs"/>
              <w:cs/>
            </w:rPr>
          </w:rPrChange>
        </w:rPr>
        <w:t>དེ་བཞིན་ཉིད་དོ།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71" w:author="thoesam" w:date="2016-10-07T09:30:00Z">
            <w:rPr>
              <w:rFonts w:cs="Monlam Uni OuChan2" w:hint="cs"/>
              <w:cs/>
            </w:rPr>
          </w:rPrChange>
        </w:rPr>
        <w:t>།དེ་ནི་དེའི་བདག་ཉིད་ཀྱིས་སྟོང་པ་ཉིད་དེ།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73" w:author="thoesam" w:date="2016-10-07T09:30:00Z">
            <w:rPr>
              <w:rFonts w:cs="Monlam Uni OuChan2" w:hint="cs"/>
              <w:cs/>
            </w:rPr>
          </w:rPrChange>
        </w:rPr>
        <w:t>དེ་ནི་ཡེ་ཤེས་ཀྱི་ཚོགས་སོ།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75" w:author="thoesam" w:date="2016-10-07T09:30:00Z">
            <w:rPr>
              <w:rFonts w:cs="Monlam Uni OuChan2" w:hint="cs"/>
              <w:cs/>
            </w:rPr>
          </w:rPrChange>
        </w:rPr>
        <w:t>།དེ་ན་དཔའ་བར་འགྲོ་བ་ཞེས་བྱ་བ་ལ་སོགས་པ་ནས།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77" w:author="thoesam" w:date="2016-10-07T09:30:00Z">
            <w:rPr>
              <w:rFonts w:cs="Monlam Uni OuChan2" w:hint="cs"/>
              <w:cs/>
            </w:rPr>
          </w:rPrChange>
        </w:rPr>
        <w:t>ནམ་མཁའ་ལྟར་ཆགས་པ་མེད་པས་རྣམ་པར་གྲོལ་ཞིང་གོས་པ་མེད་པ་ཞེས་བྱ་བའི་བར་གྱིས་ཏིང་ངེ་འཛིན་དག་ནི་སངས་རྒྱས་དང་བྱང་ཆུབ་སེམས་དཔའ་ཐམས་ཅད་ཀྱི་རྣམ་པར་མི་རྟོག་པ་ཟག་པ་མེད་པ་འཇིག་རྟེན་ལས་འདས་པའི་སེམས་ཀྱི་རང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79" w:author="thoesam" w:date="2016-10-07T09:30:00Z">
            <w:rPr>
              <w:rFonts w:cs="Monlam Uni OuChan2" w:hint="cs"/>
              <w:cs/>
            </w:rPr>
          </w:rPrChange>
        </w:rPr>
        <w:t>།སྔོན་གྱི་ཡིད་ལ་བྱེད་པའི་སྟོབས་ཀྱིས་སོ་སོ་སོ་སོར་བྱ་བ་བྱེད་པ་ན་མིང་སྣ་ཚོགས་སུ་བརྗོད་དོ།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81" w:author="thoesam" w:date="2016-10-07T09:30:00Z">
            <w:rPr>
              <w:rFonts w:cs="Monlam Uni OuChan2" w:hint="cs"/>
              <w:cs/>
            </w:rPr>
          </w:rPrChange>
        </w:rPr>
        <w:t>།དེ་ཉིད་དང་ལྡན་པ་ནི་བསོད་ནམས་ཀྱི་ཚོགས་སོ།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83" w:author="thoesam" w:date="2016-10-07T09:30:00Z">
            <w:rPr>
              <w:rFonts w:cs="Monlam Uni OuChan2" w:hint="cs"/>
              <w:cs/>
            </w:rPr>
          </w:rPrChange>
        </w:rPr>
        <w:t>།ལམ་གྱི་ཚོགས་བཤད་པར་བྱ་སྟེ།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85" w:author="thoesam" w:date="2016-10-07T09:30:00Z">
            <w:rPr>
              <w:rFonts w:cs="Monlam Uni OuChan2" w:hint="cs"/>
              <w:cs/>
            </w:rPr>
          </w:rPrChange>
        </w:rPr>
        <w:t>བྱང་ཆུབ་ཀྱི་ཕྱོགས་ལ་སོགས་པ་ནི་ལམ་མོ།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87" w:author="thoesam" w:date="2016-10-07T09:30:00Z">
            <w:rPr>
              <w:rFonts w:cs="Monlam Uni OuChan2" w:hint="cs"/>
              <w:cs/>
            </w:rPr>
          </w:rPrChange>
        </w:rPr>
        <w:t>།དེ་ལ་གང་གིས་ཡང་དག་པར་ཤེས་པ་ནི་དྲན་པ་ཉེ་བར་གཞག་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5288" w:author="thoesam" w:date="2016-10-07T09:30:00Z">
            <w:rPr>
              <w:rFonts w:cs="Monlam Uni OuChan2" w:hint="cs"/>
              <w:cs/>
            </w:rPr>
          </w:rPrChange>
        </w:rPr>
        <w:t>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90" w:author="thoesam" w:date="2016-10-07T09:30:00Z">
            <w:rPr>
              <w:rFonts w:cs="Monlam Uni OuChan2" w:hint="cs"/>
              <w:cs/>
            </w:rPr>
          </w:rPrChange>
        </w:rPr>
        <w:t>དྲན་པ་ཉེ་བར་གཞག་པ་དེ་དག་ནི་དམིགས་པའི་བྱེ་བྲག་གིས་བཞི་སྟེ།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92" w:author="thoesam" w:date="2016-10-07T09:30:00Z">
            <w:rPr>
              <w:rFonts w:cs="Monlam Uni OuChan2" w:hint="cs"/>
              <w:cs/>
            </w:rPr>
          </w:rPrChange>
        </w:rPr>
        <w:t>ལུས་དྲན་པ་ཉེ་བར་གཞག་པ་དང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ཚོར་བ་དྲན་པ་ཉེ་བར་གཞག་པ་དང༌། སེམས་དྲན་པ་ཉེ་བར་གཞག་པ་དང༌།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94" w:author="thoesam" w:date="2016-10-07T09:30:00Z">
            <w:rPr>
              <w:rFonts w:cs="Monlam Uni OuChan2" w:hint="cs"/>
              <w:cs/>
            </w:rPr>
          </w:rPrChange>
        </w:rPr>
        <w:t>ཆོས་དྲན་པ་ཉེ་བར་གཞག་པའོ།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96" w:author="thoesam" w:date="2016-10-07T09:30:00Z">
            <w:rPr>
              <w:rFonts w:cs="Monlam Uni OuChan2" w:hint="cs"/>
              <w:cs/>
            </w:rPr>
          </w:rPrChange>
        </w:rPr>
        <w:t>།དེ་ལ་ནང་གི་ལུས་ལ་ལུས་ཀྱི་རྗེས་སུ་ལྟ་ཞིང་གནས་ནས་མི་དམིགས་པའི་ཚུལ་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གྱིས་ལུས་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97" w:author="thoesam" w:date="2016-10-07T09:30:00Z">
            <w:rPr>
              <w:rFonts w:cs="Monlam Uni OuChan2" w:hint="cs"/>
              <w:cs/>
            </w:rPr>
          </w:rPrChange>
        </w:rPr>
        <w:t>དང་ལྡན་པའི་རྟོག་པས་རྣམ་པར་མི་རྟོག་གོ།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2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299" w:author="thoesam" w:date="2016-10-07T09:30:00Z">
            <w:rPr>
              <w:rFonts w:cs="Monlam Uni OuChan2" w:hint="cs"/>
              <w:cs/>
            </w:rPr>
          </w:rPrChange>
        </w:rPr>
        <w:t>།ཕྱིའི་ལུས་ལ་ལུས་ཀྱི་རྗེས་སུ་ལྟ་བ་ཡང་དེ་བཞིན་ནོ།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01" w:author="thoesam" w:date="2016-10-07T09:30:00Z">
            <w:rPr>
              <w:rFonts w:cs="Monlam Uni OuChan2" w:hint="cs"/>
              <w:cs/>
            </w:rPr>
          </w:rPrChange>
        </w:rPr>
        <w:t>།ཕྱི་ནང་གི་ལུས་ལ་ལུས་ཀྱི་རྗེས་སུ་ལྟ་བ་ཡང་དེ་བཞིན་ནོ།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03" w:author="thoesam" w:date="2016-10-07T09:30:00Z">
            <w:rPr>
              <w:rFonts w:cs="Monlam Uni OuChan2" w:hint="cs"/>
              <w:cs/>
            </w:rPr>
          </w:rPrChange>
        </w:rPr>
        <w:t>།ནང་དང་ཕྱི་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 xml:space="preserve">དང༌། ཕྱི་ནང་གི་ཚོར་བ་དང༌། སེམས་དང༌།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04" w:author="thoesam" w:date="2016-10-07T09:30:00Z">
            <w:rPr>
              <w:rFonts w:cs="Monlam Uni OuChan2" w:hint="cs"/>
              <w:cs/>
            </w:rPr>
          </w:rPrChange>
        </w:rPr>
        <w:t>ཆོས་དག་ལ་ཚོར་བའི་རྗེས་སུ་ལྟ་བ་ནས།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06" w:author="thoesam" w:date="2016-10-07T09:30:00Z">
            <w:rPr>
              <w:rFonts w:cs="Monlam Uni OuChan2" w:hint="cs"/>
              <w:cs/>
            </w:rPr>
          </w:rPrChange>
        </w:rPr>
        <w:t>ཆོས་ཀྱི་རྗེས་སུ་ལྟ་བའི་བར་གྱིས་གནས་ནས་མི་དམིགས་པའི་ཚུལ་གྱིས་ཆོས་ཀྱི་རྗེས་སུ་ལྟ་ཞིང་རྟུལ་བ་དང་ཤེས་བཞིན་ཅན་དྲན་པ་དང་ལྡན་པས་འཇིག་རྟེན་གྱི་ཆགས་སེམས་དང</w:t>
      </w:r>
      <w:ins w:id="530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30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30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11" w:author="thoesam" w:date="2016-10-07T09:30:00Z">
            <w:rPr>
              <w:rFonts w:cs="Monlam Uni OuChan2" w:hint="cs"/>
              <w:cs/>
            </w:rPr>
          </w:rPrChange>
        </w:rPr>
        <w:t>ཡིད་མི་བདེ་བ་བསལ་ཞིང་རྣམ་པར་དཔྱོད་ཀྱང་ཆོས་དང་ལྡན་པའི་རྣམ་པར་རྟོག་པས་རྣམ་པར་མི་རྟོག་གོ།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13" w:author="thoesam" w:date="2016-10-07T09:30:00Z">
            <w:rPr>
              <w:rFonts w:cs="Monlam Uni OuChan2" w:hint="cs"/>
              <w:cs/>
            </w:rPr>
          </w:rPrChange>
        </w:rPr>
        <w:t>།དེ་ལ་ནང་གི་ལུས་ནི་རང་གི་མིག་ལ་སོགས་པ་དྲུག་གོ།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15" w:author="thoesam" w:date="2016-10-07T09:30:00Z">
            <w:rPr>
              <w:rFonts w:cs="Monlam Uni OuChan2" w:hint="cs"/>
              <w:cs/>
            </w:rPr>
          </w:rPrChange>
        </w:rPr>
        <w:t>།ཕྱིའི་ལུས་ནི་རང་གི་ལུས་ལས་ཕྱི་རོལ་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གྱི་འདུས་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16" w:author="thoesam" w:date="2016-10-07T09:30:00Z">
            <w:rPr>
              <w:rFonts w:cs="Monlam Uni OuChan2" w:hint="cs"/>
              <w:cs/>
            </w:rPr>
          </w:rPrChange>
        </w:rPr>
        <w:t>བྱས་སོ།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18" w:author="thoesam" w:date="2016-10-07T09:30:00Z">
            <w:rPr>
              <w:rFonts w:cs="Monlam Uni OuChan2" w:hint="cs"/>
              <w:cs/>
            </w:rPr>
          </w:rPrChange>
        </w:rPr>
        <w:t>།ཕྱི་ནང་གི་ལུས་ནི་རང་གི་ལུས་སུ་གྱུར་པའི་ལྷག་མ་འབྱུང་བ་དང་འབྱུང་བ་ལས་གྱུར་པའོ།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20" w:author="thoesam" w:date="2016-10-07T09:30:00Z">
            <w:rPr>
              <w:rFonts w:cs="Monlam Uni OuChan2" w:hint="cs"/>
              <w:cs/>
            </w:rPr>
          </w:rPrChange>
        </w:rPr>
        <w:t>།ཚོར་བ་ལ་སོགས་པའི་རྣམ་པ་གསུམ་ཡང་ངོ་།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22" w:author="thoesam" w:date="2016-10-07T09:30:00Z">
            <w:rPr>
              <w:rFonts w:cs="Monlam Uni OuChan2" w:hint="cs"/>
              <w:cs/>
            </w:rPr>
          </w:rPrChange>
        </w:rPr>
        <w:t>།ལུས་རྣམ་པ་གསུམ་ལ་དམིགས་པའི་བྱ་བས་སོ།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24" w:author="thoesam" w:date="2016-10-07T09:30:00Z">
            <w:rPr>
              <w:rFonts w:cs="Monlam Uni OuChan2" w:hint="cs"/>
              <w:cs/>
            </w:rPr>
          </w:rPrChange>
        </w:rPr>
        <w:t>།ཚོར་བ་ནི་བདེ་བ་དང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 xml:space="preserve">༌། སྡུག་བསྔལ་དང༌།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25" w:author="thoesam" w:date="2016-10-07T09:30:00Z">
            <w:rPr>
              <w:rFonts w:cs="Monlam Uni OuChan2" w:hint="cs"/>
              <w:cs/>
            </w:rPr>
          </w:rPrChange>
        </w:rPr>
        <w:t>སྡུག་བསྔལ་ཡང་མ་ཡིན།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27" w:author="thoesam" w:date="2016-10-07T09:30:00Z">
            <w:rPr>
              <w:rFonts w:cs="Monlam Uni OuChan2" w:hint="cs"/>
              <w:cs/>
            </w:rPr>
          </w:rPrChange>
        </w:rPr>
        <w:t>བདེ་བ་ཡང་མ་ཡིན་པའོ།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29" w:author="thoesam" w:date="2016-10-07T09:30:00Z">
            <w:rPr>
              <w:rFonts w:cs="Monlam Uni OuChan2" w:hint="cs"/>
              <w:cs/>
            </w:rPr>
          </w:rPrChange>
        </w:rPr>
        <w:t>།ཆོས་ནི་སེམས་ལས་བྱུང་བ་དགེ་བ་དང་མི་དགེ་བའོ།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31" w:author="thoesam" w:date="2016-10-07T09:30:00Z">
            <w:rPr>
              <w:rFonts w:cs="Monlam Uni OuChan2" w:hint="cs"/>
              <w:cs/>
            </w:rPr>
          </w:rPrChange>
        </w:rPr>
        <w:t>།ལུས་ལ་སོགས་པ་ལ་རྗེས་སུ་ལྟ་བ་ཞེས་བྱ་བ་ནི་ལུས་ལ་སོགས་པའི་ཆོས་ཉིད་ལ་རྗེས་སུ་ལྟ་བའོ།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33" w:author="thoesam" w:date="2016-10-07T09:30:00Z">
            <w:rPr>
              <w:rFonts w:cs="Monlam Uni OuChan2" w:hint="cs"/>
              <w:cs/>
            </w:rPr>
          </w:rPrChange>
        </w:rPr>
        <w:t>།ལུས་ལ་སོགས་པ་དང་ལྡན་པ་ཞེས་བྱ་བ་ནི་ལུས་ལ་སོགས་པའི་འདུ་ཤེས་དང་ལྡན་པའོ།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35" w:author="thoesam" w:date="2016-10-07T09:30:00Z">
            <w:rPr>
              <w:rFonts w:cs="Monlam Uni OuChan2" w:hint="cs"/>
              <w:cs/>
            </w:rPr>
          </w:rPrChange>
        </w:rPr>
        <w:t>།རྟོག་པ་ཞེས་བྱ་བ་ནི་རྣམ་པར་རྟོག་པའོ།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37" w:author="thoesam" w:date="2016-10-07T09:30:00Z">
            <w:rPr>
              <w:rFonts w:cs="Monlam Uni OuChan2" w:hint="cs"/>
              <w:cs/>
            </w:rPr>
          </w:rPrChange>
        </w:rPr>
        <w:t>།ལུས་འདི་གཅིག་དང་བདག་གི་ལུས་དང</w:t>
      </w:r>
      <w:r w:rsidRPr="00AC22E7">
        <w:rPr>
          <w:rFonts w:ascii="Monlam Uni OuChan2" w:hAnsi="Monlam Uni OuChan2" w:cs="Monlam Uni OuChan2"/>
          <w:sz w:val="40"/>
          <w:szCs w:val="40"/>
          <w:cs/>
        </w:rPr>
        <w:t>༌། རྟག་པ་དང༌། མི་རྟག་པ་དང༌། བདེ་བ་དང༌། སྡུག་བ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38" w:author="thoesam" w:date="2016-10-07T09:30:00Z">
            <w:rPr>
              <w:rFonts w:cs="Monlam Uni OuChan2" w:hint="cs"/>
              <w:cs/>
            </w:rPr>
          </w:rPrChange>
        </w:rPr>
        <w:t>སྔལ་ཞེས་བྱ་བ་དེ་ལྟ་བུ་ལ་སོགས་པ་མི་དམིགས་པའི་ཚུལ་གྱིས་དེ་རྗེས་སུ་མི་མཐོང་ཞིང་རྣམ་པར་མི་རྟོ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40" w:author="thoesam" w:date="2016-10-07T09:30:00Z">
            <w:rPr>
              <w:rFonts w:cs="Monlam Uni OuChan2" w:hint="cs"/>
              <w:cs/>
            </w:rPr>
          </w:rPrChange>
        </w:rPr>
        <w:t>།གུས་པར་བྱེད་པ་དང་རྟག་ཏུ་བྱེད་པ་དང་ལྡན་པའི་རྟུལ་བ་དང་ལྡན་པའོ།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42" w:author="thoesam" w:date="2016-10-07T09:30:00Z">
            <w:rPr>
              <w:rFonts w:cs="Monlam Uni OuChan2" w:hint="cs"/>
              <w:cs/>
            </w:rPr>
          </w:rPrChange>
        </w:rPr>
        <w:t>།རྗེས་སུ་ལྟ་བ་དང</w:t>
      </w:r>
      <w:ins w:id="534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34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34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47" w:author="thoesam" w:date="2016-10-07T09:30:00Z">
            <w:rPr>
              <w:rFonts w:cs="Monlam Uni OuChan2" w:hint="cs"/>
              <w:cs/>
            </w:rPr>
          </w:rPrChange>
        </w:rPr>
        <w:t>ཤེས་བཞིན་དང་ལྡན་པ་ནི་ཤེས་བཞིན་ཅན་ནོ།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49" w:author="thoesam" w:date="2016-10-07T09:30:00Z">
            <w:rPr>
              <w:rFonts w:cs="Monlam Uni OuChan2" w:hint="cs"/>
              <w:cs/>
            </w:rPr>
          </w:rPrChange>
        </w:rPr>
        <w:t>།མི་བརྗེད་པའི་བདག་ཉིད་ཀྱིས་ཀུན་ཏུ་སྲུང་བར་བྱེད་པ་དང</w:t>
      </w:r>
      <w:ins w:id="535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35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35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54" w:author="thoesam" w:date="2016-10-07T09:30:00Z">
            <w:rPr>
              <w:rFonts w:cs="Monlam Uni OuChan2" w:hint="cs"/>
              <w:cs/>
            </w:rPr>
          </w:rPrChange>
        </w:rPr>
        <w:t>རྣམ་པར་མི་གཡེང་བའི་དྲན་པ་དང་</w:t>
      </w:r>
      <w:r w:rsidRPr="00FF6187">
        <w:rPr>
          <w:rFonts w:ascii="Monlam Uni OuChan2" w:hAnsi="Monlam Uni OuChan2" w:cs="Monlam Uni OuChan2"/>
          <w:sz w:val="40"/>
          <w:szCs w:val="40"/>
          <w:cs/>
        </w:rPr>
        <w:t>འབྲེལ་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55" w:author="thoesam" w:date="2016-10-07T09:30:00Z">
            <w:rPr>
              <w:rFonts w:cs="Monlam Uni OuChan2" w:hint="cs"/>
              <w:cs/>
            </w:rPr>
          </w:rPrChange>
        </w:rPr>
        <w:t>པས་དྲན་པ་དང་ལྡན་པའོ</w:t>
      </w:r>
      <w:r w:rsidRPr="00FF6187">
        <w:rPr>
          <w:rFonts w:ascii="Monlam Uni OuChan2" w:hAnsi="Monlam Uni OuChan2" w:cs="Monlam Uni OuChan2"/>
          <w:sz w:val="40"/>
          <w:szCs w:val="40"/>
          <w:cs/>
        </w:rPr>
        <w:t>། །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FF6187">
        <w:rPr>
          <w:rFonts w:ascii="Monlam Uni OuChan2" w:hAnsi="Monlam Uni OuChan2" w:cs="Monlam Uni OuChan2"/>
          <w:sz w:val="40"/>
          <w:szCs w:val="40"/>
          <w:cs/>
        </w:rPr>
        <w:t>བརྩོན་འགྲུས་དང༌། ཤེས་རབ་དང༌། དྲན་པ་དང༌། འདི་དག་ཉིད་ཀྱི་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56" w:author="thoesam" w:date="2016-10-07T09:30:00Z">
            <w:rPr>
              <w:rFonts w:cs="Monlam Uni OuChan2" w:hint="cs"/>
              <w:cs/>
            </w:rPr>
          </w:rPrChange>
        </w:rPr>
        <w:t>ཕན་ཡོན་ནི་འཇིག་རྟེན་གྱི་ཆགས་སེམས་དང་ཡིད་མི་བདེ་བ་རྣམ་པར་བསལ་ཞེས་གསུངས་སོ།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58" w:author="thoesam" w:date="2016-10-07T09:30:00Z">
            <w:rPr>
              <w:rFonts w:cs="Monlam Uni OuChan2" w:hint="cs"/>
              <w:cs/>
            </w:rPr>
          </w:rPrChange>
        </w:rPr>
        <w:t>།བསལ་བ་ཞེས་བྱ་བ་ནི་སྤངས་པའོ།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60" w:author="thoesam" w:date="2016-10-07T09:30:00Z">
            <w:rPr>
              <w:rFonts w:cs="Monlam Uni OuChan2" w:hint="cs"/>
              <w:cs/>
            </w:rPr>
          </w:rPrChange>
        </w:rPr>
        <w:t>།འཇིག་རྟེན་ཞེས་བྱ་བ་འཇིག་རྟེན་</w:t>
      </w:r>
      <w:r>
        <w:rPr>
          <w:rFonts w:ascii="Monlam Uni OuChan2" w:hAnsi="Monlam Uni OuChan2" w:cs="Monlam Uni OuChan2"/>
          <w:sz w:val="40"/>
          <w:szCs w:val="40"/>
          <w:cs/>
        </w:rPr>
        <w:t>གྱི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61" w:author="thoesam" w:date="2016-10-07T09:30:00Z">
            <w:rPr>
              <w:rFonts w:cs="Monlam Uni OuChan2" w:hint="cs"/>
              <w:cs/>
            </w:rPr>
          </w:rPrChange>
        </w:rPr>
        <w:t>་ཆོས་ལ་རྙེད་པ་དང</w:t>
      </w:r>
      <w:r w:rsidRPr="00FF6187">
        <w:rPr>
          <w:rFonts w:ascii="Monlam Uni OuChan2" w:hAnsi="Monlam Uni OuChan2" w:cs="Monlam Uni OuChan2"/>
          <w:sz w:val="40"/>
          <w:szCs w:val="40"/>
          <w:cs/>
        </w:rPr>
        <w:t xml:space="preserve">༌། གྲགས་པ་དང༌། བདེ་བ་དང༌། བསྟོད་པ་དག་ལ་ནི་བརྣབ་སེམས་དང༌། ཆགས་པའོ། །མ་རྙེད་པ་དང༌། མ་གྲགས་པ་དང༌། སྡུག་བསྔལ་བ་དང༌།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62" w:author="thoesam" w:date="2016-10-07T09:30:00Z">
            <w:rPr>
              <w:rFonts w:cs="Monlam Uni OuChan2" w:hint="cs"/>
              <w:cs/>
            </w:rPr>
          </w:rPrChange>
        </w:rPr>
        <w:t>སྨོད་པ་ལ་ནི་ཡིད་མི་བདེ་བའོ།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64" w:author="thoesam" w:date="2016-10-07T09:30:00Z">
            <w:rPr>
              <w:rFonts w:cs="Monlam Uni OuChan2" w:hint="cs"/>
              <w:cs/>
            </w:rPr>
          </w:rPrChange>
        </w:rPr>
        <w:t>།དེ་ལྟར་བྱང་ཆུབ་སེམས་དཔའི་ཚུལ་ལ་དྲན་པ་ཉེ་བར་གཞག་པ་བསྟན་ནས་ཉན་ཐོས་ཀྱི་ཚུལ་ལ་ལུས་དྲན་པ་ཉེ་བར་གཞག་པ་ཉིད་རྣམ་པ་བཅུ་བཞི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66" w:author="thoesam" w:date="2016-10-07T09:30:00Z">
            <w:rPr>
              <w:rFonts w:cs="Monlam Uni OuChan2" w:hint="cs"/>
              <w:cs/>
            </w:rPr>
          </w:rPrChange>
        </w:rPr>
        <w:t>དེ་ལ་ཤེས་བཞིན་</w:t>
      </w:r>
      <w:r w:rsidRPr="00FF6187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67" w:author="thoesam" w:date="2016-10-07T09:30:00Z">
            <w:rPr>
              <w:rFonts w:cs="Monlam Uni OuChan2" w:hint="cs"/>
              <w:cs/>
            </w:rPr>
          </w:rPrChange>
        </w:rPr>
        <w:t>སྒོ་ནས་ནི་གསུམ་སྟེ།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69" w:author="thoesam" w:date="2016-10-07T09:30:00Z">
            <w:rPr>
              <w:rFonts w:cs="Monlam Uni OuChan2" w:hint="cs"/>
              <w:cs/>
            </w:rPr>
          </w:rPrChange>
        </w:rPr>
        <w:t>དབུགས་རིང་དུ་འགྲོ་བ་དང་འོང་བ་ལ་སོགས་པ་དེ་དག་ལ་ནི་གཅིག་གོ།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71" w:author="thoesam" w:date="2016-10-07T09:30:00Z">
            <w:rPr>
              <w:rFonts w:cs="Monlam Uni OuChan2" w:hint="cs"/>
              <w:cs/>
            </w:rPr>
          </w:rPrChange>
        </w:rPr>
        <w:t>།ཐུང་ངུ་འོང་བ་ལ་སོགས་པ་དག་ལ་གཉིས་པའོ།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73" w:author="thoesam" w:date="2016-10-07T09:30:00Z">
            <w:rPr>
              <w:rFonts w:cs="Monlam Uni OuChan2" w:hint="cs"/>
              <w:cs/>
            </w:rPr>
          </w:rPrChange>
        </w:rPr>
        <w:t>།དབྱུང་བ་དང་རྔུབ་པ་དྲན་པ་ལ་ནི་གསུམ་པའོ།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75" w:author="thoesam" w:date="2016-10-07T09:30:00Z">
            <w:rPr>
              <w:rFonts w:cs="Monlam Uni OuChan2" w:hint="cs"/>
              <w:cs/>
            </w:rPr>
          </w:rPrChange>
        </w:rPr>
        <w:t>།ཁམས་ཀྱི་རབ་ཏུ་དབྱེ་བའི་སྒོ་ནས་ནི་བཞི་པའོ།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77" w:author="thoesam" w:date="2016-10-07T09:30:00Z">
            <w:rPr>
              <w:rFonts w:cs="Monlam Uni OuChan2" w:hint="cs"/>
              <w:cs/>
            </w:rPr>
          </w:rPrChange>
        </w:rPr>
        <w:t>།མི་གཙང་བའི་རྫས་སུམ་ཅུ་རྩ་དྲུག་གི་སྒོ་ནས་ནི་ལྔ་པའོ།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79" w:author="thoesam" w:date="2016-10-07T09:30:00Z">
            <w:rPr>
              <w:rFonts w:cs="Monlam Uni OuChan2" w:hint="cs"/>
              <w:cs/>
            </w:rPr>
          </w:rPrChange>
        </w:rPr>
        <w:t>།མི་སྡུག་པའི་སྒོ་ནས་ནི་དགུའོ།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81" w:author="thoesam" w:date="2016-10-07T09:30:00Z">
            <w:rPr>
              <w:rFonts w:cs="Monlam Uni OuChan2" w:hint="cs"/>
              <w:cs/>
            </w:rPr>
          </w:rPrChange>
        </w:rPr>
        <w:t>།དེ་ལ་མངོན་དུ་འོང་བ་ཞེས་བྱ་བ་ནི་འགྲོ་བའོ།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83" w:author="thoesam" w:date="2016-10-07T09:30:00Z">
            <w:rPr>
              <w:rFonts w:cs="Monlam Uni OuChan2" w:hint="cs"/>
              <w:cs/>
            </w:rPr>
          </w:rPrChange>
        </w:rPr>
        <w:t>།ཕྱིར་མི་ལྡོག་པ་ཞེས་བྱ་བ་ནི་ལྡོག་པའོ།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85" w:author="thoesam" w:date="2016-10-07T09:30:00Z">
            <w:rPr>
              <w:rFonts w:cs="Monlam Uni OuChan2" w:hint="cs"/>
              <w:cs/>
            </w:rPr>
          </w:rPrChange>
        </w:rPr>
        <w:t>།ཀུན་ཏུ་ལྟ་བ་ཞེས་བྱ་བ་ནི་མདུན་དུའོ།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87" w:author="thoesam" w:date="2016-10-07T09:30:00Z">
            <w:rPr>
              <w:rFonts w:cs="Monlam Uni OuChan2" w:hint="cs"/>
              <w:cs/>
            </w:rPr>
          </w:rPrChange>
        </w:rPr>
        <w:t>།རྣམ་པར་ལྟ་བ་ཞེས་བྱ་བ་ནི་ཕྱོགས་མཚམས་སུའོ།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89" w:author="thoesam" w:date="2016-10-07T09:30:00Z">
            <w:rPr>
              <w:rFonts w:cs="Monlam Uni OuChan2" w:hint="cs"/>
              <w:cs/>
            </w:rPr>
          </w:rPrChange>
        </w:rPr>
        <w:t>།བསྐུམ་པར་བྱ་བ་ནི་བསྡུས་པའོ།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91" w:author="thoesam" w:date="2016-10-07T09:30:00Z">
            <w:rPr>
              <w:rFonts w:cs="Monlam Uni OuChan2" w:hint="cs"/>
              <w:cs/>
            </w:rPr>
          </w:rPrChange>
        </w:rPr>
        <w:t>།ནང་དུ་ཡང་དག་པར་འཇོག་པ་ནི་ཞི་གནས་དང</w:t>
      </w:r>
      <w:ins w:id="539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39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39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96" w:author="thoesam" w:date="2016-10-07T09:30:00Z">
            <w:rPr>
              <w:rFonts w:cs="Monlam Uni OuChan2" w:hint="cs"/>
              <w:cs/>
            </w:rPr>
          </w:rPrChange>
        </w:rPr>
        <w:t>ལྷག་མཐོང་ལ་མངོན་པར་བརྩོན་པའོ།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398" w:author="thoesam" w:date="2016-10-07T09:30:00Z">
            <w:rPr>
              <w:rFonts w:cs="Monlam Uni OuChan2" w:hint="cs"/>
              <w:cs/>
            </w:rPr>
          </w:rPrChange>
        </w:rPr>
        <w:t>།དྲན་པ་འདི་ལ་ཡོད་པས་ན་དྲན་པ་དང་ལྡན་པའོ།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3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00" w:author="thoesam" w:date="2016-10-07T09:30:00Z">
            <w:rPr>
              <w:rFonts w:cs="Monlam Uni OuChan2" w:hint="cs"/>
              <w:cs/>
            </w:rPr>
          </w:rPrChange>
        </w:rPr>
        <w:t>།ལུས་ཀྱི་རླུང་སྣ་ནས་འཇུག་པ་ནི་བརྔུབ་པའོ།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02" w:author="thoesam" w:date="2016-10-07T09:30:00Z">
            <w:rPr>
              <w:rFonts w:cs="Monlam Uni OuChan2" w:hint="cs"/>
              <w:cs/>
            </w:rPr>
          </w:rPrChange>
        </w:rPr>
        <w:t>།འབྱུང་བ་ནི་ཕྱིར་འབྱུང་བ་སྟེ།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04" w:author="thoesam" w:date="2016-10-07T09:30:00Z">
            <w:rPr>
              <w:rFonts w:cs="Monlam Uni OuChan2" w:hint="cs"/>
              <w:cs/>
            </w:rPr>
          </w:rPrChange>
        </w:rPr>
        <w:t>རྫ་མཁན་ལེགས་པར་</w:t>
      </w:r>
      <w:r w:rsidRPr="00FF6187">
        <w:rPr>
          <w:rFonts w:ascii="Monlam Uni OuChan2" w:hAnsi="Monlam Uni OuChan2" w:cs="Monlam Uni OuChan2"/>
          <w:sz w:val="40"/>
          <w:szCs w:val="40"/>
          <w:cs/>
        </w:rPr>
        <w:t>བསླབས་པའམ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0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07" w:author="thoesam" w:date="2016-10-07T09:30:00Z">
            <w:rPr>
              <w:rFonts w:cs="Monlam Uni OuChan2" w:hint="cs"/>
              <w:cs/>
            </w:rPr>
          </w:rPrChange>
        </w:rPr>
        <w:t>དེའི་ཉེ་གནས་ཀྱི་སློབ་མ་བཞིན་ནོ།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09" w:author="thoesam" w:date="2016-10-07T09:30:00Z">
            <w:rPr>
              <w:rFonts w:cs="Monlam Uni OuChan2" w:hint="cs"/>
              <w:cs/>
            </w:rPr>
          </w:rPrChange>
        </w:rPr>
        <w:t>།པགས་པ་དང་རློག་པ་ནི་ཕྱི་ནང་གི་དབྱེ་བས་སོ།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11" w:author="thoesam" w:date="2016-10-07T09:30:00Z">
            <w:rPr>
              <w:rFonts w:cs="Monlam Uni OuChan2" w:hint="cs"/>
              <w:cs/>
            </w:rPr>
          </w:rPrChange>
        </w:rPr>
        <w:t>།རྒྱུས་པ་ནི་རྩའོ།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13" w:author="thoesam" w:date="2016-10-07T09:30:00Z">
            <w:rPr>
              <w:rFonts w:cs="Monlam Uni OuChan2" w:hint="cs"/>
              <w:cs/>
            </w:rPr>
          </w:rPrChange>
        </w:rPr>
        <w:t>།མཁལ་མ་ནི་མཁལ་མའོ།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15" w:author="thoesam" w:date="2016-10-07T09:30:00Z">
            <w:rPr>
              <w:rFonts w:cs="Monlam Uni OuChan2" w:hint="cs"/>
              <w:cs/>
            </w:rPr>
          </w:rPrChange>
        </w:rPr>
        <w:t>།མཆིན་པ་ནི་མཆིན་པའོ།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17" w:author="thoesam" w:date="2016-10-07T09:30:00Z">
            <w:rPr>
              <w:rFonts w:cs="Monlam Uni OuChan2" w:hint="cs"/>
              <w:cs/>
            </w:rPr>
          </w:rPrChange>
        </w:rPr>
        <w:t>།གློ་བ་ནི་གློ་བའོ།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19" w:author="thoesam" w:date="2016-10-07T09:30:00Z">
            <w:rPr>
              <w:rFonts w:cs="Monlam Uni OuChan2" w:hint="cs"/>
              <w:cs/>
            </w:rPr>
          </w:rPrChange>
        </w:rPr>
        <w:t>།མཆེར་པ་ནི་མཆེར་པའོ།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21" w:author="thoesam" w:date="2016-10-07T09:30:00Z">
            <w:rPr>
              <w:rFonts w:cs="Monlam Uni OuChan2" w:hint="cs"/>
              <w:cs/>
            </w:rPr>
          </w:rPrChange>
        </w:rPr>
        <w:t>།ཞུ་བ་དང་མ་ཞུ་བ་ནི་ཟས་སོ།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23" w:author="thoesam" w:date="2016-10-07T09:30:00Z">
            <w:rPr>
              <w:rFonts w:cs="Monlam Uni OuChan2" w:hint="cs"/>
              <w:cs/>
            </w:rPr>
          </w:rPrChange>
        </w:rPr>
        <w:t>།མཆིལ་མའི་ཐལ་བ་ནི་བད་ཀན་གྱི་གོང་བུའོ།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25" w:author="thoesam" w:date="2016-10-07T09:30:00Z">
            <w:rPr>
              <w:rFonts w:cs="Monlam Uni OuChan2" w:hint="cs"/>
              <w:cs/>
            </w:rPr>
          </w:rPrChange>
        </w:rPr>
        <w:t>།ཁྲག་ནི་ཁྲག་རུལ་བའོ།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27" w:author="thoesam" w:date="2016-10-07T09:30:00Z">
            <w:rPr>
              <w:rFonts w:cs="Monlam Uni OuChan2" w:hint="cs"/>
              <w:cs/>
            </w:rPr>
          </w:rPrChange>
        </w:rPr>
        <w:t>།ཆུན་པ་ནི་ཞིང་རྨོ་བའོ།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29" w:author="thoesam" w:date="2016-10-07T09:30:00Z">
            <w:rPr>
              <w:rFonts w:cs="Monlam Uni OuChan2" w:hint="cs"/>
              <w:cs/>
            </w:rPr>
          </w:rPrChange>
        </w:rPr>
        <w:t>།བང་བ་ནི་འབྲུ་རྣམས་ཀྱི་སྣོད་དོ།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31" w:author="thoesam" w:date="2016-10-07T09:30:00Z">
            <w:rPr>
              <w:rFonts w:cs="Monlam Uni OuChan2" w:hint="cs"/>
              <w:cs/>
            </w:rPr>
          </w:rPrChange>
        </w:rPr>
        <w:t>།དུར་ཁྲོད་ཅེས་བྱ་བ་ནི་བསྟན་པའོ།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33" w:author="thoesam" w:date="2016-10-07T09:30:00Z">
            <w:rPr>
              <w:rFonts w:cs="Monlam Uni OuChan2" w:hint="cs"/>
              <w:cs/>
            </w:rPr>
          </w:rPrChange>
        </w:rPr>
        <w:t>།རོ་བོར་བའི་གནས་ཞེས་བྱ་བ་ནི་རྗེས་སུ་བསྟན་པའོ།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35" w:author="thoesam" w:date="2016-10-07T09:30:00Z">
            <w:rPr>
              <w:rFonts w:cs="Monlam Uni OuChan2" w:hint="cs"/>
              <w:cs/>
            </w:rPr>
          </w:rPrChange>
        </w:rPr>
        <w:t>།ཤི་ནས་ཞག་གཅིག་ལོན་པ་ཞེས་བྱ་བ་ལ་སོགས་པ་ནི་གོ་རིམས་བཞིན་རྣམ་པར་བམ་པ་ལ་སོགས་པ་གསུམ་མོ།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37" w:author="thoesam" w:date="2016-10-07T09:30:00Z">
            <w:rPr>
              <w:rFonts w:cs="Monlam Uni OuChan2" w:hint="cs"/>
              <w:cs/>
            </w:rPr>
          </w:rPrChange>
        </w:rPr>
        <w:t>།གང་རྣམ་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5438" w:author="thoesam" w:date="2016-10-07T09:30:00Z">
            <w:rPr>
              <w:rFonts w:cs="Monlam Uni OuChan2" w:hint="cs"/>
              <w:cs/>
            </w:rPr>
          </w:rPrChange>
        </w:rPr>
        <w:t>པར་རྣགས་པ་དེ་ཉིད་ནི་རྣམ་པར་འབུས་གཞིགས་པ་ཡིན་ཏེ།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40" w:author="thoesam" w:date="2016-10-07T09:30:00Z">
            <w:rPr>
              <w:rFonts w:cs="Monlam Uni OuChan2" w:hint="cs"/>
              <w:cs/>
            </w:rPr>
          </w:rPrChange>
        </w:rPr>
        <w:t>སྲིན་བུ་སྐྱེས་པ་ཉིད་ཀྱི་ཕྱིར་རོ།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42" w:author="thoesam" w:date="2016-10-07T09:30:00Z">
            <w:rPr>
              <w:rFonts w:cs="Monlam Uni OuChan2" w:hint="cs"/>
              <w:cs/>
            </w:rPr>
          </w:rPrChange>
        </w:rPr>
        <w:t>།ཡང་ན་རྣམ་པར་ཟོས་པ་ནི་རྣམ་པར་འཐོར་བའོ།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44" w:author="thoesam" w:date="2016-10-07T09:30:00Z">
            <w:rPr>
              <w:rFonts w:cs="Monlam Uni OuChan2" w:hint="cs"/>
              <w:cs/>
            </w:rPr>
          </w:rPrChange>
        </w:rPr>
        <w:t>།དེ་ལ་དུར་ཁྲོད་ཀྱི་ལུས་མཐོང་བ་ན་བདག་ཉིད་ཀྱང་དེ་དང་འདྲ་བ་ཉིད་དུ་ཉེ་བར་སྦྱོར་རོ།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46" w:author="thoesam" w:date="2016-10-07T09:30:00Z">
            <w:rPr>
              <w:rFonts w:cs="Monlam Uni OuChan2" w:hint="cs"/>
              <w:cs/>
            </w:rPr>
          </w:rPrChange>
        </w:rPr>
        <w:t>།ཆོས་ཉིད་འདི་ཞེས་བྱ་བ་ནི་བསྟན་པའོ།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48" w:author="thoesam" w:date="2016-10-07T09:30:00Z">
            <w:rPr>
              <w:rFonts w:cs="Monlam Uni OuChan2" w:hint="cs"/>
              <w:cs/>
            </w:rPr>
          </w:rPrChange>
        </w:rPr>
        <w:t>།འདི་ལྟ་བུའི་རང་བཞིན་ཅན་ཞེས་བྱ་བ་ནི་རྗེས་སུ་བསྟན་པའོ།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50" w:author="thoesam" w:date="2016-10-07T09:30:00Z">
            <w:rPr>
              <w:rFonts w:cs="Monlam Uni OuChan2" w:hint="cs"/>
              <w:cs/>
            </w:rPr>
          </w:rPrChange>
        </w:rPr>
        <w:t>།འོ་ན་གསོན་པོའི་ལུས་ནི་དེ་ལྟ་བུ་མ་ཡིན་ལ་ཤི་བའི་ལུས་ནི་དེ་ལྟ་བུ་ཡིན་ནོ་ཞེས་དོགས་པ་ལ།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52" w:author="thoesam" w:date="2016-10-07T09:30:00Z">
            <w:rPr>
              <w:rFonts w:cs="Monlam Uni OuChan2" w:hint="cs"/>
              <w:cs/>
            </w:rPr>
          </w:rPrChange>
        </w:rPr>
        <w:t>དེའི་ཕྱིར་ཆོས་ཉིད་འདི་ལས་མ་འདས་སོ་ཞེས་སྨོས་ཏེ།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54" w:author="thoesam" w:date="2016-10-07T09:30:00Z">
            <w:rPr>
              <w:rFonts w:cs="Monlam Uni OuChan2" w:hint="cs"/>
              <w:cs/>
            </w:rPr>
          </w:rPrChange>
        </w:rPr>
        <w:t>འགལ་བའི་རྐྱེན་ཉེ་བར་གནས་པ་ཡོད་ན་ངེས་པར་དེ་བཞིན་དུ་</w:t>
      </w:r>
      <w:r w:rsidRPr="00FF6187">
        <w:rPr>
          <w:rFonts w:ascii="Monlam Uni OuChan2" w:hAnsi="Monlam Uni OuChan2" w:cs="Monlam Uni OuChan2"/>
          <w:sz w:val="40"/>
          <w:szCs w:val="40"/>
          <w:cs/>
        </w:rPr>
        <w:t>འགྱུར་པའི་ཕྱིར་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55" w:author="thoesam" w:date="2016-10-07T09:30:00Z">
            <w:rPr>
              <w:rFonts w:cs="Monlam Uni OuChan2" w:hint="cs"/>
              <w:cs/>
            </w:rPr>
          </w:rPrChange>
        </w:rPr>
        <w:t>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57" w:author="thoesam" w:date="2016-10-07T09:30:00Z">
            <w:rPr>
              <w:rFonts w:cs="Monlam Uni OuChan2" w:hint="cs"/>
              <w:cs/>
            </w:rPr>
          </w:rPrChange>
        </w:rPr>
        <w:t>།སེམས་འདིས་ངེས་པར་འདོར་བ་ནི་ཡང་དག་པར་སྤོང་བ་སྟེ།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59" w:author="thoesam" w:date="2016-10-07T09:30:00Z">
            <w:rPr>
              <w:rFonts w:cs="Monlam Uni OuChan2" w:hint="cs"/>
              <w:cs/>
            </w:rPr>
          </w:rPrChange>
        </w:rPr>
        <w:t>དེ་དག་ནི་རྣམ་པ་བཞིའོ།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61" w:author="thoesam" w:date="2016-10-07T09:30:00Z">
            <w:rPr>
              <w:rFonts w:cs="Monlam Uni OuChan2" w:hint="cs"/>
              <w:cs/>
            </w:rPr>
          </w:rPrChange>
        </w:rPr>
        <w:t>།འདི་ལྟ་སྟེ།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63" w:author="thoesam" w:date="2016-10-07T09:30:00Z">
            <w:rPr>
              <w:rFonts w:cs="Monlam Uni OuChan2" w:hint="cs"/>
              <w:cs/>
            </w:rPr>
          </w:rPrChange>
        </w:rPr>
        <w:t>སྡིག་པ་མི་དགེ་བའི་ཆོས་མ་སྐྱེས་པ་རྣམས་མི་སྐྱེད་པའི་ཕྱིར་འདུན་པ་སྐྱེད་དོ།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65" w:author="thoesam" w:date="2016-10-07T09:30:00Z">
            <w:rPr>
              <w:rFonts w:cs="Monlam Uni OuChan2" w:hint="cs"/>
              <w:cs/>
            </w:rPr>
          </w:rPrChange>
        </w:rPr>
        <w:t>།འབད་དོ།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67" w:author="thoesam" w:date="2016-10-07T09:30:00Z">
            <w:rPr>
              <w:rFonts w:cs="Monlam Uni OuChan2" w:hint="cs"/>
              <w:cs/>
            </w:rPr>
          </w:rPrChange>
        </w:rPr>
        <w:t>།བརྩོན་འགྲུས་རྩོམ་མོ།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69" w:author="thoesam" w:date="2016-10-07T09:30:00Z">
            <w:rPr>
              <w:rFonts w:cs="Monlam Uni OuChan2" w:hint="cs"/>
              <w:cs/>
            </w:rPr>
          </w:rPrChange>
        </w:rPr>
        <w:t>།སེམས་རབ་ཏུ་འཛིན་ཏོ།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71" w:author="thoesam" w:date="2016-10-07T09:30:00Z">
            <w:rPr>
              <w:rFonts w:cs="Monlam Uni OuChan2" w:hint="cs"/>
              <w:cs/>
            </w:rPr>
          </w:rPrChange>
        </w:rPr>
        <w:t>།ཡང་དག་པར་འཇོག་གོ།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FF6187">
        <w:rPr>
          <w:rFonts w:ascii="Monlam Uni OuChan2" w:hAnsi="Monlam Uni OuChan2" w:cs="Monlam Uni OuChan2"/>
          <w:sz w:val="40"/>
          <w:szCs w:val="40"/>
          <w:cs/>
        </w:rPr>
        <w:t>། དེ་བཞིན་དུ་སྐྱེས་པ་རྣམས་སྤང་བའི་ཕྱིར་དང༌། དེ་བཞིན་དུ་དགེ་བའི་ཆོས་མ་སྐྱེས་པ་རྣམས་བསྐྱེད་པའི་ཕྱིར་དང༌། དེ་བཞིན་དུ་སྐྱེས་པ་རྣམས་གནས་པ་དང༌། འཕེལ་བར་བྱ་བ་དང༌། ཕྱིར་ཞིང་འབྱུང་བར་བྱ་བའི་ཕྱིར་རོ། །དེ་ལ་འདུན་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73" w:author="thoesam" w:date="2016-10-07T09:30:00Z">
            <w:rPr>
              <w:rFonts w:cs="Monlam Uni OuChan2" w:hint="cs"/>
              <w:cs/>
            </w:rPr>
          </w:rPrChange>
        </w:rPr>
        <w:t>པ་སྐྱེད་པ་ནི་གོ་ཆའི་བརྩོན་འགྲུས་སོ།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75" w:author="thoesam" w:date="2016-10-07T09:30:00Z">
            <w:rPr>
              <w:rFonts w:cs="Monlam Uni OuChan2" w:hint="cs"/>
              <w:cs/>
            </w:rPr>
          </w:rPrChange>
        </w:rPr>
        <w:t>།དེ་ལྟར་འབད་པ་བྱའོ་ཞེས་བྱ་བ་ནི་སྦྱོར་</w:t>
      </w:r>
      <w:r w:rsidRPr="00FF6187">
        <w:rPr>
          <w:rFonts w:ascii="Monlam Uni OuChan2" w:hAnsi="Monlam Uni OuChan2" w:cs="Monlam Uni OuChan2"/>
          <w:sz w:val="40"/>
          <w:szCs w:val="40"/>
          <w:cs/>
        </w:rPr>
        <w:t>བ་ནི་བརྩོན་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76" w:author="thoesam" w:date="2016-10-07T09:30:00Z">
            <w:rPr>
              <w:rFonts w:cs="Monlam Uni OuChan2" w:hint="cs"/>
              <w:cs/>
            </w:rPr>
          </w:rPrChange>
        </w:rPr>
        <w:t>འགྲུས་སོ།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78" w:author="thoesam" w:date="2016-10-07T09:30:00Z">
            <w:rPr>
              <w:rFonts w:cs="Monlam Uni OuChan2" w:hint="cs"/>
              <w:cs/>
            </w:rPr>
          </w:rPrChange>
        </w:rPr>
        <w:t>།བརྩོན་འགྲུས་རྩོམ་པ་ནི་</w:t>
      </w:r>
      <w:r>
        <w:rPr>
          <w:rFonts w:ascii="Monlam Uni OuChan2" w:hAnsi="Monlam Uni OuChan2" w:cs="Monlam Uni OuChan2"/>
          <w:sz w:val="40"/>
          <w:szCs w:val="40"/>
          <w:cs/>
        </w:rPr>
        <w:t>སྐྱེ་བ</w:t>
      </w:r>
      <w:r w:rsidRPr="00FF6187">
        <w:rPr>
          <w:rFonts w:ascii="Monlam Uni OuChan2" w:hAnsi="Monlam Uni OuChan2" w:cs="Monlam Uni OuChan2"/>
          <w:sz w:val="40"/>
          <w:szCs w:val="40"/>
          <w:cs/>
        </w:rPr>
        <w:t>འི་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79" w:author="thoesam" w:date="2016-10-07T09:30:00Z">
            <w:rPr>
              <w:rFonts w:cs="Monlam Uni OuChan2" w:hint="cs"/>
              <w:cs/>
            </w:rPr>
          </w:rPrChange>
        </w:rPr>
        <w:t>བརྩོན་འགྲུས་སོ།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81" w:author="thoesam" w:date="2016-10-07T09:30:00Z">
            <w:rPr>
              <w:rFonts w:cs="Monlam Uni OuChan2" w:hint="cs"/>
              <w:cs/>
            </w:rPr>
          </w:rPrChange>
        </w:rPr>
        <w:t>།སེམས་རབ་ཏུ་འཛིན་པ་དང</w:t>
      </w:r>
      <w:ins w:id="548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48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48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86" w:author="thoesam" w:date="2016-10-07T09:30:00Z">
            <w:rPr>
              <w:rFonts w:cs="Monlam Uni OuChan2" w:hint="cs"/>
              <w:cs/>
            </w:rPr>
          </w:rPrChange>
        </w:rPr>
        <w:t>ཡང་དག་པར་འཇོག་པ་ནི་ཐབས་ཀྱི་བརྩོན་འགྲུས་སོ།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88" w:author="thoesam" w:date="2016-10-07T09:30:00Z">
            <w:rPr>
              <w:rFonts w:cs="Monlam Uni OuChan2" w:hint="cs"/>
              <w:cs/>
            </w:rPr>
          </w:rPrChange>
        </w:rPr>
        <w:t>།དེ་ལས་ཞུམ་པ་ལ་སེམས་རབ་ཏུ་འཛིན་པའོ།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90" w:author="thoesam" w:date="2016-10-07T09:30:00Z">
            <w:rPr>
              <w:rFonts w:cs="Monlam Uni OuChan2" w:hint="cs"/>
              <w:cs/>
            </w:rPr>
          </w:rPrChange>
        </w:rPr>
        <w:t>།རྒོད་པ་ལ་སེམས་ཡང་དག་པར་འཇོག་པ་སྟེ།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92" w:author="thoesam" w:date="2016-10-07T09:30:00Z">
            <w:rPr>
              <w:rFonts w:cs="Monlam Uni OuChan2" w:hint="cs"/>
              <w:cs/>
            </w:rPr>
          </w:rPrChange>
        </w:rPr>
        <w:t>མངོན་པར་འཇོག་པའོ།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94" w:author="thoesam" w:date="2016-10-07T09:30:00Z">
            <w:rPr>
              <w:rFonts w:cs="Monlam Uni OuChan2" w:hint="cs"/>
              <w:cs/>
            </w:rPr>
          </w:rPrChange>
        </w:rPr>
        <w:t>།རྫུ་འཕྲུལ་ནི་འཇིག་རྟེན་ལས་འདས་པའི་ཆོས་སོ།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96" w:author="thoesam" w:date="2016-10-07T09:30:00Z">
            <w:rPr>
              <w:rFonts w:cs="Monlam Uni OuChan2" w:hint="cs"/>
              <w:cs/>
            </w:rPr>
          </w:rPrChange>
        </w:rPr>
        <w:t>།རྫུ་འཕྲུལ་གྱི་རྐང་པ་སྟེ།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498" w:author="thoesam" w:date="2016-10-07T09:30:00Z">
            <w:rPr>
              <w:rFonts w:cs="Monlam Uni OuChan2" w:hint="cs"/>
              <w:cs/>
            </w:rPr>
          </w:rPrChange>
        </w:rPr>
        <w:t>གནས་ཡིན་པའི་ཕྱིར་རྫུ་འཕྲུལ་གྱི་རྐང་པའོ།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4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00" w:author="thoesam" w:date="2016-10-07T09:30:00Z">
            <w:rPr>
              <w:rFonts w:cs="Monlam Uni OuChan2" w:hint="cs"/>
              <w:cs/>
            </w:rPr>
          </w:rPrChange>
        </w:rPr>
        <w:t>།དེ་ཡང་བཞི་སྟེ</w:t>
      </w:r>
      <w:r w:rsidRPr="00FF6187">
        <w:rPr>
          <w:rFonts w:ascii="Monlam Uni OuChan2" w:hAnsi="Monlam Uni OuChan2" w:cs="Monlam Uni OuChan2"/>
          <w:sz w:val="40"/>
          <w:szCs w:val="40"/>
          <w:cs/>
        </w:rPr>
        <w:t>། འདུན་པའི་ཏིང་ངེ་འཛིན་དང༌། བརྩོན་འགྲུས་ཀྱི་ཏིང་ངེ་འཛིན་དང༌། སེམས་ཀྱི་ཏིང་ངེ་འཛིན་དང༌། དཔྱོད་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01" w:author="thoesam" w:date="2016-10-07T09:30:00Z">
            <w:rPr>
              <w:rFonts w:cs="Monlam Uni OuChan2" w:hint="cs"/>
              <w:cs/>
            </w:rPr>
          </w:rPrChange>
        </w:rPr>
        <w:t>པའི་ཏིང་ངེ་འཛིན་ཏོ།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03" w:author="thoesam" w:date="2016-10-07T09:30:00Z">
            <w:rPr>
              <w:rFonts w:cs="Monlam Uni OuChan2" w:hint="cs"/>
              <w:cs/>
            </w:rPr>
          </w:rPrChange>
        </w:rPr>
        <w:t>།འདི་ལྟར་ཁ་ཅིག་ནི་སེམས་འདུན་པ་དྲག་པ་དང་ལྡན་པ་ཉིད་ཀྱིས་སེམས་རྩེ་གཅིག་པའི་མཚན་ཉིད་ཀྱི་ཏིང་ངེ་འཛིན་སྐྱེ་བར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05" w:author="thoesam" w:date="2016-10-07T09:30:00Z">
            <w:rPr>
              <w:rFonts w:cs="Monlam Uni OuChan2" w:hint="cs"/>
              <w:cs/>
            </w:rPr>
          </w:rPrChange>
        </w:rPr>
        <w:t>།ཁ་ཅིག་གི་ཡང་དག་པར་སྤོང་བ་ནི་བརྩོན་འགྲུས་དང་ཤིན་ཏུ་ལྡན་པས་མི་དགེ་བ་ཡང་དག་པར་སྤངས་ཏེ་དགེ་བའི་ཆོས་སྐྱེད་པ་ཉིད་ཀ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07" w:author="thoesam" w:date="2016-10-07T09:30:00Z">
            <w:rPr>
              <w:rFonts w:cs="Monlam Uni OuChan2" w:hint="cs"/>
              <w:cs/>
            </w:rPr>
          </w:rPrChange>
        </w:rPr>
        <w:t>།ཁ་ཅིག་གི་ནི་ཞི་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5508" w:author="thoesam" w:date="2016-10-07T09:30:00Z">
            <w:rPr>
              <w:rFonts w:cs="Monlam Uni OuChan2" w:hint="cs"/>
              <w:cs/>
            </w:rPr>
          </w:rPrChange>
        </w:rPr>
        <w:t>གནས་དང</w:t>
      </w:r>
      <w:ins w:id="550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51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51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13" w:author="thoesam" w:date="2016-10-07T09:30:00Z">
            <w:rPr>
              <w:rFonts w:cs="Monlam Uni OuChan2" w:hint="cs"/>
              <w:cs/>
            </w:rPr>
          </w:rPrChange>
        </w:rPr>
        <w:t>རབ་ཏུ་འཛིན་པ་དང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བཏང་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14" w:author="thoesam" w:date="2016-10-07T09:30:00Z">
            <w:rPr>
              <w:rFonts w:cs="Monlam Uni OuChan2" w:hint="cs"/>
              <w:cs/>
            </w:rPr>
          </w:rPrChange>
        </w:rPr>
        <w:t>སྙོམས་ཀྱི་རྒྱུ་མཚན་དག་གིས་སེམས་ཡོངས་སུ་སྦྱངས་པ་ལས་སོ།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16" w:author="thoesam" w:date="2016-10-07T09:30:00Z">
            <w:rPr>
              <w:rFonts w:cs="Monlam Uni OuChan2" w:hint="cs"/>
              <w:cs/>
            </w:rPr>
          </w:rPrChange>
        </w:rPr>
        <w:t>།ཁ་ཅིག་ནི་ཅི་བདག་མི་དགེ་བ་ཕྲ་མོ་ལ་ཀུན་ཏུ་མི་སྤྱོད་དམ།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18" w:author="thoesam" w:date="2016-10-07T09:30:00Z">
            <w:rPr>
              <w:rFonts w:cs="Monlam Uni OuChan2" w:hint="cs"/>
              <w:cs/>
            </w:rPr>
          </w:rPrChange>
        </w:rPr>
        <w:t>ཅི་ཡང་ཀུན་ཏུ་མི་སྤྱོད་ཅེས་གང་བདག་ཉིད་ལ།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20" w:author="thoesam" w:date="2016-10-07T09:30:00Z">
            <w:rPr>
              <w:rFonts w:cs="Monlam Uni OuChan2" w:hint="cs"/>
              <w:cs/>
            </w:rPr>
          </w:rPrChange>
        </w:rPr>
        <w:t>ཡོངས་སུ་དཔྱོད་པ་ནི་ཡང་དག་པར་ཉེ་བར་དཔྱོད་པའོ།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22" w:author="thoesam" w:date="2016-10-07T09:30:00Z">
            <w:rPr>
              <w:rFonts w:cs="Monlam Uni OuChan2" w:hint="cs"/>
              <w:cs/>
            </w:rPr>
          </w:rPrChange>
        </w:rPr>
        <w:t>།དེ་དག་སྐྱེས་པ་ལ་ཀུན་ནས་དཀྲིས་པ་ནི་རིང་དུ་གྱུར་ལ།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24" w:author="thoesam" w:date="2016-10-07T09:30:00Z">
            <w:rPr>
              <w:rFonts w:cs="Monlam Uni OuChan2" w:hint="cs"/>
              <w:cs/>
            </w:rPr>
          </w:rPrChange>
        </w:rPr>
        <w:t>བག་ལ་ཉལ་རྣམས་སྤང་བའི་ཕྱིར་ཡང་ཡང་དག་པར་སྤོང་བ་རྩོམ་པ་ནི་སྤོང་བ་འདུ་བྱེད་པ་བརྒྱད་མངོན་པར་འབྱུང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26" w:author="thoesam" w:date="2016-10-07T09:30:00Z">
            <w:rPr>
              <w:rFonts w:cs="Monlam Uni OuChan2" w:hint="cs"/>
              <w:cs/>
            </w:rPr>
          </w:rPrChange>
        </w:rPr>
        <w:t>འདུན་པ་དང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བརྩོན་འགྲུས་དང༌། དད་པ་དང༌། ཤིན་ཏུ་སྦྱངས་པ་དང༌། དྲན་པ་དང༌། ཤེས་བཞིན་དང༌། སེམས་པ་དང༌། བཏང་སྙོམས་སོ། །དེ་ལ་གང་གི་ཚེ་འཇིག་རྟེན་དང༌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2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29" w:author="thoesam" w:date="2016-10-07T09:30:00Z">
            <w:rPr>
              <w:rFonts w:cs="Monlam Uni OuChan2" w:hint="cs"/>
              <w:cs/>
            </w:rPr>
          </w:rPrChange>
        </w:rPr>
        <w:t>འཇིག་རྟེན་ལས་འདས་པ་རྣམས་ཀྱི་སྙོམས་པར་འཇུག་པ་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བསྐྱེད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30" w:author="thoesam" w:date="2016-10-07T09:30:00Z">
            <w:rPr>
              <w:rFonts w:cs="Monlam Uni OuChan2" w:hint="cs"/>
              <w:cs/>
            </w:rPr>
          </w:rPrChange>
        </w:rPr>
        <w:t>་པར་བྱ་སྙམ་པ་ནི་འདུན་པའོ།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32" w:author="thoesam" w:date="2016-10-07T09:30:00Z">
            <w:rPr>
              <w:rFonts w:cs="Monlam Uni OuChan2" w:hint="cs"/>
              <w:cs/>
            </w:rPr>
          </w:rPrChange>
        </w:rPr>
        <w:t>།མི་དགེ་བའི་ཆོས་ཐམས་ཅད་ངེས་པར་འཇོམས་པ་ནི་བརྩོན་འགྲུས་སོ།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34" w:author="thoesam" w:date="2016-10-07T09:30:00Z">
            <w:rPr>
              <w:rFonts w:cs="Monlam Uni OuChan2" w:hint="cs"/>
              <w:cs/>
            </w:rPr>
          </w:rPrChange>
        </w:rPr>
        <w:t>།དད་པ་ནི་བླ་མའི་ཆོས་རྟོགས་པ་ལ་བྱའོ།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36" w:author="thoesam" w:date="2016-10-07T09:30:00Z">
            <w:rPr>
              <w:rFonts w:cs="Monlam Uni OuChan2" w:hint="cs"/>
              <w:cs/>
            </w:rPr>
          </w:rPrChange>
        </w:rPr>
        <w:t>།དེའི་སྔོན་དུ་འགྲོ་བ་ནི་ཤིན་ཏུ་སྦྱངས་པའོ།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38" w:author="thoesam" w:date="2016-10-07T09:30:00Z">
            <w:rPr>
              <w:rFonts w:cs="Monlam Uni OuChan2" w:hint="cs"/>
              <w:cs/>
            </w:rPr>
          </w:rPrChange>
        </w:rPr>
        <w:t>།དེ་ལ་ཡང་དྲན་པ་ནི་ཤེས་བཞིན་གྱི་ཕྱོགས་སོ།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40" w:author="thoesam" w:date="2016-10-07T09:30:00Z">
            <w:rPr>
              <w:rFonts w:cs="Monlam Uni OuChan2" w:hint="cs"/>
              <w:cs/>
            </w:rPr>
          </w:rPrChange>
        </w:rPr>
        <w:t>།ཤེས་བཞིན་ནི་ལྷག་མཐོང་གི་ཕྱོགས་སོ།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42" w:author="thoesam" w:date="2016-10-07T09:30:00Z">
            <w:rPr>
              <w:rFonts w:cs="Monlam Uni OuChan2" w:hint="cs"/>
              <w:cs/>
            </w:rPr>
          </w:rPrChange>
        </w:rPr>
        <w:t>།དེ་ལ་སེམས་མངོན་པར་འདུ་བྱེད་པ་ནི་སེམས་པའོ།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44" w:author="thoesam" w:date="2016-10-07T09:30:00Z">
            <w:rPr>
              <w:rFonts w:cs="Monlam Uni OuChan2" w:hint="cs"/>
              <w:cs/>
            </w:rPr>
          </w:rPrChange>
        </w:rPr>
        <w:t>།ཉོན་མོངས་པ་མེད་པ་ནི་བཏང་སྙོམས་སོ།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46" w:author="thoesam" w:date="2016-10-07T09:30:00Z">
            <w:rPr>
              <w:rFonts w:cs="Monlam Uni OuChan2" w:hint="cs"/>
              <w:cs/>
            </w:rPr>
          </w:rPrChange>
        </w:rPr>
        <w:t>།དེ་འདུན་པ་ལ་སོགས་པའི་ཏིང་ངེ་འཛིན་སྤོང་བའི་འདུ་བྱེད་དང་ལྡན་པའི་རྫུ་འཕྲུལ་གྱི་རྐང་པ་སྒོམ་པར་བྱ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48" w:author="thoesam" w:date="2016-10-07T09:30:00Z">
            <w:rPr>
              <w:rFonts w:cs="Monlam Uni OuChan2" w:hint="cs"/>
              <w:cs/>
            </w:rPr>
          </w:rPrChange>
        </w:rPr>
        <w:t>དབེན་པ་ནི་ཉོན་མོངས་པ་ལས་སོ།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50" w:author="thoesam" w:date="2016-10-07T09:30:00Z">
            <w:rPr>
              <w:rFonts w:cs="Monlam Uni OuChan2" w:hint="cs"/>
              <w:cs/>
            </w:rPr>
          </w:rPrChange>
        </w:rPr>
        <w:t>།འདོད་ཆགས་དང་བྲལ་བ་ནི་སྲིད་པའི་འདོད་ཆགས་དང་བྲལ་བའོ།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52" w:author="thoesam" w:date="2016-10-07T09:30:00Z">
            <w:rPr>
              <w:rFonts w:cs="Monlam Uni OuChan2" w:hint="cs"/>
              <w:cs/>
            </w:rPr>
          </w:rPrChange>
        </w:rPr>
        <w:t>།འགོག་པ་ནི་སྡུག་བསྔལ་ལོ།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54" w:author="thoesam" w:date="2016-10-07T09:30:00Z">
            <w:rPr>
              <w:rFonts w:cs="Monlam Uni OuChan2" w:hint="cs"/>
              <w:cs/>
            </w:rPr>
          </w:rPrChange>
        </w:rPr>
        <w:t>།དེ་དག་ལ་བསྟན་ནས་རྣམ་པར་སྤོང་བ་ནི་སྡུག་བསྔལ་ཏེ།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56" w:author="thoesam" w:date="2016-10-07T09:30:00Z">
            <w:rPr>
              <w:rFonts w:cs="Monlam Uni OuChan2" w:hint="cs"/>
              <w:cs/>
            </w:rPr>
          </w:rPrChange>
        </w:rPr>
        <w:t>དེ་དག་ལ་བརྟེན་པའོ།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58" w:author="thoesam" w:date="2016-10-07T09:30:00Z">
            <w:rPr>
              <w:rFonts w:cs="Monlam Uni OuChan2" w:hint="cs"/>
              <w:cs/>
            </w:rPr>
          </w:rPrChange>
        </w:rPr>
        <w:t>།དེའི་ཕྱིར་ཡོངས་སུ་གྲུབ་པ་སྒོམ་མོ།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60" w:author="thoesam" w:date="2016-10-07T09:30:00Z">
            <w:rPr>
              <w:rFonts w:cs="Monlam Uni OuChan2" w:hint="cs"/>
              <w:cs/>
            </w:rPr>
          </w:rPrChange>
        </w:rPr>
        <w:t>།མཆོག་ཏུ་དབང་བྱེད་པས་ན་དབང་པོ་སྟེ།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62" w:author="thoesam" w:date="2016-10-07T09:30:00Z">
            <w:rPr>
              <w:rFonts w:cs="Monlam Uni OuChan2" w:hint="cs"/>
              <w:cs/>
            </w:rPr>
          </w:rPrChange>
        </w:rPr>
        <w:t>དད་པ་ལ་སོགས་པ་ལྔའོ།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64" w:author="thoesam" w:date="2016-10-07T09:30:00Z">
            <w:rPr>
              <w:rFonts w:cs="Monlam Uni OuChan2" w:hint="cs"/>
              <w:cs/>
            </w:rPr>
          </w:rPrChange>
        </w:rPr>
        <w:t>།འཇིག་རྟེན་ལས་འདས་པའི་ཆོས་སྐྱེད་ཅིང་ཐོབ་པ་ལ་བདག་པོར་གྱུར་པས་ན་དབང་པོ་སྟེ།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66" w:author="thoesam" w:date="2016-10-07T09:30:00Z">
            <w:rPr>
              <w:rFonts w:cs="Monlam Uni OuChan2" w:hint="cs"/>
              <w:cs/>
            </w:rPr>
          </w:rPrChange>
        </w:rPr>
        <w:t>དད་པའི་དབང་པོ་དང</w:t>
      </w:r>
      <w:ins w:id="556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56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56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71" w:author="thoesam" w:date="2016-10-07T09:30:00Z">
            <w:rPr>
              <w:rFonts w:cs="Monlam Uni OuChan2" w:hint="cs"/>
              <w:cs/>
            </w:rPr>
          </w:rPrChange>
        </w:rPr>
        <w:t>བརྩོན་འགྲུས་ཀྱི་དབང་པོ་དང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དྲན་པའི་དབང་པོ་དང། ཏིང་ངེ་འཛིན་གྱི་དབང་པོ་དང༌། ཤེས་རབ་ཀྱི་དབང་པོའོ། །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72" w:author="thoesam" w:date="2016-10-07T09:30:00Z">
            <w:rPr>
              <w:rFonts w:cs="Monlam Uni OuChan2" w:hint="cs"/>
              <w:cs/>
            </w:rPr>
          </w:rPrChange>
        </w:rPr>
        <w:t>རྫུ་འཕྲུལ་གྱི་རྐང་པ་དང་ལྡན་པའི་རྟགས་མཐོང་བ་ལས་ཕྱིས་ཁྱད་པར་ཅན་དུ་འབྱུང་བ་ལ་ངེས་པ་སྐྱེ་བའི་ཕྱིར་སྟོན་པ་དང་ཉན་ཐོས་དེ་དག་གི་རྟོགས་པ་ལ་དད་པ་སྐྱེ་བ་དེ་ནི་འདིའི་དད་པའི་དབང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74" w:author="thoesam" w:date="2016-10-07T09:30:00Z">
            <w:rPr>
              <w:rFonts w:cs="Monlam Uni OuChan2" w:hint="cs"/>
              <w:cs/>
            </w:rPr>
          </w:rPrChange>
        </w:rPr>
        <w:t>།དད་པ་ལྷག་པས་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5575" w:author="thoesam" w:date="2016-10-07T09:30:00Z">
            <w:rPr>
              <w:rFonts w:cs="Monlam Uni OuChan2" w:hint="cs"/>
              <w:cs/>
            </w:rPr>
          </w:rPrChange>
        </w:rPr>
        <w:t>ན་བརྩོན་འགྲུས་ལ་སོགས་པ་ཡང་ལྷག་པར་འགྱུར་ཏེ།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77" w:author="thoesam" w:date="2016-10-07T09:30:00Z">
            <w:rPr>
              <w:rFonts w:cs="Monlam Uni OuChan2" w:hint="cs"/>
              <w:cs/>
            </w:rPr>
          </w:rPrChange>
        </w:rPr>
        <w:t>དེས་ན་དབང་པོ་ལྔར་འགྱུར་རོ།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79" w:author="thoesam" w:date="2016-10-07T09:30:00Z">
            <w:rPr>
              <w:rFonts w:cs="Monlam Uni OuChan2" w:hint="cs"/>
              <w:cs/>
            </w:rPr>
          </w:rPrChange>
        </w:rPr>
        <w:t>།དེ་ལྟར་དབང་པོ་སྒོམ་པ་ན་བདུད་ལ་སོགས་པ་མི་མཐུན་པའི་ཕྱོགས་ཀྱིས་མི་བརྫི་བའི་ཕྱིར་དད་པའི་སྟོབས་ནས་ཤེས་རབ་ཀྱི་བ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81" w:author="thoesam" w:date="2016-10-07T09:30:00Z">
            <w:rPr>
              <w:rFonts w:cs="Monlam Uni OuChan2" w:hint="cs"/>
              <w:cs/>
            </w:rPr>
          </w:rPrChange>
        </w:rPr>
        <w:t>།བྱང་ཆུབ་ནི་ཡང་དག་པ་ཇི་ལྟ་བ་བཞིན་དུ་རྟོགས་པའི་མཐོང་བའི་ལམ་ནི་རྫོགས་པའི་བྱང་ཆུབ་སྟེ།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83" w:author="thoesam" w:date="2016-10-07T09:30:00Z">
            <w:rPr>
              <w:rFonts w:cs="Monlam Uni OuChan2" w:hint="cs"/>
              <w:cs/>
            </w:rPr>
          </w:rPrChange>
        </w:rPr>
        <w:t>དྲན་པ་ཡང་དག་བྱང་ཆུབ་ཀྱི་ཡན་ལག་ནས།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85" w:author="thoesam" w:date="2016-10-07T09:30:00Z">
            <w:rPr>
              <w:rFonts w:cs="Monlam Uni OuChan2" w:hint="cs"/>
              <w:cs/>
            </w:rPr>
          </w:rPrChange>
        </w:rPr>
        <w:t>བཏང་སྙོམས་ཡང་དག་བྱང་ཆུབ་ཀྱི་ཡན་ལག་གི་བར་དུའོ།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87" w:author="thoesam" w:date="2016-10-07T09:30:00Z">
            <w:rPr>
              <w:rFonts w:cs="Monlam Uni OuChan2" w:hint="cs"/>
              <w:cs/>
            </w:rPr>
          </w:rPrChange>
        </w:rPr>
        <w:t>།དེ་ལ་ཆོས་རབ་ཏུ་རྣམ་པར་འབྱེད་པ་དང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༌། བརྩོན་འགྲུས་དང༌། དགའ་བ་ནི་ལྷག་མཐོང་གི་ཕྱོགས་སོ། །ཤིན་ཏུ་སྦྱངས་པ་དང༌། ཏིང་ངེ་འཛིན་དང༌།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88" w:author="thoesam" w:date="2016-10-07T09:30:00Z">
            <w:rPr>
              <w:rFonts w:cs="Monlam Uni OuChan2" w:hint="cs"/>
              <w:cs/>
            </w:rPr>
          </w:rPrChange>
        </w:rPr>
        <w:t>བཏང་སྙོམས་ནི་ཞི་གནས་ཀྱི་ཕྱོགས་སོ།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90" w:author="thoesam" w:date="2016-10-07T09:30:00Z">
            <w:rPr>
              <w:rFonts w:cs="Monlam Uni OuChan2" w:hint="cs"/>
              <w:cs/>
            </w:rPr>
          </w:rPrChange>
        </w:rPr>
        <w:t>།དྲན་པ་ནི་གཉི་གའི་ཕྱོགས་སོ།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92" w:author="thoesam" w:date="2016-10-07T09:30:00Z">
            <w:rPr>
              <w:rFonts w:cs="Monlam Uni OuChan2" w:hint="cs"/>
              <w:cs/>
            </w:rPr>
          </w:rPrChange>
        </w:rPr>
        <w:t>།དེས་དེ་དག་ཐོབ་པས་མཐོང་བས་སྤང་བར་བྱ་བའི་ཉོན་མོངས་པ་སྤངས་པར་བདག་ཉིད་ཀྱིས་མཐོང་ནས་བསྒོམ་པས་སྤང་བར་བྱ་བ་དག་སྤོང་བའི་ཕྱིར་འཕགས་པའི་ལམ་ཡན་ལག་བརྒྱད་ཕུང་པོ་གསུམ་དུ་སྒོམ་པར་བྱ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94" w:author="thoesam" w:date="2016-10-07T09:30:00Z">
            <w:rPr>
              <w:rFonts w:cs="Monlam Uni OuChan2" w:hint="cs"/>
              <w:cs/>
            </w:rPr>
          </w:rPrChange>
        </w:rPr>
        <w:t>།དེ་ལ་ཡང་དག་པའི་ལྟ་བ་དང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ཡང་དག་པའི་རྟོག་པ་དང༌། ཡང་དག་པའི་བརྩོན་པ་ནི་ཤེས་རབ་ཀྱི་ཕུང་པོའོ། །ཡང་དག་པའི་ངག་དང༌། ལས་ཀྱི་མཐའ་དང༌། ཚོར་བ་ནི་ཚུལ་ཁྲིམས་ཀྱི་ཕུང་པོའོ། །ཡང་དག་པའི་དྲན་པ་དང༌། ཏིང་ངེ་འཛིན་ནི་ཏིང་ངེ་འཛིན་གྱི་ཕུ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95" w:author="thoesam" w:date="2016-10-07T09:30:00Z">
            <w:rPr>
              <w:rFonts w:cs="Monlam Uni OuChan2" w:hint="cs"/>
              <w:cs/>
            </w:rPr>
          </w:rPrChange>
        </w:rPr>
        <w:t>ང་པོའོ།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97" w:author="thoesam" w:date="2016-10-07T09:30:00Z">
            <w:rPr>
              <w:rFonts w:cs="Monlam Uni OuChan2" w:hint="cs"/>
              <w:cs/>
            </w:rPr>
          </w:rPrChange>
        </w:rPr>
        <w:t>།འཕགས་པ་ནི་སློབ་པ་རྣམས་སོ།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5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599" w:author="thoesam" w:date="2016-10-07T09:30:00Z">
            <w:rPr>
              <w:rFonts w:cs="Monlam Uni OuChan2" w:hint="cs"/>
              <w:cs/>
            </w:rPr>
          </w:rPrChange>
        </w:rPr>
        <w:t>།དེ་དག་གིས་ནི་ཉོན་མོངས་པ་ཐམས་ཅད་སྤང་བའི་ཕྱིར་དང</w:t>
      </w:r>
      <w:ins w:id="560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60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60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04" w:author="thoesam" w:date="2016-10-07T09:30:00Z">
            <w:rPr>
              <w:rFonts w:cs="Monlam Uni OuChan2" w:hint="cs"/>
              <w:cs/>
            </w:rPr>
          </w:rPrChange>
        </w:rPr>
        <w:t>རྣམ་པར་གྲོལ་བ་མངོན་སུམ་དུ་བྱ་བའི་ཕྱིར་འཕགས་པ་སློབ་པའི་ལམ་འདི་སྐྱེད་པར་བྱེད་དོ།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06" w:author="thoesam" w:date="2016-10-07T09:30:00Z">
            <w:rPr>
              <w:rFonts w:cs="Monlam Uni OuChan2" w:hint="cs"/>
              <w:cs/>
            </w:rPr>
          </w:rPrChange>
        </w:rPr>
        <w:t>།དེ་བས་ན་འདི་འཕགས་པ་རྣམས་ཀྱི་ཡན་ལག་བརྒྱད་ཡིན་པས་ན་འཕགས་པའི་ལམ་ཡན་ལག་བརྒྱད་དོ།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08" w:author="thoesam" w:date="2016-10-07T09:30:00Z">
            <w:rPr>
              <w:rFonts w:cs="Monlam Uni OuChan2" w:hint="cs"/>
              <w:cs/>
            </w:rPr>
          </w:rPrChange>
        </w:rPr>
        <w:t>།དེ་དག་ནི་དྲན་པ་ཉེ་བར་གཞག་པ་ལ་སོགས་པ་སྟེ།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10" w:author="thoesam" w:date="2016-10-07T09:30:00Z">
            <w:rPr>
              <w:rFonts w:cs="Monlam Uni OuChan2" w:hint="cs"/>
              <w:cs/>
            </w:rPr>
          </w:rPrChange>
        </w:rPr>
        <w:t>སྡེ་ཚན་བདུན་རེ་རེར་རྣམ་པར་དབྱེ་བ་བྱས་ནས་བྱང་ཆུབ་ཀྱི་ཕྱོགས་དང་མཐུན་པ་སུམ་ཅུ་རྩ་བདུན་དུ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12" w:author="thoesam" w:date="2016-10-07T09:30:00Z">
            <w:rPr>
              <w:rFonts w:cs="Monlam Uni OuChan2" w:hint="cs"/>
              <w:cs/>
            </w:rPr>
          </w:rPrChange>
        </w:rPr>
        <w:t>།བྱང་ཆུབ་ནི་ཟད་པ་དང་མི་སྐྱེ་བ་ཤེས་པའི་ཡེ་ཤེས་སོ།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14" w:author="thoesam" w:date="2016-10-07T09:30:00Z">
            <w:rPr>
              <w:rFonts w:cs="Monlam Uni OuChan2" w:hint="cs"/>
              <w:cs/>
            </w:rPr>
          </w:rPrChange>
        </w:rPr>
        <w:t>།དེའི་རྗེས་སུ་མཐུན་པ་ནི་བྱང་ཆུབ་ཀྱི་ཕྱོགས་སོ།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16" w:author="thoesam" w:date="2016-10-07T09:30:00Z">
            <w:rPr>
              <w:rFonts w:cs="Monlam Uni OuChan2" w:hint="cs"/>
              <w:cs/>
            </w:rPr>
          </w:rPrChange>
        </w:rPr>
        <w:t>།ཏིང་ངེ་འཛིན་གསུམ་ཞེས་བྱ་བ་ནི་རྣམ་པར་ཐར་པའི་སྒོ་གསུམ་གྱི་སྟེ།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18" w:author="thoesam" w:date="2016-10-07T09:30:00Z">
            <w:rPr>
              <w:rFonts w:cs="Monlam Uni OuChan2" w:hint="cs"/>
              <w:cs/>
            </w:rPr>
          </w:rPrChange>
        </w:rPr>
        <w:t>རང་གི་མཚན་ཉིད་ཀུན་བརྟགས་པ་དེའི་ངོ་བོ་གཏན་དུ་མེད་པས་དེས་སྟོང་པའོ།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20" w:author="thoesam" w:date="2016-10-07T09:30:00Z">
            <w:rPr>
              <w:rFonts w:cs="Monlam Uni OuChan2" w:hint="cs"/>
              <w:cs/>
            </w:rPr>
          </w:rPrChange>
        </w:rPr>
        <w:t>།ཡོངས་སུ་གྲུབ་པའི་རང་གི་ངོ་བོ་ནི་བརྗོད་དུ་མེད་པས་མཚན་མ་མེད་པ་སྟེ།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22" w:author="thoesam" w:date="2016-10-07T09:30:00Z">
            <w:rPr>
              <w:rFonts w:cs="Monlam Uni OuChan2" w:hint="cs"/>
              <w:cs/>
            </w:rPr>
          </w:rPrChange>
        </w:rPr>
        <w:t>དེས་ན་མཚན་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5623" w:author="thoesam" w:date="2016-10-07T09:30:00Z">
            <w:rPr>
              <w:rFonts w:cs="Monlam Uni OuChan2" w:hint="cs"/>
              <w:cs/>
            </w:rPr>
          </w:rPrChange>
        </w:rPr>
        <w:t>མ་མེད་པའོ།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25" w:author="thoesam" w:date="2016-10-07T09:30:00Z">
            <w:rPr>
              <w:rFonts w:cs="Monlam Uni OuChan2" w:hint="cs"/>
              <w:cs/>
            </w:rPr>
          </w:rPrChange>
        </w:rPr>
        <w:t>།གཞན་གྱི་དབང་གི་ངོ་བོ་ནི་འཁྲུལ་པ་སྟེ།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27" w:author="thoesam" w:date="2016-10-07T09:30:00Z">
            <w:rPr>
              <w:rFonts w:cs="Monlam Uni OuChan2" w:hint="cs"/>
              <w:cs/>
            </w:rPr>
          </w:rPrChange>
        </w:rPr>
        <w:t>མེད་པའི་ངོ་བོར་སྣང་བའི་ཕྱིར་རོ།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29" w:author="thoesam" w:date="2016-10-07T09:30:00Z">
            <w:rPr>
              <w:rFonts w:cs="Monlam Uni OuChan2" w:hint="cs"/>
              <w:cs/>
            </w:rPr>
          </w:rPrChange>
        </w:rPr>
        <w:t>།འཁྲུལ་པའི་རྩ་བ་ཡང་ཉོན་མོངས་པ་སྟེ།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31" w:author="thoesam" w:date="2016-10-07T09:30:00Z">
            <w:rPr>
              <w:rFonts w:cs="Monlam Uni OuChan2" w:hint="cs"/>
              <w:cs/>
            </w:rPr>
          </w:rPrChange>
        </w:rPr>
        <w:t>དེའི་ཕྱིར་དེ་ནི་སྤང་བར་བྱ་བ་ཡིན་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གྱི། སྨོན་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32" w:author="thoesam" w:date="2016-10-07T09:30:00Z">
            <w:rPr>
              <w:rFonts w:cs="Monlam Uni OuChan2" w:hint="cs"/>
              <w:cs/>
            </w:rPr>
          </w:rPrChange>
        </w:rPr>
        <w:t>པར་འོས་པ་ནི་མ་ཡིན་ཏེ།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34" w:author="thoesam" w:date="2016-10-07T09:30:00Z">
            <w:rPr>
              <w:rFonts w:cs="Monlam Uni OuChan2" w:hint="cs"/>
              <w:cs/>
            </w:rPr>
          </w:rPrChange>
        </w:rPr>
        <w:t>དེས་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ན་སྨོན་པ་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35" w:author="thoesam" w:date="2016-10-07T09:30:00Z">
            <w:rPr>
              <w:rFonts w:cs="Monlam Uni OuChan2" w:hint="cs"/>
              <w:cs/>
            </w:rPr>
          </w:rPrChange>
        </w:rPr>
        <w:t>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37" w:author="thoesam" w:date="2016-10-07T09:30:00Z">
            <w:rPr>
              <w:rFonts w:cs="Monlam Uni OuChan2" w:hint="cs"/>
              <w:cs/>
            </w:rPr>
          </w:rPrChange>
        </w:rPr>
        <w:t>།ཤེས་པ་བཅུ་གཅིག་ནི་མདོ་ཇི་ལྟ་བ་བཞིན་ཏེ།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39" w:author="thoesam" w:date="2016-10-07T09:30:00Z">
            <w:rPr>
              <w:rFonts w:cs="Monlam Uni OuChan2" w:hint="cs"/>
              <w:cs/>
            </w:rPr>
          </w:rPrChange>
        </w:rPr>
        <w:t>སྡུག་བསྔལ་མི་སྐྱེ་བར་ཤེས་པ་ནི་སྡུག་བསྔལ་འབྱུང་བ་མི་སྐྱེ་བ་སྟེ་དེ་ཤེས་པའོ།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41" w:author="thoesam" w:date="2016-10-07T09:30:00Z">
            <w:rPr>
              <w:rFonts w:cs="Monlam Uni OuChan2" w:hint="cs"/>
              <w:cs/>
            </w:rPr>
          </w:rPrChange>
        </w:rPr>
        <w:t>།སྤངས་པ་ཤེས་པ་ཞེས་བྱ་བ་ནི་ཀུན་འབྱུང་གི་བདག་ཉིད་ཉོན་མོངས་པ་ལ་སོགས་པ་སྤངས་པ་སྟེ་དེ་ཤེས་པའོ།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43" w:author="thoesam" w:date="2016-10-07T09:30:00Z">
            <w:rPr>
              <w:rFonts w:cs="Monlam Uni OuChan2" w:hint="cs"/>
              <w:cs/>
            </w:rPr>
          </w:rPrChange>
        </w:rPr>
        <w:t>།སྡུག་བསྔལ་འགོག་པ་ཤེས་པ་ཞེས་བྱ་བ་ནི་སྡུག་བསྔལ་དག་འགོག་པ་སྟེ་དེ་ཤེས་པའོ།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45" w:author="thoesam" w:date="2016-10-07T09:30:00Z">
            <w:rPr>
              <w:rFonts w:cs="Monlam Uni OuChan2" w:hint="cs"/>
              <w:cs/>
            </w:rPr>
          </w:rPrChange>
        </w:rPr>
        <w:t>།འགོག་པ་མངོན་སུམ་དུ་བྱ་བ་དེ་ལམ་གང་གིས་འགོག་པ་མངོན་སུམ་དུ་བྱེད་པ་ནི་དེའི་ཤེས་པ་སྟེ།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47" w:author="thoesam" w:date="2016-10-07T09:30:00Z">
            <w:rPr>
              <w:rFonts w:cs="Monlam Uni OuChan2" w:hint="cs"/>
              <w:cs/>
            </w:rPr>
          </w:rPrChange>
        </w:rPr>
        <w:t>འདིས་སྡུག་བསྔལ་འགོག་པའོ།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49" w:author="thoesam" w:date="2016-10-07T09:30:00Z">
            <w:rPr>
              <w:rFonts w:cs="Monlam Uni OuChan2" w:hint="cs"/>
              <w:cs/>
            </w:rPr>
          </w:rPrChange>
        </w:rPr>
        <w:t>།འདོད་ཆགས་ལ་སོགས་པ་ཟད་པ་ཤེས་པ་ནི་ཟད་པ་ཤེས་པའོ།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51" w:author="thoesam" w:date="2016-10-07T09:30:00Z">
            <w:rPr>
              <w:rFonts w:cs="Monlam Uni OuChan2" w:hint="cs"/>
              <w:cs/>
            </w:rPr>
          </w:rPrChange>
        </w:rPr>
        <w:t>།འདོད་ཆགས་ལ་སོགས་པ་མི་སྐྱེ་བ་ཤེས་པ་ནི་མི་སྐྱེ་བར་ཤེས་པའོ།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53" w:author="thoesam" w:date="2016-10-07T09:30:00Z">
            <w:rPr>
              <w:rFonts w:cs="Monlam Uni OuChan2" w:hint="cs"/>
              <w:cs/>
            </w:rPr>
          </w:rPrChange>
        </w:rPr>
        <w:t>།རྣམ་པར་གྲོལ་བ་མངོན་སུམ་དུ་བྱེད་པ་ཤེས་པ་ནི་ཆོས་ཤེས་པའོ།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55" w:author="thoesam" w:date="2016-10-07T09:30:00Z">
            <w:rPr>
              <w:rFonts w:cs="Monlam Uni OuChan2" w:hint="cs"/>
              <w:cs/>
            </w:rPr>
          </w:rPrChange>
        </w:rPr>
        <w:t>།མི་རྟག་པ་ཉིད་ལ་སོགས་པ་དེ་རྗེས་སུ་དཔག་པས་ཤེས་པ་ནི་རྗེས་སུ་ཤེས་པའོ།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57" w:author="thoesam" w:date="2016-10-07T09:30:00Z">
            <w:rPr>
              <w:rFonts w:cs="Monlam Uni OuChan2" w:hint="cs"/>
              <w:cs/>
            </w:rPr>
          </w:rPrChange>
        </w:rPr>
        <w:t>།གཅིག་ཏུ་ཀུན་བརྟགས་པ་ལ་དམིགས་པ་ཉིད་ཡིན་པའི་ཕྱིར་གཞན་གྱི་སེམས་ཤེས་པ་ནི་ཀུན་རྫོབ་ཤེས་པའོ།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59" w:author="thoesam" w:date="2016-10-07T09:30:00Z">
            <w:rPr>
              <w:rFonts w:cs="Monlam Uni OuChan2" w:hint="cs"/>
              <w:cs/>
            </w:rPr>
          </w:rPrChange>
        </w:rPr>
        <w:t>།ལམ་ལ་འདྲིས་པ་ནི་ལམ་ལ་གོམས་པའོ།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61" w:author="thoesam" w:date="2016-10-07T09:30:00Z">
            <w:rPr>
              <w:rFonts w:cs="Monlam Uni OuChan2" w:hint="cs"/>
              <w:cs/>
            </w:rPr>
          </w:rPrChange>
        </w:rPr>
        <w:t>།སྒྲ་ཇི་བཞིན་ཤེས་པ་ནི་དེ་བཞིན་གཤེགས་པ་རྣམས་དང་ལྷ་དང་མི་ལ་སོགས་པ་ཐམས་ཅད་ཀྱི་སྐད་ཤེས་པའོ།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63" w:author="thoesam" w:date="2016-10-07T09:30:00Z">
            <w:rPr>
              <w:rFonts w:cs="Monlam Uni OuChan2" w:hint="cs"/>
              <w:cs/>
            </w:rPr>
          </w:rPrChange>
        </w:rPr>
        <w:t>།དབང་པོ་གསུམ་ནི་མདོ་ཇི་ལྟ་བ་བཞིན་ཏེ།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65" w:author="thoesam" w:date="2016-10-07T09:30:00Z">
            <w:rPr>
              <w:rFonts w:cs="Monlam Uni OuChan2" w:hint="cs"/>
              <w:cs/>
            </w:rPr>
          </w:rPrChange>
        </w:rPr>
        <w:t>རྣམ་པར་བྱང་བའི་ཆོས་རྣམས་ལ་བདག་པོ་ཡིན་པའི་ཕྱིར་དབང་པོའོ།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67" w:author="thoesam" w:date="2016-10-07T09:30:00Z">
            <w:rPr>
              <w:rFonts w:cs="Monlam Uni OuChan2" w:hint="cs"/>
              <w:cs/>
            </w:rPr>
          </w:rPrChange>
        </w:rPr>
        <w:t>།དབང་པོ་གང་ལ་མི་ཤེས་པ་ཀུན་ཤེས་པར་བྱེད་པ་ཡོད་པ་དེ་ལ་དེ་སྐད་ཅེས་བྱའོ།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69" w:author="thoesam" w:date="2016-10-07T09:30:00Z">
            <w:rPr>
              <w:rFonts w:cs="Monlam Uni OuChan2" w:hint="cs"/>
              <w:cs/>
            </w:rPr>
          </w:rPrChange>
        </w:rPr>
        <w:t>།ཀུན་ཤེས་པའི་དབང་པོ་དང་ཀུན་ཤེས་པ་བསྲུང་བའི་དབང་པོ་ནི་ཀུན་ཤེས་པ་དང་ལྡན་པའི་དབང་པོའོ།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71" w:author="thoesam" w:date="2016-10-07T09:30:00Z">
            <w:rPr>
              <w:rFonts w:cs="Monlam Uni OuChan2" w:hint="cs"/>
              <w:cs/>
            </w:rPr>
          </w:rPrChange>
        </w:rPr>
        <w:t>།སྣང་བ་མེད་པ་ཞེས་བྱ་བ་ནི་ཉན་ཐོས་ལ་སོགས་པའི་ཕྱིན་ཅི་ལོག་བཞི་སྣང་བ་མེད་པའི་ཕྱིར་དང</w:t>
      </w:r>
      <w:ins w:id="567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67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67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76" w:author="thoesam" w:date="2016-10-07T09:30:00Z">
            <w:rPr>
              <w:rFonts w:cs="Monlam Uni OuChan2" w:hint="cs"/>
              <w:cs/>
            </w:rPr>
          </w:rPrChange>
        </w:rPr>
        <w:t>བྱང་ཆུབ་སེམས་དཔའ་རྣམས་ཀྱི་ཡང་སྤྲོས་པའི་མཚན་མ་ཐམས་ཅད་ནུབ་པས་ཆོས་ཉིད་ཙམ་ལ་དམིགས་པའི་ཕྱིར་རོ།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78" w:author="thoesam" w:date="2016-10-07T09:30:00Z">
            <w:rPr>
              <w:rFonts w:cs="Monlam Uni OuChan2" w:hint="cs"/>
              <w:cs/>
            </w:rPr>
          </w:rPrChange>
        </w:rPr>
        <w:t>།དྲེགས་པ་འདུལ་བ་ནི་ཇི་ལྟར་འོས་པ་ཉོན་མོངས་པ་འདུལ་བའི་ཕྱིར་རོ།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80" w:author="thoesam" w:date="2016-10-07T09:30:00Z">
            <w:rPr>
              <w:rFonts w:cs="Monlam Uni OuChan2" w:hint="cs"/>
              <w:cs/>
            </w:rPr>
          </w:rPrChange>
        </w:rPr>
        <w:t>།རྣམ་པར་རྟོག་པ་དང་རྣམ་པར་དཔྱོད་པ་དང་བཅས་པ་ལ་སོགས་པའི་ཏིང་ངེ་འཛིན་གསུམ་ནི་མདོ་ཇི་ལྟ་བ་བཞིན་ནོ།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82" w:author="thoesam" w:date="2016-10-07T09:30:00Z">
            <w:rPr>
              <w:rFonts w:cs="Monlam Uni OuChan2" w:hint="cs"/>
              <w:cs/>
            </w:rPr>
          </w:rPrChange>
        </w:rPr>
        <w:t>།སངས་རྒྱས་ལ་སོགས་པ་རྗེས་སུ་དྲན་པ་བཅུ་ནི་མདོ་ཇི་ལྟ་བ་བཞིན་ནོ།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84" w:author="thoesam" w:date="2016-10-07T09:30:00Z">
            <w:rPr>
              <w:rFonts w:cs="Monlam Uni OuChan2" w:hint="cs"/>
              <w:cs/>
            </w:rPr>
          </w:rPrChange>
        </w:rPr>
        <w:t>།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5685" w:author="thoesam" w:date="2016-10-07T09:30:00Z">
            <w:rPr>
              <w:rFonts w:cs="Monlam Uni OuChan2" w:hint="cs"/>
              <w:cs/>
            </w:rPr>
          </w:rPrChange>
        </w:rPr>
        <w:t>བསམ་གཏན་དང་གཟུགས་མེད་པ་ནི་འཇུག་པའི་སྒྲུབ་པར་བསྟན་པའོ།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87" w:author="thoesam" w:date="2016-10-07T09:30:00Z">
            <w:rPr>
              <w:rFonts w:cs="Monlam Uni OuChan2" w:hint="cs"/>
              <w:cs/>
            </w:rPr>
          </w:rPrChange>
        </w:rPr>
        <w:t>།ཚད་མེད་པ་ཡང་འཇུག་པའི་སྒྲུབ་པའི་ཚད་མེད་པ་བཞིན་ནོ།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89" w:author="thoesam" w:date="2016-10-07T09:30:00Z">
            <w:rPr>
              <w:rFonts w:cs="Monlam Uni OuChan2" w:hint="cs"/>
              <w:cs/>
            </w:rPr>
          </w:rPrChange>
        </w:rPr>
        <w:t>།རྣམ་པར་ཐར་པ་བརྒྱད་ནི་གཟུགས་ཅན་གཟུགས་རྣམས་ལ་ལྟ་བ་འདི་ནི་རྣམ་པར་ཐར་པ་དང་པོའོ།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91" w:author="thoesam" w:date="2016-10-07T09:30:00Z">
            <w:rPr>
              <w:rFonts w:cs="Monlam Uni OuChan2" w:hint="cs"/>
              <w:cs/>
            </w:rPr>
          </w:rPrChange>
        </w:rPr>
        <w:t>།ནང་གཟུགས་མེད་པར་འདུ་ཤེས་པས་ཕྱི་རོལ་གྱི་གཟུགས་རྣམས་ལ་ལྟ་བ་ནི་རྣམ་པར་ཐར་པ་གཉིས་པའོ།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93" w:author="thoesam" w:date="2016-10-07T09:30:00Z">
            <w:rPr>
              <w:rFonts w:cs="Monlam Uni OuChan2" w:hint="cs"/>
              <w:cs/>
            </w:rPr>
          </w:rPrChange>
        </w:rPr>
        <w:t>།སྡུག་པར་མོས་པ་ནི་རྣམ་པར་ཐར་པ་གསུམ་པའོ།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95" w:author="thoesam" w:date="2016-10-07T09:30:00Z">
            <w:rPr>
              <w:rFonts w:cs="Monlam Uni OuChan2" w:hint="cs"/>
              <w:cs/>
            </w:rPr>
          </w:rPrChange>
        </w:rPr>
        <w:t>།གསུམ་པོ་འདི་དག་ནི་སྤྲུལ་པའི་སྒྲིབ་པའི་གཉེན་པོར་འགྱུར་བའི་ཕྱིར་རྣམ་པར་དག་པའོ།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97" w:author="thoesam" w:date="2016-10-07T09:30:00Z">
            <w:rPr>
              <w:rFonts w:cs="Monlam Uni OuChan2" w:hint="cs"/>
              <w:cs/>
            </w:rPr>
          </w:rPrChange>
        </w:rPr>
        <w:t>།དེ་ལ་དང་པོ་གཉིས་ནི་མི་སྡུག་པའོ།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6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699" w:author="thoesam" w:date="2016-10-07T09:30:00Z">
            <w:rPr>
              <w:rFonts w:cs="Monlam Uni OuChan2" w:hint="cs"/>
              <w:cs/>
            </w:rPr>
          </w:rPrChange>
        </w:rPr>
        <w:t>།གསུམ་པ་ནི་སྡུག་པའོ།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01" w:author="thoesam" w:date="2016-10-07T09:30:00Z">
            <w:rPr>
              <w:rFonts w:cs="Monlam Uni OuChan2" w:hint="cs"/>
              <w:cs/>
            </w:rPr>
          </w:rPrChange>
        </w:rPr>
        <w:t>།རྣལ་འབྱོར་པ་ཁ་ཅིག་འདོད་པ་ན་སྤྱོད་པའི་ཁ་དོག་གི་འདོད་ཆགས་ལ་སོགས་པའི་གཉེན་པོར་ནང་གི་སྒྲ་ལ་སོགས་པ་ལ་དམིགས་པའི་སྙོམས་པར་འཇུག་པ་ལ་སྙོམས་པར་ཞུགས་ནས་དེ་ཉིད་ཀྱི་འོག་ཏུ་ཕྱི་རོལ་གྱི་སྔོན་པོ་ལ་སོགས་པ་ལ་དམིག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03" w:author="thoesam" w:date="2016-10-07T09:30:00Z">
            <w:rPr>
              <w:rFonts w:cs="Monlam Uni OuChan2" w:hint="cs"/>
              <w:cs/>
            </w:rPr>
          </w:rPrChange>
        </w:rPr>
        <w:t>བསམ་གཏན་དང་པོ་ལ་སྙོམས་པར་འཇུག་གོ།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05" w:author="thoesam" w:date="2016-10-07T09:30:00Z">
            <w:rPr>
              <w:rFonts w:cs="Monlam Uni OuChan2" w:hint="cs"/>
              <w:cs/>
            </w:rPr>
          </w:rPrChange>
        </w:rPr>
        <w:t>།བསམ་གཏན་དང་པོའི་ཁ་དོག་གི་འདོད་ཆགས་ལ་སོགས་པའི་གཉེན་པོར་བསམ་གཏན་གཉིས་པ་ལ་སྙོམས་པར་འཇུག་པ་དེ་བསྟ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07" w:author="thoesam" w:date="2016-10-07T09:30:00Z">
            <w:rPr>
              <w:rFonts w:cs="Monlam Uni OuChan2" w:hint="cs"/>
              <w:cs/>
            </w:rPr>
          </w:rPrChange>
        </w:rPr>
        <w:t>གཟུགས་ཅན་གཟུགས་རྣམས་ལ་ལྟ་བ་ཞེས་བྱ་བ་ནི་ནང་གི་གཟུགས་ལ་དམིགས་པའི་ཕྱིར་གཟུགས་ཅན་ཞེས་བརྗོད་དོ།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09" w:author="thoesam" w:date="2016-10-07T09:30:00Z">
            <w:rPr>
              <w:rFonts w:cs="Monlam Uni OuChan2" w:hint="cs"/>
              <w:cs/>
            </w:rPr>
          </w:rPrChange>
        </w:rPr>
        <w:t>།ཕྱི་རོལ་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10" w:author="thoesam" w:date="2016-10-07T09:30:00Z">
            <w:rPr>
              <w:rFonts w:cs="Monlam Uni OuChan2" w:hint="cs"/>
              <w:cs/>
            </w:rPr>
          </w:rPrChange>
        </w:rPr>
        <w:t>གཟུགས་ལ་དམིགས་པའི་ཕྱིར་གཟུགས་ལ་ལྟ་བ་ཞེས་བརྗོད་དོ།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12" w:author="thoesam" w:date="2016-10-07T09:30:00Z">
            <w:rPr>
              <w:rFonts w:cs="Monlam Uni OuChan2" w:hint="cs"/>
              <w:cs/>
            </w:rPr>
          </w:rPrChange>
        </w:rPr>
        <w:t>།རྣལ་འབྱོར་པ་ལ་ལ་ནང་ལ་མི་དམིགས་པ་ཉིད་ཀྱིས་ཕྱི་རོལ་གྱི་དངོས་པོ་ལ་སོགས་པ་འབའ་ཞིག་ལ་དམིགས་ཤིང་སྔ་མ་བཞིན་དུ་བསམ་གཏན་དང་པོའམ་གཉིས་པ་ལ་སྙོམས་པར་ཞུགས་པ་ཡང་བརྗ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14" w:author="thoesam" w:date="2016-10-07T09:30:00Z">
            <w:rPr>
              <w:rFonts w:cs="Monlam Uni OuChan2" w:hint="cs"/>
              <w:cs/>
            </w:rPr>
          </w:rPrChange>
        </w:rPr>
        <w:t>།དེ་ནི་ནང་གཟུགས་མེད་པར་འདུ་ཤེས་པས་ཕྱི་རོལ་གྱི་གཟུགས་རྣམས་ལ་ལྟ་བ་ཞེས་བྱའོ།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16" w:author="thoesam" w:date="2016-10-07T09:30:00Z">
            <w:rPr>
              <w:rFonts w:cs="Monlam Uni OuChan2" w:hint="cs"/>
              <w:cs/>
            </w:rPr>
          </w:rPrChange>
        </w:rPr>
        <w:t>།དེ་བཞིན་དུ་མི་སྡུག་པ་རྣམ་པར་སྒོམ་པས་སེམས་ཀྱི་རྒྱུད་ཞུམ་པ་དགའ་བར་བྱ་བའམ།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18" w:author="thoesam" w:date="2016-10-07T09:30:00Z">
            <w:rPr>
              <w:rFonts w:cs="Monlam Uni OuChan2" w:hint="cs"/>
              <w:cs/>
            </w:rPr>
          </w:rPrChange>
        </w:rPr>
        <w:t>ཅི་བདག་ཡིད་དུ་འོང་བའི་གཟུགས་རྣམས་སྡུག་པ་ཉིད་དུ་ཡིད་ལ་བྱེད་པ་ན་ཁ་དོག་ལ་འདོད་ཆགས་ལ་སོགས་པ་སྐྱེའམ་ཞེས་སད་པའི་ཕྱིར་ཡིད་དུ་འོང་བའི་གཟུགས་ལ་དམིགས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20" w:author="thoesam" w:date="2016-10-07T09:30:00Z">
            <w:rPr>
              <w:rFonts w:cs="Monlam Uni OuChan2" w:hint="cs"/>
              <w:cs/>
            </w:rPr>
          </w:rPrChange>
        </w:rPr>
        <w:t>བསམ་གཏན་བཞི་པ་ལ་སྙོམས་པར་འཇུག་པ་ལ་སྡུག་པར་མོས་པར་འགྱུར་ཞེས་བརྗོད་པར་བྱའོ།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22" w:author="thoesam" w:date="2016-10-07T09:30:00Z">
            <w:rPr>
              <w:rFonts w:cs="Monlam Uni OuChan2" w:hint="cs"/>
              <w:cs/>
            </w:rPr>
          </w:rPrChange>
        </w:rPr>
        <w:t>།དེ་ནི་གཟུགས་ཅན་གྱི་རྣམ་པར་ཐར་པ་གསུམ་མོ།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24" w:author="thoesam" w:date="2016-10-07T09:30:00Z">
            <w:rPr>
              <w:rFonts w:cs="Monlam Uni OuChan2" w:hint="cs"/>
              <w:cs/>
            </w:rPr>
          </w:rPrChange>
        </w:rPr>
        <w:t>།གཟུགས་མེད་པའི་རྣམ་པར་ཐར་པ་ལ་ནི་ལྔ་སྟེ།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26" w:author="thoesam" w:date="2016-10-07T09:30:00Z">
            <w:rPr>
              <w:rFonts w:cs="Monlam Uni OuChan2" w:hint="cs"/>
              <w:cs/>
            </w:rPr>
          </w:rPrChange>
        </w:rPr>
        <w:t>ནམ་མཁའ་མཐའ་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ལས་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27" w:author="thoesam" w:date="2016-10-07T09:30:00Z">
            <w:rPr>
              <w:rFonts w:cs="Monlam Uni OuChan2" w:hint="cs"/>
              <w:cs/>
            </w:rPr>
          </w:rPrChange>
        </w:rPr>
        <w:t>སྐྱེ་མཆེད་ཀྱི་རྣམ་པར་ཐར་པ་ནས།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29" w:author="thoesam" w:date="2016-10-07T09:30:00Z">
            <w:rPr>
              <w:rFonts w:cs="Monlam Uni OuChan2" w:hint="cs"/>
              <w:cs/>
            </w:rPr>
          </w:rPrChange>
        </w:rPr>
        <w:t>འདུ་ཤེས་དང་ཚོར་བ་འགོག་པ་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5730" w:author="thoesam" w:date="2016-10-07T09:30:00Z">
            <w:rPr>
              <w:rFonts w:cs="Monlam Uni OuChan2" w:hint="cs"/>
              <w:cs/>
            </w:rPr>
          </w:rPrChange>
        </w:rPr>
        <w:t>ཞེས་བྱ་བའི་རྣམ་པར་ཐར་པ་ཞེས་བྱ་བའི་བར་དུའོ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། །དེ་ལ་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31" w:author="thoesam" w:date="2016-10-07T09:30:00Z">
            <w:rPr>
              <w:rFonts w:cs="Monlam Uni OuChan2" w:hint="cs"/>
              <w:cs/>
            </w:rPr>
          </w:rPrChange>
        </w:rPr>
        <w:t>ནམ་མཁའ་མཐའ་ཡས་སྐྱེ་མཆེད་ལ་སོགས་པ་གཟུགས་མེད་པ་བཞིའི་དག་པ་</w:t>
      </w:r>
      <w:r>
        <w:rPr>
          <w:rFonts w:ascii="Monlam Uni OuChan2" w:hAnsi="Monlam Uni OuChan2" w:cs="Monlam Uni OuChan2"/>
          <w:sz w:val="40"/>
          <w:szCs w:val="40"/>
        </w:rPr>
        <w:t>(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32" w:author="thoesam" w:date="2016-10-07T09:30:00Z">
            <w:rPr>
              <w:rFonts w:cs="Monlam Uni OuChan2" w:hint="cs"/>
              <w:cs/>
            </w:rPr>
          </w:rPrChange>
        </w:rPr>
        <w:t>ལ</w:t>
      </w:r>
      <w:r>
        <w:rPr>
          <w:rFonts w:ascii="Monlam Uni OuChan2" w:hAnsi="Monlam Uni OuChan2" w:cs="Monlam Uni OuChan2"/>
          <w:sz w:val="40"/>
          <w:szCs w:val="40"/>
        </w:rPr>
        <w:t>)</w:t>
      </w:r>
      <w:r>
        <w:rPr>
          <w:rFonts w:ascii="Monlam Uni OuChan2" w:hAnsi="Monlam Uni OuChan2" w:cs="Monlam Uni OuChan2"/>
          <w:sz w:val="40"/>
          <w:szCs w:val="40"/>
          <w:cs/>
        </w:rPr>
        <w:t>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33" w:author="thoesam" w:date="2016-10-07T09:30:00Z">
            <w:rPr>
              <w:rFonts w:cs="Monlam Uni OuChan2" w:hint="cs"/>
              <w:cs/>
            </w:rPr>
          </w:rPrChange>
        </w:rPr>
        <w:t>པ་ནི་དེའི་རོ་མྱང་བའི་སྒྲིབ་པའི་གཉེན་པོ་ཡིན་པའི་ཕྱིར་རྣམ་པར་ཐར་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བ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34" w:author="thoesam" w:date="2016-10-07T09:30:00Z">
            <w:rPr>
              <w:rFonts w:cs="Monlam Uni OuChan2" w:hint="cs"/>
              <w:cs/>
            </w:rPr>
          </w:rPrChange>
        </w:rPr>
        <w:t>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36" w:author="thoesam" w:date="2016-10-07T09:30:00Z">
            <w:rPr>
              <w:rFonts w:cs="Monlam Uni OuChan2" w:hint="cs"/>
              <w:cs/>
            </w:rPr>
          </w:rPrChange>
        </w:rPr>
        <w:t>ཞི་བར་གནས་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བ་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37" w:author="thoesam" w:date="2016-10-07T09:30:00Z">
            <w:rPr>
              <w:rFonts w:cs="Monlam Uni OuChan2" w:hint="cs"/>
              <w:cs/>
            </w:rPr>
          </w:rPrChange>
        </w:rPr>
        <w:t>ཞེས་ཀྱང་བརྗོད་དོ།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39" w:author="thoesam" w:date="2016-10-07T09:30:00Z">
            <w:rPr>
              <w:rFonts w:cs="Monlam Uni OuChan2" w:hint="cs"/>
              <w:cs/>
            </w:rPr>
          </w:rPrChange>
        </w:rPr>
        <w:t>།འདུ་ཤེས་དང་ཚོར་བ་འགོག་པ་ཡང་ཐར་པ་དང་རྗེས་སུ་མཐུན་པར་གནས་པའོ།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41" w:author="thoesam" w:date="2016-10-07T09:30:00Z">
            <w:rPr>
              <w:rFonts w:cs="Monlam Uni OuChan2" w:hint="cs"/>
              <w:cs/>
            </w:rPr>
          </w:rPrChange>
        </w:rPr>
        <w:t>།འདུ་ཤེས་མེད་འདུ་ཤེས་མེད་མིན་སྐྱེ་མཆེད་ལ་རྟེན་ཅིང་ལངས་ནས་སེམས་དང་སེམས་ལས་བྱུང་བ་རྣམས་འགོག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43" w:author="thoesam" w:date="2016-10-07T09:30:00Z">
            <w:rPr>
              <w:rFonts w:cs="Monlam Uni OuChan2" w:hint="cs"/>
              <w:cs/>
            </w:rPr>
          </w:rPrChange>
        </w:rPr>
        <w:t>དེའི་སྒྲིབ་པ་སྤངས་པའི་ཕྱིར་རྣམ་པར་ཐར་པ་སྟེ་ཞི་བར་གནས་པ་ཞེས་ཀྱང་བརྗོད་དོ།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45" w:author="thoesam" w:date="2016-10-07T09:30:00Z">
            <w:rPr>
              <w:rFonts w:cs="Monlam Uni OuChan2" w:hint="cs"/>
              <w:cs/>
            </w:rPr>
          </w:rPrChange>
        </w:rPr>
        <w:t>།མཐར་གྱིས་གནས་པའི་སྙོམས་པར་འཇུག་པ་དགུ་ཞེས་བྱ་བ་ནི་བསམ་གཏན་བཞི་དང</w:t>
      </w:r>
      <w:ins w:id="574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74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74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50" w:author="thoesam" w:date="2016-10-07T09:30:00Z">
            <w:rPr>
              <w:rFonts w:cs="Monlam Uni OuChan2" w:hint="cs"/>
              <w:cs/>
            </w:rPr>
          </w:rPrChange>
        </w:rPr>
        <w:t>གཟུགས་མེད་པའི་སྙོམས་པར་འཇུག་པ་བཞི་དང</w:t>
      </w:r>
      <w:ins w:id="575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75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75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55" w:author="thoesam" w:date="2016-10-07T09:30:00Z">
            <w:rPr>
              <w:rFonts w:cs="Monlam Uni OuChan2" w:hint="cs"/>
              <w:cs/>
            </w:rPr>
          </w:rPrChange>
        </w:rPr>
        <w:t>འདུ་ཤེས་དང་ཚོར་བ་འགོག་པའོ།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57" w:author="thoesam" w:date="2016-10-07T09:30:00Z">
            <w:rPr>
              <w:rFonts w:cs="Monlam Uni OuChan2" w:hint="cs"/>
              <w:cs/>
            </w:rPr>
          </w:rPrChange>
        </w:rPr>
        <w:t>།དེ་བཞིན་གཤེགས་པའི་སྟོབས་བཅུ་ནི་གནས་དང་གནས་མ་ཡིན་པ་མཁྱེན་པའི་སྟོབས་དང</w:t>
      </w:r>
      <w:ins w:id="575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75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76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62" w:author="thoesam" w:date="2016-10-07T09:30:00Z">
            <w:rPr>
              <w:rFonts w:cs="Monlam Uni OuChan2" w:hint="cs"/>
              <w:cs/>
            </w:rPr>
          </w:rPrChange>
        </w:rPr>
        <w:t>ལས་ཀྱི་རྣམ་པར་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སྨིན་པ་མཁྱེན་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63" w:author="thoesam" w:date="2016-10-07T09:30:00Z">
            <w:rPr>
              <w:rFonts w:cs="Monlam Uni OuChan2" w:hint="cs"/>
              <w:cs/>
            </w:rPr>
          </w:rPrChange>
        </w:rPr>
        <w:t>པའི་སྟོབས་དང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ཁམས་སྣ་ཚོགས་མཁྱེན་པའི་སྟོབས་དང༌། མོས་པ་སྣ་ཚོགས་མཁྱེན་པའི་སྟོབས་དང༌། དབང་པོ་མཆོག་དང་མཆོག་མ་ཡིན་པ་མཁྱེན་པའི་སྟོབས་དང༌། ཐམས་ཅད་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64" w:author="thoesam" w:date="2016-10-07T09:30:00Z">
            <w:rPr>
              <w:rFonts w:cs="Monlam Uni OuChan2" w:hint="cs"/>
              <w:cs/>
            </w:rPr>
          </w:rPrChange>
        </w:rPr>
        <w:t>དུ་འགྲོ་བའི་ལམ་མཁྱེན་པའི་སྟོབས་དང</w:t>
      </w:r>
      <w:ins w:id="576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76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76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69" w:author="thoesam" w:date="2016-10-07T09:30:00Z">
            <w:rPr>
              <w:rFonts w:cs="Monlam Uni OuChan2" w:hint="cs"/>
              <w:cs/>
            </w:rPr>
          </w:rPrChange>
        </w:rPr>
        <w:t>བསམ་གཏན་དང་རྣམ་པར་ཐར་པ་དང་ཏིང་ངེ་འཛིན་དང་སྙོམས་པར་འཇུག་པའི་ཀུན་ནས་ཉོན་མོངས་པ་དང་རྣམ་པར་བྱང་བ་དང་ལྡང་བ་མཁྱེན་པའི་སྟོབས་དང</w:t>
      </w:r>
      <w:ins w:id="577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77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77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སྔོན་གྱི་གནས་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74" w:author="thoesam" w:date="2016-10-07T09:30:00Z">
            <w:rPr>
              <w:rFonts w:cs="Monlam Uni OuChan2" w:hint="cs"/>
              <w:cs/>
            </w:rPr>
          </w:rPrChange>
        </w:rPr>
        <w:t>རྗེས་སུ་དྲན་པ་མཁྱེན་པའི་སྟོབས་དང</w:t>
      </w:r>
      <w:ins w:id="577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77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77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79" w:author="thoesam" w:date="2016-10-07T09:30:00Z">
            <w:rPr>
              <w:rFonts w:cs="Monlam Uni OuChan2" w:hint="cs"/>
              <w:cs/>
            </w:rPr>
          </w:rPrChange>
        </w:rPr>
        <w:t>འཆི་འཕོ་དང་སྐྱེ་བ་མཁྱེན་པའི་སྟོབས་དང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ཟག་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80" w:author="thoesam" w:date="2016-10-07T09:30:00Z">
            <w:rPr>
              <w:rFonts w:cs="Monlam Uni OuChan2" w:hint="cs"/>
              <w:cs/>
            </w:rPr>
          </w:rPrChange>
        </w:rPr>
        <w:t>པ་ཟད་པ་མཁྱེན་པའི་སྟོབས་ཞེས་བྱ་བ་ལ།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82" w:author="thoesam" w:date="2016-10-07T09:30:00Z">
            <w:rPr>
              <w:rFonts w:cs="Monlam Uni OuChan2" w:hint="cs"/>
              <w:cs/>
            </w:rPr>
          </w:rPrChange>
        </w:rPr>
        <w:t>དེ་དག་གི་མཚན་ཉིད་མདོའི་གོ་རིམས་ཇི་ལྟ་བ་བཞིན་ནོ།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84" w:author="thoesam" w:date="2016-10-07T09:30:00Z">
            <w:rPr>
              <w:rFonts w:cs="Monlam Uni OuChan2" w:hint="cs"/>
              <w:cs/>
            </w:rPr>
          </w:rPrChange>
        </w:rPr>
        <w:t>།གནས་ལ་ཡང་གནས་སུ་གནས་པ་ལ་ཡང་གནས་མ་ཡིན་པར་རབ་ཏུ་ཤེས་ཞེས་བྱ་བ་ནི་ཉེས་པར་སྤྱོད་པ་རྣམས་ལས་མི་འདོད་པའི་རྣམ་པར་སྨིན་པ་ནི་གན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86" w:author="thoesam" w:date="2016-10-07T09:30:00Z">
            <w:rPr>
              <w:rFonts w:cs="Monlam Uni OuChan2" w:hint="cs"/>
              <w:cs/>
            </w:rPr>
          </w:rPrChange>
        </w:rPr>
        <w:t>།འདོད་པ་ནི་གནས་མ་ཡིན་པའོ།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88" w:author="thoesam" w:date="2016-10-07T09:30:00Z">
            <w:rPr>
              <w:rFonts w:cs="Monlam Uni OuChan2" w:hint="cs"/>
              <w:cs/>
            </w:rPr>
          </w:rPrChange>
        </w:rPr>
        <w:t>།ལེགས་པར་སྤྱོད་པ་རྣམས་ལས་འདོད་པ་ནི་གནས་སོ།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90" w:author="thoesam" w:date="2016-10-07T09:30:00Z">
            <w:rPr>
              <w:rFonts w:cs="Monlam Uni OuChan2" w:hint="cs"/>
              <w:cs/>
            </w:rPr>
          </w:rPrChange>
        </w:rPr>
        <w:t>།མི་འདོད་པ་ནི་གནས་མ་ཡིན་པའོ།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92" w:author="thoesam" w:date="2016-10-07T09:30:00Z">
            <w:rPr>
              <w:rFonts w:cs="Monlam Uni OuChan2" w:hint="cs"/>
              <w:cs/>
            </w:rPr>
          </w:rPrChange>
        </w:rPr>
        <w:t>།སེར་སྣས་དབུལ་བ་ནི་གནས་སོ།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94" w:author="thoesam" w:date="2016-10-07T09:30:00Z">
            <w:rPr>
              <w:rFonts w:cs="Monlam Uni OuChan2" w:hint="cs"/>
              <w:cs/>
            </w:rPr>
          </w:rPrChange>
        </w:rPr>
        <w:t>།ལོངས་སྤྱོད་ཆེན་པོ་ནི་གནས་མ་ཡིན་པའོ།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96" w:author="thoesam" w:date="2016-10-07T09:30:00Z">
            <w:rPr>
              <w:rFonts w:cs="Monlam Uni OuChan2" w:hint="cs"/>
              <w:cs/>
            </w:rPr>
          </w:rPrChange>
        </w:rPr>
        <w:t>།སྦྱིན་པ་ལས་ལོངས་སྤྱོད་ཆེན་པོ་ནི་གནས་སོ།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7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98" w:author="thoesam" w:date="2016-10-07T09:30:00Z">
            <w:rPr>
              <w:rFonts w:cs="Monlam Uni OuChan2" w:hint="cs"/>
              <w:cs/>
            </w:rPr>
          </w:rPrChange>
        </w:rPr>
        <w:t>།དབུལ་པོར་གྱུར་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བ་ནི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799" w:author="thoesam" w:date="2016-10-07T09:30:00Z">
            <w:rPr>
              <w:rFonts w:cs="Monlam Uni OuChan2" w:hint="cs"/>
              <w:cs/>
            </w:rPr>
          </w:rPrChange>
        </w:rPr>
        <w:t>་གནས་མ་ཡིན་པའོ།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01" w:author="thoesam" w:date="2016-10-07T09:30:00Z">
            <w:rPr>
              <w:rFonts w:cs="Monlam Uni OuChan2" w:hint="cs"/>
              <w:cs/>
            </w:rPr>
          </w:rPrChange>
        </w:rPr>
        <w:t>།འཆལ་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བའི་ཚུ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02" w:author="thoesam" w:date="2016-10-07T09:30:00Z">
            <w:rPr>
              <w:rFonts w:cs="Monlam Uni OuChan2" w:hint="cs"/>
              <w:cs/>
            </w:rPr>
          </w:rPrChange>
        </w:rPr>
        <w:t>ལ་ཁྲིམས་ཀྱིས་ངན་འགྲོར་སྐྱེ་བ་ནི་གནས་སོ།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04" w:author="thoesam" w:date="2016-10-07T09:30:00Z">
            <w:rPr>
              <w:rFonts w:cs="Monlam Uni OuChan2" w:hint="cs"/>
              <w:cs/>
            </w:rPr>
          </w:rPrChange>
        </w:rPr>
        <w:t>།བདེ་འགྲོ་ནི་གནས་མ་ཡིན་པའོ།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06" w:author="thoesam" w:date="2016-10-07T09:30:00Z">
            <w:rPr>
              <w:rFonts w:cs="Monlam Uni OuChan2" w:hint="cs"/>
              <w:cs/>
            </w:rPr>
          </w:rPrChange>
        </w:rPr>
        <w:t>།ཚུལ་ཁྲིམས་ཀྱི་བདེ་འགྲོར་སྐྱེ་བ་ནི་གནས་སོ།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08" w:author="thoesam" w:date="2016-10-07T09:30:00Z">
            <w:rPr>
              <w:rFonts w:cs="Monlam Uni OuChan2" w:hint="cs"/>
              <w:cs/>
            </w:rPr>
          </w:rPrChange>
        </w:rPr>
        <w:t>།ངན་འགྲོ་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5809" w:author="thoesam" w:date="2016-10-07T09:30:00Z">
            <w:rPr>
              <w:rFonts w:cs="Monlam Uni OuChan2" w:hint="cs"/>
              <w:cs/>
            </w:rPr>
          </w:rPrChange>
        </w:rPr>
        <w:t>ནི་གནས་མ་ཡིན་པ་སྟེ།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11" w:author="thoesam" w:date="2016-10-07T09:30:00Z">
            <w:rPr>
              <w:rFonts w:cs="Monlam Uni OuChan2" w:hint="cs"/>
              <w:cs/>
            </w:rPr>
          </w:rPrChange>
        </w:rPr>
        <w:t>དེ་ལ་སོགས་པ་གནས་དང་གནས་མ་ཡིན་པ་རབ་ཏུ་མཁྱེན་པ་ནི་དག་པ་དང་མ་ཆགས་པ་དང་ཐོགས་པ་མེད་པའི་ཡེ་ཤེས་ཀྱིས་དེ་ཉིད་ཀྱི་ཕྱིར་ཡང་དག་པ་ཇི་ལྟ་བ་བཞིན་དུ་མཁྱེན་པ་ནི་ཕྱིན་ཅི་མ་ལོག་པ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13" w:author="thoesam" w:date="2016-10-07T09:30:00Z">
            <w:rPr>
              <w:rFonts w:cs="Monlam Uni OuChan2" w:hint="cs"/>
              <w:cs/>
            </w:rPr>
          </w:rPrChange>
        </w:rPr>
        <w:t>།དེས་ན་དག་པ་ཉིད་ཅེས་བརྗོད་དོ།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15" w:author="thoesam" w:date="2016-10-07T09:30:00Z">
            <w:rPr>
              <w:rFonts w:cs="Monlam Uni OuChan2" w:hint="cs"/>
              <w:cs/>
            </w:rPr>
          </w:rPrChange>
        </w:rPr>
        <w:t>།གང་དང་གང་ཡང་དག་པ་ཞེས་ཟློས་པ་ནི་ཆགས་པ་མེད་པར་བསྟན་ཏོ།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17" w:author="thoesam" w:date="2016-10-07T09:30:00Z">
            <w:rPr>
              <w:rFonts w:cs="Monlam Uni OuChan2" w:hint="cs"/>
              <w:cs/>
            </w:rPr>
          </w:rPrChange>
        </w:rPr>
        <w:t>།རྣམ་པ་གང་དང་གང་གིས་ཡང་དག་པ་ཞེས་བྱ་བ་ནི།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19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རྣམ་པ་ཐམས་ཅད་མཁྱེན་པའི་ཕྱིར་ཐོགས་པ་མེད་པ་བསྟན་ཏོ།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21" w:author="thoesam" w:date="2016-10-07T09:30:00Z">
            <w:rPr>
              <w:rFonts w:cs="Monlam Uni OuChan2" w:hint="cs"/>
              <w:cs/>
            </w:rPr>
          </w:rPrChange>
        </w:rPr>
        <w:t>།ཡེ་ཤེས་དེ་ཉིད་སྟོབས་ཏེ་གཏན་དུ་གཞན་གྱིས་མི་ཐུབ་པའི་ཕྱིར་དང་གཏན་དུ་གཞན་དག་ཟིལ་གྱིས་གནོ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23" w:author="thoesam" w:date="2016-10-07T09:30:00Z">
            <w:rPr>
              <w:rFonts w:cs="Monlam Uni OuChan2" w:hint="cs"/>
              <w:cs/>
            </w:rPr>
          </w:rPrChange>
        </w:rPr>
        <w:t>།འདས་པ་ཞེས་བྱ་བ་ལ་སོགས་པ་ལ་འདིར་གནས་དང་རྒྱུ་ཞེས་བྱ་བ་ནི་གནས་དང་རྒྱུ་དང་བཅས་པའོ།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25" w:author="thoesam" w:date="2016-10-07T09:30:00Z">
            <w:rPr>
              <w:rFonts w:cs="Monlam Uni OuChan2" w:hint="cs"/>
              <w:cs/>
            </w:rPr>
          </w:rPrChange>
        </w:rPr>
        <w:t>།ཕྱོགས་གང་དུ་དེའི་ལས་བྱེད་པ་དེ་ནི་གནས་སོ།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27" w:author="thoesam" w:date="2016-10-07T09:30:00Z">
            <w:rPr>
              <w:rFonts w:cs="Monlam Uni OuChan2" w:hint="cs"/>
              <w:cs/>
            </w:rPr>
          </w:rPrChange>
        </w:rPr>
        <w:t>།ཉན་ཐོས་ལ་སོགས་པ་གང་གི་རྒྱུ་དེའི་ལས་ཏེ་རྒྱུད་དང་བཅས་པའོ།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29" w:author="thoesam" w:date="2016-10-07T09:30:00Z">
            <w:rPr>
              <w:rFonts w:cs="Monlam Uni OuChan2" w:hint="cs"/>
              <w:cs/>
            </w:rPr>
          </w:rPrChange>
        </w:rPr>
        <w:t>།རྣམ་པར་སྨིན་པ་ནི་བདེ་བ་དང་སྡུག་བསྔལ་ལ་སོགས་པའོ།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31" w:author="thoesam" w:date="2016-10-07T09:30:00Z">
            <w:rPr>
              <w:rFonts w:cs="Monlam Uni OuChan2" w:hint="cs"/>
              <w:cs/>
            </w:rPr>
          </w:rPrChange>
        </w:rPr>
        <w:t>།ཁམས་སྣ་ཚོགས་ཞེས་བྱ་བ་ནི་བསྟན་པའོ།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33" w:author="thoesam" w:date="2016-10-07T09:30:00Z">
            <w:rPr>
              <w:rFonts w:cs="Monlam Uni OuChan2" w:hint="cs"/>
              <w:cs/>
            </w:rPr>
          </w:rPrChange>
        </w:rPr>
        <w:t>།ཁམས་དུ་མ་ཞེས་བྱ་བ་ནི་རྗེས་སུ་བསྟན་པའོ།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35" w:author="thoesam" w:date="2016-10-07T09:30:00Z">
            <w:rPr>
              <w:rFonts w:cs="Monlam Uni OuChan2" w:hint="cs"/>
              <w:cs/>
            </w:rPr>
          </w:rPrChange>
        </w:rPr>
        <w:t>།ཁམས་ནི་ལྷག་པའི་བསམ་པ་སྟེ།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37" w:author="thoesam" w:date="2016-10-07T09:30:00Z">
            <w:rPr>
              <w:rFonts w:cs="Monlam Uni OuChan2" w:hint="cs"/>
              <w:cs/>
            </w:rPr>
          </w:rPrChange>
        </w:rPr>
        <w:t>བསོད་ནམས་དང་བསོད་ནམས་མ་ཡིན་པ་དང་མི་གཡོ་བ་ལ་སོགས་པ་སྐྱེད་པར་བྱེད་པའོ།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39" w:author="thoesam" w:date="2016-10-07T09:30:00Z">
            <w:rPr>
              <w:rFonts w:cs="Monlam Uni OuChan2" w:hint="cs"/>
              <w:cs/>
            </w:rPr>
          </w:rPrChange>
        </w:rPr>
        <w:t>།མོས་པ་སྣ་ཚོགས་ཞེས་བྱ་བ་ནི་འདིར་འདོད་པ་ནི་མོས་པ་སྟེ།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41" w:author="thoesam" w:date="2016-10-07T09:30:00Z">
            <w:rPr>
              <w:rFonts w:cs="Monlam Uni OuChan2" w:hint="cs"/>
              <w:cs/>
            </w:rPr>
          </w:rPrChange>
        </w:rPr>
        <w:t>དཔེར་ན་ཆགས་པ་ལ་གནས་པ་ཡང་ཞེ་སྡང་ལ་མོས་པ་དང</w:t>
      </w:r>
      <w:ins w:id="584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84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84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46" w:author="thoesam" w:date="2016-10-07T09:30:00Z">
            <w:rPr>
              <w:rFonts w:cs="Monlam Uni OuChan2" w:hint="cs"/>
              <w:cs/>
            </w:rPr>
          </w:rPrChange>
        </w:rPr>
        <w:t>ཞེ་སྡང་ལ་གནས་པ་ཡང་ཆགས་པ་ལ་མོས་པ་ལྟ་བུའོ།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48" w:author="thoesam" w:date="2016-10-07T09:30:00Z">
            <w:rPr>
              <w:rFonts w:cs="Monlam Uni OuChan2" w:hint="cs"/>
              <w:cs/>
            </w:rPr>
          </w:rPrChange>
        </w:rPr>
        <w:t>།དབང་པོའི་རིམ་པ་ཞེས་བྱ་བ་ནི་དད་པ་ལ་སོགས་པའི་དབང་པོ་ཐ་དད་པ་ཉིད་དེ།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50" w:author="thoesam" w:date="2016-10-07T09:30:00Z">
            <w:rPr>
              <w:rFonts w:cs="Monlam Uni OuChan2" w:hint="cs"/>
              <w:cs/>
            </w:rPr>
          </w:rPrChange>
        </w:rPr>
        <w:t>འདི་ནི་དབང་པོ་རྟུལ་པོའོ།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52" w:author="thoesam" w:date="2016-10-07T09:30:00Z">
            <w:rPr>
              <w:rFonts w:cs="Monlam Uni OuChan2" w:hint="cs"/>
              <w:cs/>
            </w:rPr>
          </w:rPrChange>
        </w:rPr>
        <w:t>།དབང་པོ་འབྲིང་པོའོ།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54" w:author="thoesam" w:date="2016-10-07T09:30:00Z">
            <w:rPr>
              <w:rFonts w:cs="Monlam Uni OuChan2" w:hint="cs"/>
              <w:cs/>
            </w:rPr>
          </w:rPrChange>
        </w:rPr>
        <w:t>།དབང་པོ་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རྣོན་པོ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55" w:author="thoesam" w:date="2016-10-07T09:30:00Z">
            <w:rPr>
              <w:rFonts w:cs="Monlam Uni OuChan2" w:hint="cs"/>
              <w:cs/>
            </w:rPr>
          </w:rPrChange>
        </w:rPr>
        <w:t>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57" w:author="thoesam" w:date="2016-10-07T09:30:00Z">
            <w:rPr>
              <w:rFonts w:cs="Monlam Uni OuChan2" w:hint="cs"/>
              <w:cs/>
            </w:rPr>
          </w:rPrChange>
        </w:rPr>
        <w:t>།དབང་པོ་མེད་པའོ་ཞེས་བྱ་བ་ལ་སོགས་པའོ།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59" w:author="thoesam" w:date="2016-10-07T09:30:00Z">
            <w:rPr>
              <w:rFonts w:cs="Monlam Uni OuChan2" w:hint="cs"/>
              <w:cs/>
            </w:rPr>
          </w:rPrChange>
        </w:rPr>
        <w:t>།ཐམས་ཅད་དུ་འགྲོ་བའི་ལམ་མཁྱེན་པ་ནི་འདིར་བྱང་ཆུབ་སེམས་དཔའ་སེམས་ཅན་གྱི་ཁམས་ཡང་དག་པ་ཉིད་དུ་ངེས་པ་དང་མ་ངེས་པ་ཤེས་པ་ནི་དེ་དག་གི་རྗེས་སུ་མཐུན་པའི་ལམ་མཁྱེན་ཅིང་སྟོན་པ་དང</w:t>
      </w:r>
      <w:ins w:id="586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86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86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64" w:author="thoesam" w:date="2016-10-07T09:30:00Z">
            <w:rPr>
              <w:rFonts w:cs="Monlam Uni OuChan2" w:hint="cs"/>
              <w:cs/>
            </w:rPr>
          </w:rPrChange>
        </w:rPr>
        <w:t>ལོག་པ་ཉིད་དུ་ངེས་པ་ནི་བཏང་སྙོམས་སུ་བྱ་བ་དང་མཐུན་པར་བཏང་སྙོམས་སུ་བྱེད་དོ།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66" w:author="thoesam" w:date="2016-10-07T09:30:00Z">
            <w:rPr>
              <w:rFonts w:cs="Monlam Uni OuChan2" w:hint="cs"/>
              <w:cs/>
            </w:rPr>
          </w:rPrChange>
        </w:rPr>
        <w:t>།འདི་ནི་འདོད་ཆགས་ཀྱི་གཉེན་པོར་གྱུར་པའི་ལམ་མོ།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68" w:author="thoesam" w:date="2016-10-07T09:30:00Z">
            <w:rPr>
              <w:rFonts w:cs="Monlam Uni OuChan2" w:hint="cs"/>
              <w:cs/>
            </w:rPr>
          </w:rPrChange>
        </w:rPr>
        <w:t>།འདི་ནི་ཞེ་སྡང་གི་གཉེན་པོར་གྱུར་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བའི་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69" w:author="thoesam" w:date="2016-10-07T09:30:00Z">
            <w:rPr>
              <w:rFonts w:cs="Monlam Uni OuChan2" w:hint="cs"/>
              <w:cs/>
            </w:rPr>
          </w:rPrChange>
        </w:rPr>
        <w:t>ལམ་མོ་ཞེས་བྱ་བ་ལ་སོགས་པའོ།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71" w:author="thoesam" w:date="2016-10-07T09:30:00Z">
            <w:rPr>
              <w:rFonts w:cs="Monlam Uni OuChan2" w:hint="cs"/>
              <w:cs/>
            </w:rPr>
          </w:rPrChange>
        </w:rPr>
        <w:t>།བསམ་གཏན་དང་རྣམ་པར་ཐར་པ་དང་ཏིང་ངེ་འཛིན་དང</w:t>
      </w:r>
      <w:ins w:id="587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87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87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76" w:author="thoesam" w:date="2016-10-07T09:30:00Z">
            <w:rPr>
              <w:rFonts w:cs="Monlam Uni OuChan2" w:hint="cs"/>
              <w:cs/>
            </w:rPr>
          </w:rPrChange>
        </w:rPr>
        <w:t>སྙོམས་པར་འཇུག་པའི་ཀུན་ནས་ཉོན་མོངས་པ་དང་རྣམ་པར་བྱང་བ་དང་ལྡང་བ་ཞེས་བྱ་བ་ལ།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77" w:author="thoesam" w:date="2016-10-07T09:30:00Z">
            <w:rPr>
              <w:rFonts w:cs="Monlam Uni OuChan2"/>
              <w:cs/>
            </w:rPr>
          </w:rPrChange>
        </w:rPr>
        <w:t xml:space="preserve">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5878" w:author="thoesam" w:date="2016-10-07T09:30:00Z">
            <w:rPr>
              <w:rFonts w:cs="Monlam Uni OuChan2" w:hint="cs"/>
              <w:cs/>
            </w:rPr>
          </w:rPrChange>
        </w:rPr>
        <w:t>བསམ་གཏན་ནི་བཞི་པའོ།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80" w:author="thoesam" w:date="2016-10-07T09:30:00Z">
            <w:rPr>
              <w:rFonts w:cs="Monlam Uni OuChan2" w:hint="cs"/>
              <w:cs/>
            </w:rPr>
          </w:rPrChange>
        </w:rPr>
        <w:t>།རྣམ་པར་ཐར་པ་ནི་བརྒྱད་དོ།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82" w:author="thoesam" w:date="2016-10-07T09:30:00Z">
            <w:rPr>
              <w:rFonts w:cs="Monlam Uni OuChan2" w:hint="cs"/>
              <w:cs/>
            </w:rPr>
          </w:rPrChange>
        </w:rPr>
        <w:t>།ཏིང་ངེ་འཛིན་ནི་གསུམ་སྟེ།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84" w:author="thoesam" w:date="2016-10-07T09:30:00Z">
            <w:rPr>
              <w:rFonts w:cs="Monlam Uni OuChan2" w:hint="cs"/>
              <w:cs/>
            </w:rPr>
          </w:rPrChange>
        </w:rPr>
        <w:t>རྟོག་པ་དང་བཅས་པ་དཔྱོད་པ་དང་བཅས་པ་ལ་སོགས་པའོ།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86" w:author="thoesam" w:date="2016-10-07T09:30:00Z">
            <w:rPr>
              <w:rFonts w:cs="Monlam Uni OuChan2" w:hint="cs"/>
              <w:cs/>
            </w:rPr>
          </w:rPrChange>
        </w:rPr>
        <w:t>།སྙོམས་པར་འཇུག་པ་ནི་གཟུགས་མེད་པའི་སྙོམས་པར་འཇུག་པ་བཞི་དང་མཐར་གྱིས་གནས་པའི་སྙོམས་པར་འཇུག་པ་དག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88" w:author="thoesam" w:date="2016-10-07T09:30:00Z">
            <w:rPr>
              <w:rFonts w:cs="Monlam Uni OuChan2" w:hint="cs"/>
              <w:cs/>
            </w:rPr>
          </w:rPrChange>
        </w:rPr>
        <w:t>།ཀུན་ནས་ཉོན་མོངས་པ་ལ་སོགས་པ་དེ་ལ་ཀུན་ནས་ཉོན་མོངས་པ་ནི་རོ་མྱང་བའོ།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90" w:author="thoesam" w:date="2016-10-07T09:30:00Z">
            <w:rPr>
              <w:rFonts w:cs="Monlam Uni OuChan2" w:hint="cs"/>
              <w:cs/>
            </w:rPr>
          </w:rPrChange>
        </w:rPr>
        <w:t>།རྣམ་པར་བྱང་བ་ནི་མི་དམིགས་པ་ལ་སོགས་པའོ།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92" w:author="thoesam" w:date="2016-10-07T09:30:00Z">
            <w:rPr>
              <w:rFonts w:cs="Monlam Uni OuChan2" w:hint="cs"/>
              <w:cs/>
            </w:rPr>
          </w:rPrChange>
        </w:rPr>
        <w:t>།ལྡང་བ་ནི་སེང་གེ་རྣམ་པར་བསྒྱིངས་པའམ་ཐོད་རྒལ་བའོ།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94" w:author="thoesam" w:date="2016-10-07T09:30:00Z">
            <w:rPr>
              <w:rFonts w:cs="Monlam Uni OuChan2" w:hint="cs"/>
              <w:cs/>
            </w:rPr>
          </w:rPrChange>
        </w:rPr>
        <w:t>།ལྷག་མ་གསུམ་ནི་མདོ་ཇི་ལྟ་བ་བཞིན་ནོ།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96" w:author="thoesam" w:date="2016-10-07T09:30:00Z">
            <w:rPr>
              <w:rFonts w:cs="Monlam Uni OuChan2" w:hint="cs"/>
              <w:cs/>
            </w:rPr>
          </w:rPrChange>
        </w:rPr>
        <w:t>།སེང་གེ་བཞིན་དུ་ཤིན་ཏུ་བསྙེངས་པ་མེད་པས་རིགས་པར་གསུངས་པ་ནི་མི་འཇིགས་པ་སྟེ།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898" w:author="thoesam" w:date="2016-10-07T09:30:00Z">
            <w:rPr>
              <w:rFonts w:cs="Monlam Uni OuChan2" w:hint="cs"/>
              <w:cs/>
            </w:rPr>
          </w:rPrChange>
        </w:rPr>
        <w:t>དེའི་དངོས་པོའམ་ལས་ནི་དེ་ཉིད་དོ།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8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00" w:author="thoesam" w:date="2016-10-07T09:30:00Z">
            <w:rPr>
              <w:rFonts w:cs="Monlam Uni OuChan2" w:hint="cs"/>
              <w:cs/>
            </w:rPr>
          </w:rPrChange>
        </w:rPr>
        <w:t>།མི་འཇིགས་པ་ནི་བཞི་སྟེ།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02" w:author="thoesam" w:date="2016-10-07T09:30:00Z">
            <w:rPr>
              <w:rFonts w:cs="Monlam Uni OuChan2" w:hint="cs"/>
              <w:cs/>
            </w:rPr>
          </w:rPrChange>
        </w:rPr>
        <w:t>མངོན་པར་རྫོགས་པར་བྱང་ཆུབ་པ་ལ་མི་འཇིགས་པ་དང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ཟག་པ་ཟད་པ་ལ་མི་འཇིགས་པ་དང༌། བར་དུ་གཅོད་པའི་ཆོས་ལ་མི་འཇིགས་པ་དང༌། ངེས་པར་འབྱིན་པའི་ལམ་ལ་མི་འཇིགས་པའོ། །མངོན་པར་རྫོགས་པར་བྱང་ཆུབ་པ་ཞེས་བྱ་བ་ལ་སོགས་པ་ལ། མི་འཇིགས་པ་ནི་དེར་དམ་འཆའ་བ་དང༌། ད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03" w:author="thoesam" w:date="2016-10-07T09:30:00Z">
            <w:rPr>
              <w:rFonts w:cs="Monlam Uni OuChan2" w:hint="cs"/>
              <w:cs/>
            </w:rPr>
          </w:rPrChange>
        </w:rPr>
        <w:t>གོད་པ་ལ་ཞེས་བྱ་བའི་དོན་ཏོ།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05" w:author="thoesam" w:date="2016-10-07T09:30:00Z">
            <w:rPr>
              <w:rFonts w:cs="Monlam Uni OuChan2" w:hint="cs"/>
              <w:cs/>
            </w:rPr>
          </w:rPrChange>
        </w:rPr>
        <w:t>།དང་པོ་གཉིས་ནི་ཡེ་ཤེས་དང་སྤངས་པའི་མཚན་ཉིད་དེ་རང་གི་དོན་ཏོ།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07" w:author="thoesam" w:date="2016-10-07T09:30:00Z">
            <w:rPr>
              <w:rFonts w:cs="Monlam Uni OuChan2" w:hint="cs"/>
              <w:cs/>
            </w:rPr>
          </w:rPrChange>
        </w:rPr>
        <w:t>།ཐ་མ་གཉིས་ནི་གཞན་གྱི་དོན་ཏེ་གཞན་དག་ལ་དེ་སྟོན་པའི་ཕྱིར་རོ།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09" w:author="thoesam" w:date="2016-10-07T09:30:00Z">
            <w:rPr>
              <w:rFonts w:cs="Monlam Uni OuChan2" w:hint="cs"/>
              <w:cs/>
            </w:rPr>
          </w:rPrChange>
        </w:rPr>
        <w:t>།མཚན་ཉིད་རྒྱ་ཆེར་ནི་མདོ་ཇི་ལྟ་བ་བཞིན་ནོ།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11" w:author="thoesam" w:date="2016-10-07T09:30:00Z">
            <w:rPr>
              <w:rFonts w:cs="Monlam Uni OuChan2" w:hint="cs"/>
              <w:cs/>
            </w:rPr>
          </w:rPrChange>
        </w:rPr>
        <w:t>།འདིར་ཡང་དགེ་སྦྱོང་དང་བྲམ་ཟེ་སྨོས་པ་ནི་ཤེས་རབ་ཀྱི་མངོན་པའི་ང་རྒྱལ་བྱེད་པའི་ཕྱིར་རོ།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13" w:author="thoesam" w:date="2016-10-07T09:30:00Z">
            <w:rPr>
              <w:rFonts w:cs="Monlam Uni OuChan2" w:hint="cs"/>
              <w:cs/>
            </w:rPr>
          </w:rPrChange>
        </w:rPr>
        <w:t>།ལྷ་དང་བདུད་སྨོས་པས་ལྷའི་མིག་དང་ཕ་རོལ་གྱི་སེམས་ཤེས་པ་ཕུན་སུམ་ཚོགས་པའི་ཕྱིར་རོ།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15" w:author="thoesam" w:date="2016-10-07T09:30:00Z">
            <w:rPr>
              <w:rFonts w:cs="Monlam Uni OuChan2" w:hint="cs"/>
              <w:cs/>
            </w:rPr>
          </w:rPrChange>
        </w:rPr>
        <w:t>།ཚངས་པ་ནི་མཐུ་ལ་སོགས་པ་ཆེ་བའི་ཕྱིར་རོ།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17" w:author="thoesam" w:date="2016-10-07T09:30:00Z">
            <w:rPr>
              <w:rFonts w:cs="Monlam Uni OuChan2" w:hint="cs"/>
              <w:cs/>
            </w:rPr>
          </w:rPrChange>
        </w:rPr>
        <w:t>།རྒྱུ་དེ་མི་མཐོང་ཞེས་བྱ་བ་ནི་དེ་དག་གིས་བརྒལ་བའི་རྒྱུར་གྱུར་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བའི་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18" w:author="thoesam" w:date="2016-10-07T09:30:00Z">
            <w:rPr>
              <w:rFonts w:cs="Monlam Uni OuChan2" w:hint="cs"/>
              <w:cs/>
            </w:rPr>
          </w:rPrChange>
        </w:rPr>
        <w:t>སྐྱོན་ནོ།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20" w:author="thoesam" w:date="2016-10-07T09:30:00Z">
            <w:rPr>
              <w:rFonts w:cs="Monlam Uni OuChan2" w:hint="cs"/>
              <w:cs/>
            </w:rPr>
          </w:rPrChange>
        </w:rPr>
        <w:t>།བདེ་བ་ཐོབ་པ་དང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བག་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21" w:author="thoesam" w:date="2016-10-07T09:30:00Z">
            <w:rPr>
              <w:rFonts w:cs="Monlam Uni OuChan2" w:hint="cs"/>
              <w:cs/>
            </w:rPr>
          </w:rPrChange>
        </w:rPr>
        <w:t>ཚ་བ་མེད་པ་ཐོབ་པ་དང</w:t>
      </w:r>
      <w:ins w:id="592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92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92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26" w:author="thoesam" w:date="2016-10-07T09:30:00Z">
            <w:rPr>
              <w:rFonts w:cs="Monlam Uni OuChan2" w:hint="cs"/>
              <w:cs/>
            </w:rPr>
          </w:rPrChange>
        </w:rPr>
        <w:t>མི་འཇིགས་པ་ཐོབ་པ་ཞེས་བྱ་བ་ནི་གོ་རིམས་བཞིན་དུ་ལུས་ལ་སོགས་པའི་ལས་རྣམ་པར་དག་པ་སྟེ།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28" w:author="thoesam" w:date="2016-10-07T09:30:00Z">
            <w:rPr>
              <w:rFonts w:cs="Monlam Uni OuChan2" w:hint="cs"/>
              <w:cs/>
            </w:rPr>
          </w:rPrChange>
        </w:rPr>
        <w:t>སྐུ་ལ་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སྤུ་ལྡང་བ་དང༌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2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31" w:author="thoesam" w:date="2016-10-07T09:30:00Z">
            <w:rPr>
              <w:rFonts w:cs="Monlam Uni OuChan2" w:hint="cs"/>
              <w:cs/>
            </w:rPr>
          </w:rPrChange>
        </w:rPr>
        <w:t>སྤ་བཀོང་བ་ལ་སོགས་པ་དང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གསུང་ལ་ཞུམ་པ་དང༌། དམན་པ་ལ་སོགས་པ་དང༌། ཐུགས་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32" w:author="thoesam" w:date="2016-10-07T09:30:00Z">
            <w:rPr>
              <w:rFonts w:cs="Monlam Uni OuChan2" w:hint="cs"/>
              <w:cs/>
            </w:rPr>
          </w:rPrChange>
        </w:rPr>
        <w:t>ལ་དོགས་པ་དང་ཞུམ་པ་ཉིད་ལ་སོགས་པ་དང་བྲལ་བའི་ཕྱིར་རོ།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34" w:author="thoesam" w:date="2016-10-07T09:30:00Z">
            <w:rPr>
              <w:rFonts w:cs="Monlam Uni OuChan2" w:hint="cs"/>
              <w:cs/>
            </w:rPr>
          </w:rPrChange>
        </w:rPr>
        <w:t>།དེ་ཉིད་ཀྱི་ཕྱིར་གོ་རིམས་བཞིན་དུ་ཁྱུ་མཆོག་གི་གནས་སུ་དམ་བཅའ་སེང་གེའི་སྒྲ་ཡང་དག་པ་སྒྲོག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36" w:author="thoesam" w:date="2016-10-07T09:30:00Z">
            <w:rPr>
              <w:rFonts w:cs="Monlam Uni OuChan2" w:hint="cs"/>
              <w:cs/>
            </w:rPr>
          </w:rPrChange>
        </w:rPr>
        <w:t>།ཚངས་པའི་འཁོར་ལོ་སྐོར་བར་མཛད།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38" w:author="thoesam" w:date="2016-10-07T09:30:00Z">
            <w:rPr>
              <w:rFonts w:cs="Monlam Uni OuChan2" w:hint="cs"/>
              <w:cs/>
            </w:rPr>
          </w:rPrChange>
        </w:rPr>
        <w:t>།ཚངས་པ་ནི་དེ་བཞིན་གཤེགས་པ་སྟེ།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40" w:author="thoesam" w:date="2016-10-07T09:30:00Z">
            <w:rPr>
              <w:rFonts w:cs="Monlam Uni OuChan2" w:hint="cs"/>
              <w:cs/>
            </w:rPr>
          </w:rPrChange>
        </w:rPr>
        <w:t>འཇིག་རྟེན་ཐམས་ཅད་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5941" w:author="thoesam" w:date="2016-10-07T09:30:00Z">
            <w:rPr>
              <w:rFonts w:cs="Monlam Uni OuChan2" w:hint="cs"/>
              <w:cs/>
            </w:rPr>
          </w:rPrChange>
        </w:rPr>
        <w:t>ལས་མངོན་པར་འཕགས་པའི་ཕྱིར་རོ།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43" w:author="thoesam" w:date="2016-10-07T09:30:00Z">
            <w:rPr>
              <w:rFonts w:cs="Monlam Uni OuChan2" w:hint="cs"/>
              <w:cs/>
            </w:rPr>
          </w:rPrChange>
        </w:rPr>
        <w:t>།ཚངས་པ་དེ་རྣམས་ཀྱིའོ།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45" w:author="thoesam" w:date="2016-10-07T09:30:00Z">
            <w:rPr>
              <w:rFonts w:cs="Monlam Uni OuChan2" w:hint="cs"/>
              <w:cs/>
            </w:rPr>
          </w:rPrChange>
        </w:rPr>
        <w:t>།ཡང་ན་ཚངས་པ་ནི་ཐར་པ་སྟེ།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47" w:author="thoesam" w:date="2016-10-07T09:30:00Z">
            <w:rPr>
              <w:rFonts w:cs="Monlam Uni OuChan2" w:hint="cs"/>
              <w:cs/>
            </w:rPr>
          </w:rPrChange>
        </w:rPr>
        <w:t>དེའི་དོན་གྱི་ཕྱིར་ཚངས་པའི་འོ།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49" w:author="thoesam" w:date="2016-10-07T09:30:00Z">
            <w:rPr>
              <w:rFonts w:cs="Monlam Uni OuChan2" w:hint="cs"/>
              <w:cs/>
            </w:rPr>
          </w:rPrChange>
        </w:rPr>
        <w:t>།འགྲོ་བའི་དོན་གྱིས་ན་འཁོར་ལོ་སྟེ།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51" w:author="thoesam" w:date="2016-10-07T09:30:00Z">
            <w:rPr>
              <w:rFonts w:cs="Monlam Uni OuChan2" w:hint="cs"/>
              <w:cs/>
            </w:rPr>
          </w:rPrChange>
        </w:rPr>
        <w:t>ཆོས་ཀྱི་འཁོར་ལོ་ཞེས་བྱ་བའི་དོན་ཏོ།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53" w:author="thoesam" w:date="2016-10-07T09:30:00Z">
            <w:rPr>
              <w:rFonts w:cs="Monlam Uni OuChan2" w:hint="cs"/>
              <w:cs/>
            </w:rPr>
          </w:rPrChange>
        </w:rPr>
        <w:t>།དེ་བཞིན་གཤེགས་པ་རྣམས་ཀྱི་གསུང་རབ་ཡན་ལག་བཅུ་གཉིས་ནི་ཆོས་སོ།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55" w:author="thoesam" w:date="2016-10-07T09:30:00Z">
            <w:rPr>
              <w:rFonts w:cs="Monlam Uni OuChan2" w:hint="cs"/>
              <w:cs/>
            </w:rPr>
          </w:rPrChange>
        </w:rPr>
        <w:t>།དེའི་བརྗོད་པར་བྱ་བ་མ་ལུས་པ་ནི་དོན་ཏོ།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57" w:author="thoesam" w:date="2016-10-07T09:30:00Z">
            <w:rPr>
              <w:rFonts w:cs="Monlam Uni OuChan2" w:hint="cs"/>
              <w:cs/>
            </w:rPr>
          </w:rPrChange>
        </w:rPr>
        <w:t>།དེ་དག་ཉིད་ཀྱི་མིང་གི་ཚོགས་ལ་སོགས་པ་རྣམ་པ་མང་པོའི་ཚིག་ངེས་པ་ནི་ངེས་པའི་ཚིག་གོ།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59" w:author="thoesam" w:date="2016-10-07T09:30:00Z">
            <w:rPr>
              <w:rFonts w:cs="Monlam Uni OuChan2" w:hint="cs"/>
              <w:cs/>
            </w:rPr>
          </w:rPrChange>
        </w:rPr>
        <w:t>།ཡང་ན་རྒྱུའི་ཆོས་ཐམས་ཅད་ནི་ཆོས་སོ།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61" w:author="thoesam" w:date="2016-10-07T09:30:00Z">
            <w:rPr>
              <w:rFonts w:cs="Monlam Uni OuChan2" w:hint="cs"/>
              <w:cs/>
            </w:rPr>
          </w:rPrChange>
        </w:rPr>
        <w:t>།འབྲས་བུའི་ཆོས་ཐམས་ཅད་ནི་དོན་ཏོ།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63" w:author="thoesam" w:date="2016-10-07T09:30:00Z">
            <w:rPr>
              <w:rFonts w:cs="Monlam Uni OuChan2" w:hint="cs"/>
              <w:cs/>
            </w:rPr>
          </w:rPrChange>
        </w:rPr>
        <w:t>།འགྲོ་བ་དྲུག་ཏུ་གཏོགས་པའི་སེམས་ཅན་རྣམས་ཀྱི་སྐད་ཐམས་ཅད་ནི་ངེས་པའི་ཚིག་སྟེ།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65" w:author="thoesam" w:date="2016-10-07T09:30:00Z">
            <w:rPr>
              <w:rFonts w:cs="Monlam Uni OuChan2" w:hint="cs"/>
              <w:cs/>
            </w:rPr>
          </w:rPrChange>
        </w:rPr>
        <w:t>དེ་དག་སོ་སོར་རིག་པ་ནི་གོ་རིམས་བ་བཞིན་དུ་ཆོས་སོ་སོར་རིག་པ་དང</w:t>
      </w:r>
      <w:ins w:id="596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96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96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70" w:author="thoesam" w:date="2016-10-07T09:30:00Z">
            <w:rPr>
              <w:rFonts w:cs="Monlam Uni OuChan2" w:hint="cs"/>
              <w:cs/>
            </w:rPr>
          </w:rPrChange>
        </w:rPr>
        <w:t>དོན་སོ་སོར་རིག་པ་དང</w:t>
      </w:r>
      <w:ins w:id="597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97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97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75" w:author="thoesam" w:date="2016-10-07T09:30:00Z">
            <w:rPr>
              <w:rFonts w:cs="Monlam Uni OuChan2" w:hint="cs"/>
              <w:cs/>
            </w:rPr>
          </w:rPrChange>
        </w:rPr>
        <w:t>ངེས་པའི་ཚིག་སོ་སོར་རིག་པའོ།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77" w:author="thoesam" w:date="2016-10-07T09:30:00Z">
            <w:rPr>
              <w:rFonts w:cs="Monlam Uni OuChan2" w:hint="cs"/>
              <w:cs/>
            </w:rPr>
          </w:rPrChange>
        </w:rPr>
        <w:t>།ཆོས་ལ་སོགས་པ་གཞན་དག་ལ་སྟོན་པའི་ཕྱིར་ཆོས་ལ་སོགས་པ་སོ་སོ་ཡང་དག་པར་རིག་པ་མངོན་སུམ་དུ་གྱུར་པ་ནི་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སྤོབས་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78" w:author="thoesam" w:date="2016-10-07T09:30:00Z">
            <w:rPr>
              <w:rFonts w:cs="Monlam Uni OuChan2" w:hint="cs"/>
              <w:cs/>
            </w:rPr>
          </w:rPrChange>
        </w:rPr>
        <w:t>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80" w:author="thoesam" w:date="2016-10-07T09:30:00Z">
            <w:rPr>
              <w:rFonts w:cs="Monlam Uni OuChan2" w:hint="cs"/>
              <w:cs/>
            </w:rPr>
          </w:rPrChange>
        </w:rPr>
        <w:t>འདི་ནི་དེ་ཡང་ཡིན་ལ་སོ་སོ་ཡང་དག་པར་རིག་པ་ཡང་ཡིན་པས་ན་སྤོབས་པ་སོ་སོ་ཡང་དག་པར་རིག་པའོ།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82" w:author="thoesam" w:date="2016-10-07T09:30:00Z">
            <w:rPr>
              <w:rFonts w:cs="Monlam Uni OuChan2" w:hint="cs"/>
              <w:cs/>
            </w:rPr>
          </w:rPrChange>
        </w:rPr>
        <w:t>།མ་འདྲེས་པར་སྤྱོད་པའི་ཕྱིར་ཆོས་མ་འདྲེས་པ་དག་སྟེ།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84" w:author="thoesam" w:date="2016-10-07T09:30:00Z">
            <w:rPr>
              <w:rFonts w:cs="Monlam Uni OuChan2" w:hint="cs"/>
              <w:cs/>
            </w:rPr>
          </w:rPrChange>
        </w:rPr>
        <w:t>གཞན་དག་དང་ཐུན་མོང་མ་ཡིན་པ་ཞེས་བྱ་བའི་དོན་ཏོ།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86" w:author="thoesam" w:date="2016-10-07T09:30:00Z">
            <w:rPr>
              <w:rFonts w:cs="Monlam Uni OuChan2" w:hint="cs"/>
              <w:cs/>
            </w:rPr>
          </w:rPrChange>
        </w:rPr>
        <w:t>།དེ་ཡང་བཅོ་བརྒྱད་དེ།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88" w:author="thoesam" w:date="2016-10-07T09:30:00Z">
            <w:rPr>
              <w:rFonts w:cs="Monlam Uni OuChan2" w:hint="cs"/>
              <w:cs/>
            </w:rPr>
          </w:rPrChange>
        </w:rPr>
        <w:t>མདོ་ཇི་ལྟ་བ་བཞིན་ནོ།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90" w:author="thoesam" w:date="2016-10-07T09:30:00Z">
            <w:rPr>
              <w:rFonts w:cs="Monlam Uni OuChan2" w:hint="cs"/>
              <w:cs/>
            </w:rPr>
          </w:rPrChange>
        </w:rPr>
        <w:t>།དེ་ལ་དང་པོ་ལུས་ཀྱི་ལས་དང</w:t>
      </w:r>
      <w:ins w:id="599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99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99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5995" w:author="thoesam" w:date="2016-10-07T09:30:00Z">
            <w:rPr>
              <w:rFonts w:cs="Monlam Uni OuChan2" w:hint="cs"/>
              <w:cs/>
            </w:rPr>
          </w:rPrChange>
        </w:rPr>
        <w:t>གཉིས་པ་ངག་གི་ལས་དང</w:t>
      </w:r>
      <w:ins w:id="599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599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599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59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00" w:author="thoesam" w:date="2016-10-07T09:30:00Z">
            <w:rPr>
              <w:rFonts w:cs="Monlam Uni OuChan2" w:hint="cs"/>
              <w:cs/>
            </w:rPr>
          </w:rPrChange>
        </w:rPr>
        <w:t>དེ་ནས་བཞི་ནི་ཡིད་ཀྱི་ལས་ཡོངས་སུ་དག་པའོ།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02" w:author="thoesam" w:date="2016-10-07T09:30:00Z">
            <w:rPr>
              <w:rFonts w:cs="Monlam Uni OuChan2" w:hint="cs"/>
              <w:cs/>
            </w:rPr>
          </w:rPrChange>
        </w:rPr>
        <w:t>།དེ་ནས་དྲུག་ནི་དེ་བཞིན་གཤེགས་པའི་དབང་པོའི་རྟེན་དང་བཅས་པ་དང</w:t>
      </w:r>
      <w:ins w:id="600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00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00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07" w:author="thoesam" w:date="2016-10-07T09:30:00Z">
            <w:rPr>
              <w:rFonts w:cs="Monlam Uni OuChan2" w:hint="cs"/>
              <w:cs/>
            </w:rPr>
          </w:rPrChange>
        </w:rPr>
        <w:t>འབྲས་བུ་དང་བཅས་པ་ལ་མ་ཐོབ་པའི་ཡོངས་སུ་ཉམས་པ་མེད་པའི་ཕྱིར་རོ།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09" w:author="thoesam" w:date="2016-10-07T09:30:00Z">
            <w:rPr>
              <w:rFonts w:cs="Monlam Uni OuChan2" w:hint="cs"/>
              <w:cs/>
            </w:rPr>
          </w:rPrChange>
        </w:rPr>
        <w:t>།དེ་ལ་རྟེན་ནི་འདུན་པའོ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། །འབྲས་བུ་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10" w:author="thoesam" w:date="2016-10-07T09:30:00Z">
            <w:rPr>
              <w:rFonts w:cs="Monlam Uni OuChan2" w:hint="cs"/>
              <w:cs/>
            </w:rPr>
          </w:rPrChange>
        </w:rPr>
        <w:t>ནི་རྣམ་པར་གྲོལ་བའོ།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12" w:author="thoesam" w:date="2016-10-07T09:30:00Z">
            <w:rPr>
              <w:rFonts w:cs="Monlam Uni OuChan2" w:hint="cs"/>
              <w:cs/>
            </w:rPr>
          </w:rPrChange>
        </w:rPr>
        <w:t>།དབང་པོ་ནི་བརྩོན་འགྲུས་ལ་སོགས་པའོ།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14" w:author="thoesam" w:date="2016-10-07T09:30:00Z">
            <w:rPr>
              <w:rFonts w:cs="Monlam Uni OuChan2" w:hint="cs"/>
              <w:cs/>
            </w:rPr>
          </w:rPrChange>
        </w:rPr>
        <w:t>།དེ་ནས་ནི་གསུམ་ནི་ལུས་ལ་སོགས་པའི་ལས་རྣམས་ལ་ཡེ་ཤེས་གནས་པ་ཉིད་ཀྱིས་ཡེ་ཤེས་ཀྱི་རྒྱུ་ཉིད་དང</w:t>
      </w:r>
      <w:ins w:id="601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01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01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19" w:author="thoesam" w:date="2016-10-07T09:30:00Z">
            <w:rPr>
              <w:rFonts w:cs="Monlam Uni OuChan2" w:hint="cs"/>
              <w:cs/>
            </w:rPr>
          </w:rPrChange>
        </w:rPr>
        <w:t>ཡེ་ཤེས་དང་ལྷན་ཅིག་སྤྱོད་པ་ཉིད་ཀྱིས་སོ།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21" w:author="thoesam" w:date="2016-10-07T09:30:00Z">
            <w:rPr>
              <w:rFonts w:cs="Monlam Uni OuChan2" w:hint="cs"/>
              <w:cs/>
            </w:rPr>
          </w:rPrChange>
        </w:rPr>
        <w:t>།དེ་ནས་དུས་གསུམ་ལ་མ་ཆགས་མ་ཐོགས་པའི་ཡེ་ཤེས་འཇུག་སྟེ།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23" w:author="thoesam" w:date="2016-10-07T09:30:00Z">
            <w:rPr>
              <w:rFonts w:cs="Monlam Uni OuChan2" w:hint="cs"/>
              <w:cs/>
            </w:rPr>
          </w:rPrChange>
        </w:rPr>
        <w:t>དེས་ན་གསུམ་སྟེ་དྲུག་པོ་དེ་དག་གིས་བཅོ་བརྒྱད་དུ་འགྱུར་རོ།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25" w:author="thoesam" w:date="2016-10-07T09:30:00Z">
            <w:rPr>
              <w:rFonts w:cs="Monlam Uni OuChan2" w:hint="cs"/>
              <w:cs/>
            </w:rPr>
          </w:rPrChange>
        </w:rPr>
        <w:t>།འཁྲུལ་པ་མི་མངའ་བ་ཞེས་བྱ་བ་ནི་འདི་ལྟར་དགྲ་བཅོམ་པ་རྣམས་གྲོང་ལ་སོགས་པར་བསོད་ནམས་ཀྱི་ཕྱིར་རྒྱུ་བ་ན་གླང་པོ་ཆེ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༌། བ་གླང་དང༌།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26" w:author="thoesam" w:date="2016-10-07T09:30:00Z">
            <w:rPr>
              <w:rFonts w:cs="Monlam Uni OuChan2" w:hint="cs"/>
              <w:cs/>
            </w:rPr>
          </w:rPrChange>
        </w:rPr>
        <w:t>ཁྱི་གཏུམ་པོ་དང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ཚེར་མ་དང༌། སྡིག་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1D0C88">
        <w:rPr>
          <w:rFonts w:ascii="Monlam Uni OuChan2" w:hAnsi="Monlam Uni OuChan2" w:cs="Monlam Uni OuChan2"/>
          <w:sz w:val="40"/>
          <w:szCs w:val="40"/>
          <w:cs/>
        </w:rPr>
        <w:t>སྤྲུལ་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27" w:author="thoesam" w:date="2016-10-07T09:30:00Z">
            <w:rPr>
              <w:rFonts w:cs="Monlam Uni OuChan2" w:hint="cs"/>
              <w:cs/>
            </w:rPr>
          </w:rPrChange>
        </w:rPr>
        <w:t>ལ་སོགས་པའི་གནོད་པ་འབྱུང་བ་དང</w:t>
      </w:r>
      <w:ins w:id="602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02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03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32" w:author="thoesam" w:date="2016-10-07T09:30:00Z">
            <w:rPr>
              <w:rFonts w:cs="Monlam Uni OuChan2" w:hint="cs"/>
              <w:cs/>
            </w:rPr>
          </w:rPrChange>
        </w:rPr>
        <w:t>ཡང་ན་དགོན་པ་ན་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ཆོམ་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33" w:author="thoesam" w:date="2016-10-07T09:30:00Z">
            <w:rPr>
              <w:rFonts w:cs="Monlam Uni OuChan2" w:hint="cs"/>
              <w:cs/>
            </w:rPr>
          </w:rPrChange>
        </w:rPr>
        <w:t>རྐུན་དང་སྟག་ལ་སོགས་པའི་འཇིགས་པ་དེ་ལྟ་བུའི་འཁྲུལ་པ་དེ་བཞིན་གཤེགས་པ་ལ་རྣམ་པ་ཐམས་ཅད་དུ་མི་མངའ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35" w:author="thoesam" w:date="2016-10-07T09:30:00Z">
            <w:rPr>
              <w:rFonts w:cs="Monlam Uni OuChan2" w:hint="cs"/>
              <w:cs/>
            </w:rPr>
          </w:rPrChange>
        </w:rPr>
        <w:t>རྟག་ཏུ་ཡང་དག་པར་རྟོག་པར་མཛད་པ་ཉིད་ཀྱི་ཕྱིར་རོ།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37" w:author="thoesam" w:date="2016-10-07T09:30:00Z">
            <w:rPr>
              <w:rFonts w:cs="Monlam Uni OuChan2" w:hint="cs"/>
              <w:cs/>
            </w:rPr>
          </w:rPrChange>
        </w:rPr>
        <w:t>།ཅ་ཅོ་མེད་པ་ཞེས་བྱ་བ་ནི་ཇི་ལྟར་དགྲ་བཅོམ་པ་དག་དགོན་པ་ན་ལམ་སྟོར་ནས་ཅ་ཅོའི་སྒྲ་འབྱིན་པ་བག་ཆགས་ཀྱི་དབང་གིས་གད་མོ་རྟ་གད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འབྱིན་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38" w:author="thoesam" w:date="2016-10-07T09:30:00Z">
            <w:rPr>
              <w:rFonts w:cs="Monlam Uni OuChan2" w:hint="cs"/>
              <w:cs/>
            </w:rPr>
          </w:rPrChange>
        </w:rPr>
        <w:t>པ་དེ་ལྟ་བུ་སངས་རྒྱས་ལ་མི་མངའ་སྟེ།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40" w:author="thoesam" w:date="2016-10-07T09:30:00Z">
            <w:rPr>
              <w:rFonts w:cs="Monlam Uni OuChan2" w:hint="cs"/>
              <w:cs/>
            </w:rPr>
          </w:rPrChange>
        </w:rPr>
        <w:t>རྟག་ཏུ་མཉམ་པར་བཞག་པའི་ཕྱིར་རོ།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42" w:author="thoesam" w:date="2016-10-07T09:30:00Z">
            <w:rPr>
              <w:rFonts w:cs="Monlam Uni OuChan2" w:hint="cs"/>
              <w:cs/>
            </w:rPr>
          </w:rPrChange>
        </w:rPr>
        <w:t>།བསྙེལ་བ་མི་མངའ་བ་ཞེས་བྱ་བ་ནི་ཇི་ལྟར་དགྲ་བཅོམ་པ་རྣམས་བརྗེད་པས་བྱ་བ་ཤོར་བ་དང</w:t>
      </w:r>
      <w:ins w:id="604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04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04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47" w:author="thoesam" w:date="2016-10-07T09:30:00Z">
            <w:rPr>
              <w:rFonts w:cs="Monlam Uni OuChan2" w:hint="cs"/>
              <w:cs/>
            </w:rPr>
          </w:rPrChange>
        </w:rPr>
        <w:t>དུས་ལས་ཡོལ་བར་འགྱུར་བ་དེ་ལྟར་སངས་རྒྱས་ལ་མི་མངའ་སྟེ།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49" w:author="thoesam" w:date="2016-10-07T09:30:00Z">
            <w:rPr>
              <w:rFonts w:cs="Monlam Uni OuChan2" w:hint="cs"/>
              <w:cs/>
            </w:rPr>
          </w:rPrChange>
        </w:rPr>
        <w:t>ཐུགས་རྗེ་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ཆེན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50" w:author="thoesam" w:date="2016-10-07T09:30:00Z">
            <w:rPr>
              <w:rFonts w:cs="Monlam Uni OuChan2" w:hint="cs"/>
              <w:cs/>
            </w:rPr>
          </w:rPrChange>
        </w:rPr>
        <w:t>་པོ་མངའ་བའི་ཕྱིར་རོ།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52" w:author="thoesam" w:date="2016-10-07T09:30:00Z">
            <w:rPr>
              <w:rFonts w:cs="Monlam Uni OuChan2" w:hint="cs"/>
              <w:cs/>
            </w:rPr>
          </w:rPrChange>
        </w:rPr>
        <w:t>།ཐུགས་མཉམ་པར་མ་བཞག་པ་མེད་པ་ཞེས་བྱ་བ་ནི་འདི་ལྟར་དགྲ་བཅོམ་པ་དག་གང་གི་ཚེ་སྙོམས་པར་ཞུགས་པ་ཉིད་ནི་མཉམ་པར་གཞག་པ་ཡིན་གྱི་ཚེ་ནི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54" w:author="thoesam" w:date="2016-10-07T09:30:00Z">
            <w:rPr>
              <w:rFonts w:cs="Monlam Uni OuChan2" w:hint="cs"/>
              <w:cs/>
            </w:rPr>
          </w:rPrChange>
        </w:rPr>
        <w:t>།དེ་ལྟར་སངས་རྒྱས་ནི་མ་ཡིན་ཏེ།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56" w:author="thoesam" w:date="2016-10-07T09:30:00Z">
            <w:rPr>
              <w:rFonts w:cs="Monlam Uni OuChan2" w:hint="cs"/>
              <w:cs/>
            </w:rPr>
          </w:rPrChange>
        </w:rPr>
        <w:t>རྟག་ཏུ་མཉམ་པར་གཞག་པའི་ཕྱིར་རོ།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58" w:author="thoesam" w:date="2016-10-07T09:30:00Z">
            <w:rPr>
              <w:rFonts w:cs="Monlam Uni OuChan2" w:hint="cs"/>
              <w:cs/>
            </w:rPr>
          </w:rPrChange>
        </w:rPr>
        <w:t>།ཐ་དད་པའི་འདུ་ཤེས་མེད་པ་ཞེས་བྱ་བ་ནི་ཇི་ལྟར་དགྲ་བཅོམ་པ་དག་ནི་ཕུང་པོ་ལ་གཅིག་ཏུ་མི་མཐུན་པར་འདུ་ཤེས་ལ་མྱ་ངན་ལས་འདས་པ་ལ་ནི་ཞི་བར་འདུ་ཤེས་པ་དེ་ལྟར་སངས་རྒྱས་ནི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60" w:author="thoesam" w:date="2016-10-07T09:30:00Z">
            <w:rPr>
              <w:rFonts w:cs="Monlam Uni OuChan2" w:hint="cs"/>
              <w:cs/>
            </w:rPr>
          </w:rPrChange>
        </w:rPr>
        <w:t>གཉི་ག་ལ་རྣམ་པར་མི་རྟོག་པ་ཉིད་ཀྱི་ཕྱིར་རོ།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62" w:author="thoesam" w:date="2016-10-07T09:30:00Z">
            <w:rPr>
              <w:rFonts w:cs="Monlam Uni OuChan2" w:hint="cs"/>
              <w:cs/>
            </w:rPr>
          </w:rPrChange>
        </w:rPr>
        <w:t>།སོ་སོར་མ་བརྟགས་པའི་བཏང་སྙོམས་མེད་ཅེས་བྱ་བ་ནི་ཇི་ལྟར་དགྲ་བཅོམ་པ་རྣམས་སོ་སོར་མ་བརྟགས་པར་སེམས་ཅན་གྱི་དོན་ཡལ་བར་འདོར་གྱ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64" w:author="thoesam" w:date="2016-10-07T09:30:00Z">
            <w:rPr>
              <w:rFonts w:cs="Monlam Uni OuChan2" w:hint="cs"/>
              <w:cs/>
            </w:rPr>
          </w:rPrChange>
        </w:rPr>
        <w:t>དེ་ལྟར་སངས་རྒྱས་ནི་མ་ཡིན་ཏེ།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66" w:author="thoesam" w:date="2016-10-07T09:30:00Z">
            <w:rPr>
              <w:rFonts w:cs="Monlam Uni OuChan2" w:hint="cs"/>
              <w:cs/>
            </w:rPr>
          </w:rPrChange>
        </w:rPr>
        <w:t>དེ་ནི་དུས་ལ་སོགས་པ་སོ་སོར་བརྟགས་ནས་ཡལ་བར་འཇོག་པ་ཡིན་གྱི།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68" w:author="thoesam" w:date="2016-10-07T09:30:00Z">
            <w:rPr>
              <w:rFonts w:cs="Monlam Uni OuChan2" w:hint="cs"/>
              <w:cs/>
            </w:rPr>
          </w:rPrChange>
        </w:rPr>
        <w:t>གཞན་དུ་ནི་མ་ཡིན་ནོ།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70" w:author="thoesam" w:date="2016-10-07T09:30:00Z">
            <w:rPr>
              <w:rFonts w:cs="Monlam Uni OuChan2" w:hint="cs"/>
              <w:cs/>
            </w:rPr>
          </w:rPrChange>
        </w:rPr>
        <w:t>།འདུན་པ་ཉམས་པ་མེད་པ་ཞེས་བྱ་བ་ལ་སོགས་པ་ནི་དགྲ་བཅོམ་པ་དག་ནི་སངས་རྒྱས་ཀྱི་ས་དང་སངས་རྒྱས་ཀྱི་མཛད་པ་ལ་འདུན་པ་ལ་སོགས་པ་མི་སྐྱེ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72" w:author="thoesam" w:date="2016-10-07T09:30:00Z">
            <w:rPr>
              <w:rFonts w:cs="Monlam Uni OuChan2" w:hint="cs"/>
              <w:cs/>
            </w:rPr>
          </w:rPrChange>
        </w:rPr>
        <w:t>དེ་བས་ན་དེ་དག་ལས་མ་ཐོབ་པའི་ཡོངས་སུ་ཉམས་པས་ཡོངས་སུ་ཉམས་པ་ཡིན་ཏེ།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74" w:author="thoesam" w:date="2016-10-07T09:30:00Z">
            <w:rPr>
              <w:rFonts w:cs="Monlam Uni OuChan2" w:hint="cs"/>
              <w:cs/>
            </w:rPr>
          </w:rPrChange>
        </w:rPr>
        <w:t>དེ་ལྟར་སངས་རྒྱས་ནི་མ་ཡིན་ཏེ།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76" w:author="thoesam" w:date="2016-10-07T09:30:00Z">
            <w:rPr>
              <w:rFonts w:cs="Monlam Uni OuChan2" w:hint="cs"/>
              <w:cs/>
            </w:rPr>
          </w:rPrChange>
        </w:rPr>
        <w:t>དེ་དག་ལས་ཁྱད་པར་གྱི་ཆོས་མ་ཐོབ་པ་མི་མངའ་བའི་ཕྱིར་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རང༌།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77" w:author="thoesam" w:date="2016-10-07T09:30:00Z">
            <w:rPr>
              <w:rFonts w:cs="Monlam Uni OuChan2" w:hint="cs"/>
              <w:cs/>
            </w:rPr>
          </w:rPrChange>
        </w:rPr>
        <w:t>ཐོབ་པ་རྣམས་ནི་རྟག་པ་ཉིད་ཀྱི་ཕྱིར་རོ།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79" w:author="thoesam" w:date="2016-10-07T09:30:00Z">
            <w:rPr>
              <w:rFonts w:cs="Monlam Uni OuChan2" w:hint="cs"/>
              <w:cs/>
            </w:rPr>
          </w:rPrChange>
        </w:rPr>
        <w:t>།ལྷག་མ་ནི་གོ་སླའོ།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81" w:author="thoesam" w:date="2016-10-07T09:30:00Z">
            <w:rPr>
              <w:rFonts w:cs="Monlam Uni OuChan2" w:hint="cs"/>
              <w:cs/>
            </w:rPr>
          </w:rPrChange>
        </w:rPr>
        <w:t>།དེ་ནི་ལམ་གྱི་ཚོགས་སོ།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83" w:author="thoesam" w:date="2016-10-07T09:30:00Z">
            <w:rPr>
              <w:rFonts w:cs="Monlam Uni OuChan2" w:hint="cs"/>
              <w:cs/>
            </w:rPr>
          </w:rPrChange>
        </w:rPr>
        <w:t>།གཟུངས་ཀྱི་ཚོགས་བཤད་པར་བྱ་སྟེ།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85" w:author="thoesam" w:date="2016-10-07T09:30:00Z">
            <w:rPr>
              <w:rFonts w:cs="Monlam Uni OuChan2" w:hint="cs"/>
              <w:cs/>
            </w:rPr>
          </w:rPrChange>
        </w:rPr>
        <w:t>དེ་ལ་གཟུངས་ཀྱི་སྒོ་རྣམས་ལ་ཞེས་བྱ་བ་ལ་གཟུངས་ནི་བཞི་སྟེ།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87" w:author="thoesam" w:date="2016-10-07T09:30:00Z">
            <w:rPr>
              <w:rFonts w:cs="Monlam Uni OuChan2" w:hint="cs"/>
              <w:cs/>
            </w:rPr>
          </w:rPrChange>
        </w:rPr>
        <w:t>བཟོད་པའི་གཟུངས་དང</w:t>
      </w:r>
      <w:ins w:id="608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08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09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92" w:author="thoesam" w:date="2016-10-07T09:30:00Z">
            <w:rPr>
              <w:rFonts w:cs="Monlam Uni OuChan2" w:hint="cs"/>
              <w:cs/>
            </w:rPr>
          </w:rPrChange>
        </w:rPr>
        <w:t>ཆོས་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6093" w:author="thoesam" w:date="2016-10-07T09:30:00Z">
            <w:rPr>
              <w:rFonts w:cs="Monlam Uni OuChan2" w:hint="cs"/>
              <w:cs/>
            </w:rPr>
          </w:rPrChange>
        </w:rPr>
        <w:t>ཀྱི་གཟུངས་དང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དོན་གྱི་གཟུངས་དང༌། གསང་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94" w:author="thoesam" w:date="2016-10-07T09:30:00Z">
            <w:rPr>
              <w:rFonts w:cs="Monlam Uni OuChan2" w:hint="cs"/>
              <w:cs/>
            </w:rPr>
          </w:rPrChange>
        </w:rPr>
        <w:t>སྔགས་ཀྱི་གཟུངས་སོ།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96" w:author="thoesam" w:date="2016-10-07T09:30:00Z">
            <w:rPr>
              <w:rFonts w:cs="Monlam Uni OuChan2" w:hint="cs"/>
              <w:cs/>
            </w:rPr>
          </w:rPrChange>
        </w:rPr>
        <w:t>།དེ་རྣམས་ཀྱི་སྒོ་ནི་ཡི་གེ་རྣམས་སོ།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098" w:author="thoesam" w:date="2016-10-07T09:30:00Z">
            <w:rPr>
              <w:rFonts w:cs="Monlam Uni OuChan2" w:hint="cs"/>
              <w:cs/>
            </w:rPr>
          </w:rPrChange>
        </w:rPr>
        <w:t>།ཡི་གེ་ངེས་པར་བསམས་པའི་སྟོབས་ཀྱིས་དེ་དག་འབྱུང་བར་འགྱུར་རོ།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0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00" w:author="thoesam" w:date="2016-10-07T09:30:00Z">
            <w:rPr>
              <w:rFonts w:cs="Monlam Uni OuChan2" w:hint="cs"/>
              <w:cs/>
            </w:rPr>
          </w:rPrChange>
        </w:rPr>
        <w:t>།གཅིག་ཉིད་ལ་མང་པོའི་ཚིག་ནི་འབྲས་བུ་ལ་རྒྱུ་ཉེ་བར་བཏགས་པ་ཡིན་ཏེ།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02" w:author="thoesam" w:date="2016-10-07T09:30:00Z">
            <w:rPr>
              <w:rFonts w:cs="Monlam Uni OuChan2" w:hint="cs"/>
              <w:cs/>
            </w:rPr>
          </w:rPrChange>
        </w:rPr>
        <w:t>དེ་ཡང་འདིར་གཟུངས་ཀྱི་སྒོ་ལས་སྐྱེས་པའི་ཡེ་ཤེས་ཉིད་ལ་གཟུངས་ཀྱི་སྒོ་ཞེས་བྱའོ།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04" w:author="thoesam" w:date="2016-10-07T09:30:00Z">
            <w:rPr>
              <w:rFonts w:cs="Monlam Uni OuChan2" w:hint="cs"/>
              <w:cs/>
            </w:rPr>
          </w:rPrChange>
        </w:rPr>
        <w:t>།ཡི་གེའི་ཚུལ་མཉམ་པ་ཉིད་ཅེས་བྱ་བ་ལ།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06" w:author="thoesam" w:date="2016-10-07T09:30:00Z">
            <w:rPr>
              <w:rFonts w:cs="Monlam Uni OuChan2" w:hint="cs"/>
              <w:cs/>
            </w:rPr>
          </w:rPrChange>
        </w:rPr>
        <w:t>ཡི་གེས་འདྲེན་པར་བྱེད་ཤེས་པར་བྱེད་པས་ན་ཡི་གེའི་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ཚུལ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07" w:author="thoesam" w:date="2016-10-07T09:30:00Z">
            <w:rPr>
              <w:rFonts w:cs="Monlam Uni OuChan2" w:hint="cs"/>
              <w:cs/>
            </w:rPr>
          </w:rPrChange>
        </w:rPr>
        <w:t>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09" w:author="thoesam" w:date="2016-10-07T09:30:00Z">
            <w:rPr>
              <w:rFonts w:cs="Monlam Uni OuChan2" w:hint="cs"/>
              <w:cs/>
            </w:rPr>
          </w:rPrChange>
        </w:rPr>
        <w:t>དོན་དམ་པར་དེ་ཉིད་ཆོས་ཐམས་ཅད་ཀྱི་མཚན་ཉིད་ཡིན་ལ་དེ་ལ་དམིགས་པའི་ཡེ་ཤེས་ལ་དེ་སྐད་ཅེས་བརྗོད་དོ།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11" w:author="thoesam" w:date="2016-10-07T09:30:00Z">
            <w:rPr>
              <w:rFonts w:cs="Monlam Uni OuChan2" w:hint="cs"/>
              <w:cs/>
            </w:rPr>
          </w:rPrChange>
        </w:rPr>
        <w:t>།ཡི་གེའི་སྒོ་ཞེས་བྱ་བ་ནི་འདིའི་སྒོ་ཡི་གེ་ཡིན་པས་ན་ཡི་གེའི་སྒོའོ།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13" w:author="thoesam" w:date="2016-10-07T09:30:00Z">
            <w:rPr>
              <w:rFonts w:cs="Monlam Uni OuChan2" w:hint="cs"/>
              <w:cs/>
            </w:rPr>
          </w:rPrChange>
        </w:rPr>
        <w:t>།ཡི་གེས་འཇུག་པར་བྱེད་པ་སྟེ།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15" w:author="thoesam" w:date="2016-10-07T09:30:00Z">
            <w:rPr>
              <w:rFonts w:cs="Monlam Uni OuChan2" w:hint="cs"/>
              <w:cs/>
            </w:rPr>
          </w:rPrChange>
        </w:rPr>
        <w:t>ཐོབ་པར་བྱེད་པ་ཞེས་བྱ་བའི་དབང་དུ་བྱས་པའོ།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17" w:author="thoesam" w:date="2016-10-07T09:30:00Z">
            <w:rPr>
              <w:rFonts w:cs="Monlam Uni OuChan2" w:hint="cs"/>
              <w:cs/>
            </w:rPr>
          </w:rPrChange>
        </w:rPr>
        <w:t>།ཨ་ཞེས་བྱ་བ་ནི་གཟོད་མ་ནས་མ་སྐྱེས་པའི་ཕྱིར་ཆོས་ཐམས་ཅད་ཀྱི་སྒོ་ཡིན་ནོ་ཞེས་བྱ་བ་ལ།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19" w:author="thoesam" w:date="2016-10-07T09:30:00Z">
            <w:rPr>
              <w:rFonts w:cs="Monlam Uni OuChan2" w:hint="cs"/>
              <w:cs/>
            </w:rPr>
          </w:rPrChange>
        </w:rPr>
        <w:t>ཡི་གེ་ཨའི་སྒོ་ནི་ཡང་དག་པ་ཇི་ལྟ་བ་བཞིན་རྟོགས་པར་འགྱུར་བའི་ཕྱིར་ཆོས་ཐམས་ཅད་ཀྱི་སྒོ་དང་རྒྱུའོ།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21" w:author="thoesam" w:date="2016-10-07T09:30:00Z">
            <w:rPr>
              <w:rFonts w:cs="Monlam Uni OuChan2" w:hint="cs"/>
              <w:cs/>
            </w:rPr>
          </w:rPrChange>
        </w:rPr>
        <w:t>།ཅིའི་ཕྱིར་ཞེ་ན་གཟོད་མ་ནས་སྐྱེ་བ་མེད་པའི་ཕྱིར་ཏེ།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23" w:author="thoesam" w:date="2016-10-07T09:30:00Z">
            <w:rPr>
              <w:rFonts w:cs="Monlam Uni OuChan2" w:hint="cs"/>
              <w:cs/>
            </w:rPr>
          </w:rPrChange>
        </w:rPr>
        <w:t>གང་གི་ཕྱིར་ཆོས་ཐམས་ཅད་གཟོད་མ་ནས་དྲི་མ་དང་བཅས་པའི་གནས་སྐབས་ཉིད་ན་སྐྱེ་བ་མེད་པ་དེའི་ཕྱིར་རྣལ་འབྱོར་སྤྱོད་པ་པ་འདི་ཡི་གེ་ཨ་མ་སྐྱེས་པའི་དོན་དུ་སྒྲོ་བཏགས་ནས་སྒོམ་པ་ན་གོམས་པའི་སྟོབས་ལས་ཡི་གེ་ཨ་ཙམ་ཤིན་ཏུ་བསྒོམས་པས་ཆོས་ཐམས་ཅད་མི་སྐྱེ་བའི་བཟོད་པ་ཐོ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25" w:author="thoesam" w:date="2016-10-07T09:30:00Z">
            <w:rPr>
              <w:rFonts w:cs="Monlam Uni OuChan2" w:hint="cs"/>
              <w:cs/>
            </w:rPr>
          </w:rPrChange>
        </w:rPr>
        <w:t>དེ་བས་ན་བཟོད་པའི་གཟུངས་སུ་འགྱུར་རོ།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27" w:author="thoesam" w:date="2016-10-07T09:30:00Z">
            <w:rPr>
              <w:rFonts w:cs="Monlam Uni OuChan2" w:hint="cs"/>
              <w:cs/>
            </w:rPr>
          </w:rPrChange>
        </w:rPr>
        <w:t>།དེ་ནས་ཕྱོགས་བཅུའི་སངས་རྒྱས་དང་བྱང་ཆུབ་སེམས་དཔའ་ཐམས་ཅད་ཀྱི་བཤད་པའི་ཚོགས་འཛིན་པའི་རྒྱུར་གྱུར་པ་ནི་ཆོས་ཀྱི་གཟ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29" w:author="thoesam" w:date="2016-10-07T09:30:00Z">
            <w:rPr>
              <w:rFonts w:cs="Monlam Uni OuChan2" w:hint="cs"/>
              <w:cs/>
            </w:rPr>
          </w:rPrChange>
        </w:rPr>
        <w:t>།དེ་ནས་དེའི་དོན་འཛིན་པའི་རྒྱུ་ནི་དོན་གྱི་གཟུངས་སོ།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31" w:author="thoesam" w:date="2016-10-07T09:30:00Z">
            <w:rPr>
              <w:rFonts w:cs="Monlam Uni OuChan2" w:hint="cs"/>
              <w:cs/>
            </w:rPr>
          </w:rPrChange>
        </w:rPr>
        <w:t>།སེམས་ཅན་ཐམས་ཅད་ཀྱི་ཡམས་དང་གནོད་པ་ཡང་དག་པར་ཞི་བར་བྱ་བའི་དོན་གྱི་སྔགས་ཀྱི་གཞི་ནི་གསང་སྔགས་ཀྱི་གཟ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33" w:author="thoesam" w:date="2016-10-07T09:30:00Z">
            <w:rPr>
              <w:rFonts w:cs="Monlam Uni OuChan2" w:hint="cs"/>
              <w:cs/>
            </w:rPr>
          </w:rPrChange>
        </w:rPr>
        <w:t>།སྐྱེ་བ་མེད་པ་ལ་སོགས་པ་ནི་ཆོས་ཐམས་ཅད་ཀྱི་དེ་བཞིན་ཉིད་ཡིན་ཏེ།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35" w:author="thoesam" w:date="2016-10-07T09:30:00Z">
            <w:rPr>
              <w:rFonts w:cs="Monlam Uni OuChan2" w:hint="cs"/>
              <w:cs/>
            </w:rPr>
          </w:rPrChange>
        </w:rPr>
        <w:t>དེ་ཡང་ནམ་མཁའ་དང་མཚུངས་པ་དེ་བས་ན་ཇི་ལྟར་ནམ་མཁའ་སྐྱེ་བ་མེད་པ་བཞིན་དུ་དེ་བཞིན་ཉིད་ཀྱང་ངོ</w:t>
      </w:r>
      <w:ins w:id="613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13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13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40" w:author="thoesam" w:date="2016-10-07T09:30:00Z">
            <w:rPr>
              <w:rFonts w:cs="Monlam Uni OuChan2" w:hint="cs"/>
              <w:cs/>
            </w:rPr>
          </w:rPrChange>
        </w:rPr>
        <w:t>།ཚུལ་འདིས་ཡི་གེ་ཐམས་ཅད་བལྟ་བར་བྱའོ།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42" w:author="thoesam" w:date="2016-10-07T09:30:00Z">
            <w:rPr>
              <w:rFonts w:cs="Monlam Uni OuChan2" w:hint="cs"/>
              <w:cs/>
            </w:rPr>
          </w:rPrChange>
        </w:rPr>
        <w:t>།རྡུལ་དང་བྲལ་བའི་ཕྱིར་ཞེས་བྱ་བ་ནི་ཇི་ལྟར་ནམ་མཁའ་རྡུལ་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43" w:author="thoesam" w:date="2016-10-07T09:30:00Z">
            <w:rPr>
              <w:rFonts w:cs="Monlam Uni OuChan2" w:hint="cs"/>
              <w:cs/>
            </w:rPr>
          </w:rPrChange>
        </w:rPr>
        <w:t>མ་གོས་པ་ཉིད་ཀྱི་ཕྱིར་རྡུལ་དང་བྲལ་བ་དེ་བཞིན་དུ་དེ་བཞིན་ཉིད་ཀྱང་ངོ</w:t>
      </w:r>
      <w:ins w:id="614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14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14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48" w:author="thoesam" w:date="2016-10-07T09:30:00Z">
            <w:rPr>
              <w:rFonts w:cs="Monlam Uni OuChan2" w:hint="cs"/>
              <w:cs/>
            </w:rPr>
          </w:rPrChange>
        </w:rPr>
        <w:t>།དོན་དམ་པར་ཁྱད་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6149" w:author="thoesam" w:date="2016-10-07T09:30:00Z">
            <w:rPr>
              <w:rFonts w:cs="Monlam Uni OuChan2" w:hint="cs"/>
              <w:cs/>
            </w:rPr>
          </w:rPrChange>
        </w:rPr>
        <w:t>པར་མེད་པ་ཉིད་ཀྱི་ཕྱིར་ཞེས་བྱ་བ་ནི་དེ་བཞིན་ཉིད་ལ་དོན་དམ་པར་ཐ་དད་པ་མེད་པའི་ཕྱིར་རོ།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51" w:author="thoesam" w:date="2016-10-07T09:30:00Z">
            <w:rPr>
              <w:rFonts w:cs="Monlam Uni OuChan2" w:hint="cs"/>
              <w:cs/>
            </w:rPr>
          </w:rPrChange>
        </w:rPr>
        <w:t>།འཆི་འཕོ་དང་སྐྱེ་བ་མི་དམིགས་པ་ཉིད་ཀྱི་ཕྱིར་ཞེས་བྱ་བ་ནི་དེ་བཞིན་ཉིད་ལ་འཆི་བའི་སྲིད་པ་དང་སྐྱེ་བའི་སྲིད་པ་མི་དམི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53" w:author="thoesam" w:date="2016-10-07T09:30:00Z">
            <w:rPr>
              <w:rFonts w:cs="Monlam Uni OuChan2" w:hint="cs"/>
              <w:cs/>
            </w:rPr>
          </w:rPrChange>
        </w:rPr>
        <w:t>།མིང་དང་བྲལ་བའི་ཕྱིར་ཞེས་བྱ་བ་ནི་དེ་བཞིན་ཉིད་ལ་མིང་དུ་བརྗོད་པ་དང་བྲལ་བའི་ཕྱིར་རོ།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55" w:author="thoesam" w:date="2016-10-07T09:30:00Z">
            <w:rPr>
              <w:rFonts w:cs="Monlam Uni OuChan2" w:hint="cs"/>
              <w:cs/>
            </w:rPr>
          </w:rPrChange>
        </w:rPr>
        <w:t>།འཇིག་རྟེན་ལས་འདས་ཤིང་སྲེད་པའི་འཁྲི་ཤིང་གི་རྒྱུ་དང་རྐྱེན་ཡང་དག་པར་བཅོམ་པ་ཉིད་ཀྱི་ཕྱིར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57" w:author="thoesam" w:date="2016-10-07T09:30:00Z">
            <w:rPr>
              <w:rFonts w:cs="Monlam Uni OuChan2" w:hint="cs"/>
              <w:cs/>
            </w:rPr>
          </w:rPrChange>
        </w:rPr>
        <w:t>དེ་བཞིན་ཉིད་ལ་ཞེས་བྱ་བ་ནི་ལྷག་མའོ།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59" w:author="thoesam" w:date="2016-10-07T09:30:00Z">
            <w:rPr>
              <w:rFonts w:cs="Monlam Uni OuChan2" w:hint="cs"/>
              <w:cs/>
            </w:rPr>
          </w:rPrChange>
        </w:rPr>
        <w:t>།འདས་པ་ཉིད་ནི་འདས་པའི་ཡེ་ཤེས་ཐོབ་པ་ཉིད་ཀྱི་ཕྱིར་དང་འདུས་མ་བྱས་པ་ཉིད་ཀྱི་ཕྱིར་རོ།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61" w:author="thoesam" w:date="2016-10-07T09:30:00Z">
            <w:rPr>
              <w:rFonts w:cs="Monlam Uni OuChan2" w:hint="cs"/>
              <w:cs/>
            </w:rPr>
          </w:rPrChange>
        </w:rPr>
        <w:t>།ཡང་དག་པར་བཅོམ་པ་ཉིད་ནི་ཡང་དག་པར་བཅོམ་པ་ཐོབ་པ་ཉིད་ཀྱི་ཕྱིར་རོ།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63" w:author="thoesam" w:date="2016-10-07T09:30:00Z">
            <w:rPr>
              <w:rFonts w:cs="Monlam Uni OuChan2" w:hint="cs"/>
              <w:cs/>
            </w:rPr>
          </w:rPrChange>
        </w:rPr>
        <w:t>།དུལ་བ་དང་དུལ་བར་གནས་པ་ཡོངས་སུ་གཅོད་པ་ཉིད་ཀྱི་ཕྱིར་ཞེས་བྱ་བ་ལ།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65" w:author="thoesam" w:date="2016-10-07T09:30:00Z">
            <w:rPr>
              <w:rFonts w:cs="Monlam Uni OuChan2" w:hint="cs"/>
              <w:cs/>
            </w:rPr>
          </w:rPrChange>
        </w:rPr>
        <w:t>དེ་བཞིན་ཉིད་ནི་མ་དུལ་བར་བྱེད་པ་ཉོན་མོངས་པ་དག་དང་མ་དུལ་བར་གནས་པའི་ངོ་བོ་ཉིད་ཀྱི་ལས་དག་མེད་པའི་ཕྱིར་དུལ་བ་དང་དུལ་བར་གནས་པ་ཉིད་དུ་ཡོངས་སུ་གཅ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67" w:author="thoesam" w:date="2016-10-07T09:30:00Z">
            <w:rPr>
              <w:rFonts w:cs="Monlam Uni OuChan2" w:hint="cs"/>
              <w:cs/>
            </w:rPr>
          </w:rPrChange>
        </w:rPr>
        <w:t>།བཅིངས་པ་ལས་གྲོལ་བ་ཉིད་ཀྱི་ཕྱིར་ཞེས་བྱ་བ་ནི་འདོད་ཆགས་དང་ཞེ་སྡང་དང་གཏི་མུག་གི་འཆིང་བ་དེ་དག་ལས་གྲོལ་བ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69" w:author="thoesam" w:date="2016-10-07T09:30:00Z">
            <w:rPr>
              <w:rFonts w:cs="Monlam Uni OuChan2" w:hint="cs"/>
              <w:cs/>
            </w:rPr>
          </w:rPrChange>
        </w:rPr>
        <w:t>།ཁྲག་ཁྲུག་དང་བྲལ་བ་ཉིད་ཀྱི་ཕྱིར་ཞེས་བྱ་བ་ནི་ཉོན་མོངས་པ་དང་ལས་དང་རྣམ་པར་སྨིན་པའི་དབང་གིས་ཁྲག་ཁྲུག་སྟེ་རྣམ་པར་གཡེང་བ་གང་ཡིན་པ་དེ་དག་དང་བྲལ་བ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71" w:author="thoesam" w:date="2016-10-07T09:30:00Z">
            <w:rPr>
              <w:rFonts w:cs="Monlam Uni OuChan2" w:hint="cs"/>
              <w:cs/>
            </w:rPr>
          </w:rPrChange>
        </w:rPr>
        <w:t>།ཆགས་པ་མི་དམིགས་པ་ཉིད་ཀྱི་ཕྱིར་ཞེས་བྱ་བ་ནི་ཉོན་མོངས་པ་དང་ལས་དང་རྣམ་པར་སྨིན་པའི་སྒྲིབ་པའི་ཆགས་པ་གསུམ་པོ་དེ་དག་མེད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པ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72" w:author="thoesam" w:date="2016-10-07T09:30:00Z">
            <w:rPr>
              <w:rFonts w:cs="Monlam Uni OuChan2" w:hint="cs"/>
              <w:cs/>
            </w:rPr>
          </w:rPrChange>
        </w:rPr>
        <w:t>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73" w:author="thoesam" w:date="2016-10-07T09:30:00Z">
            <w:rPr>
              <w:rFonts w:cs="Monlam Uni OuChan2"/>
              <w:cs/>
            </w:rPr>
          </w:rPrChange>
        </w:rPr>
        <w:t xml:space="preserve"> </w:t>
      </w:r>
      <w:r>
        <w:rPr>
          <w:rFonts w:ascii="Monlam Uni OuChan2" w:hAnsi="Monlam Uni OuChan2" w:cs="Monlam Uni OuChan2"/>
          <w:sz w:val="40"/>
          <w:szCs w:val="40"/>
          <w:cs/>
        </w:rPr>
        <w:t>།ངག་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74" w:author="thoesam" w:date="2016-10-07T09:30:00Z">
            <w:rPr>
              <w:rFonts w:cs="Monlam Uni OuChan2" w:hint="cs"/>
              <w:cs/>
            </w:rPr>
          </w:rPrChange>
        </w:rPr>
        <w:t>གི་ལམ་ནི་སྒྲ་ཡང་དག་པར་ཆད་པ་ཉིད་ཀྱི་ཕྱིར་ཞེས་བྱ་བ་ནི་ངག་གི་ཐ་སྙད་ཀྱི་བདག་ཉིད་ཀྱི་སྒྲ་རྣམས་ཡང་དག་པར་ཆད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76" w:author="thoesam" w:date="2016-10-07T09:30:00Z">
            <w:rPr>
              <w:rFonts w:cs="Monlam Uni OuChan2" w:hint="cs"/>
              <w:cs/>
            </w:rPr>
          </w:rPrChange>
        </w:rPr>
        <w:t>།དེ་བཞིན་ཉིད་ལས་མ་གཡོས་པ་ཉིད་ཀྱི་ཕྱིར་ཞེས་བྱ་བ་ནི་དེ་བཞིན་ཉིད་ཀྱི་རང་གི་ངོ་བོས་མ་སྤངས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78" w:author="thoesam" w:date="2016-10-07T09:30:00Z">
            <w:rPr>
              <w:rFonts w:cs="Monlam Uni OuChan2" w:hint="cs"/>
              <w:cs/>
            </w:rPr>
          </w:rPrChange>
        </w:rPr>
        <w:t>།ཇི་ལྟ་བ་བཞིན་དུ་མ་སྐྱེས་པ་ཉིད་ཀྱི་ཕྱིར་ཞེས་བྱ་བ་ནི་ཇི་ལྟར་རིགས་པ་བཞིན་དུ་མ་སྐྱེས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80" w:author="thoesam" w:date="2016-10-07T09:30:00Z">
            <w:rPr>
              <w:rFonts w:cs="Monlam Uni OuChan2" w:hint="cs"/>
              <w:cs/>
            </w:rPr>
          </w:rPrChange>
        </w:rPr>
        <w:t>།ཁེངས་པ་མི་དམིགས་པ་ཉིད་ཀྱི་ཕྱིར་ཞེས་བྱ་བ་ནི་ཁེངས་པ་སྟེ།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82" w:author="thoesam" w:date="2016-10-07T09:30:00Z">
            <w:rPr>
              <w:rFonts w:cs="Monlam Uni OuChan2" w:hint="cs"/>
              <w:cs/>
            </w:rPr>
          </w:rPrChange>
        </w:rPr>
        <w:t>ཉེ་བའི་ཉོན་མོངས་པ་དང་སྤ་བཀོང་བ་ཉིད་མེད་པའི་ཕྱིར་རོ།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84" w:author="thoesam" w:date="2016-10-07T09:30:00Z">
            <w:rPr>
              <w:rFonts w:cs="Monlam Uni OuChan2" w:hint="cs"/>
              <w:cs/>
            </w:rPr>
          </w:rPrChange>
        </w:rPr>
        <w:t>།བྱེད་པ་པོ་མི་དམིགས་པ་ཉིད་ཀྱི་ཕྱིར་ཞེས་བྱ་བ་ལ་བྱེད་པ་པོ་ནི་བདག་དང་དབང་ཕྱུག་ལ་སོགས་པ་མི་མཐུན་པའི་རྒྱུ་རྣམས་དང</w:t>
      </w:r>
      <w:ins w:id="618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18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18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89" w:author="thoesam" w:date="2016-10-07T09:30:00Z">
            <w:rPr>
              <w:rFonts w:cs="Monlam Uni OuChan2" w:hint="cs"/>
              <w:cs/>
            </w:rPr>
          </w:rPrChange>
        </w:rPr>
        <w:t>རྒྱུ་དང་རྐྱེན་གྱི་ཆོས་རྣམས་ཏེ།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91" w:author="thoesam" w:date="2016-10-07T09:30:00Z">
            <w:rPr>
              <w:rFonts w:cs="Monlam Uni OuChan2" w:hint="cs"/>
              <w:cs/>
            </w:rPr>
          </w:rPrChange>
        </w:rPr>
        <w:t>དེ་དག་མི་དམིགས་པའི་ཕྱིར་རོ།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93" w:author="thoesam" w:date="2016-10-07T09:30:00Z">
            <w:rPr>
              <w:rFonts w:cs="Monlam Uni OuChan2" w:hint="cs"/>
              <w:cs/>
            </w:rPr>
          </w:rPrChange>
        </w:rPr>
        <w:t>།མཉམ་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6194" w:author="thoesam" w:date="2016-10-07T09:30:00Z">
            <w:rPr>
              <w:rFonts w:cs="Monlam Uni OuChan2" w:hint="cs"/>
              <w:cs/>
            </w:rPr>
          </w:rPrChange>
        </w:rPr>
        <w:t>པ་ཉིད་ལས་མི་འདའ་བ་ཉིད་ཀྱི་ཕྱིར་ཞེས་བྱ་བ་ནི་ཆོས་ཐམས་ཅད་མཉམ་པ་ཉིད་གང་ཡིན་པ་ལས་མི་འདའ་བའོ།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96" w:author="thoesam" w:date="2016-10-07T09:30:00Z">
            <w:rPr>
              <w:rFonts w:cs="Monlam Uni OuChan2" w:hint="cs"/>
              <w:cs/>
            </w:rPr>
          </w:rPrChange>
        </w:rPr>
        <w:t>།ང་ཡིར་འཛིན་པ་མི་དམིགས་པ་ཉིད་ཀྱི་ཕྱིར་ཞེས་བྱ་བ་ནི་བདག་གི་བ་ཉིད་ཀྱི་སྒོ་ནས་སྲེད་པའི་འཛིན་པ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198" w:author="thoesam" w:date="2016-10-07T09:30:00Z">
            <w:rPr>
              <w:rFonts w:cs="Monlam Uni OuChan2" w:hint="cs"/>
              <w:cs/>
            </w:rPr>
          </w:rPrChange>
        </w:rPr>
        <w:t>།འགྲོ་བ་མི་དམིགས་པ་ཉིད་ཀྱི་ཕྱིར་ཞེས་བྱ་བ་ནི་དེ་ནི་བདེ་འགྲོ་དང་ངན་འགྲོའི་འགྲོ་བ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1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00" w:author="thoesam" w:date="2016-10-07T09:30:00Z">
            <w:rPr>
              <w:rFonts w:cs="Monlam Uni OuChan2" w:hint="cs"/>
              <w:cs/>
            </w:rPr>
          </w:rPrChange>
        </w:rPr>
        <w:t>།གནས་མི་དམིགས་པའི་ཕྱིར་ཞེས་བྱ་བ་ནི་རྒྱུན་གྱི་མཚན་ཉིད་ཅན་གྱི་གནས་པ་མེད་པའི་ཕྱིར་རོ།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02" w:author="thoesam" w:date="2016-10-07T09:30:00Z">
            <w:rPr>
              <w:rFonts w:cs="Monlam Uni OuChan2" w:hint="cs"/>
              <w:cs/>
            </w:rPr>
          </w:rPrChange>
        </w:rPr>
        <w:t>།སྐྱེ་བ་མི་དམིགས་པའི་ཕྱིར་ཞེས་བྱ་བ་ནི་མ་བྱུང་བ་ལས་བྱུང་བའི་མཚན་ཉིད་ཅན་སྐྱེ་བ་མེད་པའི་ཕྱིར་རོ།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04" w:author="thoesam" w:date="2016-10-07T09:30:00Z">
            <w:rPr>
              <w:rFonts w:cs="Monlam Uni OuChan2" w:hint="cs"/>
              <w:cs/>
            </w:rPr>
          </w:rPrChange>
        </w:rPr>
        <w:t>།དབུགས་མི་དམིགས་པའི་ཕྱིར་ཞེས་བྱ་བ་ནི་སྟོབས་མེད་པའི་ཕྱིར་རོ།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06" w:author="thoesam" w:date="2016-10-07T09:30:00Z">
            <w:rPr>
              <w:rFonts w:cs="Monlam Uni OuChan2" w:hint="cs"/>
              <w:cs/>
            </w:rPr>
          </w:rPrChange>
        </w:rPr>
        <w:t>།ཆོས་མི་དམིགས་པའི་ཕྱིར་ཞེས་བྱ་བ་ནི་ཆོས་ཀྱི་རྣམ་པ་མི་དམིགས་པའི་ཕྱིར་རོ།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08" w:author="thoesam" w:date="2016-10-07T09:30:00Z">
            <w:rPr>
              <w:rFonts w:cs="Monlam Uni OuChan2" w:hint="cs"/>
              <w:cs/>
            </w:rPr>
          </w:rPrChange>
        </w:rPr>
        <w:t>།ཞི་གནས་མི་དམིགས་པའི་ཕྱིར་ཞེས་བྱ་བ་ནི་ཞི་གནས་མེད་པའི་ཕྱིར་རོ།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10" w:author="thoesam" w:date="2016-10-07T09:30:00Z">
            <w:rPr>
              <w:rFonts w:cs="Monlam Uni OuChan2" w:hint="cs"/>
              <w:cs/>
            </w:rPr>
          </w:rPrChange>
        </w:rPr>
        <w:t>།ནམ་མཁའ་དང་མཉམ་པར་མི་དམིགས་པའི་ཕྱིར་ཞེས་བྱ་བ་ནི་ཆོས་ཐམས་ཅད་ནམ་མཁའ་དང་མཉམ་པ་ཉིད་ཀྱིས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12" w:author="thoesam" w:date="2016-10-07T09:30:00Z">
            <w:rPr>
              <w:rFonts w:cs="Monlam Uni OuChan2" w:hint="cs"/>
              <w:cs/>
            </w:rPr>
          </w:rPrChange>
        </w:rPr>
        <w:t>།ཟད་པ་མི་དམིགས་པའི་ཕྱིར་ཞེས་བྱ་བ་ནི་མི་རྟག་པ་ཉིད་ཀྱིས་མཚན་ཉིད་ཅན་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13" w:author="thoesam" w:date="2016-10-07T09:30:00Z">
            <w:rPr>
              <w:rFonts w:cs="Monlam Uni OuChan2" w:hint="cs"/>
              <w:cs/>
            </w:rPr>
          </w:rPrChange>
        </w:rPr>
        <w:t>་ཟད་པ་མེད་པའི་ཕྱིར་རོ།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15" w:author="thoesam" w:date="2016-10-07T09:30:00Z">
            <w:rPr>
              <w:rFonts w:cs="Monlam Uni OuChan2" w:hint="cs"/>
              <w:cs/>
            </w:rPr>
          </w:rPrChange>
        </w:rPr>
        <w:t>།བསྟོད་པ་མི་དམིགས་པའི་ཕྱིར་ཞེས་བྱ་བ་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ནི་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16" w:author="thoesam" w:date="2016-10-07T09:30:00Z">
            <w:rPr>
              <w:rFonts w:cs="Monlam Uni OuChan2" w:hint="cs"/>
              <w:cs/>
            </w:rPr>
          </w:rPrChange>
        </w:rPr>
        <w:t>བསྟོད་པ་མེད་པའི་ཕྱིར་རོ།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18" w:author="thoesam" w:date="2016-10-07T09:30:00Z">
            <w:rPr>
              <w:rFonts w:cs="Monlam Uni OuChan2" w:hint="cs"/>
              <w:cs/>
            </w:rPr>
          </w:rPrChange>
        </w:rPr>
        <w:t>།ཤེས་པ་མི་དམིགས་པའི་ཕྱིར་ཞེས་བྱ་བ་ནི་ཤེས་བྱ་མེད་པས་ཤེས་པའི་མཚན་ཉིད་མེད་པའི་ཕྱིར་རོ།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20" w:author="thoesam" w:date="2016-10-07T09:30:00Z">
            <w:rPr>
              <w:rFonts w:cs="Monlam Uni OuChan2" w:hint="cs"/>
              <w:cs/>
            </w:rPr>
          </w:rPrChange>
        </w:rPr>
        <w:t>།གཞན་མི་དམིགས་པའི་ཕྱིར་ཞེས་བྱ་བ་ནི་གཞན་མེད་པའི་ཕྱིར་རོ།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22" w:author="thoesam" w:date="2016-10-07T09:30:00Z">
            <w:rPr>
              <w:rFonts w:cs="Monlam Uni OuChan2" w:hint="cs"/>
              <w:cs/>
            </w:rPr>
          </w:rPrChange>
        </w:rPr>
        <w:t>།རྒྱུ་བ་མི་དམིགས་པའི་ཕྱིར་ཞེས་བྱ་བ་ནི་རྒྱུའི་མཚན་ཉིད་མེད་པའི་ཕྱིར་རོ།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24" w:author="thoesam" w:date="2016-10-07T09:30:00Z">
            <w:rPr>
              <w:rFonts w:cs="Monlam Uni OuChan2" w:hint="cs"/>
              <w:cs/>
            </w:rPr>
          </w:rPrChange>
        </w:rPr>
        <w:t>འཇིག་པ་མི་དམིགས་པའི་ཕྱིར་ཞེས་བྱ་བ་ལ།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26" w:author="thoesam" w:date="2016-10-07T09:30:00Z">
            <w:rPr>
              <w:rFonts w:cs="Monlam Uni OuChan2" w:hint="cs"/>
              <w:cs/>
            </w:rPr>
          </w:rPrChange>
        </w:rPr>
        <w:t>འཇིག་པ་ནི་རྣམ་པར་ཉམས་པའོ།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28" w:author="thoesam" w:date="2016-10-07T09:30:00Z">
            <w:rPr>
              <w:rFonts w:cs="Monlam Uni OuChan2" w:hint="cs"/>
              <w:cs/>
            </w:rPr>
          </w:rPrChange>
        </w:rPr>
        <w:t>།མདོག་མི་དམིགས་པའི་ཕྱིར་ཞེས་བྱ་བ་ནི་དེ་བཞིན་ཉིད་ལ་ཁ་དོག་སྟེ་འོད་དེ་མེད་པའོ།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30" w:author="thoesam" w:date="2016-10-07T09:30:00Z">
            <w:rPr>
              <w:rFonts w:cs="Monlam Uni OuChan2" w:hint="cs"/>
              <w:cs/>
            </w:rPr>
          </w:rPrChange>
        </w:rPr>
        <w:t>།དྲན་པ་མི་དམིགས་པའི་ཕྱིར་ཞེས་བྱ་བ་ནི་དེ་བཞིན་ཉིད་ནི་དྲན་པར་བྱེད་པའི་ཤེས་པའི་སྤྱོད་ཡུལ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32" w:author="thoesam" w:date="2016-10-07T09:30:00Z">
            <w:rPr>
              <w:rFonts w:cs="Monlam Uni OuChan2" w:hint="cs"/>
              <w:cs/>
            </w:rPr>
          </w:rPrChange>
        </w:rPr>
        <w:t>།བོད་པ་མི་དམིགས་པའི་ཕྱིར་ཞེས་བྱ་བ་ནི་བརྗོད་པར་བྱ་བ་ཉིད་མེད་པའི་ཕྱིར་རོ།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34" w:author="thoesam" w:date="2016-10-07T09:30:00Z">
            <w:rPr>
              <w:rFonts w:cs="Monlam Uni OuChan2" w:hint="cs"/>
              <w:cs/>
            </w:rPr>
          </w:rPrChange>
        </w:rPr>
        <w:t>།སྤྲོ་བ་མི་དམིགས་པའི་ཕྱིར་ཞེས་བྱ་བ་ནི་ཆོས་ཐམས་ཅད་གཡོ་བ་མེད་པའི་ཕྱིར་རོ།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36" w:author="thoesam" w:date="2016-10-07T09:30:00Z">
            <w:rPr>
              <w:rFonts w:cs="Monlam Uni OuChan2" w:hint="cs"/>
              <w:cs/>
            </w:rPr>
          </w:rPrChange>
        </w:rPr>
        <w:t>།སྟུག་པོ་མི་དམིགས་པའི་ཕྱིར་ཞེས་བྱ་བ་ནི་སྟུག་པོའི་རྣམ་པར་རྟོག་པ་ལོག་པའི་ཕྱིར་རོ།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38" w:author="thoesam" w:date="2016-10-07T09:30:00Z">
            <w:rPr>
              <w:rFonts w:cs="Monlam Uni OuChan2" w:hint="cs"/>
              <w:cs/>
            </w:rPr>
          </w:rPrChange>
        </w:rPr>
        <w:t>།རྣམ་པར་བསྒྲུབ་པ་མི་དམིགས་པའི་ཕྱིར་ཞེས་བྱ་བ་ལ།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40" w:author="thoesam" w:date="2016-10-07T09:30:00Z">
            <w:rPr>
              <w:rFonts w:cs="Monlam Uni OuChan2" w:hint="cs"/>
              <w:cs/>
            </w:rPr>
          </w:rPrChange>
        </w:rPr>
        <w:t>རྣམ་པར་བསྒྲུབ་པ་ནི་འདུས་བྱས་པ་དང་རྣམ་པར་སྦྱར་བ་སྟེ།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42" w:author="thoesam" w:date="2016-10-07T09:30:00Z">
            <w:rPr>
              <w:rFonts w:cs="Monlam Uni OuChan2" w:hint="cs"/>
              <w:cs/>
            </w:rPr>
          </w:rPrChange>
        </w:rPr>
        <w:t>དེ་མེད་པའི་ཕྱིར་རོ།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44" w:author="thoesam" w:date="2016-10-07T09:30:00Z">
            <w:rPr>
              <w:rFonts w:cs="Monlam Uni OuChan2" w:hint="cs"/>
              <w:cs/>
            </w:rPr>
          </w:rPrChange>
        </w:rPr>
        <w:t>།ཉོན་མོངས་པ་མེད་པ་ཉིད་ཀྱི་ཕྱིར་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6245" w:author="thoesam" w:date="2016-10-07T09:30:00Z">
            <w:rPr>
              <w:rFonts w:cs="Monlam Uni OuChan2" w:hint="cs"/>
              <w:cs/>
            </w:rPr>
          </w:rPrChange>
        </w:rPr>
        <w:t>ཞེས་བྱ་བ་ནི་ཉོན་མོངས་པའི་ཉོན་མོངས་པ་དང་རྣམ་པར་རྟོག་པའི་ཉོན་མོངས་པ་དང་བྲལ་བའི་ཕྱིར་རོ།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47" w:author="thoesam" w:date="2016-10-07T09:30:00Z">
            <w:rPr>
              <w:rFonts w:cs="Monlam Uni OuChan2" w:hint="cs"/>
              <w:cs/>
            </w:rPr>
          </w:rPrChange>
        </w:rPr>
        <w:t>།འབྲས་བུ་མི་དམིགས་པའི་ཕྱིར་ཞེས་བྱ་བ་ནི་འབྲས་བུའི་ཆོས་རྣམས་མི་དམིགས་པའི་ཕྱིར་རོ།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49" w:author="thoesam" w:date="2016-10-07T09:30:00Z">
            <w:rPr>
              <w:rFonts w:cs="Monlam Uni OuChan2" w:hint="cs"/>
              <w:cs/>
            </w:rPr>
          </w:rPrChange>
        </w:rPr>
        <w:t>།ཕུང་པོ་མི་དམིགས་པའི་ཕྱིར་ཞེས་བྱ་བ་ནི་ཉོན་མོངས་པ་དང་ལས་དང་རྣམ་པར་སྨིན་པའི་ཕུང་པོ་དག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51" w:author="thoesam" w:date="2016-10-07T09:30:00Z">
            <w:rPr>
              <w:rFonts w:cs="Monlam Uni OuChan2" w:hint="cs"/>
              <w:cs/>
            </w:rPr>
          </w:rPrChange>
        </w:rPr>
        <w:t>།རྒ་བ་མི་དམིགས་པའི་ཕྱིར་ཞེས་བྱ་བ་ལ།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53" w:author="thoesam" w:date="2016-10-07T09:30:00Z">
            <w:rPr>
              <w:rFonts w:cs="Monlam Uni OuChan2" w:hint="cs"/>
              <w:cs/>
            </w:rPr>
          </w:rPrChange>
        </w:rPr>
        <w:t>རྒ་བ་ནི་གནས་པ་ལས་རྣམ་པ་གཞན་དུ་འགྱུར་བའི་ཕྱིར་རོ།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55" w:author="thoesam" w:date="2016-10-07T09:30:00Z">
            <w:rPr>
              <w:rFonts w:cs="Monlam Uni OuChan2" w:hint="cs"/>
              <w:cs/>
            </w:rPr>
          </w:rPrChange>
        </w:rPr>
        <w:t>།སྤྱོད་པ་མི་དམིགས་པའི་ཕྱིར་ཞེས་བྱ་བ་ལ།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57" w:author="thoesam" w:date="2016-10-07T09:30:00Z">
            <w:rPr>
              <w:rFonts w:cs="Monlam Uni OuChan2" w:hint="cs"/>
              <w:cs/>
            </w:rPr>
          </w:rPrChange>
        </w:rPr>
        <w:t>སྤྱོད་པ་ནི་འགྲོ་བ་དང་འོང་བའོ།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59" w:author="thoesam" w:date="2016-10-07T09:30:00Z">
            <w:rPr>
              <w:rFonts w:cs="Monlam Uni OuChan2" w:hint="cs"/>
              <w:cs/>
            </w:rPr>
          </w:rPrChange>
        </w:rPr>
        <w:t>།བསྡིགས་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པ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60" w:author="thoesam" w:date="2016-10-07T09:30:00Z">
            <w:rPr>
              <w:rFonts w:cs="Monlam Uni OuChan2" w:hint="cs"/>
              <w:cs/>
            </w:rPr>
          </w:rPrChange>
        </w:rPr>
        <w:t>་མི་དམིགས་པའི་ཕྱིར་ཞེས་བྱ་བ་ལ།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62" w:author="thoesam" w:date="2016-10-07T09:30:00Z">
            <w:rPr>
              <w:rFonts w:cs="Monlam Uni OuChan2" w:hint="cs"/>
              <w:cs/>
            </w:rPr>
          </w:rPrChange>
        </w:rPr>
        <w:t>བསྡིགས་པ་ནི་རྣམ་པར་འཚེ་བའོ།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64" w:author="thoesam" w:date="2016-10-07T09:30:00Z">
            <w:rPr>
              <w:rFonts w:cs="Monlam Uni OuChan2" w:hint="cs"/>
              <w:cs/>
            </w:rPr>
          </w:rPrChange>
        </w:rPr>
        <w:t>།ངར་འཛིན་པ་མི་དམིགས་པའི་ཕྱིར་ཞེས་བྱ་བ་ལ།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66" w:author="thoesam" w:date="2016-10-07T09:30:00Z">
            <w:rPr>
              <w:rFonts w:cs="Monlam Uni OuChan2" w:hint="cs"/>
              <w:cs/>
            </w:rPr>
          </w:rPrChange>
        </w:rPr>
        <w:t>ངར་འཛིན་པ་ནི་ལྟ་བ་དང་ང་རྒྱལ་གྱི་བདག་ཉིད་དོ།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68" w:author="thoesam" w:date="2016-10-07T09:30:00Z">
            <w:rPr>
              <w:rFonts w:cs="Monlam Uni OuChan2" w:hint="cs"/>
              <w:cs/>
            </w:rPr>
          </w:rPrChange>
        </w:rPr>
        <w:t>།དེ་ཡན་ཆད་ནི་ཞེས་བྱ་བ་ནི་དེ་བཞིན་ཉིད་ལས་གཞན་དུའོ།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70" w:author="thoesam" w:date="2016-10-07T09:30:00Z">
            <w:rPr>
              <w:rFonts w:cs="Monlam Uni OuChan2" w:hint="cs"/>
              <w:cs/>
            </w:rPr>
          </w:rPrChange>
        </w:rPr>
        <w:t>།གང་ཞེས་བྱ་བ་ནི་མིང་ངོ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།དེ་ཞེས་བྱ་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71" w:author="thoesam" w:date="2016-10-07T09:30:00Z">
            <w:rPr>
              <w:rFonts w:cs="Monlam Uni OuChan2" w:hint="cs"/>
              <w:cs/>
            </w:rPr>
          </w:rPrChange>
        </w:rPr>
        <w:t>བ་ནི་ཆོས་སོ།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73" w:author="thoesam" w:date="2016-10-07T09:30:00Z">
            <w:rPr>
              <w:rFonts w:cs="Monlam Uni OuChan2" w:hint="cs"/>
              <w:cs/>
            </w:rPr>
          </w:rPrChange>
        </w:rPr>
        <w:t>།ཐ་སྙད་འདོགས་པ་ཞེས་བྱ་བ་ནི་སྟོན་པ་པོ་དང་ཉན་པ་པོ་དག་གོ།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75" w:author="thoesam" w:date="2016-10-07T09:30:00Z">
            <w:rPr>
              <w:rFonts w:cs="Monlam Uni OuChan2" w:hint="cs"/>
              <w:cs/>
            </w:rPr>
          </w:rPrChange>
        </w:rPr>
        <w:t>།བརྗོད་པ་དང་བསྟན་པ་ཞེས་བྱ་བ་ནི་སྟོན་པ་པོ་སྟེ།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77" w:author="thoesam" w:date="2016-10-07T09:30:00Z">
            <w:rPr>
              <w:rFonts w:cs="Monlam Uni OuChan2" w:hint="cs"/>
              <w:cs/>
            </w:rPr>
          </w:rPrChange>
        </w:rPr>
        <w:t>དེ་ལ་རང་གི་ངོ་བོ་བརྗོད་པ་ནི་བ་ལང་ཞེས་བྱ་བ་དང</w:t>
      </w:r>
      <w:ins w:id="627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27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28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82" w:author="thoesam" w:date="2016-10-07T09:30:00Z">
            <w:rPr>
              <w:rFonts w:cs="Monlam Uni OuChan2" w:hint="cs"/>
              <w:cs/>
            </w:rPr>
          </w:rPrChange>
        </w:rPr>
        <w:t>ཁྱད་པར་བསྟན་པ་ནི་དཀར་པོ་ཞེས་བྱ་བ་ལྟ་བུའོ།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84" w:author="thoesam" w:date="2016-10-07T09:30:00Z">
            <w:rPr>
              <w:rFonts w:cs="Monlam Uni OuChan2" w:hint="cs"/>
              <w:cs/>
            </w:rPr>
          </w:rPrChange>
        </w:rPr>
        <w:t>།རྟོགས་པ་ནི་མངོན་སུམ་མ་ཡིན་པའི་ཤེས་པས་སོ།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86" w:author="thoesam" w:date="2016-10-07T09:30:00Z">
            <w:rPr>
              <w:rFonts w:cs="Monlam Uni OuChan2" w:hint="cs"/>
              <w:cs/>
            </w:rPr>
          </w:rPrChange>
        </w:rPr>
        <w:t>།མཐོང་བ་ནི་མངོན་སུམ་གྱིས་སོ།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88" w:author="thoesam" w:date="2016-10-07T09:30:00Z">
            <w:rPr>
              <w:rFonts w:cs="Monlam Uni OuChan2" w:hint="cs"/>
              <w:cs/>
            </w:rPr>
          </w:rPrChange>
        </w:rPr>
        <w:t>།དེ་ལྟ་བུ་ཞེས་བྱ་བ་ནི་ཆོས་ཉིད་ཀྱི་ཚུལ་གྱིས་སོ།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90" w:author="thoesam" w:date="2016-10-07T09:30:00Z">
            <w:rPr>
              <w:rFonts w:cs="Monlam Uni OuChan2" w:hint="cs"/>
              <w:cs/>
            </w:rPr>
          </w:rPrChange>
        </w:rPr>
        <w:t>།གང་ཡང་མེད་དོ་ཞེས་བྱ་བ་ནི་ཆོས་གང་ཡང་མེད་པ་སྟེ།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92" w:author="thoesam" w:date="2016-10-07T09:30:00Z">
            <w:rPr>
              <w:rFonts w:cs="Monlam Uni OuChan2" w:hint="cs"/>
              <w:cs/>
            </w:rPr>
          </w:rPrChange>
        </w:rPr>
        <w:t>ཆོས་རྣམས་ཀྱི་མཚན་ཉིད་ཇི་ལྟ་བ་བཞིན་དུ་མེད་པའི་ཕྱིར་རོ།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94" w:author="thoesam" w:date="2016-10-07T09:30:00Z">
            <w:rPr>
              <w:rFonts w:cs="Monlam Uni OuChan2" w:hint="cs"/>
              <w:cs/>
            </w:rPr>
          </w:rPrChange>
        </w:rPr>
        <w:t>།གཟུངས་ཀྱི་སྒོ་ལ་འཇུག་པ་ཞེས་བྱ་བ་ལ།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96" w:author="thoesam" w:date="2016-10-07T09:30:00Z">
            <w:rPr>
              <w:rFonts w:cs="Monlam Uni OuChan2" w:hint="cs"/>
              <w:cs/>
            </w:rPr>
          </w:rPrChange>
        </w:rPr>
        <w:t>གཟུངས་ནི་དོན་ལ་ངེས་པ་སྟེ།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298" w:author="thoesam" w:date="2016-10-07T09:30:00Z">
            <w:rPr>
              <w:rFonts w:cs="Monlam Uni OuChan2" w:hint="cs"/>
              <w:cs/>
            </w:rPr>
          </w:rPrChange>
        </w:rPr>
        <w:t>ཨ་ལ་སོགས་པའི་ཡི་གེ་བསྟན་པ་ལ་འཇུག་པ་ནི་ཡི་གེ་གང་ཡིན་པ་དེས་དོན་ངེས་པར་བསྟན་པ་དེ་ལ་འཇུག་པ་ནི་ང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2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00" w:author="thoesam" w:date="2016-10-07T09:30:00Z">
            <w:rPr>
              <w:rFonts w:cs="Monlam Uni OuChan2" w:hint="cs"/>
              <w:cs/>
            </w:rPr>
          </w:rPrChange>
        </w:rPr>
        <w:t>།ཡི་གེ་དག་གི་དོན་ལ་མཁས་པ་ནི་མཁས་པའི་ཡུལ་ཅན་ཉིད་ཡིན་པའི་ཕྱིར་རོ།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02" w:author="thoesam" w:date="2016-10-07T09:30:00Z">
            <w:rPr>
              <w:rFonts w:cs="Monlam Uni OuChan2" w:hint="cs"/>
              <w:cs/>
            </w:rPr>
          </w:rPrChange>
        </w:rPr>
        <w:t>།གང་གིས་གང་ལ་འཇུག་པར་ཤེས་པ་དེ་ནི་དེ་ལ་འཇུག་པའོ།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04" w:author="thoesam" w:date="2016-10-07T09:30:00Z">
            <w:rPr>
              <w:rFonts w:cs="Monlam Uni OuChan2" w:hint="cs"/>
              <w:cs/>
            </w:rPr>
          </w:rPrChange>
        </w:rPr>
        <w:t>།དེ་ཡང་འདིར་གཟུངས་ཀྱི་གཞུང་གི་ཚོགས་སོ།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06" w:author="thoesam" w:date="2016-10-07T09:30:00Z">
            <w:rPr>
              <w:rFonts w:cs="Monlam Uni OuChan2" w:hint="cs"/>
              <w:cs/>
            </w:rPr>
          </w:rPrChange>
        </w:rPr>
        <w:t>།སྒྲ་གང་ལ་ཡང་ཐོགས་པར་མི་འགྱུར་ཞིང་ཞེས་བྱ་བ་ནི་བརྗོད་པ་ཐམས་ཅད་ལ་དོན་དམ་པ་ཚོལ་བར་བྱ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08" w:author="thoesam" w:date="2016-10-07T09:30:00Z">
            <w:rPr>
              <w:rFonts w:cs="Monlam Uni OuChan2" w:hint="cs"/>
              <w:cs/>
            </w:rPr>
          </w:rPrChange>
        </w:rPr>
        <w:t>།འདི་ཞེས་བྱ་བ་ནི་སྒྲའོ།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10" w:author="thoesam" w:date="2016-10-07T09:30:00Z">
            <w:rPr>
              <w:rFonts w:cs="Monlam Uni OuChan2" w:hint="cs"/>
              <w:cs/>
            </w:rPr>
          </w:rPrChange>
        </w:rPr>
        <w:t>།མཉམ་པ་ཉིད་ཀྱིས་ཡང་དག་པར་སྒྲུབ་པར་འགྱུར་ཞེས་བྱ་བ་ནི་དེ་བཞིན་ཉིད་དུ་ཡང་དག་པར་སྦྱོར་བར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12" w:author="thoesam" w:date="2016-10-07T09:30:00Z">
            <w:rPr>
              <w:rFonts w:cs="Monlam Uni OuChan2" w:hint="cs"/>
              <w:cs/>
            </w:rPr>
          </w:rPrChange>
        </w:rPr>
        <w:t>།སྒྲ་ཤེས་པ་ལ་མཁས་པ་ཞེས་བྱ་བ་ནི་སྐད་ཐམས་ཅད་ལ་བསམ་པ་ཤེས་པའོ།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14" w:author="thoesam" w:date="2016-10-07T09:30:00Z">
            <w:rPr>
              <w:rFonts w:cs="Monlam Uni OuChan2" w:hint="cs"/>
              <w:cs/>
            </w:rPr>
          </w:rPrChange>
        </w:rPr>
        <w:t>།ཡི་གེ་ཉིད་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6315" w:author="thoesam" w:date="2016-10-07T09:30:00Z">
            <w:rPr>
              <w:rFonts w:cs="Monlam Uni OuChan2" w:hint="cs"/>
              <w:cs/>
            </w:rPr>
          </w:rPrChange>
        </w:rPr>
        <w:t>ནི་ཕྱག་རྒྱ་སྟེ།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17" w:author="thoesam" w:date="2016-10-07T09:30:00Z">
            <w:rPr>
              <w:rFonts w:cs="Monlam Uni OuChan2" w:hint="cs"/>
              <w:cs/>
            </w:rPr>
          </w:rPrChange>
        </w:rPr>
        <w:t>དོན་དམ་པ་བརྡ་གཟུངས་ཀྱི་གཞུང་གི་ཚོགས་ཞེས་བྱ་བའི་དོན་ཏོ།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19" w:author="thoesam" w:date="2016-10-07T09:30:00Z">
            <w:rPr>
              <w:rFonts w:cs="Monlam Uni OuChan2" w:hint="cs"/>
              <w:cs/>
            </w:rPr>
          </w:rPrChange>
        </w:rPr>
        <w:t>།ཚུལ་དང་ལྡན་པ་ནི་རིགས་པའི་རྗེས་སུ་འགྲོ་བ་ཅན་ནོ།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21" w:author="thoesam" w:date="2016-10-07T09:30:00Z">
            <w:rPr>
              <w:rFonts w:cs="Monlam Uni OuChan2" w:hint="cs"/>
              <w:cs/>
            </w:rPr>
          </w:rPrChange>
        </w:rPr>
        <w:t>།རྒྱུད་ནི་སེམས་ཀྱི་རྒྱུན་ནོ།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23" w:author="thoesam" w:date="2016-10-07T09:30:00Z">
            <w:rPr>
              <w:rFonts w:cs="Monlam Uni OuChan2" w:hint="cs"/>
              <w:cs/>
            </w:rPr>
          </w:rPrChange>
        </w:rPr>
        <w:t>།དྲན་པ་ནི་ཡང་དག་པར་མ་བརྗེད་པའོ།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25" w:author="thoesam" w:date="2016-10-07T09:30:00Z">
            <w:rPr>
              <w:rFonts w:cs="Monlam Uni OuChan2" w:hint="cs"/>
              <w:cs/>
            </w:rPr>
          </w:rPrChange>
        </w:rPr>
        <w:t>།བློ་གྲོས་ནི་དོན་དམ་པའི་རྗེས་སུ་འབྲང་བ་ཅན་ནོ།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27" w:author="thoesam" w:date="2016-10-07T09:30:00Z">
            <w:rPr>
              <w:rFonts w:cs="Monlam Uni OuChan2" w:hint="cs"/>
              <w:cs/>
            </w:rPr>
          </w:rPrChange>
        </w:rPr>
        <w:t>།རྟོག་པ་ནི་ཡིད་གཞུངས་པ་དང་གང་གི་དབང་གིས་ཤེས་རབ་མྱུར་བར་འགྱུར་བའོ།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29" w:author="thoesam" w:date="2016-10-07T09:30:00Z">
            <w:rPr>
              <w:rFonts w:cs="Monlam Uni OuChan2" w:hint="cs"/>
              <w:cs/>
            </w:rPr>
          </w:rPrChange>
        </w:rPr>
        <w:t>།བློ་ནི་ཀུན་རྫོབ་ཀྱི་སྤྱོད་ཡུལ་ཅན་ནོ།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31" w:author="thoesam" w:date="2016-10-07T09:30:00Z">
            <w:rPr>
              <w:rFonts w:cs="Monlam Uni OuChan2" w:hint="cs"/>
              <w:cs/>
            </w:rPr>
          </w:rPrChange>
        </w:rPr>
        <w:t>།ལྷག་མ་ནི་གོ་སླའོ།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33" w:author="thoesam" w:date="2016-10-07T09:30:00Z">
            <w:rPr>
              <w:rFonts w:cs="Monlam Uni OuChan2" w:hint="cs"/>
              <w:cs/>
            </w:rPr>
          </w:rPrChange>
        </w:rPr>
        <w:t>།དེ་ནི་གཟུངས་ཀྱི་ཚོགས་སོ།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35" w:author="thoesam" w:date="2016-10-07T09:30:00Z">
            <w:rPr>
              <w:rFonts w:cs="Monlam Uni OuChan2" w:hint="cs"/>
              <w:cs/>
            </w:rPr>
          </w:rPrChange>
        </w:rPr>
        <w:t>།ས་བཅུ་པོ་དག་ཅེས་བྱ་བས་སའི་ཚོགས་སྟོན་པ་དེ་དག་བརྗོད་པར་བྱ་བ་ཡིན་ནོ།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37" w:author="thoesam" w:date="2016-10-07T09:30:00Z">
            <w:rPr>
              <w:rFonts w:cs="Monlam Uni OuChan2" w:hint="cs"/>
              <w:cs/>
            </w:rPr>
          </w:rPrChange>
        </w:rPr>
        <w:t>།དེ་དག་ཀྱང་གང་ཞེ་ན།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39" w:author="thoesam" w:date="2016-10-07T09:30:00Z">
            <w:rPr>
              <w:rFonts w:cs="Monlam Uni OuChan2" w:hint="cs"/>
              <w:cs/>
            </w:rPr>
          </w:rPrChange>
        </w:rPr>
        <w:t>རབ་ཏུ་དགའ་བ་དང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༌། དྲི་མ་མེད་པ་དང༌། འོད་བྱེད་པ་དང༌། འོད་འཕྲོ་བ་ཅན་དང༌། ཤིན་ཏུ་སྦྱང་དཀའ་བ་དང༌། མངོན་དུ་གྱུར་པ་དང༌། རིང་དུ་སོང་བ་དང༌། མི་གཡོ་བ་དང༌། ལེགས་པའི་བློ་གྲོས་དང༌།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40" w:author="thoesam" w:date="2016-10-07T09:30:00Z">
            <w:rPr>
              <w:rFonts w:cs="Monlam Uni OuChan2" w:hint="cs"/>
              <w:cs/>
            </w:rPr>
          </w:rPrChange>
        </w:rPr>
        <w:t>ཆོས་ཀྱི་སྤྲིན་ནོ།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42" w:author="thoesam" w:date="2016-10-07T09:30:00Z">
            <w:rPr>
              <w:rFonts w:cs="Monlam Uni OuChan2" w:hint="cs"/>
              <w:cs/>
            </w:rPr>
          </w:rPrChange>
        </w:rPr>
        <w:t>།གང་གི་ཕྱིར་དང་པོ་འདི་ལ་རང་དང་གཞན་གྱི་དོན་སྒྲུབ་པར་བྱེད་པའི་ནུས་པ་ཐོབ་པ་ལས་རབ་ཏུ་དགའ་བ་དེའི་ཕྱིར་རབ་ཏུ་དགའ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44" w:author="thoesam" w:date="2016-10-07T09:30:00Z">
            <w:rPr>
              <w:rFonts w:cs="Monlam Uni OuChan2" w:hint="cs"/>
              <w:cs/>
            </w:rPr>
          </w:rPrChange>
        </w:rPr>
        <w:t>།གང་གི་ཕྱིར་འདིར་འཆལ་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བའི་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45" w:author="thoesam" w:date="2016-10-07T09:30:00Z">
            <w:rPr>
              <w:rFonts w:cs="Monlam Uni OuChan2" w:hint="cs"/>
              <w:cs/>
            </w:rPr>
          </w:rPrChange>
        </w:rPr>
        <w:t>ཚུལ་ཁྲིམས་ཀྱི་དྲི་མ་དང་བྲལ་བའི་ཕྱིར་དྲི་མ་མེད་པའོ།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47" w:author="thoesam" w:date="2016-10-07T09:30:00Z">
            <w:rPr>
              <w:rFonts w:cs="Monlam Uni OuChan2" w:hint="cs"/>
              <w:cs/>
            </w:rPr>
          </w:rPrChange>
        </w:rPr>
        <w:t>།གང་གི་ཕྱིར་འདིར་ཏིང་ངེ་འཛིན་ལས་ཉམས་པ་མེད་ཅིང་ཆོས་ཀྱི་སྣང་བ་ཆེན་པོའི་གནས་སུ་གྱུར་པ་དེའི་ཕྱིར་འོད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49" w:author="thoesam" w:date="2016-10-07T09:30:00Z">
            <w:rPr>
              <w:rFonts w:cs="Monlam Uni OuChan2" w:hint="cs"/>
              <w:cs/>
            </w:rPr>
          </w:rPrChange>
        </w:rPr>
        <w:t>།གང་གི་ཕྱིར་འདིར་བྱང་ཆུབ་ཀྱི་ཕྱོགས་དག་གིས་སྒྲིབ་པ་ཐམས་ཅད་སྲེག་པའི་ཕྱིར་འོད་འཕྲོ་བ་ཅན་ནོ།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51" w:author="thoesam" w:date="2016-10-07T09:30:00Z">
            <w:rPr>
              <w:rFonts w:cs="Monlam Uni OuChan2" w:hint="cs"/>
              <w:cs/>
            </w:rPr>
          </w:rPrChange>
        </w:rPr>
        <w:t>།གང་གི་ཕྱིར་འཇིག་རྟེན་པ་དང་འཇིག་རྟེན་ལས་འདས་པའི་རིགས་པ་དང་བདེ་བ་ཤེས་པ་དག་ཕན་ཚུན་འགལ་བའི་ཕྱིར་བྱ་དཀའ་བ་དེ་བས་ན་འདི་ན་ཤིན་ཏུ་སྦྱང་དཀའ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53" w:author="thoesam" w:date="2016-10-07T09:30:00Z">
            <w:rPr>
              <w:rFonts w:cs="Monlam Uni OuChan2" w:hint="cs"/>
              <w:cs/>
            </w:rPr>
          </w:rPrChange>
        </w:rPr>
        <w:t>།གང་གི་ཕྱིར་འདིར་རྟེན་ཅིང་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འབྲེལ་པ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54" w:author="thoesam" w:date="2016-10-07T09:30:00Z">
            <w:rPr>
              <w:rFonts w:cs="Monlam Uni OuChan2" w:hint="cs"/>
              <w:cs/>
            </w:rPr>
          </w:rPrChange>
        </w:rPr>
        <w:t>ར་འབྱུང་བའི་རབ་ཏུ་རྣམ་པར་འབྱེད་པ་ལས་ཤེས་རབ་ཀྱི་ཕ་རོལ་ཏུ་ཕྱིན་པ་ལ་གནས་པ་ཆགས་པ་མེད་པའི་སྒོ་ཞེས་བྱ་བ་མངོན་དུ་གྱུར་པ་དེའི་ཕྱིར་མངོན་དུ་གྱུར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56" w:author="thoesam" w:date="2016-10-07T09:30:00Z">
            <w:rPr>
              <w:rFonts w:cs="Monlam Uni OuChan2" w:hint="cs"/>
              <w:cs/>
            </w:rPr>
          </w:rPrChange>
        </w:rPr>
        <w:t>།གང་གི་ཕྱིར་འདིར་བྱང་ཆུབ་ཀྱི་ཕྱོགས་དང་བདེན་པ་དང་རྟེན་ཅིང་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འབྲེལ་པར་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57" w:author="thoesam" w:date="2016-10-07T09:30:00Z">
            <w:rPr>
              <w:rFonts w:cs="Monlam Uni OuChan2" w:hint="cs"/>
              <w:cs/>
            </w:rPr>
          </w:rPrChange>
        </w:rPr>
        <w:t>འབྱུང་བ་ལ་མཚན་མ་མེད་པར་དམིགས་པ་ལ་གནས་པའི་འབད་པའི་རྒྱུ་ཅན་ཡིན་པ་དེའི་ཕྱིར་འདི་ནི་རིང་དུ་སོ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59" w:author="thoesam" w:date="2016-10-07T09:30:00Z">
            <w:rPr>
              <w:rFonts w:cs="Monlam Uni OuChan2" w:hint="cs"/>
              <w:cs/>
            </w:rPr>
          </w:rPrChange>
        </w:rPr>
        <w:t>།གང་གི་ཕྱིར་འདིར་དེ་ཉིད་ཀྱི་རང་གི་ངང་གིས་འཇུག་པ་ལས་གཡོ་བ་མེད་པ་དེའི་ཕྱིར་མི་གཡོ་བའོ།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61" w:author="thoesam" w:date="2016-10-07T09:30:00Z">
            <w:rPr>
              <w:rFonts w:cs="Monlam Uni OuChan2" w:hint="cs"/>
              <w:cs/>
            </w:rPr>
          </w:rPrChange>
        </w:rPr>
        <w:t>།གང་གི་ཕྱིར་འདིར་སོ་སོ་ཡང་དག་པར་རིག་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བ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62" w:author="thoesam" w:date="2016-10-07T09:30:00Z">
            <w:rPr>
              <w:rFonts w:cs="Monlam Uni OuChan2" w:hint="cs"/>
              <w:cs/>
            </w:rPr>
          </w:rPrChange>
        </w:rPr>
        <w:t>དག་གིས་ཆོས་ཆེན་པོ་སྟོན་པ་ཉིད་ཀྱིས་བྱང་ཆུབ་སེམས་དཔའ་ལེགས་པ་ཡིན་པ་དེའི་ཕྱིར་འདི་ནི་ལེགས་པའི་བློ་གྲོ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64" w:author="thoesam" w:date="2016-10-07T09:30:00Z">
            <w:rPr>
              <w:rFonts w:cs="Monlam Uni OuChan2" w:hint="cs"/>
              <w:cs/>
            </w:rPr>
          </w:rPrChange>
        </w:rPr>
        <w:t>།གང་གི་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6365" w:author="thoesam" w:date="2016-10-07T09:30:00Z">
            <w:rPr>
              <w:rFonts w:cs="Monlam Uni OuChan2" w:hint="cs"/>
              <w:cs/>
            </w:rPr>
          </w:rPrChange>
        </w:rPr>
        <w:t>ཕྱིར་འདིར་བྱང་ཆུབ་སེམས་དཔའ་ཆོས་ཀྱི་རྒྱལ་ཚབ་ཏུ་དབང་བསྐུར་བ་དེའི་ཕྱིར་འདི་ནི་ཆོས་ཀྱི་སྤྲིན་ནོ།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67" w:author="thoesam" w:date="2016-10-07T09:30:00Z">
            <w:rPr>
              <w:rFonts w:cs="Monlam Uni OuChan2" w:hint="cs"/>
              <w:cs/>
            </w:rPr>
          </w:rPrChange>
        </w:rPr>
        <w:t>།ཅིའི་ཕྱིར་འདི་ལ་ཐེག་པ་ཆེན་པོ་ཞེས་བྱ་ཞེ་ན།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69" w:author="thoesam" w:date="2016-10-07T09:30:00Z">
            <w:rPr>
              <w:rFonts w:cs="Monlam Uni OuChan2" w:hint="cs"/>
              <w:cs/>
            </w:rPr>
          </w:rPrChange>
        </w:rPr>
        <w:t>དེ་དག་ལ་རིམ་གྱིས་འཕོ་བ་ན་བྱང་ཆུབ་ཐོབ་པའི་ཕྱིར་རོ།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71" w:author="thoesam" w:date="2016-10-07T09:30:00Z">
            <w:rPr>
              <w:rFonts w:cs="Monlam Uni OuChan2" w:hint="cs"/>
              <w:cs/>
            </w:rPr>
          </w:rPrChange>
        </w:rPr>
        <w:t>།ཇི་ལྟར་འཕོ་ཞེ་ན།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73" w:author="thoesam" w:date="2016-10-07T09:30:00Z">
            <w:rPr>
              <w:rFonts w:cs="Monlam Uni OuChan2" w:hint="cs"/>
              <w:cs/>
            </w:rPr>
          </w:rPrChange>
        </w:rPr>
        <w:t>ཐབས་ལ་མཁས་པས་སོ།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75" w:author="thoesam" w:date="2016-10-07T09:30:00Z">
            <w:rPr>
              <w:rFonts w:cs="Monlam Uni OuChan2" w:hint="cs"/>
              <w:cs/>
            </w:rPr>
          </w:rPrChange>
        </w:rPr>
        <w:t>།དེ་ཡང་གང་ཞེ་ན།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77" w:author="thoesam" w:date="2016-10-07T09:30:00Z">
            <w:rPr>
              <w:rFonts w:cs="Monlam Uni OuChan2" w:hint="cs"/>
              <w:cs/>
            </w:rPr>
          </w:rPrChange>
        </w:rPr>
        <w:t>བདེན་པ་གཉིས་ལ་ཡང་དག་པར་བརྟེན་པ་སྟེ།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79" w:author="thoesam" w:date="2016-10-07T09:30:00Z">
            <w:rPr>
              <w:rFonts w:cs="Monlam Uni OuChan2" w:hint="cs"/>
              <w:cs/>
            </w:rPr>
          </w:rPrChange>
        </w:rPr>
        <w:t>ཀུན་རྫོབ་ཀྱི་བདེན་པ་ལ་བརྟེན་ནས་ཡོངས་སུ་སྦྱོང་བའི་ཕྱིར་དང</w:t>
      </w:r>
      <w:ins w:id="638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38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38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84" w:author="thoesam" w:date="2016-10-07T09:30:00Z">
            <w:rPr>
              <w:rFonts w:cs="Monlam Uni OuChan2" w:hint="cs"/>
              <w:cs/>
            </w:rPr>
          </w:rPrChange>
        </w:rPr>
        <w:t>དོན་དམ་པའི་བདེན་པ་ལ་བརྟེན་ནས་དེ་དག་ཐམས་ཅད་དབྱེར་མེད་པར་མཐོང་བའི་ཕྱིར་རོ།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86" w:author="thoesam" w:date="2016-10-07T09:30:00Z">
            <w:rPr>
              <w:rFonts w:cs="Monlam Uni OuChan2" w:hint="cs"/>
              <w:cs/>
            </w:rPr>
          </w:rPrChange>
        </w:rPr>
        <w:t>།ཡོངས་སུ་སྦྱོང་བའི་རིམ་པ་བཞིན་དུ་བསྟན་པ་དང་འགྲེལ་པ་ནི་མདོ་ཉིད་དུ་བསྟན་ཏོ།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88" w:author="thoesam" w:date="2016-10-07T09:30:00Z">
            <w:rPr>
              <w:rFonts w:cs="Monlam Uni OuChan2" w:hint="cs"/>
              <w:cs/>
            </w:rPr>
          </w:rPrChange>
        </w:rPr>
        <w:t>།རབ་ཏུ་བྱེད་པ་དག་གིས་ནི་མདོར་བསྡུས་པ་ཙམ་ཡིན་ཏེ།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90" w:author="thoesam" w:date="2016-10-07T09:30:00Z">
            <w:rPr>
              <w:rFonts w:cs="Monlam Uni OuChan2" w:hint="cs"/>
              <w:cs/>
            </w:rPr>
          </w:rPrChange>
        </w:rPr>
        <w:t>ཡོངས་སུ་སྦྱོང་བ་རྣམ་བཅུ་ཡིས།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92" w:author="thoesam" w:date="2016-10-07T09:30:00Z">
            <w:rPr>
              <w:rFonts w:cs="Monlam Uni OuChan2" w:hint="cs"/>
              <w:cs/>
            </w:rPr>
          </w:rPrChange>
        </w:rPr>
        <w:t>།ས་ནི་དང་པོ་འཐོབ་འགྱུར་ཏེ།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94" w:author="thoesam" w:date="2016-10-07T09:30:00Z">
            <w:rPr>
              <w:rFonts w:cs="Monlam Uni OuChan2" w:hint="cs"/>
              <w:cs/>
            </w:rPr>
          </w:rPrChange>
        </w:rPr>
        <w:t>།སྦྱོང་བ་བཅུ་པོ་དག་གིས་ཞེས་བྱ་བའི་དོན་ཏོ།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96" w:author="thoesam" w:date="2016-10-07T09:30:00Z">
            <w:rPr>
              <w:rFonts w:cs="Monlam Uni OuChan2" w:hint="cs"/>
              <w:cs/>
            </w:rPr>
          </w:rPrChange>
        </w:rPr>
        <w:t>།དེ་དག་ཀྱང་གང་ཞེ་ན།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3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98" w:author="thoesam" w:date="2016-10-07T09:30:00Z">
            <w:rPr>
              <w:rFonts w:cs="Monlam Uni OuChan2" w:hint="cs"/>
              <w:cs/>
            </w:rPr>
          </w:rPrChange>
        </w:rPr>
        <w:t>བསམ་དང་ཕན་པའི་དངོས་ཉིད་དང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༌། །སེམས་ཅན་རྣམས་ལ་སེམས་མཉམ་ཉིད། །གཏོང་དང་བཤེས་གཉེན་བསྟེན་པ་དང༌། །དམ་ཆོས་དམིགས་པ་ཚོལ་བ་དང༌། །རྟག་ཏུ་ངེས་འབྱུང་སེམས་ཉིད་དང༌། །སངས་རྒྱས་སྐུར་འདོད་དགའ་བ་དང༌།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399" w:author="thoesam" w:date="2016-10-07T09:30:00Z">
            <w:rPr>
              <w:rFonts w:cs="Monlam Uni OuChan2" w:hint="cs"/>
              <w:cs/>
            </w:rPr>
          </w:rPrChange>
        </w:rPr>
        <w:t>།ཆོས་སྟོན་པ་དང་བདེན་པ་ཡི།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01" w:author="thoesam" w:date="2016-10-07T09:30:00Z">
            <w:rPr>
              <w:rFonts w:cs="Monlam Uni OuChan2" w:hint="cs"/>
              <w:cs/>
            </w:rPr>
          </w:rPrChange>
        </w:rPr>
        <w:t>།ཚིག་ནི་བཅུ་པ་ཡིན་པར་འདོད།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03" w:author="thoesam" w:date="2016-10-07T09:30:00Z">
            <w:rPr>
              <w:rFonts w:cs="Monlam Uni OuChan2" w:hint="cs"/>
              <w:cs/>
            </w:rPr>
          </w:rPrChange>
        </w:rPr>
        <w:t>།ཅེས་གསུངས་ཏེ།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05" w:author="thoesam" w:date="2016-10-07T09:30:00Z">
            <w:rPr>
              <w:rFonts w:cs="Monlam Uni OuChan2" w:hint="cs"/>
              <w:cs/>
            </w:rPr>
          </w:rPrChange>
        </w:rPr>
        <w:t>བསམ་པ་ནི་དད་པ་དང་འདུན་པའོ།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07" w:author="thoesam" w:date="2016-10-07T09:30:00Z">
            <w:rPr>
              <w:rFonts w:cs="Monlam Uni OuChan2" w:hint="cs"/>
              <w:cs/>
            </w:rPr>
          </w:rPrChange>
        </w:rPr>
        <w:t>།ཕན་པའི་དངོས་པོ་ནི་སེམས་ཅན་ཐམས་ཅད་ལ་ཕན་པར་འདོད་པ་ཉིད་དོ།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09" w:author="thoesam" w:date="2016-10-07T09:30:00Z">
            <w:rPr>
              <w:rFonts w:cs="Monlam Uni OuChan2" w:hint="cs"/>
              <w:cs/>
            </w:rPr>
          </w:rPrChange>
        </w:rPr>
        <w:t>།དེའི་རྒྱུ་ནི་སེམས་མཉམ་པ་ཉིད་དོ།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11" w:author="thoesam" w:date="2016-10-07T09:30:00Z">
            <w:rPr>
              <w:rFonts w:cs="Monlam Uni OuChan2" w:hint="cs"/>
              <w:cs/>
            </w:rPr>
          </w:rPrChange>
        </w:rPr>
        <w:t>།གཏོང་བ་ནི་སྦྱིན་པའི་ཕ་རོལ་ཏུ་ཕྱིན་པ་ཉིད་དོ།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13" w:author="thoesam" w:date="2016-10-07T09:30:00Z">
            <w:rPr>
              <w:rFonts w:cs="Monlam Uni OuChan2" w:hint="cs"/>
              <w:cs/>
            </w:rPr>
          </w:rPrChange>
        </w:rPr>
        <w:t>།ཚོལ་བ་ནི་ཡོངས་སུ་ཚོལ་བ་སྟེ།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15" w:author="thoesam" w:date="2016-10-07T09:30:00Z">
            <w:rPr>
              <w:rFonts w:cs="Monlam Uni OuChan2" w:hint="cs"/>
              <w:cs/>
            </w:rPr>
          </w:rPrChange>
        </w:rPr>
        <w:t>དེ་ཡང་དམ་པའི་ཆོས་ལ་དམིགས་ནས་ཆོས་ཚོལ་བར་འདོད་ཅེས་བྱ་བའི་ཐ་ཚིག་གོ།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17" w:author="thoesam" w:date="2016-10-07T09:30:00Z">
            <w:rPr>
              <w:rFonts w:cs="Monlam Uni OuChan2" w:hint="cs"/>
              <w:cs/>
            </w:rPr>
          </w:rPrChange>
        </w:rPr>
        <w:t>།ངེས་པར་འབྱུང་བ་ནི་ཁྱིམ་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18" w:author="thoesam" w:date="2016-10-07T09:30:00Z">
            <w:rPr>
              <w:rFonts w:cs="Monlam Uni OuChan2" w:hint="cs"/>
              <w:cs/>
            </w:rPr>
          </w:rPrChange>
        </w:rPr>
        <w:t>གནས་ངེས་པར་འབྱུང་བའོ།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20" w:author="thoesam" w:date="2016-10-07T09:30:00Z">
            <w:rPr>
              <w:rFonts w:cs="Monlam Uni OuChan2" w:hint="cs"/>
              <w:cs/>
            </w:rPr>
          </w:rPrChange>
        </w:rPr>
        <w:t>།ངེས་པར་འབྱུང་བར་སེམས་པ་ནི་དེ་འདོད་པ་ཉིད་དོ།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22" w:author="thoesam" w:date="2016-10-07T09:30:00Z">
            <w:rPr>
              <w:rFonts w:cs="Monlam Uni OuChan2" w:hint="cs"/>
              <w:cs/>
            </w:rPr>
          </w:rPrChange>
        </w:rPr>
        <w:t>།དགའ་བ་ནི་ཞེས་བྱ་བ་འདིར་རྟག་ཏུ་ཞེས་བྱ་བ་དང་སྦྱར་རོ།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24" w:author="thoesam" w:date="2016-10-07T09:30:00Z">
            <w:rPr>
              <w:rFonts w:cs="Monlam Uni OuChan2" w:hint="cs"/>
              <w:cs/>
            </w:rPr>
          </w:rPrChange>
        </w:rPr>
        <w:t>།བདེན་པའི་ཚིག་ཅེས་བྱ་བ་ནི་བདེན་པར་སྨྲ་བ་སྟེ།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26" w:author="thoesam" w:date="2016-10-07T09:30:00Z">
            <w:rPr>
              <w:rFonts w:cs="Monlam Uni OuChan2" w:hint="cs"/>
              <w:cs/>
            </w:rPr>
          </w:rPrChange>
        </w:rPr>
        <w:t>དེ་ནི་བཅུའོ།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28" w:author="thoesam" w:date="2016-10-07T09:30:00Z">
            <w:rPr>
              <w:rFonts w:cs="Monlam Uni OuChan2" w:hint="cs"/>
              <w:cs/>
            </w:rPr>
          </w:rPrChange>
        </w:rPr>
        <w:t>།འདི་དག་རང་བཞིན་མི་དམིགས་པས།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30" w:author="thoesam" w:date="2016-10-07T09:30:00Z">
            <w:rPr>
              <w:rFonts w:cs="Monlam Uni OuChan2" w:hint="cs"/>
              <w:cs/>
            </w:rPr>
          </w:rPrChange>
        </w:rPr>
        <w:t>།ཡོངས་སུ་སྦྱོང་བ་ཤེས་པར་བྱ།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32" w:author="thoesam" w:date="2016-10-07T09:30:00Z">
            <w:rPr>
              <w:rFonts w:cs="Monlam Uni OuChan2" w:hint="cs"/>
              <w:cs/>
            </w:rPr>
          </w:rPrChange>
        </w:rPr>
        <w:t>།འདི་དག་ཅེས་བྱ་བ་ནི་བསམ་པ་ལ་སོགས་པའོ།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34" w:author="thoesam" w:date="2016-10-07T09:30:00Z">
            <w:rPr>
              <w:rFonts w:cs="Monlam Uni OuChan2" w:hint="cs"/>
              <w:cs/>
            </w:rPr>
          </w:rPrChange>
        </w:rPr>
        <w:t>།ཚུལ་ཁྲིམས་བྱས་པ་གཟོ་དང་བཟོད།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36" w:author="thoesam" w:date="2016-10-07T09:30:00Z">
            <w:rPr>
              <w:rFonts w:cs="Monlam Uni OuChan2" w:hint="cs"/>
              <w:cs/>
            </w:rPr>
          </w:rPrChange>
        </w:rPr>
        <w:t>།རབ་ཏུ་དགའ་དང་སྙིང་བརྩེ་ཆེ།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38" w:author="thoesam" w:date="2016-10-07T09:30:00Z">
            <w:rPr>
              <w:rFonts w:cs="Monlam Uni OuChan2" w:hint="cs"/>
              <w:cs/>
            </w:rPr>
          </w:rPrChange>
        </w:rPr>
        <w:t>།བཀུར་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སྟི་གུ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39" w:author="thoesam" w:date="2016-10-07T09:30:00Z">
            <w:rPr>
              <w:rFonts w:cs="Monlam Uni OuChan2" w:hint="cs"/>
              <w:cs/>
            </w:rPr>
          </w:rPrChange>
        </w:rPr>
        <w:t>ས་པར་ཉན་པ་དང</w:t>
      </w:r>
      <w:ins w:id="644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44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44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44" w:author="thoesam" w:date="2016-10-07T09:30:00Z">
            <w:rPr>
              <w:rFonts w:cs="Monlam Uni OuChan2" w:hint="cs"/>
              <w:cs/>
            </w:rPr>
          </w:rPrChange>
        </w:rPr>
        <w:t>།བརྒྱད་པ་སྦྱིན་ལ་སོགས་ལ་བརྩོན།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46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48" w:author="thoesam" w:date="2016-10-07T09:30:00Z">
            <w:rPr>
              <w:rFonts w:cs="Monlam Uni OuChan2" w:hint="cs"/>
              <w:cs/>
            </w:rPr>
          </w:rPrChange>
        </w:rPr>
        <w:t>ཚུལ་ཁྲིམས་ནི་ཚུལ་ཁྲིམས་ཡོངས་སུ་དག་པ་ཉིད་དོ།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50" w:author="thoesam" w:date="2016-10-07T09:30:00Z">
            <w:rPr>
              <w:rFonts w:cs="Monlam Uni OuChan2" w:hint="cs"/>
              <w:cs/>
            </w:rPr>
          </w:rPrChange>
        </w:rPr>
        <w:t>།བཟོད་པ་ནི་བཟོད་པའི་སྟོབས་སོ།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52" w:author="thoesam" w:date="2016-10-07T09:30:00Z">
            <w:rPr>
              <w:rFonts w:cs="Monlam Uni OuChan2" w:hint="cs"/>
              <w:cs/>
            </w:rPr>
          </w:rPrChange>
        </w:rPr>
        <w:t>།རབ་ཏུ་དགའ་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6453" w:author="thoesam" w:date="2016-10-07T09:30:00Z">
            <w:rPr>
              <w:rFonts w:cs="Monlam Uni OuChan2" w:hint="cs"/>
              <w:cs/>
            </w:rPr>
          </w:rPrChange>
        </w:rPr>
        <w:t>བ་ཉིད་ནི་རབ་ཏུ་དགའ་བའོ།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55" w:author="thoesam" w:date="2016-10-07T09:30:00Z">
            <w:rPr>
              <w:rFonts w:cs="Monlam Uni OuChan2" w:hint="cs"/>
              <w:cs/>
            </w:rPr>
          </w:rPrChange>
        </w:rPr>
        <w:t>།སྙིང་རྗེ་ཆེན་པོ་ནི་སེམས་ཅན་ཐམས་ཅད་ཡོངས་སུ་མི་གཏོང་བས་སོ།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57" w:author="thoesam" w:date="2016-10-07T09:30:00Z">
            <w:rPr>
              <w:rFonts w:cs="Monlam Uni OuChan2" w:hint="cs"/>
              <w:cs/>
            </w:rPr>
          </w:rPrChange>
        </w:rPr>
        <w:t>།བཀུར་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སྟི་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58" w:author="thoesam" w:date="2016-10-07T09:30:00Z">
            <w:rPr>
              <w:rFonts w:cs="Monlam Uni OuChan2" w:hint="cs"/>
              <w:cs/>
            </w:rPr>
          </w:rPrChange>
        </w:rPr>
        <w:t>ནི་བཀུར་བར་འོས་པ་དག་ལའོ།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60" w:author="thoesam" w:date="2016-10-07T09:30:00Z">
            <w:rPr>
              <w:rFonts w:cs="Monlam Uni OuChan2" w:hint="cs"/>
              <w:cs/>
            </w:rPr>
          </w:rPrChange>
        </w:rPr>
        <w:t>།བླ་མ་ལ་གུས་པར་ཉན་པ་ནི་དགེ་བའི་བཤེས་གཉེན་དག་ལ་སྟོན་པར་འདུ་ཤེས་པའོ།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62" w:author="thoesam" w:date="2016-10-07T09:30:00Z">
            <w:rPr>
              <w:rFonts w:cs="Monlam Uni OuChan2" w:hint="cs"/>
              <w:cs/>
            </w:rPr>
          </w:rPrChange>
        </w:rPr>
        <w:t>།སྦྱིན་པ་ལ་སོགས་པ་ནི་ཞེས་བྱ་བ་ནི་ཕ་རོལ་ཏུ་ཕྱིན་པ་དག་ལའོ།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64" w:author="thoesam" w:date="2016-10-07T09:30:00Z">
            <w:rPr>
              <w:rFonts w:cs="Monlam Uni OuChan2" w:hint="cs"/>
              <w:cs/>
            </w:rPr>
          </w:rPrChange>
        </w:rPr>
        <w:t>།བརྒྱད་པ་སྨོས་པས་ནི་གཉིས་པའི་ཡོངས་སུ་སྦྱོང་བ་ནི་བརྒྱད་ཁོ་ན་ཡིན་ནོ།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66" w:author="thoesam" w:date="2016-10-07T09:30:00Z">
            <w:rPr>
              <w:rFonts w:cs="Monlam Uni OuChan2" w:hint="cs"/>
              <w:cs/>
            </w:rPr>
          </w:rPrChange>
        </w:rPr>
        <w:t>།ཐོས་པ་མི་ངོམས་ཉིད་དང་ནི།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68" w:author="thoesam" w:date="2016-10-07T09:30:00Z">
            <w:rPr>
              <w:rFonts w:cs="Monlam Uni OuChan2" w:hint="cs"/>
              <w:cs/>
            </w:rPr>
          </w:rPrChange>
        </w:rPr>
        <w:t>།ཟང་ཟིང་མེད་པར་ཆོས་སྦྱིན་དང</w:t>
      </w:r>
      <w:ins w:id="646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47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47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73" w:author="thoesam" w:date="2016-10-07T09:30:00Z">
            <w:rPr>
              <w:rFonts w:cs="Monlam Uni OuChan2" w:hint="cs"/>
              <w:cs/>
            </w:rPr>
          </w:rPrChange>
        </w:rPr>
        <w:t>།སངས་རྒྱས་ཞིང་ཀུན་སྦྱོང་བ་དང</w:t>
      </w:r>
      <w:ins w:id="647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47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47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78" w:author="thoesam" w:date="2016-10-07T09:30:00Z">
            <w:rPr>
              <w:rFonts w:cs="Monlam Uni OuChan2" w:hint="cs"/>
              <w:cs/>
            </w:rPr>
          </w:rPrChange>
        </w:rPr>
        <w:t>།འཁོར་བས་ཡོངས་སུ་མི་སྐྱོ་དང</w:t>
      </w:r>
      <w:ins w:id="647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48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48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83" w:author="thoesam" w:date="2016-10-07T09:30:00Z">
            <w:rPr>
              <w:rFonts w:cs="Monlam Uni OuChan2" w:hint="cs"/>
              <w:cs/>
            </w:rPr>
          </w:rPrChange>
        </w:rPr>
        <w:t>།ངོ་ཚ་ཁྲེལ་ཡོད་ཅེས་བྱས་པ།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།རློམ་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85" w:author="thoesam" w:date="2016-10-07T09:30:00Z">
            <w:rPr>
              <w:rFonts w:cs="Monlam Uni OuChan2" w:hint="cs"/>
              <w:cs/>
            </w:rPr>
          </w:rPrChange>
        </w:rPr>
        <w:t>མེད་བདག་ཉིད་དེ་རྣམ་ལྔ།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87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89" w:author="thoesam" w:date="2016-10-07T09:30:00Z">
            <w:rPr>
              <w:rFonts w:cs="Monlam Uni OuChan2" w:hint="cs"/>
              <w:cs/>
            </w:rPr>
          </w:rPrChange>
        </w:rPr>
        <w:t>ཐོས་པ་ཞེས་བྱ་བ་ནི་ཐོས་པ་མང་བའོ།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91" w:author="thoesam" w:date="2016-10-07T09:30:00Z">
            <w:rPr>
              <w:rFonts w:cs="Monlam Uni OuChan2" w:hint="cs"/>
              <w:cs/>
            </w:rPr>
          </w:rPrChange>
        </w:rPr>
        <w:t>།ཀུན་ཏུ་སྦྱོང་བ་ནི་བསོད་ནམས་དེ་ཉིད་ཡོངས་སུ་བསྔོས་པའི་ཕྱིར་རོ།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།རློམ་མེད་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93" w:author="thoesam" w:date="2016-10-07T09:30:00Z">
            <w:rPr>
              <w:rFonts w:cs="Monlam Uni OuChan2" w:hint="cs"/>
              <w:cs/>
            </w:rPr>
          </w:rPrChange>
        </w:rPr>
        <w:t>བདག་ཉིད་ཅེས་བྱ་བ་ནི་དེས་ཁེངས་པ་མེད་པའི་ཕྱིར་རོ།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95" w:author="thoesam" w:date="2016-10-07T09:30:00Z">
            <w:rPr>
              <w:rFonts w:cs="Monlam Uni OuChan2" w:hint="cs"/>
              <w:cs/>
            </w:rPr>
          </w:rPrChange>
        </w:rPr>
        <w:t>།དེ་རྣམ་ལྔ་ཞེས་བྱ་བ་ནི་གསུམ་པའི་ཡོངས་སུ་སྦྱོང་བ་ནི་ལྔ་ཁོ་ན་ཡིན་ནོ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། །ནགས་གནས་འདོད་ཆུང་ཆོག་ཤེས་དང༌། །སྦྱངས་པ་ཡང་དག་སྡོམ་སྟེན་དང༌། །བསླབ་པ་ཡོངས་སུ་མི་གཏོང་དང༌། །འདོད་པ་རྣམས་ལ་སྨོད་པ་དང༌། །སྐྱོ་བ་དང་ནི་བདོག་ཀུན་གཏོང༌། །མི་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96" w:author="thoesam" w:date="2016-10-07T09:30:00Z">
            <w:rPr>
              <w:rFonts w:cs="Monlam Uni OuChan2" w:hint="cs"/>
              <w:cs/>
            </w:rPr>
          </w:rPrChange>
        </w:rPr>
        <w:t>ཞུམ་པ་དང་ལྟོས་པ་མེད།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498" w:author="thoesam" w:date="2016-10-07T09:30:00Z">
            <w:rPr>
              <w:rFonts w:cs="Monlam Uni OuChan2" w:hint="cs"/>
              <w:cs/>
            </w:rPr>
          </w:rPrChange>
        </w:rPr>
        <w:t>།ཅེས་བྱ་བ་ལ།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4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00" w:author="thoesam" w:date="2016-10-07T09:30:00Z">
            <w:rPr>
              <w:rFonts w:cs="Monlam Uni OuChan2" w:hint="cs"/>
              <w:cs/>
            </w:rPr>
          </w:rPrChange>
        </w:rPr>
        <w:t>ནགས་གནས་ནི་དགོན་པར་གནས་བཅས་པ་སྟེ།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02" w:author="thoesam" w:date="2016-10-07T09:30:00Z">
            <w:rPr>
              <w:rFonts w:cs="Monlam Uni OuChan2" w:hint="cs"/>
              <w:cs/>
            </w:rPr>
          </w:rPrChange>
        </w:rPr>
        <w:t>དེའི་འབྲས་བུ་ཡིན་པའི་ཕྱིར་རོ།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04" w:author="thoesam" w:date="2016-10-07T09:30:00Z">
            <w:rPr>
              <w:rFonts w:cs="Monlam Uni OuChan2" w:hint="cs"/>
              <w:cs/>
            </w:rPr>
          </w:rPrChange>
        </w:rPr>
        <w:t>།ཆོག་ཤེས་པ་ནི་ཀུན་ནས་ཆོག་ཤེས་པ་ཡིན་ནོ།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06" w:author="thoesam" w:date="2016-10-07T09:30:00Z">
            <w:rPr>
              <w:rFonts w:cs="Monlam Uni OuChan2" w:hint="cs"/>
              <w:cs/>
            </w:rPr>
          </w:rPrChange>
        </w:rPr>
        <w:t>།སྦྱངས་པ་ཡང་དག་སྡོམ་སྟེན་ནི་མི་འདོར་བའོ།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08" w:author="thoesam" w:date="2016-10-07T09:30:00Z">
            <w:rPr>
              <w:rFonts w:cs="Monlam Uni OuChan2" w:hint="cs"/>
              <w:cs/>
            </w:rPr>
          </w:rPrChange>
        </w:rPr>
        <w:t>།སྐྱོ་བ་དང་ནི་བདོག་ཀུན་གཏོང</w:t>
      </w:r>
      <w:ins w:id="650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51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51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13" w:author="thoesam" w:date="2016-10-07T09:30:00Z">
            <w:rPr>
              <w:rFonts w:cs="Monlam Uni OuChan2" w:hint="cs"/>
              <w:cs/>
            </w:rPr>
          </w:rPrChange>
        </w:rPr>
        <w:t>།ཞེས་བྱ་བ་ནི་ཡིད་བྱུང་བ་དང་བདོག་པ་ཐམས་ཅད་ཡོངས་སུ་གཏོང་བའོ།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15" w:author="thoesam" w:date="2016-10-07T09:30:00Z">
            <w:rPr>
              <w:rFonts w:cs="Monlam Uni OuChan2" w:hint="cs"/>
              <w:cs/>
            </w:rPr>
          </w:rPrChange>
        </w:rPr>
        <w:t>།མི་ཞུམ་པ་དང་ལྟོས་པ་མེད།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17" w:author="thoesam" w:date="2016-10-07T09:30:00Z">
            <w:rPr>
              <w:rFonts w:cs="Monlam Uni OuChan2" w:hint="cs"/>
              <w:cs/>
            </w:rPr>
          </w:rPrChange>
        </w:rPr>
        <w:t>།ཅེས་བྱ་བ་ནི་སེམས་ཞུམ་པ་མེད་པ་ཉིད་དང་དངོས་པོ་ཐམས་ཅད་ལ་ལྟོས་པ་མེད་པ་ཉིད་དེ་ཞུམ་པ་མེད་པ་ནི་བག་འཁུམས་པ་མེད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19" w:author="thoesam" w:date="2016-10-07T09:30:00Z">
            <w:rPr>
              <w:rFonts w:cs="Monlam Uni OuChan2" w:hint="cs"/>
              <w:cs/>
            </w:rPr>
          </w:rPrChange>
        </w:rPr>
        <w:t>།བཅུ་ཞེས་བྱ་བ་འོག་ནས་འབྱུང་བ་འདིར་ཡང་སྦྱར་རོ།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21" w:author="thoesam" w:date="2016-10-07T09:30:00Z">
            <w:rPr>
              <w:rFonts w:cs="Monlam Uni OuChan2" w:hint="cs"/>
              <w:cs/>
            </w:rPr>
          </w:rPrChange>
        </w:rPr>
        <w:t>།དེ་བས་ན་བཞི་པའི་སྦྱོང་བ་ནི་བཅུ་ཁོ་ན་ཡིན་ནོ།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23" w:author="thoesam" w:date="2016-10-07T09:30:00Z">
            <w:rPr>
              <w:rFonts w:cs="Monlam Uni OuChan2" w:hint="cs"/>
              <w:cs/>
            </w:rPr>
          </w:rPrChange>
        </w:rPr>
        <w:t>།འདྲིས་དང་ཁྱིམ་ལ་འཁྲེན་པ་དང</w:t>
      </w:r>
      <w:ins w:id="652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52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52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28" w:author="thoesam" w:date="2016-10-07T09:30:00Z">
            <w:rPr>
              <w:rFonts w:cs="Monlam Uni OuChan2" w:hint="cs"/>
              <w:cs/>
            </w:rPr>
          </w:rPrChange>
        </w:rPr>
        <w:t>།འདུ་འཛིར་གྱུར་པའི་གནས་དང་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ནི།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29" w:author="thoesam" w:date="2016-10-07T09:30:00Z">
            <w:rPr>
              <w:rFonts w:cs="Monlam Uni OuChan2" w:hint="cs"/>
              <w:cs/>
            </w:rPr>
          </w:rPrChange>
        </w:rPr>
        <w:t>།བདག་བསྟོད་གཞན་ལ་བརྙས་པ་དང</w:t>
      </w:r>
      <w:ins w:id="653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53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53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34" w:author="thoesam" w:date="2016-10-07T09:30:00Z">
            <w:rPr>
              <w:rFonts w:cs="Monlam Uni OuChan2" w:hint="cs"/>
              <w:cs/>
            </w:rPr>
          </w:rPrChange>
        </w:rPr>
        <w:t>།མི་དགེ་ལས་ཀྱི་ལམ་བཅུ་དང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།རློམ་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35" w:author="thoesam" w:date="2016-10-07T09:30:00Z">
            <w:rPr>
              <w:rFonts w:cs="Monlam Uni OuChan2" w:hint="cs"/>
              <w:cs/>
            </w:rPr>
          </w:rPrChange>
        </w:rPr>
        <w:t>པས་ཁེངས་དང་ཕྱིན་ཅི་ལོག།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37" w:author="thoesam" w:date="2016-10-07T09:30:00Z">
            <w:rPr>
              <w:rFonts w:cs="Monlam Uni OuChan2" w:hint="cs"/>
              <w:cs/>
            </w:rPr>
          </w:rPrChange>
        </w:rPr>
        <w:t>།ཡིད་གཉིས་དང་ནི་ཉོན་མོངས་བཟོད།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39" w:author="thoesam" w:date="2016-10-07T09:30:00Z">
            <w:rPr>
              <w:rFonts w:cs="Monlam Uni OuChan2" w:hint="cs"/>
              <w:cs/>
            </w:rPr>
          </w:rPrChange>
        </w:rPr>
        <w:t>།བཅུ་པོ་འདི་དག་རྣམས་སྤངས་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ན། །ས་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40" w:author="thoesam" w:date="2016-10-07T09:30:00Z">
            <w:rPr>
              <w:rFonts w:cs="Monlam Uni OuChan2" w:hint="cs"/>
              <w:cs/>
            </w:rPr>
          </w:rPrChange>
        </w:rPr>
        <w:t>ལྔ་པ་ནི་ཡང་དག་འཐོབ།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།ཁྱིམ་པ་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42" w:author="thoesam" w:date="2016-10-07T09:30:00Z">
            <w:rPr>
              <w:rFonts w:cs="Monlam Uni OuChan2" w:hint="cs"/>
              <w:cs/>
            </w:rPr>
          </w:rPrChange>
        </w:rPr>
        <w:t>དག་དང་རབ་ཏུ་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6543" w:author="thoesam" w:date="2016-10-07T09:30:00Z">
            <w:rPr>
              <w:rFonts w:cs="Monlam Uni OuChan2" w:hint="cs"/>
              <w:cs/>
            </w:rPr>
          </w:rPrChange>
        </w:rPr>
        <w:t>བྱུང་བ་དང་འདྲིས་པ་དང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ཁྱིམ་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44" w:author="thoesam" w:date="2016-10-07T09:30:00Z">
            <w:rPr>
              <w:rFonts w:cs="Monlam Uni OuChan2" w:hint="cs"/>
              <w:cs/>
            </w:rPr>
          </w:rPrChange>
        </w:rPr>
        <w:t>སྟེ་ཉེ་བར་འགྲོ་བར་བྱ་བའི་ཁྱིམ་ལ་འཁྲེན་པ་དང</w:t>
      </w:r>
      <w:ins w:id="654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54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54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49" w:author="thoesam" w:date="2016-10-07T09:30:00Z">
            <w:rPr>
              <w:rFonts w:cs="Monlam Uni OuChan2" w:hint="cs"/>
              <w:cs/>
            </w:rPr>
          </w:rPrChange>
        </w:rPr>
        <w:t>འདུ་འཛི་ནི་ཚུལ་མ་ཡིན་པའི་གཏམ་མོ།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51" w:author="thoesam" w:date="2016-10-07T09:30:00Z">
            <w:rPr>
              <w:rFonts w:cs="Monlam Uni OuChan2" w:hint="cs"/>
              <w:cs/>
            </w:rPr>
          </w:rPrChange>
        </w:rPr>
        <w:t>།བསྟོད་པ་ནི་སྟོད་པར་བྱེད་པའོ།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53" w:author="thoesam" w:date="2016-10-07T09:30:00Z">
            <w:rPr>
              <w:rFonts w:cs="Monlam Uni OuChan2" w:hint="cs"/>
              <w:cs/>
            </w:rPr>
          </w:rPrChange>
        </w:rPr>
        <w:t>།བརྙས་པ་ནི་སྨོད་པའོ།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55" w:author="thoesam" w:date="2016-10-07T09:30:00Z">
            <w:rPr>
              <w:rFonts w:cs="Monlam Uni OuChan2" w:hint="cs"/>
              <w:cs/>
            </w:rPr>
          </w:rPrChange>
        </w:rPr>
        <w:t>།ལས་ཀྱི་ལམ་ནི་ལས་ཀྱི་གཞིའོ།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།རློ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57" w:author="thoesam" w:date="2016-10-07T09:30:00Z">
            <w:rPr>
              <w:rFonts w:cs="Monlam Uni OuChan2" w:hint="cs"/>
              <w:cs/>
            </w:rPr>
          </w:rPrChange>
        </w:rPr>
        <w:t>མ་པ་ནི་སེམས་མཐོ་བའོ།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59" w:author="thoesam" w:date="2016-10-07T09:30:00Z">
            <w:rPr>
              <w:rFonts w:cs="Monlam Uni OuChan2" w:hint="cs"/>
              <w:cs/>
            </w:rPr>
          </w:rPrChange>
        </w:rPr>
        <w:t>།ཁེངས་པ་ནི་ལུས་ཀྱིས་བླ་མ་ལ་མི་འདུད་པའོ།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61" w:author="thoesam" w:date="2016-10-07T09:30:00Z">
            <w:rPr>
              <w:rFonts w:cs="Monlam Uni OuChan2" w:hint="cs"/>
              <w:cs/>
            </w:rPr>
          </w:rPrChange>
        </w:rPr>
        <w:t>།ཕྱིན་ཅི་ལོག་ནི་དོན་ལ་ལོག་པར་འཛིན་པའོ།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63" w:author="thoesam" w:date="2016-10-07T09:30:00Z">
            <w:rPr>
              <w:rFonts w:cs="Monlam Uni OuChan2" w:hint="cs"/>
              <w:cs/>
            </w:rPr>
          </w:rPrChange>
        </w:rPr>
        <w:t>།ཡིད་གཉིས་ནི་ཐེ་ཚོམ་མོ།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65" w:author="thoesam" w:date="2016-10-07T09:30:00Z">
            <w:rPr>
              <w:rFonts w:cs="Monlam Uni OuChan2" w:hint="cs"/>
              <w:cs/>
            </w:rPr>
          </w:rPrChange>
        </w:rPr>
        <w:t>།ཉོན་མོངས་པ་བཟོད་པ་ནི་འདོད་ཆགས་དང་ཞེ་སྡང་དང་གཏི་མུག་ལ་གནས་པ་སྟེ།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67" w:author="thoesam" w:date="2016-10-07T09:30:00Z">
            <w:rPr>
              <w:rFonts w:cs="Monlam Uni OuChan2" w:hint="cs"/>
              <w:cs/>
            </w:rPr>
          </w:rPrChange>
        </w:rPr>
        <w:t>ཆོས་བཅུ་པོ་དེ་དག་རྣམ་པར་སྤངས་ནས་ལྔ་པ་འཐོབ་པར་འགྱུར་རོ།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69" w:author="thoesam" w:date="2016-10-07T09:30:00Z">
            <w:rPr>
              <w:rFonts w:cs="Monlam Uni OuChan2" w:hint="cs"/>
              <w:cs/>
            </w:rPr>
          </w:rPrChange>
        </w:rPr>
        <w:t>།སྦྱིན་དང་ཚུལ་ཁྲིམས་བཟོད་བརྩོན་འགྲུས།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71" w:author="thoesam" w:date="2016-10-07T09:30:00Z">
            <w:rPr>
              <w:rFonts w:cs="Monlam Uni OuChan2" w:hint="cs"/>
              <w:cs/>
            </w:rPr>
          </w:rPrChange>
        </w:rPr>
        <w:t>།བསམ་གཏན་ཤེས་རབ་རབ་རྫོགས་པས།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73" w:author="thoesam" w:date="2016-10-07T09:30:00Z">
            <w:rPr>
              <w:rFonts w:cs="Monlam Uni OuChan2" w:hint="cs"/>
              <w:cs/>
            </w:rPr>
          </w:rPrChange>
        </w:rPr>
        <w:t>།སློབ་མ་དང་ནི་བསེ་རུ་ལ།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75" w:author="thoesam" w:date="2016-10-07T09:30:00Z">
            <w:rPr>
              <w:rFonts w:cs="Monlam Uni OuChan2" w:hint="cs"/>
              <w:cs/>
            </w:rPr>
          </w:rPrChange>
        </w:rPr>
        <w:t>།དགའ་དང་སྐྱོ་བའི་སེམས་སྤངས་པ།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77" w:author="thoesam" w:date="2016-10-07T09:30:00Z">
            <w:rPr>
              <w:rFonts w:cs="Monlam Uni OuChan2" w:hint="cs"/>
              <w:cs/>
            </w:rPr>
          </w:rPrChange>
        </w:rPr>
        <w:t>།བསླངས་ན་མི་ཞུམ་བདོག་པ་ཀུན།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79" w:author="thoesam" w:date="2016-10-07T09:30:00Z">
            <w:rPr>
              <w:rFonts w:cs="Monlam Uni OuChan2" w:hint="cs"/>
              <w:cs/>
            </w:rPr>
          </w:rPrChange>
        </w:rPr>
        <w:t>།བཏང་ཡང་མི་དགའ་མེད་པ་དང</w:t>
      </w:r>
      <w:ins w:id="658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58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58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84" w:author="thoesam" w:date="2016-10-07T09:30:00Z">
            <w:rPr>
              <w:rFonts w:cs="Monlam Uni OuChan2" w:hint="cs"/>
              <w:cs/>
            </w:rPr>
          </w:rPrChange>
        </w:rPr>
        <w:t>།དབུལ་ཡང་སློང་བ་མི་སྤོང་བས།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86" w:author="thoesam" w:date="2016-10-07T09:30:00Z">
            <w:rPr>
              <w:rFonts w:cs="Monlam Uni OuChan2" w:hint="cs"/>
              <w:cs/>
            </w:rPr>
          </w:rPrChange>
        </w:rPr>
        <w:t>།ས་ནི་དྲུག་པ་ཡང་དག་འཐོབ།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88" w:author="thoesam" w:date="2016-10-07T09:30:00Z">
            <w:rPr>
              <w:rFonts w:cs="Monlam Uni OuChan2" w:hint="cs"/>
              <w:cs/>
            </w:rPr>
          </w:rPrChange>
        </w:rPr>
        <w:t>།ཅེས་བྱ་བ་ལ།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90" w:author="thoesam" w:date="2016-10-07T09:30:00Z">
            <w:rPr>
              <w:rFonts w:cs="Monlam Uni OuChan2" w:hint="cs"/>
              <w:cs/>
            </w:rPr>
          </w:rPrChange>
        </w:rPr>
        <w:t>སྦྱིན་པ་ལ་སོགས་པའི་ཕ་རོལ་ཏུ་ཕྱིན་པ་དེ་དག་སོ་སོར་ཡོངས་སུ་རྫོགས་པ་སྟེ།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92" w:author="thoesam" w:date="2016-10-07T09:30:00Z">
            <w:rPr>
              <w:rFonts w:cs="Monlam Uni OuChan2" w:hint="cs"/>
              <w:cs/>
            </w:rPr>
          </w:rPrChange>
        </w:rPr>
        <w:t>དེ་ལྟར་ཆོས་དྲུག་དང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དེ་བཞིན་དུ་ཉན་ཐོས་ལ་དགའ་བ་དང༌། རང་སངས་རྒྱས་ལ་དགའ་བ་དང༌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9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95" w:author="thoesam" w:date="2016-10-07T09:30:00Z">
            <w:rPr>
              <w:rFonts w:cs="Monlam Uni OuChan2" w:hint="cs"/>
              <w:cs/>
            </w:rPr>
          </w:rPrChange>
        </w:rPr>
        <w:t>སྐྱོ་བའི་སེམས་ཡོངས་སུ་སྤངས་པ་སྟེ།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5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97" w:author="thoesam" w:date="2016-10-07T09:30:00Z">
            <w:rPr>
              <w:rFonts w:cs="Monlam Uni OuChan2" w:hint="cs"/>
              <w:cs/>
            </w:rPr>
          </w:rPrChange>
        </w:rPr>
        <w:t>དེ་ལྟར་གསུམ་དང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བསླངས་ན་མི་ཞུམ་པ་སྟེ་སེམས་ཞུམ་པ་མེད་པ་ཉིད་དང༌། །བདོག་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98" w:author="thoesam" w:date="2016-10-07T09:30:00Z">
            <w:rPr>
              <w:rFonts w:cs="Monlam Uni OuChan2" w:hint="cs"/>
              <w:cs/>
            </w:rPr>
          </w:rPrChange>
        </w:rPr>
        <w:t>པ་ཀུན་བཏང་ཡང་ཡིད་མི་བདེ་བ་མེད་པ་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དང༌། བཀྲེན་ཡང་སློང་མོ་པ་དག་མི་སྤོང་བ་དང༌།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599" w:author="thoesam" w:date="2016-10-07T09:30:00Z">
            <w:rPr>
              <w:rFonts w:cs="Monlam Uni OuChan2" w:hint="cs"/>
              <w:cs/>
            </w:rPr>
          </w:rPrChange>
        </w:rPr>
        <w:t>དེ་ལྟར་གསུམ་སྟེ་ཆོས་བཅུ་གཉིས་པོ་དེ་དག་གིས་ས་དྲུག་པ་ཐོབ་པར་འགྱུར་རོ།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01" w:author="thoesam" w:date="2016-10-07T09:30:00Z">
            <w:rPr>
              <w:rFonts w:cs="Monlam Uni OuChan2" w:hint="cs"/>
              <w:cs/>
            </w:rPr>
          </w:rPrChange>
        </w:rPr>
        <w:t>།བདག་དང་སེམས་ཅན་འཛིན་པ་དང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༌། །སྲོག་དང་གང་ཟག་ཆད་རྟག་དང༌། །མཚན་མ་རྒྱུ་དང་ཕུང་པོ་དང༌། །ཁམས་དང་སྐྱེ་མཆེད་དག་དང་ནི། །ཁམས་གསུམ་པ་ལ་ཆགས་གནས་དང༌། །སེམས་ནི་རྟག་པ་ལ་ཞེན་དང༌།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02" w:author="thoesam" w:date="2016-10-07T09:30:00Z">
            <w:rPr>
              <w:rFonts w:cs="Monlam Uni OuChan2" w:hint="cs"/>
              <w:cs/>
            </w:rPr>
          </w:rPrChange>
        </w:rPr>
        <w:t>།དཀོན་མཆོག་གསུམ་དང་ཚུལ་ཁྲིམས་ལ།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04" w:author="thoesam" w:date="2016-10-07T09:30:00Z">
            <w:rPr>
              <w:rFonts w:cs="Monlam Uni OuChan2" w:hint="cs"/>
              <w:cs/>
            </w:rPr>
          </w:rPrChange>
        </w:rPr>
        <w:t>།དེར་ལྟ་བ་ཡི་མངོན་ཞེན་དང</w:t>
      </w:r>
      <w:ins w:id="660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60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60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09" w:author="thoesam" w:date="2016-10-07T09:30:00Z">
            <w:rPr>
              <w:rFonts w:cs="Monlam Uni OuChan2" w:hint="cs"/>
              <w:cs/>
            </w:rPr>
          </w:rPrChange>
        </w:rPr>
        <w:t>།སྟོང་པ་ཉིད་ལ་ཡིད་གསོད་དང</w:t>
      </w:r>
      <w:ins w:id="661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61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61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14" w:author="thoesam" w:date="2016-10-07T09:30:00Z">
            <w:rPr>
              <w:rFonts w:cs="Monlam Uni OuChan2" w:hint="cs"/>
              <w:cs/>
            </w:rPr>
          </w:rPrChange>
        </w:rPr>
        <w:t>།དེ་དང་འགལ་བའི་ཉེས་པ་ནི།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16" w:author="thoesam" w:date="2016-10-07T09:30:00Z">
            <w:rPr>
              <w:rFonts w:cs="Monlam Uni OuChan2" w:hint="cs"/>
              <w:cs/>
            </w:rPr>
          </w:rPrChange>
        </w:rPr>
        <w:t>།ཉི་ཤུ་གང་ལ་རྣམ་ཆད་པ།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18" w:author="thoesam" w:date="2016-10-07T09:30:00Z">
            <w:rPr>
              <w:rFonts w:cs="Monlam Uni OuChan2" w:hint="cs"/>
              <w:cs/>
            </w:rPr>
          </w:rPrChange>
        </w:rPr>
        <w:t>།དེ་ཡིས་ས་ནི་བདུན་པ་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འཐོབ། །རྣམ་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19" w:author="thoesam" w:date="2016-10-07T09:30:00Z">
            <w:rPr>
              <w:rFonts w:cs="Monlam Uni OuChan2" w:hint="cs"/>
              <w:cs/>
            </w:rPr>
          </w:rPrChange>
        </w:rPr>
        <w:t>ཐར་སྒོ་གསུམ་ཤེས་པ་དང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།འཁོར་གསུམ་རྣམ་པར་དག་ཉིད་དང༌། །སྙིང་རྗེ་དང་ནི་བརྙས་མེད་དང༌། །ཆོས་མཉམ་དང་ནི་ཚུལ་གཅིག་ཤེས། །མི་སྐྱེ་བ་དང་བཟོད་ཤེས་དང༌། །ཆོས་རྣམས་རྣམ་པ་གཅིག་ཏུ་སྟོན། །རྟོག་པ་ཀུན་ཏུ་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1D0C88">
        <w:rPr>
          <w:rFonts w:ascii="Monlam Uni OuChan2" w:hAnsi="Monlam Uni OuChan2" w:cs="Monlam Uni OuChan2"/>
          <w:sz w:val="40"/>
          <w:szCs w:val="40"/>
          <w:cs/>
        </w:rPr>
        <w:t>འཇོམས་པ་དང༌། །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20" w:author="thoesam" w:date="2016-10-07T09:30:00Z">
            <w:rPr>
              <w:rFonts w:cs="Monlam Uni OuChan2" w:hint="cs"/>
              <w:cs/>
            </w:rPr>
          </w:rPrChange>
        </w:rPr>
        <w:t>འདུ་ཤེས་ལྟ་དང་ཉོན་མོངས་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སྤོང༌། །ཞི་གནས་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21" w:author="thoesam" w:date="2016-10-07T09:30:00Z">
            <w:rPr>
              <w:rFonts w:cs="Monlam Uni OuChan2" w:hint="cs"/>
              <w:cs/>
            </w:rPr>
          </w:rPrChange>
        </w:rPr>
        <w:t>ངེས་པར་སེམས་པ་དང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།ལྷག་མཐོང་ལ་ནི་མཁས་པ་དང༌། །སེམས་དུལ་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22" w:author="thoesam" w:date="2016-10-07T09:30:00Z">
            <w:rPr>
              <w:rFonts w:cs="Monlam Uni OuChan2" w:hint="cs"/>
              <w:cs/>
            </w:rPr>
          </w:rPrChange>
        </w:rPr>
        <w:t>བ་དང་ཐམས་ཅད་ལ།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24" w:author="thoesam" w:date="2016-10-07T09:30:00Z">
            <w:rPr>
              <w:rFonts w:cs="Monlam Uni OuChan2" w:hint="cs"/>
              <w:cs/>
            </w:rPr>
          </w:rPrChange>
        </w:rPr>
        <w:t>།ཐོགས་པ་མེད་པའི་ཡེ་ཤེས་དང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།ཆགས་པའི་ས་མིན་གར་འདོད་པར། །ཞིང་གཞན་དུ་ནི་མཉམ་འགྲོ་དང༌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2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27" w:author="thoesam" w:date="2016-10-07T09:30:00Z">
            <w:rPr>
              <w:rFonts w:cs="Monlam Uni OuChan2" w:hint="cs"/>
              <w:cs/>
            </w:rPr>
          </w:rPrChange>
        </w:rPr>
        <w:t>།ཀུན་ཏུ་བདག་གི་ངོ་བོ་ནི།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29" w:author="thoesam" w:date="2016-10-07T09:30:00Z">
            <w:rPr>
              <w:rFonts w:cs="Monlam Uni OuChan2" w:hint="cs"/>
              <w:cs/>
            </w:rPr>
          </w:rPrChange>
        </w:rPr>
        <w:t>།སྟོང་པ་ཉིད་དང་ཉི་ཤུའོ།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31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33" w:author="thoesam" w:date="2016-10-07T09:30:00Z">
            <w:rPr>
              <w:rFonts w:cs="Monlam Uni OuChan2" w:hint="cs"/>
              <w:cs/>
            </w:rPr>
          </w:rPrChange>
        </w:rPr>
        <w:t>ཉི་ཤུ་པའི་སྒྲ་གཉིས་པའི་འོག་ཏུ་ཡོངས་སུ་རྫོགས་པས་ཞེས་བྱ་བ་ནི་ལྷག་མའོ།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35" w:author="thoesam" w:date="2016-10-07T09:30:00Z">
            <w:rPr>
              <w:rFonts w:cs="Monlam Uni OuChan2" w:hint="cs"/>
              <w:cs/>
            </w:rPr>
          </w:rPrChange>
        </w:rPr>
        <w:t>།བདག་ཏུ་འཛིན་པ་ལ་སོགས་པ་ཉེས་པའི་དྲི་མ་ཉི་ཤུ་གང་ལས་རྣམ་པར་ཆད་པ་སྟེ།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37" w:author="thoesam" w:date="2016-10-07T09:30:00Z">
            <w:rPr>
              <w:rFonts w:cs="Monlam Uni OuChan2" w:hint="cs"/>
              <w:cs/>
            </w:rPr>
          </w:rPrChange>
        </w:rPr>
        <w:t>རྣམ་པར་ཐར་པའི་སྒོ་གསུམ་ཤེས་པ་ལ་སོགས་པ་ཡོན་ཏན་ཉི་ཤུ་ཡོངས་སུ་རྫོགས་པས་ས་བདུན་པ་ཐོབ་པར་འགྱུར་ཞེས་བྱ་བ་ནི་བསྡུས་པ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39" w:author="thoesam" w:date="2016-10-07T09:30:00Z">
            <w:rPr>
              <w:rFonts w:cs="Monlam Uni OuChan2" w:hint="cs"/>
              <w:cs/>
            </w:rPr>
          </w:rPrChange>
        </w:rPr>
        <w:t>།འཛིན་པ་ནི་མངོན་པར་ཞེན་པ་སྟེ།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41" w:author="thoesam" w:date="2016-10-07T09:30:00Z">
            <w:rPr>
              <w:rFonts w:cs="Monlam Uni OuChan2" w:hint="cs"/>
              <w:cs/>
            </w:rPr>
          </w:rPrChange>
        </w:rPr>
        <w:t>དེའི་ཡུལ་ནི་བདག་ལ་སོགས་པ་ནས་སྐྱེ་མཆེད་ཀྱི་བར་དུའོ།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43" w:author="thoesam" w:date="2016-10-07T09:30:00Z">
            <w:rPr>
              <w:rFonts w:cs="Monlam Uni OuChan2" w:hint="cs"/>
              <w:cs/>
            </w:rPr>
          </w:rPrChange>
        </w:rPr>
        <w:t>།རྟག་པ་ལ་ཞེས་བྱ་བ་ནི་ཚོགས་པ་གཙོ་བོར་གྱུར་པའི་ཟླས་དབྱེ་བའི་བདུན་པའོ།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45" w:author="thoesam" w:date="2016-10-07T09:30:00Z">
            <w:rPr>
              <w:rFonts w:cs="Monlam Uni OuChan2" w:hint="cs"/>
              <w:cs/>
            </w:rPr>
          </w:rPrChange>
        </w:rPr>
        <w:t>།དཀོན་མཆོག་གསུམ་ནི་སངས་རྒྱས་དང་ཆོས་དང་དགེ་འདུན་ཏེ།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47" w:author="thoesam" w:date="2016-10-07T09:30:00Z">
            <w:rPr>
              <w:rFonts w:cs="Monlam Uni OuChan2" w:hint="cs"/>
              <w:cs/>
            </w:rPr>
          </w:rPrChange>
        </w:rPr>
        <w:t>དེར་ལྟ་བ་ནི་སངས་རྒྱས་དང་ཆོས་ལ་སོགས་པ་ལ་ལྟ་བའོ།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49" w:author="thoesam" w:date="2016-10-07T09:30:00Z">
            <w:rPr>
              <w:rFonts w:cs="Monlam Uni OuChan2" w:hint="cs"/>
              <w:cs/>
            </w:rPr>
          </w:rPrChange>
        </w:rPr>
        <w:t>།དེ་ལ་མངོན་པར་ཞེན་པ་ནི་གནས་པའོ།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51" w:author="thoesam" w:date="2016-10-07T09:30:00Z">
            <w:rPr>
              <w:rFonts w:cs="Monlam Uni OuChan2" w:hint="cs"/>
              <w:cs/>
            </w:rPr>
          </w:rPrChange>
        </w:rPr>
        <w:t>།ཡིད་གསོད་པ་ནི་སྐྱོ་བའོ།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53" w:author="thoesam" w:date="2016-10-07T09:30:00Z">
            <w:rPr>
              <w:rFonts w:cs="Monlam Uni OuChan2" w:hint="cs"/>
              <w:cs/>
            </w:rPr>
          </w:rPrChange>
        </w:rPr>
        <w:t>།དེ་དང་འགལ་བ་ནི་སྟོང་པ་ཉིད་དང་མི་མཐུན་པར་བྱེད་པའོ།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55" w:author="thoesam" w:date="2016-10-07T09:30:00Z">
            <w:rPr>
              <w:rFonts w:cs="Monlam Uni OuChan2" w:hint="cs"/>
              <w:cs/>
            </w:rPr>
          </w:rPrChange>
        </w:rPr>
        <w:t>།མཉམ་ཞེས་བྱ་བ་ནི་འདྲ་བ་ཞེས་བྱ་བའི་དོན་ཏོ།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57" w:author="thoesam" w:date="2016-10-07T09:30:00Z">
            <w:rPr>
              <w:rFonts w:cs="Monlam Uni OuChan2" w:hint="cs"/>
              <w:cs/>
            </w:rPr>
          </w:rPrChange>
        </w:rPr>
        <w:t>།བདག་ཏུ་འཛིན་པ་དང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སེམས་ཅན་དུ་འཛིན་པ་དང༌། སྲོག་ཏུ་འཛིན་པ་དང༌། གང་ཟག་ཏུ་འཛིན་པ་དང༌། ཆད་པར་འཛིན་པ་དང༌། རྟག་པར་འཛིན་པ་དང༌། མཚན་མར་འཛིན་པ་དང༌། རྒྱུར་འཛིན་པ་དང༌། ཕུང་པོར་འཛིན་པ་དང༌། ཁམས་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58" w:author="thoesam" w:date="2016-10-07T09:30:00Z">
            <w:rPr>
              <w:rFonts w:cs="Monlam Uni OuChan2" w:hint="cs"/>
              <w:cs/>
            </w:rPr>
          </w:rPrChange>
        </w:rPr>
        <w:t>སུ་འཛིན་པ་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དང། སྐྱེ་མཆེད་དུ་འཛིན་པ་དང༌། ཁམས་གསུམ་པ་ལ་གནས་པ་དང༌། ཁམས་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59" w:author="thoesam" w:date="2016-10-07T09:30:00Z">
            <w:rPr>
              <w:rFonts w:cs="Monlam Uni OuChan2" w:hint="cs"/>
              <w:cs/>
            </w:rPr>
          </w:rPrChange>
        </w:rPr>
        <w:t>གསུམ་པ་ལ་ཆགས་པ་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དང༌། ཁམས་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60" w:author="thoesam" w:date="2016-10-07T09:30:00Z">
            <w:rPr>
              <w:rFonts w:cs="Monlam Uni OuChan2" w:hint="cs"/>
              <w:cs/>
            </w:rPr>
          </w:rPrChange>
        </w:rPr>
        <w:t>གསུམ་པ་ལ་བརྟེན་པ་དང</w:t>
      </w:r>
      <w:ins w:id="666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66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66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65" w:author="thoesam" w:date="2016-10-07T09:30:00Z">
            <w:rPr>
              <w:rFonts w:cs="Monlam Uni OuChan2" w:hint="cs"/>
              <w:cs/>
            </w:rPr>
          </w:rPrChange>
        </w:rPr>
        <w:t>སངས་རྒྱས་སུ་ལྟ་བ་ལ་གནས་པ་དང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ཆོས་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66" w:author="thoesam" w:date="2016-10-07T09:30:00Z">
            <w:rPr>
              <w:rFonts w:cs="Monlam Uni OuChan2" w:hint="cs"/>
              <w:cs/>
            </w:rPr>
          </w:rPrChange>
        </w:rPr>
        <w:t>སུ་ལྟ་བ་ལ་གནས་པ་དང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དགེ་འདུན་དུ་ལྟ་བ་ལ་གནས་པ་དང༌། ཚུལ་ཁྲིམས་སུ་ལྟ་བ་ལ་གནས་པ་དང༌། སྟོང་པ་ཉིད་ཀྱི་ཆོས་ལ་ཡི་གསོད་པ་དང༌། སྟོང་པ་ཉིད་དང་འགལ་བ་ཞེས་བྱ་བ་ནི་ཉེས་པ་བསྟན་པའི་དོན་ཏོ། །སྟོང་པ་ཉིད་ཡོངས་སུ་རྫོགས་པ་དང༌།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68" w:author="thoesam" w:date="2016-10-07T09:30:00Z">
            <w:rPr>
              <w:rFonts w:cs="Monlam Uni OuChan2" w:hint="cs"/>
              <w:cs/>
            </w:rPr>
          </w:rPrChange>
        </w:rPr>
        <w:t>མཚན་མ་མེད་པ་མངོན་སུམ་དུ་བྱ་བ་དང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སྨོན་པ་མེད་པ་ཤེས་པ་དང༌། འཁོར་གསུམ་ཡོངས་སུ་དག་པར་བྱ་བ་དང༌། སེམས་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1D0C88">
        <w:rPr>
          <w:rFonts w:ascii="Monlam Uni OuChan2" w:hAnsi="Monlam Uni OuChan2" w:cs="Monlam Uni OuChan2"/>
          <w:sz w:val="40"/>
          <w:szCs w:val="40"/>
          <w:cs/>
        </w:rPr>
        <w:t>ཅན་ཐམས་ཅད་ལ་སྙིང་བརྩེ་བ་དང༌། དེ་དག་ལ་བརྙས་པ་མེད་པ་དང༌། ཆོས་ཐམས་ཅད་མཉམ་པ་ཉིད་དུ་མཐོང་བ་དང༌། ཡང་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69" w:author="thoesam" w:date="2016-10-07T09:30:00Z">
            <w:rPr>
              <w:rFonts w:cs="Monlam Uni OuChan2" w:hint="cs"/>
              <w:cs/>
            </w:rPr>
          </w:rPrChange>
        </w:rPr>
        <w:t>དག་པར་རྟོགས་པ་དང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མི་སྐྱེ་བའི་བཟོད་པ་ཤེས་པ་དང༌། ཆོས་ཐམས་ཅད་ཚུལ་གཅིག་ཏུ་སྟོན་པ་དང༌། རྟོག་པ་ཀུན་ཏུ་འཇོམས་པ་དང༌། འདུ་ཤེས་སུ་ལྟ་བ་རྣམ་པར་བཟློག་པ་དང༌། ཉོན་མོངས་པ་རྣམ་པར་བཟློག་པ་དང༌། ཞི་གནས་ངེས་པར་སེམས་པ་དང༌། ལྷག་མཐོང་ལ་མཁས་པ་དང༌། སེམས་དུལ་བ་ཉིད་དང༌།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71" w:author="thoesam" w:date="2016-10-07T09:30:00Z">
            <w:rPr>
              <w:rFonts w:cs="Monlam Uni OuChan2" w:hint="cs"/>
              <w:cs/>
            </w:rPr>
          </w:rPrChange>
        </w:rPr>
        <w:t>ཐམས་ཅད་ལ་ཐོགས་པ་མེད་པའི་ཡེ་ཤེས་ཉིད་དང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ཆགས་པའི་ས་མ་ཡིན་པ་དང༌། གང་དུ་འདོད་པའི་ཞིང་དུ་འགྲོ་བ་དང༌། དེ་ཡང་སངས་རྒྱས་ཀྱི་འཁོར་གྱི་ནང་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72" w:author="thoesam" w:date="2016-10-07T09:30:00Z">
            <w:rPr>
              <w:rFonts w:cs="Monlam Uni OuChan2" w:hint="cs"/>
              <w:cs/>
            </w:rPr>
          </w:rPrChange>
        </w:rPr>
        <w:t>དུ་བདག་ཉིད་ཡང་དག་པར་སྟོན་པ་ཞེས་བྱ་བ་ནི་ཡོན་ཏན་བསྟན་པའི་དོན་ཏོ།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74" w:author="thoesam" w:date="2016-10-07T09:30:00Z">
            <w:rPr>
              <w:rFonts w:cs="Monlam Uni OuChan2" w:hint="cs"/>
              <w:cs/>
            </w:rPr>
          </w:rPrChange>
        </w:rPr>
        <w:t>།སེམས་ཅན་ཀུན་ཡིད་ཤེས་པ་དང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།མངོན་པར་ཤེས་པས་བརྩེ་བ་དང༌། །སངས་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75" w:author="thoesam" w:date="2016-10-07T09:30:00Z">
            <w:rPr>
              <w:rFonts w:cs="Monlam Uni OuChan2" w:hint="cs"/>
              <w:cs/>
            </w:rPr>
          </w:rPrChange>
        </w:rPr>
        <w:t>རྒྱས་ཞིང་བཟང་སྒྲུབ་པ་དང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།ཡོངས་སུ་བརྟག་ཕྱིར་སངས་རྒྱས་བསྟེན། །དབང་པོ་ཤེས་དང་རྒྱལ་བ་ཡི། །ཞིང་སྦྱོང་སྒྱུ་མ་ལྟར་གནས་དང༌། བསམས་བཞིན་སྲིད་པ་ལེན་པ་དང༌། །ལས་ནི་རྣམ་པ་འདི་བརྒྱད་བཤད། །ཅེས་བྱ་བ་ལ། བཟང་ཞེས་བྱ་བ་ནི་ཡོངས་སུ་དག་པ་སྟེ། སྒྲུབ་པ་ཞེས་བྱ་བ་དང་སྦྱར་རོ། །རྣམ་བརྒྱད་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76" w:author="thoesam" w:date="2016-10-07T09:30:00Z">
            <w:rPr>
              <w:rFonts w:cs="Monlam Uni OuChan2" w:hint="cs"/>
              <w:cs/>
            </w:rPr>
          </w:rPrChange>
        </w:rPr>
        <w:t>ཅེས་བྱ་བའི་ཚིག་གིས་བརྒྱད་པ་ལ་ཡོངས་སུ་སྦྱོང་བ་རྣམ་པ་བརྒྱད་ཁོ་ན་ཡིན་ཏེ།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78" w:author="thoesam" w:date="2016-10-07T09:30:00Z">
            <w:rPr>
              <w:rFonts w:cs="Monlam Uni OuChan2" w:hint="cs"/>
              <w:cs/>
            </w:rPr>
          </w:rPrChange>
        </w:rPr>
        <w:t>འདི་ལྟ་སྟེ་སེམས་ཅན་ཐམས་ཅད་ཀྱི་སེམས་ཀྱི་རྗེས་སུ་འཇུག་པ་དང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མངོན་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79" w:author="thoesam" w:date="2016-10-07T09:30:00Z">
            <w:rPr>
              <w:rFonts w:cs="Monlam Uni OuChan2" w:hint="cs"/>
              <w:cs/>
            </w:rPr>
          </w:rPrChange>
        </w:rPr>
        <w:t>པར་ཤེས་པས་རྣམ་པར་བརྩེ་བ་དང</w:t>
      </w:r>
      <w:ins w:id="668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68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68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84" w:author="thoesam" w:date="2016-10-07T09:30:00Z">
            <w:rPr>
              <w:rFonts w:cs="Monlam Uni OuChan2" w:hint="cs"/>
              <w:cs/>
            </w:rPr>
          </w:rPrChange>
        </w:rPr>
        <w:t>སངས་རྒྱས་ཀྱི་ཞིང་བསྒྲུབ་པ་དང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སངས་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85" w:author="thoesam" w:date="2016-10-07T09:30:00Z">
            <w:rPr>
              <w:rFonts w:cs="Monlam Uni OuChan2" w:hint="cs"/>
              <w:cs/>
            </w:rPr>
          </w:rPrChange>
        </w:rPr>
        <w:t>རྒྱས་བསྟེན་པ་དང་ཡོངས་སུ་བརྟག་པ་ཞེས་བྱ་བ་གཅིག་ཏུ་བྱས་པ་དང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དབང་པོ་མཆོག་དང་མཆོག་མ་ཡིན་པ་ཤེས་པ་དང༌། སངས་རྒྱ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86" w:author="thoesam" w:date="2016-10-07T09:30:00Z">
            <w:rPr>
              <w:rFonts w:cs="Monlam Uni OuChan2" w:hint="cs"/>
              <w:cs/>
            </w:rPr>
          </w:rPrChange>
        </w:rPr>
        <w:t>ས་ཀྱི་ཞིང་ཡོངས་སུ་སྦྱོང་བ་དང</w:t>
      </w:r>
      <w:ins w:id="668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68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68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91" w:author="thoesam" w:date="2016-10-07T09:30:00Z">
            <w:rPr>
              <w:rFonts w:cs="Monlam Uni OuChan2" w:hint="cs"/>
              <w:cs/>
            </w:rPr>
          </w:rPrChange>
        </w:rPr>
        <w:t>སྒྱུ་མ་ལྟ་བུའི་ཏིང་ངེ་འཛིན་ལ་ཡང་དང་ཡང་དུ་སྙོམས་པར་འཇུག་པ་དང</w:t>
      </w:r>
      <w:ins w:id="669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69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69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96" w:author="thoesam" w:date="2016-10-07T09:30:00Z">
            <w:rPr>
              <w:rFonts w:cs="Monlam Uni OuChan2" w:hint="cs"/>
              <w:cs/>
            </w:rPr>
          </w:rPrChange>
        </w:rPr>
        <w:t>བསམས་བཞིན་དུ་སྲིད་པ་ལེན་པའོ།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698" w:author="thoesam" w:date="2016-10-07T09:30:00Z">
            <w:rPr>
              <w:rFonts w:cs="Monlam Uni OuChan2" w:hint="cs"/>
              <w:cs/>
            </w:rPr>
          </w:rPrChange>
        </w:rPr>
        <w:t>།སངས་རྒྱས་ཀྱི་ཞིང་ནི་རྣམ་པ་གཉིས་ཏེ།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6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00" w:author="thoesam" w:date="2016-10-07T09:30:00Z">
            <w:rPr>
              <w:rFonts w:cs="Monlam Uni OuChan2" w:hint="cs"/>
              <w:cs/>
            </w:rPr>
          </w:rPrChange>
        </w:rPr>
        <w:t>དང་པོར་སྣོད་ཀྱི་འཇིག་རྟེན་དང</w:t>
      </w:r>
      <w:ins w:id="670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70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70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05" w:author="thoesam" w:date="2016-10-07T09:30:00Z">
            <w:rPr>
              <w:rFonts w:cs="Monlam Uni OuChan2" w:hint="cs"/>
              <w:cs/>
            </w:rPr>
          </w:rPrChange>
        </w:rPr>
        <w:t>དེ་ནས་སེམས་ཅན་གྱི་འཇིག་རྟེན་ནོ།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།སྨོན་ལམ་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07" w:author="thoesam" w:date="2016-10-07T09:30:00Z">
            <w:rPr>
              <w:rFonts w:cs="Monlam Uni OuChan2" w:hint="cs"/>
              <w:cs/>
            </w:rPr>
          </w:rPrChange>
        </w:rPr>
        <w:t>དག་ནི་མཐའ་ཡས་དང</w:t>
      </w:r>
      <w:ins w:id="670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70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71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12" w:author="thoesam" w:date="2016-10-07T09:30:00Z">
            <w:rPr>
              <w:rFonts w:cs="Monlam Uni OuChan2" w:hint="cs"/>
              <w:cs/>
            </w:rPr>
          </w:rPrChange>
        </w:rPr>
        <w:t>།ལྷ་ལ་སོགས་པའི་སྐད་ཤེས་དང</w:t>
      </w:r>
      <w:ins w:id="671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71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71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17" w:author="thoesam" w:date="2016-10-07T09:30:00Z">
            <w:rPr>
              <w:rFonts w:cs="Monlam Uni OuChan2" w:hint="cs"/>
              <w:cs/>
            </w:rPr>
          </w:rPrChange>
        </w:rPr>
        <w:t>།སྤོབས་པ་ཆུ་བོ་ལྟ་བུ་དང་།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19" w:author="thoesam" w:date="2016-10-07T09:30:00Z">
            <w:rPr>
              <w:rFonts w:cs="Monlam Uni OuChan2" w:hint="cs"/>
              <w:cs/>
            </w:rPr>
          </w:rPrChange>
        </w:rPr>
        <w:t>།མངལ་དུ་འཇུག་པ་མཆོག་དང་ནི།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21" w:author="thoesam" w:date="2016-10-07T09:30:00Z">
            <w:rPr>
              <w:rFonts w:cs="Monlam Uni OuChan2" w:hint="cs"/>
              <w:cs/>
            </w:rPr>
          </w:rPrChange>
        </w:rPr>
        <w:t>།རིགས་དང་རུས་དང་ཆོ་འབྲང་དང</w:t>
      </w:r>
      <w:ins w:id="672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72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72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26" w:author="thoesam" w:date="2016-10-07T09:30:00Z">
            <w:rPr>
              <w:rFonts w:cs="Monlam Uni OuChan2" w:hint="cs"/>
              <w:cs/>
            </w:rPr>
          </w:rPrChange>
        </w:rPr>
        <w:t>།འཁོར་དང་སྐྱེ་བ་དག་དང་ནི།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28" w:author="thoesam" w:date="2016-10-07T09:30:00Z">
            <w:rPr>
              <w:rFonts w:cs="Monlam Uni OuChan2" w:hint="cs"/>
              <w:cs/>
            </w:rPr>
          </w:rPrChange>
        </w:rPr>
        <w:t>།ངེས་འབྱུང་བྱང་ཆུབ་ཤིང་རྣམས་ཀྱི།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30" w:author="thoesam" w:date="2016-10-07T09:30:00Z">
            <w:rPr>
              <w:rFonts w:cs="Monlam Uni OuChan2" w:hint="cs"/>
              <w:cs/>
            </w:rPr>
          </w:rPrChange>
        </w:rPr>
        <w:t>།ཡོན་ཏན་ཕུན་སུམ་ཚོགས་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6731" w:author="thoesam" w:date="2016-10-07T09:30:00Z">
            <w:rPr>
              <w:rFonts w:cs="Monlam Uni OuChan2" w:hint="cs"/>
              <w:cs/>
            </w:rPr>
          </w:rPrChange>
        </w:rPr>
        <w:t>པ་ཡིན།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33" w:author="thoesam" w:date="2016-10-07T09:30:00Z">
            <w:rPr>
              <w:rFonts w:cs="Monlam Uni OuChan2" w:hint="cs"/>
              <w:cs/>
            </w:rPr>
          </w:rPrChange>
        </w:rPr>
        <w:t>།ས་བརྒྱད་པའི་དེ་མ་ཐག་ཏུ་དགུ་པ་ཡིན་ཏེ།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35" w:author="thoesam" w:date="2016-10-07T09:30:00Z">
            <w:rPr>
              <w:rFonts w:cs="Monlam Uni OuChan2" w:hint="cs"/>
              <w:cs/>
            </w:rPr>
          </w:rPrChange>
        </w:rPr>
        <w:t>དེའི་ཡོངས་སུ་སྦྱོང་བ་དག་ནི་སྨོན་ལམ་མཐའ་ཡས་པ་དང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ལྷ་ལ་སོགས་པའི་སྐད་ཤེས་པ་དང༌། སྤོབས་པ་ཡོངས་སུ་རྫོགས་པ་དང༌། མངལ་དུ་འཇུག་པ་ཕུན་སུམ་ཚོགས་པ་དང༌། རིགས་ཕུན་སུམ་ཚོགས་པ་དང། རུས་ཕུན་སུམ་ཚོགས་པ་དང༌། ཆོ་འབྲང་ཕུན་སུམ་ཚོགས་པ་དང༌། འཁོར་ཕུན་སུམ་ཚོགས་པ་དང༌། སྐྱེ་བ་ཕུན་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36" w:author="thoesam" w:date="2016-10-07T09:30:00Z">
            <w:rPr>
              <w:rFonts w:cs="Monlam Uni OuChan2" w:hint="cs"/>
              <w:cs/>
            </w:rPr>
          </w:rPrChange>
        </w:rPr>
        <w:t>སུམ་ཚོགས་པ་དང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ངེས་པར་འབྱུང་བ་ཕུན་སུམ་ཚོགས་པ་དང༌། བྱང་ཆུབ་ཀྱི་ཤིང་ཕུན་སུམ་ཚོགས་པ་དང༌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3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39" w:author="thoesam" w:date="2016-10-07T09:30:00Z">
            <w:rPr>
              <w:rFonts w:cs="Monlam Uni OuChan2" w:hint="cs"/>
              <w:cs/>
            </w:rPr>
          </w:rPrChange>
        </w:rPr>
        <w:t>ཡོན་ཏན་ཐམས་ཅད་ཡོངས་སུ་རྫོགས་པ་ཕུན་སུམ་ཚོགས་པ་སྟེ་བཅུ་གཉིས་སོ།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41" w:author="thoesam" w:date="2016-10-07T09:30:00Z">
            <w:rPr>
              <w:rFonts w:cs="Monlam Uni OuChan2" w:hint="cs"/>
              <w:cs/>
            </w:rPr>
          </w:rPrChange>
        </w:rPr>
        <w:t>།ས་དགུ་འདས་ནས་ཡེ་ཤེས་ནི།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43" w:author="thoesam" w:date="2016-10-07T09:30:00Z">
            <w:rPr>
              <w:rFonts w:cs="Monlam Uni OuChan2" w:hint="cs"/>
              <w:cs/>
            </w:rPr>
          </w:rPrChange>
        </w:rPr>
        <w:t>།གང་གི་སངས་རྒྱས་སར་གནས་པ།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45" w:author="thoesam" w:date="2016-10-07T09:30:00Z">
            <w:rPr>
              <w:rFonts w:cs="Monlam Uni OuChan2" w:hint="cs"/>
              <w:cs/>
            </w:rPr>
          </w:rPrChange>
        </w:rPr>
        <w:t>།དེ་ནི་བྱང་ཆུབ་སེམས་དཔའི་ས།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47" w:author="thoesam" w:date="2016-10-07T09:30:00Z">
            <w:rPr>
              <w:rFonts w:cs="Monlam Uni OuChan2" w:hint="cs"/>
              <w:cs/>
            </w:rPr>
          </w:rPrChange>
        </w:rPr>
        <w:t>།བཅུ་པ་ཡིན་པར་ཤེས་པར་བྱ།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49" w:author="thoesam" w:date="2016-10-07T09:30:00Z">
            <w:rPr>
              <w:rFonts w:cs="Monlam Uni OuChan2" w:hint="cs"/>
              <w:cs/>
            </w:rPr>
          </w:rPrChange>
        </w:rPr>
        <w:t>།ཞེས་བྱ་བ་ལ་ས་དགུ་ཞེས་བྱ་བ་ནི་རིགས་ཀྱི་ས་ལ་སོགས་པའོ།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51" w:author="thoesam" w:date="2016-10-07T09:30:00Z">
            <w:rPr>
              <w:rFonts w:cs="Monlam Uni OuChan2" w:hint="cs"/>
              <w:cs/>
            </w:rPr>
          </w:rPrChange>
        </w:rPr>
        <w:t>།དེ་ལ་མྱ་ངན་ལས་འདའ་བའི་རིགས་ཅན་ནི་རིགས་ཀྱིའོ།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53" w:author="thoesam" w:date="2016-10-07T09:30:00Z">
            <w:rPr>
              <w:rFonts w:cs="Monlam Uni OuChan2" w:hint="cs"/>
              <w:cs/>
            </w:rPr>
          </w:rPrChange>
        </w:rPr>
        <w:t>།རྒྱུན་དུ་ཞུགས་པའི་འབྲས་བུ་ལ་ཞུགས་པ་ནི་བརྒྱད་པའི་སའོ།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55" w:author="thoesam" w:date="2016-10-07T09:30:00Z">
            <w:rPr>
              <w:rFonts w:cs="Monlam Uni OuChan2" w:hint="cs"/>
              <w:cs/>
            </w:rPr>
          </w:rPrChange>
        </w:rPr>
        <w:t>།མཐོང་བའི་ས་ནི་རྒྱུན་དུ་ཞུགས་པའོ།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57" w:author="thoesam" w:date="2016-10-07T09:30:00Z">
            <w:rPr>
              <w:rFonts w:cs="Monlam Uni OuChan2" w:hint="cs"/>
              <w:cs/>
            </w:rPr>
          </w:rPrChange>
        </w:rPr>
        <w:t>།ལན་ཅིག་ཕྱིར་འོང་བ་ནི་བསྲབས་པའི་སའོ།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59" w:author="thoesam" w:date="2016-10-07T09:30:00Z">
            <w:rPr>
              <w:rFonts w:cs="Monlam Uni OuChan2" w:hint="cs"/>
              <w:cs/>
            </w:rPr>
          </w:rPrChange>
        </w:rPr>
        <w:t>།ཕྱིར་མི་འོང་བ་ནི་འདོད་ཆགས་དང་བྲལ་བའི་སའོ།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61" w:author="thoesam" w:date="2016-10-07T09:30:00Z">
            <w:rPr>
              <w:rFonts w:cs="Monlam Uni OuChan2" w:hint="cs"/>
              <w:cs/>
            </w:rPr>
          </w:rPrChange>
        </w:rPr>
        <w:t>།བྱ་བ་བྱས་སོ་ཞེས་ཤེས་པའི་ཕྱིར་བྱས་པ་རྟོགས་པ་ཅན་ནི་དགྲ་བཅོམ་པ་སྟེ།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63" w:author="thoesam" w:date="2016-10-07T09:30:00Z">
            <w:rPr>
              <w:rFonts w:cs="Monlam Uni OuChan2" w:hint="cs"/>
              <w:cs/>
            </w:rPr>
          </w:rPrChange>
        </w:rPr>
        <w:t>དེའི་ས་ནི་བྱས་པ་རྟོགས་པ་ཅན་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གྱི་སའོ། །ཉན་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64" w:author="thoesam" w:date="2016-10-07T09:30:00Z">
            <w:rPr>
              <w:rFonts w:cs="Monlam Uni OuChan2" w:hint="cs"/>
              <w:cs/>
            </w:rPr>
          </w:rPrChange>
        </w:rPr>
        <w:t>ཐོས་ཀྱི་ས་ནི་ཉན་ཐོས་ཀྱི་ས་སྟེ་དྲུག་པོ་དེ་ཉིད་དོ།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66" w:author="thoesam" w:date="2016-10-07T09:30:00Z">
            <w:rPr>
              <w:rFonts w:cs="Monlam Uni OuChan2" w:hint="cs"/>
              <w:cs/>
            </w:rPr>
          </w:rPrChange>
        </w:rPr>
        <w:t>།རང་སངས་རྒྱས་ཀྱི་ས་ནི་རང་སངས་རྒྱས་ཀྱིའོ།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68" w:author="thoesam" w:date="2016-10-07T09:30:00Z">
            <w:rPr>
              <w:rFonts w:cs="Monlam Uni OuChan2" w:hint="cs"/>
              <w:cs/>
            </w:rPr>
          </w:rPrChange>
        </w:rPr>
        <w:t>།བྱང་ཆུབ་སེམས་དཔའི་ས་ནི་གོང་དུ་བསྟན་པའི་བྱང་ཆུབ་སེམས་དཔའི་ས་དགུ་པོ་སྟེ།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70" w:author="thoesam" w:date="2016-10-07T09:30:00Z">
            <w:rPr>
              <w:rFonts w:cs="Monlam Uni OuChan2" w:hint="cs"/>
              <w:cs/>
            </w:rPr>
          </w:rPrChange>
        </w:rPr>
        <w:t>ས་དགུ་པོ་དེ་དག་ལས་འདས་པའི་ཡེ་ཤེས་གང་གིས་བྱང་ཆུབ་སེམས་དཔའ་སངས་རྒྱས་ཀྱི་སར་གནས་པར་འགྱུར་བ་དེ་ནི་བྱང་ཆུབ་སེམས་དཔའི་ས་བཅུ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72" w:author="thoesam" w:date="2016-10-07T09:30:00Z">
            <w:rPr>
              <w:rFonts w:cs="Monlam Uni OuChan2" w:hint="cs"/>
              <w:cs/>
            </w:rPr>
          </w:rPrChange>
        </w:rPr>
        <w:t>།དེ་ནི་སའི་ཚོགས་སོ།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74" w:author="thoesam" w:date="2016-10-07T09:30:00Z">
            <w:rPr>
              <w:rFonts w:cs="Monlam Uni OuChan2" w:hint="cs"/>
              <w:cs/>
            </w:rPr>
          </w:rPrChange>
        </w:rPr>
        <w:t>།སའི་ཚོགས་ཀྱི་འོག་ཏུ་ངེས་པར་འབྱུང་བའི་སྒྲུབ་པའི་གོང་དུ་མདོ་ལས་རྒྱས་པར་གཉེན་པོའི་ཚོགས་བཤད་དེ།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76" w:author="thoesam" w:date="2016-10-07T09:30:00Z">
            <w:rPr>
              <w:rFonts w:cs="Monlam Uni OuChan2" w:hint="cs"/>
              <w:cs/>
            </w:rPr>
          </w:rPrChange>
        </w:rPr>
        <w:t>དེའི་དབང་དུ་བྱས་ནས།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78" w:author="thoesam" w:date="2016-10-07T09:30:00Z">
            <w:rPr>
              <w:rFonts w:cs="Monlam Uni OuChan2" w:hint="cs"/>
              <w:cs/>
            </w:rPr>
          </w:rPrChange>
        </w:rPr>
        <w:t>མཐོང་དང་གོམས་པའི་ལམ་དག་ལ།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80" w:author="thoesam" w:date="2016-10-07T09:30:00Z">
            <w:rPr>
              <w:rFonts w:cs="Monlam Uni OuChan2" w:hint="cs"/>
              <w:cs/>
            </w:rPr>
          </w:rPrChange>
        </w:rPr>
        <w:t>།གཟུང་དང་འཛིན་པའི་རྣམ་རྟོག་རྣམས།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82" w:author="thoesam" w:date="2016-10-07T09:30:00Z">
            <w:rPr>
              <w:rFonts w:cs="Monlam Uni OuChan2" w:hint="cs"/>
              <w:cs/>
            </w:rPr>
          </w:rPrChange>
        </w:rPr>
        <w:t>།ཉེ་བར་ཞི་བར་བྱ་བའི་ཕྱིར།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84" w:author="thoesam" w:date="2016-10-07T09:30:00Z">
            <w:rPr>
              <w:rFonts w:cs="Monlam Uni OuChan2" w:hint="cs"/>
              <w:cs/>
            </w:rPr>
          </w:rPrChange>
        </w:rPr>
        <w:t>།གཉེན་པོ་རྣམ་པ་བརྒྱད་ཅེས་བྱ།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86" w:author="thoesam" w:date="2016-10-07T09:30:00Z">
            <w:rPr>
              <w:rFonts w:cs="Monlam Uni OuChan2" w:hint="cs"/>
              <w:cs/>
            </w:rPr>
          </w:rPrChange>
        </w:rPr>
        <w:t>།ཞེས་གསུངས་པ་ལ།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88" w:author="thoesam" w:date="2016-10-07T09:30:00Z">
            <w:rPr>
              <w:rFonts w:cs="Monlam Uni OuChan2" w:hint="cs"/>
              <w:cs/>
            </w:rPr>
          </w:rPrChange>
        </w:rPr>
        <w:t>གོམས་པ་ནི་བསྒོམས་པའོ།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90" w:author="thoesam" w:date="2016-10-07T09:30:00Z">
            <w:rPr>
              <w:rFonts w:cs="Monlam Uni OuChan2" w:hint="cs"/>
              <w:cs/>
            </w:rPr>
          </w:rPrChange>
        </w:rPr>
        <w:t>།འཛིན་པ་ནི་འཛིན་པར་བྱེད་པའོ།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92" w:author="thoesam" w:date="2016-10-07T09:30:00Z">
            <w:rPr>
              <w:rFonts w:cs="Monlam Uni OuChan2" w:hint="cs"/>
              <w:cs/>
            </w:rPr>
          </w:rPrChange>
        </w:rPr>
        <w:t>།མཐོང་བའི་ལམ་གྱི་མི་མཐུན་པའི་ཕྱོགས་རྣམ་པར་རྟོག་པ་བཞི་པོ་དག་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6793" w:author="thoesam" w:date="2016-10-07T09:30:00Z">
            <w:rPr>
              <w:rFonts w:cs="Monlam Uni OuChan2" w:hint="cs"/>
              <w:cs/>
            </w:rPr>
          </w:rPrChange>
        </w:rPr>
        <w:t>ནི་མཐོང་བས་སྤང་བར་བྱ་བ་ཡིན་ཏེ།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795" w:author="thoesam" w:date="2016-10-07T09:30:00Z">
            <w:rPr>
              <w:rFonts w:cs="Monlam Uni OuChan2" w:hint="cs"/>
              <w:cs/>
            </w:rPr>
          </w:rPrChange>
        </w:rPr>
        <w:t>དེ་ལ་གཟུང་བའི་རྣམ་པར་རྟོག་པ་གཉིས་ནི་དངོས་པོ་ཙམ་ལ་བརྟེན་པ་ཅན་དང</w:t>
      </w:r>
      <w:ins w:id="679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79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79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7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00" w:author="thoesam" w:date="2016-10-07T09:30:00Z">
            <w:rPr>
              <w:rFonts w:cs="Monlam Uni OuChan2" w:hint="cs"/>
              <w:cs/>
            </w:rPr>
          </w:rPrChange>
        </w:rPr>
        <w:t>གཉིས་པོ་ལ་བརྟེན་པ་ཅན་ནོ།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02" w:author="thoesam" w:date="2016-10-07T09:30:00Z">
            <w:rPr>
              <w:rFonts w:cs="Monlam Uni OuChan2" w:hint="cs"/>
              <w:cs/>
            </w:rPr>
          </w:rPrChange>
        </w:rPr>
        <w:t>།འཛིན་པའི་རྣམ་པར་རྟོག་པ་གཉིས་ནི་གང་ཟག་རྫས་སུ་ཡོད་པ་ལ་བརྟེན་པ་ཅན་དང</w:t>
      </w:r>
      <w:ins w:id="680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80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80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07" w:author="thoesam" w:date="2016-10-07T09:30:00Z">
            <w:rPr>
              <w:rFonts w:cs="Monlam Uni OuChan2" w:hint="cs"/>
              <w:cs/>
            </w:rPr>
          </w:rPrChange>
        </w:rPr>
        <w:t>སྐྱེས་བུ་བཏགས་པའི་རྟེན་ཅན་ནོ།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09" w:author="thoesam" w:date="2016-10-07T09:30:00Z">
            <w:rPr>
              <w:rFonts w:cs="Monlam Uni OuChan2" w:hint="cs"/>
              <w:cs/>
            </w:rPr>
          </w:rPrChange>
        </w:rPr>
        <w:t>།རྣམ་པར་རྟོག་པ་བཞི་པོ་དེ་ཉིད་ནི་བསྒོམ་པའི་ལམ་གྱི་མི་མཐུན་པའི་ཕྱོགས་བསྒོམ་པས་སྤང་བར་བྱ་བའང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11" w:author="thoesam" w:date="2016-10-07T09:30:00Z">
            <w:rPr>
              <w:rFonts w:cs="Monlam Uni OuChan2" w:hint="cs"/>
              <w:cs/>
            </w:rPr>
          </w:rPrChange>
        </w:rPr>
        <w:t>།དེ་བས་ན་དེ་དག་སྤང་བར་བྱ་བའི་དོན་དུ་ལམ་གཉིས་ནི་གཉེན་པོ་རྣམ་པ་བརྒྱད་པོ་ཁོ་ན་ཡིན་ནོ།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13" w:author="thoesam" w:date="2016-10-07T09:30:00Z">
            <w:rPr>
              <w:rFonts w:cs="Monlam Uni OuChan2" w:hint="cs"/>
              <w:cs/>
            </w:rPr>
          </w:rPrChange>
        </w:rPr>
        <w:t>།དེ་ལ་དང་པོ་ནི་རབ་འབྱོར་ཁྱོད་ཀྱིས་གང་ཡང་འདི་སྐད་དུ་ཐེག་པ་དེ་གང་ནས་ངེས་པར་འབྱུང་བར་འགྱུར་ཞེས་སྨྲས་པ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15" w:author="thoesam" w:date="2016-10-07T09:30:00Z">
            <w:rPr>
              <w:rFonts w:cs="Monlam Uni OuChan2" w:hint="cs"/>
              <w:cs/>
            </w:rPr>
          </w:rPrChange>
        </w:rPr>
        <w:t>དེ་བཞིན་གཤེགས་པའི་སྤྲུལ་པ་ངོ་བོ་ཉིད་ཀྱིས་སྟོང་ཞེས་བྱ་བའི་བར་གྱིས་གསུངས་སོ།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17" w:author="thoesam" w:date="2016-10-07T09:30:00Z">
            <w:rPr>
              <w:rFonts w:cs="Monlam Uni OuChan2" w:hint="cs"/>
              <w:cs/>
            </w:rPr>
          </w:rPrChange>
        </w:rPr>
        <w:t>།འདིར་གཟུང་བའི་དངོས་པོ་དེ་བཞིན་ཉིད་ལ་སོགས་པ་དང</w:t>
      </w:r>
      <w:ins w:id="681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81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82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22" w:author="thoesam" w:date="2016-10-07T09:30:00Z">
            <w:rPr>
              <w:rFonts w:cs="Monlam Uni OuChan2" w:hint="cs"/>
              <w:cs/>
            </w:rPr>
          </w:rPrChange>
        </w:rPr>
        <w:t>གཟུགས་ལ་སོགས་པ་དང</w:t>
      </w:r>
      <w:ins w:id="682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82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82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27" w:author="thoesam" w:date="2016-10-07T09:30:00Z">
            <w:rPr>
              <w:rFonts w:cs="Monlam Uni OuChan2" w:hint="cs"/>
              <w:cs/>
            </w:rPr>
          </w:rPrChange>
        </w:rPr>
        <w:t>རྨི་ལམ་ལ་སོགས་པ་མི་དམིགས་པའི་ཆོས་ཉིད་ཙམ་མཐོང་བའི་ལམ་འདི་ནི་གཟུང་བའི་རྣམ་པར་རྟོག་པ་དང་པོའི་གཉ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29" w:author="thoesam" w:date="2016-10-07T09:30:00Z">
            <w:rPr>
              <w:rFonts w:cs="Monlam Uni OuChan2" w:hint="cs"/>
              <w:cs/>
            </w:rPr>
          </w:rPrChange>
        </w:rPr>
        <w:t>།གཉིས་པ་ནི་སྦྱིན་པའི་ཕ་རོལ་ཏུ་ཕྱིན་པ་ཞེས་བྱ་བ་ནས་བརྩམས་ཏེ།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31" w:author="thoesam" w:date="2016-10-07T09:30:00Z">
            <w:rPr>
              <w:rFonts w:cs="Monlam Uni OuChan2" w:hint="cs"/>
              <w:cs/>
            </w:rPr>
          </w:rPrChange>
        </w:rPr>
        <w:t>སངས་རྒྱས་ཀྱི་ཆོས་རྣམས་ཀྱི་ངོ་བོ་ཉིད་ཀྱིས་སྟོང་པ་ཞེས་བྱ་བ་དེ་དག་གི་བར་གྱིས་སོ།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33" w:author="thoesam" w:date="2016-10-07T09:30:00Z">
            <w:rPr>
              <w:rFonts w:cs="Monlam Uni OuChan2" w:hint="cs"/>
              <w:cs/>
            </w:rPr>
          </w:rPrChange>
        </w:rPr>
        <w:t>།འདིར་སྦྱིན་པ་ལ་སོགས་པ་གཉེན་པོའི་ཕྱོགས་ཀྱི་དངོས་པོ་དག་མི་དམིགས་པ་མཐོང་བའི་ལམ་ཞེས་བྱ་སྟེ།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35" w:author="thoesam" w:date="2016-10-07T09:30:00Z">
            <w:rPr>
              <w:rFonts w:cs="Monlam Uni OuChan2" w:hint="cs"/>
              <w:cs/>
            </w:rPr>
          </w:rPrChange>
        </w:rPr>
        <w:t>མཐོང་བའི་ལམ་འདི་ནི་གཟུང་བའི་རྣམ་པར་རྟོག་པ་གཉིས་པའི་གཉེན་པོའོ།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37" w:author="thoesam" w:date="2016-10-07T09:30:00Z">
            <w:rPr>
              <w:rFonts w:cs="Monlam Uni OuChan2" w:hint="cs"/>
              <w:cs/>
            </w:rPr>
          </w:rPrChange>
        </w:rPr>
        <w:t>།གསུམ་པ་ནི་རབ་འབྱོར་གང་མཚན་ཉིད་མེད་པའི་ཆོས་རྣམས་འབྱུང་བར་འདོད་པ་དེའི་དགྲ་བཅོམ་པ་ཞེས་བྱ་བ་ནས།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39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རྣམ་པ་ཐམས་ཅད་མཁྱེན་པ་ཉིད་ཀྱི་ངོ་བོ་ཉིད་ཀྱིས་སྟོང་པའི་ཕྱིར་ཞེས་བྱ་བའི་བར་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གྱིས་སོ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4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42" w:author="thoesam" w:date="2016-10-07T09:30:00Z">
            <w:rPr>
              <w:rFonts w:cs="Monlam Uni OuChan2" w:hint="cs"/>
              <w:cs/>
            </w:rPr>
          </w:rPrChange>
        </w:rPr>
        <w:t>།འདིར་དགྲ་བཅོམ་པ་ལ་སོགས་པ་གང་ཟག་རྫས་སུ་ཡོད་པ་མི་དམིགས་པ་ནི་མཐོང་བའི་ལམ་སྟེ།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44" w:author="thoesam" w:date="2016-10-07T09:30:00Z">
            <w:rPr>
              <w:rFonts w:cs="Monlam Uni OuChan2" w:hint="cs"/>
              <w:cs/>
            </w:rPr>
          </w:rPrChange>
        </w:rPr>
        <w:t>མཐོང་བའི་ལམ་འདི་ནི་འཛིན་པའི་རྣམ་པར་རྟོག་པ་དང་པོའི་གཉེན་པོའོ།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46" w:author="thoesam" w:date="2016-10-07T09:30:00Z">
            <w:rPr>
              <w:rFonts w:cs="Monlam Uni OuChan2" w:hint="cs"/>
              <w:cs/>
            </w:rPr>
          </w:rPrChange>
        </w:rPr>
        <w:t>།བཞི་པ་ནི་རབ་འབྱོར་མཚན་ཉིད་མེད་པའི་ཆོས་རྣམས་འབྱུང་བར་འདོད་པ་དེ་ནི་མིང་ཞེས་བྱ་བ་དེ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48" w:author="thoesam" w:date="2016-10-07T09:30:00Z">
            <w:rPr>
              <w:rFonts w:cs="Monlam Uni OuChan2" w:hint="cs"/>
              <w:cs/>
            </w:rPr>
          </w:rPrChange>
        </w:rPr>
        <w:t>གནས་དེ་ནི་བསྐྱོད་དུ་མེད་པ་ཞེས་བྱ་བ་དེ་དག་གི་བར་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49" w:author="thoesam" w:date="2016-10-07T09:30:00Z">
            <w:rPr>
              <w:rFonts w:cs="Monlam Uni OuChan2" w:hint="cs"/>
              <w:cs/>
            </w:rPr>
          </w:rPrChange>
        </w:rPr>
        <w:t>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51" w:author="thoesam" w:date="2016-10-07T09:30:00Z">
            <w:rPr>
              <w:rFonts w:cs="Monlam Uni OuChan2" w:hint="cs"/>
              <w:cs/>
            </w:rPr>
          </w:rPrChange>
        </w:rPr>
        <w:t>།འདིར་ནི་མིང་དང་བརྡ་དང་ཐ་སྙད་ལ་སོགས་པ་མི་དམིགས་པ་ནི་མཐོང་བའི་ལམ་ཡིན་ཏེ།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53" w:author="thoesam" w:date="2016-10-07T09:30:00Z">
            <w:rPr>
              <w:rFonts w:cs="Monlam Uni OuChan2" w:hint="cs"/>
              <w:cs/>
            </w:rPr>
          </w:rPrChange>
        </w:rPr>
        <w:t>མཐོང་བའི་ལམ་འདི་ནི་འཛིན་པའི་རྣམ་པར་རྟོག་པ་གཉིས་པའི་གཉེན་པོའོ།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55" w:author="thoesam" w:date="2016-10-07T09:30:00Z">
            <w:rPr>
              <w:rFonts w:cs="Monlam Uni OuChan2" w:hint="cs"/>
              <w:cs/>
            </w:rPr>
          </w:rPrChange>
        </w:rPr>
        <w:t>།ལྔ་པ་ནི་རབ་འབྱོར་གང་ཡང་ཁྱོད་ཀྱིས་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6856" w:author="thoesam" w:date="2016-10-07T09:30:00Z">
            <w:rPr>
              <w:rFonts w:cs="Monlam Uni OuChan2" w:hint="cs"/>
              <w:cs/>
            </w:rPr>
          </w:rPrChange>
        </w:rPr>
        <w:t>འདི་སྐད་དུ་ཐེག་པ་དེ་གང་དུ་གནས་པར་འགྱུར་ཞེས་སྨྲས་པ་ཞེས་བྱ་བ་དེ་ནས་བརྩམས་ཏེ།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58" w:author="thoesam" w:date="2016-10-07T09:30:00Z">
            <w:rPr>
              <w:rFonts w:cs="Monlam Uni OuChan2" w:hint="cs"/>
              <w:cs/>
            </w:rPr>
          </w:rPrChange>
        </w:rPr>
        <w:t>བསྐྱོད་དུ་མེད་པའི་ཚུལ་གྱིས་གང་དུ་ཡང་གནས་པར་འགྱུར་བ་མེད་དོ་ཞེས་བྱ་བའི་བར་གྱིས་གསུངས་སོ།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60" w:author="thoesam" w:date="2016-10-07T09:30:00Z">
            <w:rPr>
              <w:rFonts w:cs="Monlam Uni OuChan2" w:hint="cs"/>
              <w:cs/>
            </w:rPr>
          </w:rPrChange>
        </w:rPr>
        <w:t>།ཆོས་ཐམས་ཅད་མི་གནས་པ་ཉིད་ཀྱིས་གནས་པ་མེད་པ་དག་ནི་ཆོས་ཀྱི་དབྱིངས་གནས་པ་མེད་པའི་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ཚུལ་གྱིས་གཟུང་བ་ནི་དངོས་པོ་དག་མི་ད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61" w:author="thoesam" w:date="2016-10-07T09:30:00Z">
            <w:rPr>
              <w:rFonts w:cs="Monlam Uni OuChan2" w:hint="cs"/>
              <w:cs/>
            </w:rPr>
          </w:rPrChange>
        </w:rPr>
        <w:t>མིགས་པའི་གོམས་པའི་ལམ་ཡིན་ཏེ་བསྒོམ་པའི་ལམ་འདི་ནི་གཟུང་བའི་རྣམ་པར་རྟོག་པ་དང་པོའི་གཉེན་པོའོ།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63" w:author="thoesam" w:date="2016-10-07T09:30:00Z">
            <w:rPr>
              <w:rFonts w:cs="Monlam Uni OuChan2" w:hint="cs"/>
              <w:cs/>
            </w:rPr>
          </w:rPrChange>
        </w:rPr>
        <w:t>།དྲུག་པ་ནི་རབ་འབྱོར་གང་ཡང་ཁྱོད་ཀྱིས་འདི་སྐད་དུ་ཐེག་པ་དེས་སུ་ཞིག་འབྱུང་བར་འགྱུར་ཞེས་བྱ་བ་དེ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65" w:author="thoesam" w:date="2016-10-07T09:30:00Z">
            <w:rPr>
              <w:rFonts w:cs="Monlam Uni OuChan2" w:hint="cs"/>
              <w:cs/>
            </w:rPr>
          </w:rPrChange>
        </w:rPr>
        <w:t>སངས་རྒྱས་ཀྱི་ཆོས་མ་འདྲེས་པ་རྣམས་མི་དམིགས་སོ་ཞེས་བྱ་བའི་བར་གྱིས་སོ།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67" w:author="thoesam" w:date="2016-10-07T09:30:00Z">
            <w:rPr>
              <w:rFonts w:cs="Monlam Uni OuChan2" w:hint="cs"/>
              <w:cs/>
            </w:rPr>
          </w:rPrChange>
        </w:rPr>
        <w:t>།འདིར་ནི་སྦྱིན་པའི་ཕ་རོལ་ཏུ་ཕྱིན་པ་ལ་སོགས་པ་མི་དམིགས་པ་ནི་གོམས་པའི་ལམ་ཡིན་ཏེ།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69" w:author="thoesam" w:date="2016-10-07T09:30:00Z">
            <w:rPr>
              <w:rFonts w:cs="Monlam Uni OuChan2" w:hint="cs"/>
              <w:cs/>
            </w:rPr>
          </w:rPrChange>
        </w:rPr>
        <w:t>བསྒོམ་པའི་ལམ་འདི་ནི་གཟུང་བའི་རྣམ་པར་རྟོག་པ་གཉིས་པའི་གཉེན་པོའོ།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71" w:author="thoesam" w:date="2016-10-07T09:30:00Z">
            <w:rPr>
              <w:rFonts w:cs="Monlam Uni OuChan2" w:hint="cs"/>
              <w:cs/>
            </w:rPr>
          </w:rPrChange>
        </w:rPr>
        <w:t>།འདུན་པ་ནི་ཤིན་ཏུ་རྣམ་པར་དག་པའི་ཕྱིར་རྒྱུན་དུ་ཞུགས་པའོ་ཞེས་བྱ་བ་ནས་བརྩམས་ཏེ།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73" w:author="thoesam" w:date="2016-10-07T09:30:00Z">
            <w:rPr>
              <w:rFonts w:cs="Monlam Uni OuChan2" w:hint="cs"/>
              <w:cs/>
            </w:rPr>
          </w:rPrChange>
        </w:rPr>
        <w:t>ཤིན་ཏུ་རྣམ་པར་དག་པ་ཉེ་བར་གཟུང་ན་ཞེས་བྱ་བ་དེ་དག་གི་བར་གྱིས་སོ།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75" w:author="thoesam" w:date="2016-10-07T09:30:00Z">
            <w:rPr>
              <w:rFonts w:cs="Monlam Uni OuChan2" w:hint="cs"/>
              <w:cs/>
            </w:rPr>
          </w:rPrChange>
        </w:rPr>
        <w:t>།འདིར་ནི་རྒྱུན་དུ་ཞུགས་པ་ལ་སོགས་པའི་གང་ཟག་རྫས་སུ་ཡོད་པ་མི་དམིགས་པ་ནི་གོམས་པའི་ལམ་ཡིན་ཏེ།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77" w:author="thoesam" w:date="2016-10-07T09:30:00Z">
            <w:rPr>
              <w:rFonts w:cs="Monlam Uni OuChan2" w:hint="cs"/>
              <w:cs/>
            </w:rPr>
          </w:rPrChange>
        </w:rPr>
        <w:t>བསྒོམ་པའི་ལམ་འདི་ནི་འཛིན་པའི་རྣམ་པར་རྟོག་པ་དང་པོའི་གཉེན་པོའོ།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79" w:author="thoesam" w:date="2016-10-07T09:30:00Z">
            <w:rPr>
              <w:rFonts w:cs="Monlam Uni OuChan2" w:hint="cs"/>
              <w:cs/>
            </w:rPr>
          </w:rPrChange>
        </w:rPr>
        <w:t>།བརྒྱད་པ་ནི་རྒྱུན་དུ་ཞུགས་པའི་འབྲས་བུ་ཞེས་བྱ་བ་ནས་བརྩམས་ཏེ།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81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རྣམ་པ་ཐམས་ཅད་མཁྱེན་པ་ཉིད་དུ་གནས་པར་འགྱུར་རོ་ཞེས་བྱ་བའི་བར་གྱིས་སོ།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83" w:author="thoesam" w:date="2016-10-07T09:30:00Z">
            <w:rPr>
              <w:rFonts w:cs="Monlam Uni OuChan2" w:hint="cs"/>
              <w:cs/>
            </w:rPr>
          </w:rPrChange>
        </w:rPr>
        <w:t>།འདིར་ནི་རྒྱུན་དུ་ཞུགས་པའི་འབྲས་བུ་ལ་སོགས་པས་རྒྱུན་དུ་ཞུགས་པའི་སྐྱེས་བུ་བཏགས་པར་ཡོད་པ་དག་མི་དམིགས་པ་ནི་གོམས་པའི་ལ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85" w:author="thoesam" w:date="2016-10-07T09:30:00Z">
            <w:rPr>
              <w:rFonts w:cs="Monlam Uni OuChan2" w:hint="cs"/>
              <w:cs/>
            </w:rPr>
          </w:rPrChange>
        </w:rPr>
        <w:t>བསྒོམ་པའི་ལམ་འདི་ནི་འཛིན་པའི་རྣམ་པར་རྟོག་པ་གཉིས་པའི་གཉེན་པོའོ།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87" w:author="thoesam" w:date="2016-10-07T09:30:00Z">
            <w:rPr>
              <w:rFonts w:cs="Monlam Uni OuChan2" w:hint="cs"/>
              <w:cs/>
            </w:rPr>
          </w:rPrChange>
        </w:rPr>
        <w:t>།དེ་ནི་གཉེན་པོའི་ཚོགས་སོ།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89" w:author="thoesam" w:date="2016-10-07T09:30:00Z">
            <w:rPr>
              <w:rFonts w:cs="Monlam Uni OuChan2" w:hint="cs"/>
              <w:cs/>
            </w:rPr>
          </w:rPrChange>
        </w:rPr>
        <w:t>།ཚོགས་ཀྱི་སྒྲུབ་པ་བསྟན་ནས།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91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དབང་དུ་བྱས་པ་ཡོངས་སུ་རྫོགས་པའི་བར་གྱིས་ངེས་པར་འབྱུང་བའི་སྒྲུབ་པ་བསྟན་པར་བྱ་བའི་དབང་དུ་མཛད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93" w:author="thoesam" w:date="2016-10-07T09:30:00Z">
            <w:rPr>
              <w:rFonts w:cs="Monlam Uni OuChan2" w:hint="cs"/>
              <w:cs/>
            </w:rPr>
          </w:rPrChange>
        </w:rPr>
        <w:t>ཆེད་དུ་བྱ་དང་མཉམ་ཉིད་དང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༌། །སེམས་ཅན་དོན་དང་འབད་མེད་དང༌། །ཤིན་ཏུ་ངེས་པར་འབྱུང་བ་དང༌། །ཐོབ་པའི་མཚན་ཉིད་ངེས་འབྱུང་དང༌།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94" w:author="thoesam" w:date="2016-10-07T09:30:00Z">
            <w:rPr>
              <w:rFonts w:cs="Monlam Uni OuChan2" w:hint="cs"/>
              <w:cs/>
            </w:rPr>
          </w:rPrChange>
        </w:rPr>
        <w:t>།རྣམ་པ་ཐམས་ཅད་མཁྱེན་ཉིད་དང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།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95" w:author="thoesam" w:date="2016-10-07T09:30:00Z">
            <w:rPr>
              <w:rFonts w:cs="Monlam Uni OuChan2" w:hint="cs"/>
              <w:cs/>
            </w:rPr>
          </w:rPrChange>
        </w:rPr>
        <w:t>ངེས་འབྱུང་ལམ་གྱི་སྤྱོད་ཡུལ་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6896" w:author="thoesam" w:date="2016-10-07T09:30:00Z">
            <w:rPr>
              <w:rFonts w:cs="Monlam Uni OuChan2" w:hint="cs"/>
              <w:cs/>
            </w:rPr>
          </w:rPrChange>
        </w:rPr>
        <w:t>ཅན།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898" w:author="thoesam" w:date="2016-10-07T09:30:00Z">
            <w:rPr>
              <w:rFonts w:cs="Monlam Uni OuChan2" w:hint="cs"/>
              <w:cs/>
            </w:rPr>
          </w:rPrChange>
        </w:rPr>
        <w:t>།རྣམ་པ་བརྒྱད་ཀྱི་བདག་ཉིད་འདི།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8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00" w:author="thoesam" w:date="2016-10-07T09:30:00Z">
            <w:rPr>
              <w:rFonts w:cs="Monlam Uni OuChan2" w:hint="cs"/>
              <w:cs/>
            </w:rPr>
          </w:rPrChange>
        </w:rPr>
        <w:t>།ངེས་འབྱུང་བསྒྲུབ་པ་ཡིན་ཞེས་བྱ།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02" w:author="thoesam" w:date="2016-10-07T09:30:00Z">
            <w:rPr>
              <w:rFonts w:cs="Monlam Uni OuChan2" w:hint="cs"/>
              <w:cs/>
            </w:rPr>
          </w:rPrChange>
        </w:rPr>
        <w:t>།ཞེས་བྱ་བ་གསུངས་པ་ལ།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04" w:author="thoesam" w:date="2016-10-07T09:30:00Z">
            <w:rPr>
              <w:rFonts w:cs="Monlam Uni OuChan2" w:hint="cs"/>
              <w:cs/>
            </w:rPr>
          </w:rPrChange>
        </w:rPr>
        <w:t>ཐེག་པ་ཆེན་པོའི་མཚན་ཉིད་གསུངས་པ།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06" w:author="thoesam" w:date="2016-10-07T09:30:00Z">
            <w:rPr>
              <w:rFonts w:cs="Monlam Uni OuChan2" w:hint="cs"/>
              <w:cs/>
            </w:rPr>
          </w:rPrChange>
        </w:rPr>
        <w:t>འཆད་པར་འགྱུར་བ་དེ་ལ་ཅིའི་ཕྱིར་ཐེག་པ་ཆེན་པོ་ཞེས་བྱ་ཞེ་ན།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08" w:author="thoesam" w:date="2016-10-07T09:30:00Z">
            <w:rPr>
              <w:rFonts w:cs="Monlam Uni OuChan2" w:hint="cs"/>
              <w:cs/>
            </w:rPr>
          </w:rPrChange>
        </w:rPr>
        <w:t>གང་གི་ཕྱིར་འཇིག་རྟེན་ཟིལ་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གྱིས་མ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09" w:author="thoesam" w:date="2016-10-07T09:30:00Z">
            <w:rPr>
              <w:rFonts w:cs="Monlam Uni OuChan2" w:hint="cs"/>
              <w:cs/>
            </w:rPr>
          </w:rPrChange>
        </w:rPr>
        <w:t>ནན་ནས་ངེས་པར་འབྱུང་བར་འགྱུར་བའི་ཕྱིར་རོ།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11" w:author="thoesam" w:date="2016-10-07T09:30:00Z">
            <w:rPr>
              <w:rFonts w:cs="Monlam Uni OuChan2" w:hint="cs"/>
              <w:cs/>
            </w:rPr>
          </w:rPrChange>
        </w:rPr>
        <w:t>།ཅིའི་ཕྱིར་ཐེག་པ་ཆེན་པོ་ཞེས་བྱ་ཞེ་ན།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13" w:author="thoesam" w:date="2016-10-07T09:30:00Z">
            <w:rPr>
              <w:rFonts w:cs="Monlam Uni OuChan2" w:hint="cs"/>
              <w:cs/>
            </w:rPr>
          </w:rPrChange>
        </w:rPr>
        <w:t>གང་གི་ཕྱིར་ནམ་མཁའ་དང་མཉམ་པ་དང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སེམས་ཅན་ཐམས་ཅད་ལ་གོ་འབྱེད་པའི་ཕྱིར་དང༌། འགྲོ་བ་ད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14" w:author="thoesam" w:date="2016-10-07T09:30:00Z">
            <w:rPr>
              <w:rFonts w:cs="Monlam Uni OuChan2" w:hint="cs"/>
              <w:cs/>
            </w:rPr>
          </w:rPrChange>
        </w:rPr>
        <w:t>ང་འོང་བ་དང་གནས་པ་དང་བྲལ་བའི་ཕྱིར་དང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༌། དུས་གསུམ་མཉམ་པ་ཉིད་ཀྱི་ཕྱིར་རོ། །དེ་ལ་འདིར་འཇིག་རྟེན་ནི་ཁམས་གསུམ་པའོ། །དེ་ལས་ཤིན་ཏུ་འདས་པའི་ཕྱིར་མཆོག་གོ། །དེ་ཡང་གང་ཟག་དགུ་པོ་དག་གི་ཆོས་སོ། །དགུ་གང་ཞེ་ན། རིགས་ཀྱི་ས་དང༌། བརྒྱད་པ་དང༌། རྒྱུན་དུ་ཞུགས་པ་དང༌།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15" w:author="thoesam" w:date="2016-10-07T09:30:00Z">
            <w:rPr>
              <w:rFonts w:cs="Monlam Uni OuChan2" w:hint="cs"/>
              <w:cs/>
            </w:rPr>
          </w:rPrChange>
        </w:rPr>
        <w:t>ལན་ཅིག་ཕྱིར་འོང་བ་དང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ཕྱིར་མི་འོང་བ་དང༌། དགྲ་བཅོམ་པ་དང༌། རང་སངས་རྒྱས་དང༌། བྱང་ཆུབ་སེམས་དཔའ་དང༌། སངས་རྒྱས་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16" w:author="thoesam" w:date="2016-10-07T09:30:00Z">
            <w:rPr>
              <w:rFonts w:cs="Monlam Uni OuChan2" w:hint="cs"/>
              <w:cs/>
            </w:rPr>
          </w:rPrChange>
        </w:rPr>
        <w:t>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18" w:author="thoesam" w:date="2016-10-07T09:30:00Z">
            <w:rPr>
              <w:rFonts w:cs="Monlam Uni OuChan2" w:hint="cs"/>
              <w:cs/>
            </w:rPr>
          </w:rPrChange>
        </w:rPr>
        <w:t>།དེ་ཡང་སེམས་ཅན་ཐམས་ཅད་ཀྱི་སྟེ།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20" w:author="thoesam" w:date="2016-10-07T09:30:00Z">
            <w:rPr>
              <w:rFonts w:cs="Monlam Uni OuChan2" w:hint="cs"/>
              <w:cs/>
            </w:rPr>
          </w:rPrChange>
        </w:rPr>
        <w:t>ཐེག་པ་ཆེན་པོ་ནི་ནམ་མཁའ་དང་མཉམ་པ་ཉིད་ཀྱི་ཕྱིར་སེམས་ཅན་ཐམས་ཅད་ཀྱི་མཆོག་གོ།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22" w:author="thoesam" w:date="2016-10-07T09:30:00Z">
            <w:rPr>
              <w:rFonts w:cs="Monlam Uni OuChan2" w:hint="cs"/>
              <w:cs/>
            </w:rPr>
          </w:rPrChange>
        </w:rPr>
        <w:t>།དེ་ཡང་ངེས་པར་འབྱུང་བའི་གཞུང་དང་པོ་རབ་འབྱོར་གལ་ཏེ་སེམས་དང་པོ་བསྐྱེད་པ་ཞེས་བྱ་བ་དེའི་གོང་དུ་རྒྱས་པར་བསྟན་ཏོ་སེམས་དང་པོ་བསྐྱེད་པ་ལ་སོགས་པ་ཞེས་བྱ་བའི་གཞུང་གིས་སེམས་བསྐྱེད་པ་ཆེན་པོ་ཉིད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ཡེ་ཤེས་རྡོ་རྗེ་ལྟ་བུ་ཞེས་བྱ་བ་ལ་སོགས་པའི་གཞུང་གིས་རྟོགས་པ་ཆེན་པོ་ཉིད་དང༌། གང་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23" w:author="thoesam" w:date="2016-10-07T09:30:00Z">
            <w:rPr>
              <w:rFonts w:cs="Monlam Uni OuChan2" w:hint="cs"/>
              <w:cs/>
            </w:rPr>
          </w:rPrChange>
        </w:rPr>
        <w:t>ཟག་དགུའི་ཆོས་ཀྱི་སྒྲིབ་པ་སྤང་བའི་ཕྱིར་ཆོས་ཀྱི་འཁོར་ལོ་བསྐོར་བའི་གཞུང་གིས་སྤངས་པ་ཆེན་པོ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25" w:author="thoesam" w:date="2016-10-07T09:30:00Z">
            <w:rPr>
              <w:rFonts w:cs="Monlam Uni OuChan2" w:hint="cs"/>
              <w:cs/>
            </w:rPr>
          </w:rPrChange>
        </w:rPr>
        <w:t>ཆེན་པོ་ཉིད་གསུམ་པོ་དེ་དག་གིས་སེམས་ཅན་ཐམས་ཅད་ཀྱི་མཆོག་ཉིད་དུ་བསྒྲུབ་པར་བྱ་བ་ནི།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27" w:author="thoesam" w:date="2016-10-07T09:30:00Z">
            <w:rPr>
              <w:rFonts w:cs="Monlam Uni OuChan2" w:hint="cs"/>
              <w:cs/>
            </w:rPr>
          </w:rPrChange>
        </w:rPr>
        <w:t>ཆེད་དུ་བྱ་བའོ།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29" w:author="thoesam" w:date="2016-10-07T09:30:00Z">
            <w:rPr>
              <w:rFonts w:cs="Monlam Uni OuChan2" w:hint="cs"/>
              <w:cs/>
            </w:rPr>
          </w:rPrChange>
        </w:rPr>
        <w:t>།ཆེད་དུ་བྱ་བ་དེའི་དོན་དུ་སྒྲུབ་པ་རྣམ་པ་བཞི་ལ་སྤྱད་པའི་ཕྱིར་རོ།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31" w:author="thoesam" w:date="2016-10-07T09:30:00Z">
            <w:rPr>
              <w:rFonts w:cs="Monlam Uni OuChan2" w:hint="cs"/>
              <w:cs/>
            </w:rPr>
          </w:rPrChange>
        </w:rPr>
        <w:t>།དེ་སྐད་དུ་ཡང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སེམས་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32" w:author="thoesam" w:date="2016-10-07T09:30:00Z">
            <w:rPr>
              <w:rFonts w:cs="Monlam Uni OuChan2" w:hint="cs"/>
              <w:cs/>
            </w:rPr>
          </w:rPrChange>
        </w:rPr>
        <w:t>ཅན་ཀུན་མཆོག་ཉིད་སེམས་དང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།སྤོང་དང་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33" w:author="thoesam" w:date="2016-10-07T09:30:00Z">
            <w:rPr>
              <w:rFonts w:cs="Monlam Uni OuChan2" w:hint="cs"/>
              <w:cs/>
            </w:rPr>
          </w:rPrChange>
        </w:rPr>
        <w:t>རྟོགས་པ་གསུམ་པོ་ལ།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35" w:author="thoesam" w:date="2016-10-07T09:30:00Z">
            <w:rPr>
              <w:rFonts w:cs="Monlam Uni OuChan2" w:hint="cs"/>
              <w:cs/>
            </w:rPr>
          </w:rPrChange>
        </w:rPr>
        <w:t>།ཆེན་པོ་གསུམ་གྱི་རང་བྱུང་གི།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37" w:author="thoesam" w:date="2016-10-07T09:30:00Z">
            <w:rPr>
              <w:rFonts w:cs="Monlam Uni OuChan2" w:hint="cs"/>
              <w:cs/>
            </w:rPr>
          </w:rPrChange>
        </w:rPr>
        <w:t>།ཆེད་དུ་བྱ་བ་འདི་ཞེས་བྱ།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39" w:author="thoesam" w:date="2016-10-07T09:30:00Z">
            <w:rPr>
              <w:rFonts w:cs="Monlam Uni OuChan2" w:hint="cs"/>
              <w:cs/>
            </w:rPr>
          </w:rPrChange>
        </w:rPr>
        <w:t>།ཞེས་གསུངས་སོ།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41" w:author="thoesam" w:date="2016-10-07T09:30:00Z">
            <w:rPr>
              <w:rFonts w:cs="Monlam Uni OuChan2" w:hint="cs"/>
              <w:cs/>
            </w:rPr>
          </w:rPrChange>
        </w:rPr>
        <w:t>།དེའི་ངེས་པར་འབྱུང་བ་ནི་འགྲོ་བའི་བྱ་བ་མ་ལུས་པ་ཡོངས་སུ་རྫོགས་པ་ཡིན་ཏེ།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43" w:author="thoesam" w:date="2016-10-07T09:30:00Z">
            <w:rPr>
              <w:rFonts w:cs="Monlam Uni OuChan2" w:hint="cs"/>
              <w:cs/>
            </w:rPr>
          </w:rPrChange>
        </w:rPr>
        <w:t>ཡོངས་སུ་རྫོགས་པ་དང་ཡོངས་སུ་སྦྱངས་པ་ལས་སོ།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45" w:author="thoesam" w:date="2016-10-07T09:30:00Z">
            <w:rPr>
              <w:rFonts w:cs="Monlam Uni OuChan2" w:hint="cs"/>
              <w:cs/>
            </w:rPr>
          </w:rPrChange>
        </w:rPr>
        <w:t>།འདོད་པའི་ཁམས་ལ་སོགས་པ་དང</w:t>
      </w:r>
      <w:ins w:id="694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694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694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50" w:author="thoesam" w:date="2016-10-07T09:30:00Z">
            <w:rPr>
              <w:rFonts w:cs="Monlam Uni OuChan2" w:hint="cs"/>
              <w:cs/>
            </w:rPr>
          </w:rPrChange>
        </w:rPr>
        <w:t>།སེམས་ཅན་ཐམས་ཅད་ཆོས་ཀྱི་འཁོར་ལོ་བསྐོར་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6951" w:author="thoesam" w:date="2016-10-07T09:30:00Z">
            <w:rPr>
              <w:rFonts w:cs="Monlam Uni OuChan2" w:hint="cs"/>
              <w:cs/>
            </w:rPr>
          </w:rPrChange>
        </w:rPr>
        <w:t>བའི་མཐར་ཐུག་པ་དག་ལ་དངོས་པོ་མེད་པའི་ངོ་བོ་ཉིད་དུ་ཡོངས་སུ་ཤེས་པའི་ཕྱིར་ཡོངས་སུ་སྦྱངས་པའོ།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53" w:author="thoesam" w:date="2016-10-07T09:30:00Z">
            <w:rPr>
              <w:rFonts w:cs="Monlam Uni OuChan2" w:hint="cs"/>
              <w:cs/>
            </w:rPr>
          </w:rPrChange>
        </w:rPr>
        <w:t>།དེ་ནི་ཆེད་དུ་བྱ་བའི་ངེས་པར་འབྱུང་བའོ།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55" w:author="thoesam" w:date="2016-10-07T09:30:00Z">
            <w:rPr>
              <w:rFonts w:cs="Monlam Uni OuChan2" w:hint="cs"/>
              <w:cs/>
            </w:rPr>
          </w:rPrChange>
        </w:rPr>
        <w:t>།ཕྱོགས་དང་ཁ་དོག་དང་དུས་དང་འཕེལ་བ་དང་འགྲིབ་པ་ལ་སོགས་པ་དང་བྲལ་བའི་ཕྱིར་ཐེག་པ་ཆེན་པོ་ནམ་མཁའ་དང་མཉམ་པ་ཉིད་དུ་ཤེས་པ་ནི་མཉམ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57" w:author="thoesam" w:date="2016-10-07T09:30:00Z">
            <w:rPr>
              <w:rFonts w:cs="Monlam Uni OuChan2" w:hint="cs"/>
              <w:cs/>
            </w:rPr>
          </w:rPrChange>
        </w:rPr>
        <w:t>།དེའི་ངེས་པར་འབྱུང་བ་ནི་མཉམ་པ་ཉིད་དུ་ངེས་པར་འབྱུང་བའོ།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59" w:author="thoesam" w:date="2016-10-07T09:30:00Z">
            <w:rPr>
              <w:rFonts w:cs="Monlam Uni OuChan2" w:hint="cs"/>
              <w:cs/>
            </w:rPr>
          </w:rPrChange>
        </w:rPr>
        <w:t>།ཐེག་པ་ཆེན་པོ་ནི་ནམ་མཁའ་དང་འདྲ་བར་སེམས་ཅན་ཚད་མེད་གྲངས་མེད་དཔག་ཏུ་མེད་པ་དག་གི་གོ་སྐབས་འབྱེད་པ་དེ་བས་ན་དེ་དག་གི་དོན་བྱ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61" w:author="thoesam" w:date="2016-10-07T09:30:00Z">
            <w:rPr>
              <w:rFonts w:cs="Monlam Uni OuChan2" w:hint="cs"/>
              <w:cs/>
            </w:rPr>
          </w:rPrChange>
        </w:rPr>
        <w:t>།འདི་ལྟར་སེམས་ཅན་མེད་པ་ཉིད་ཀྱིས་ནམ་མཁའ་དང་མཉམ་པ་མེད་པ་ཉིད་དེ།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63" w:author="thoesam" w:date="2016-10-07T09:30:00Z">
            <w:rPr>
              <w:rFonts w:cs="Monlam Uni OuChan2" w:hint="cs"/>
              <w:cs/>
            </w:rPr>
          </w:rPrChange>
        </w:rPr>
        <w:t>དེ་མེད་པ་ཉིད་ཀྱིས་ཐེག་པ་ཆེན་པོ་མེད་པ་ཉིད་དོ།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65" w:author="thoesam" w:date="2016-10-07T09:30:00Z">
            <w:rPr>
              <w:rFonts w:cs="Monlam Uni OuChan2" w:hint="cs"/>
              <w:cs/>
            </w:rPr>
          </w:rPrChange>
        </w:rPr>
        <w:t>།གསུམ་པོ་དག་ཀྱང་མི་དམིགས་པའི་ཕྱིར་ཞེས་བྱ་བ་ལ་སོགས་པས་རྒྱས་པར་སེམས་ཅན་གྱི་དོན་གྱི་ངེས་པར་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འགྱུར་བ་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66" w:author="thoesam" w:date="2016-10-07T09:30:00Z">
            <w:rPr>
              <w:rFonts w:cs="Monlam Uni OuChan2" w:hint="cs"/>
              <w:cs/>
            </w:rPr>
          </w:rPrChange>
        </w:rPr>
        <w:t>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68" w:author="thoesam" w:date="2016-10-07T09:30:00Z">
            <w:rPr>
              <w:rFonts w:cs="Monlam Uni OuChan2" w:hint="cs"/>
              <w:cs/>
            </w:rPr>
          </w:rPrChange>
        </w:rPr>
        <w:t>།ཐེག་པ་ཆེན་པོ་ནི་ནམ་མཁའ་དང་འདྲ་བར་འོང་བ་དང་འགྲོ་བ་དང་གནས་པ་མི་དམིགས་ཏེ།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70" w:author="thoesam" w:date="2016-10-07T09:30:00Z">
            <w:rPr>
              <w:rFonts w:cs="Monlam Uni OuChan2" w:hint="cs"/>
              <w:cs/>
            </w:rPr>
          </w:rPrChange>
        </w:rPr>
        <w:t>གཡོ་བ་མེད་པའི་ཕྱིར་ཞེས་བྱ་བ་ལ་སོགས་པའོ།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72" w:author="thoesam" w:date="2016-10-07T09:30:00Z">
            <w:rPr>
              <w:rFonts w:cs="Monlam Uni OuChan2" w:hint="cs"/>
              <w:cs/>
            </w:rPr>
          </w:rPrChange>
        </w:rPr>
        <w:t>།གཡོ་བ་དང་འགུལ་བ་དང་རྩོལ་བ་ནི་འབད་པ་སྟེ།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74" w:author="thoesam" w:date="2016-10-07T09:30:00Z">
            <w:rPr>
              <w:rFonts w:cs="Monlam Uni OuChan2" w:hint="cs"/>
              <w:cs/>
            </w:rPr>
          </w:rPrChange>
        </w:rPr>
        <w:t>དེ་མེད་པའི་ཕྱིར་ལྷུན་གྱིས་གྲུབ་པའི་ངེས་པར་འབྱུང་བའོ།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76" w:author="thoesam" w:date="2016-10-07T09:30:00Z">
            <w:rPr>
              <w:rFonts w:cs="Monlam Uni OuChan2" w:hint="cs"/>
              <w:cs/>
            </w:rPr>
          </w:rPrChange>
        </w:rPr>
        <w:t>།ཐེག་པ་ཆེན་པོ་ལ་སྔོན་གྱི་མཐའ་ཡང་མི་དམིགས་པ་ལ་སོགས་པ་སྟེ།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78" w:author="thoesam" w:date="2016-10-07T09:30:00Z">
            <w:rPr>
              <w:rFonts w:cs="Monlam Uni OuChan2" w:hint="cs"/>
              <w:cs/>
            </w:rPr>
          </w:rPrChange>
        </w:rPr>
        <w:t>དུས་གསུམ་མཉམ་པ་ཉིད་ཀྱི་ཕྱིར་རོ་ཞེས་བྱ་བ་ལ་སོགས་པས་སོ།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80" w:author="thoesam" w:date="2016-10-07T09:30:00Z">
            <w:rPr>
              <w:rFonts w:cs="Monlam Uni OuChan2" w:hint="cs"/>
              <w:cs/>
            </w:rPr>
          </w:rPrChange>
        </w:rPr>
        <w:t>།དེ་བཞིན་དུ་དུས་གསུམ་མཉམ་པ་ཉིད་ཀྱི་མཐའ་ལས་འདས་པ་ཉིད་ཀྱི་ཕྱིར་ཐེག་པ་ཆེན་པོ་འདི་ནི་ཤིན་ཏུ་ངེས་པར་འབྱུ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82" w:author="thoesam" w:date="2016-10-07T09:30:00Z">
            <w:rPr>
              <w:rFonts w:cs="Monlam Uni OuChan2" w:hint="cs"/>
              <w:cs/>
            </w:rPr>
          </w:rPrChange>
        </w:rPr>
        <w:t>།ཐོབ་པའི་ངེས་པར་འབྱུང་བ་བརྗོད་པར་བྱ་སྟེ།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84" w:author="thoesam" w:date="2016-10-07T09:30:00Z">
            <w:rPr>
              <w:rFonts w:cs="Monlam Uni OuChan2" w:hint="cs"/>
              <w:cs/>
            </w:rPr>
          </w:rPrChange>
        </w:rPr>
        <w:t>དེ་ལ་དང་པོར་ནི་ཐེག་པ་ཆེན་པོ་ལ་བྱང་ཆུབ་སྒྲུབ་པར་བྱེད་པ་ཉིད་དང་དུས་གསུམ་མཉམ་པ་ཉིད་ཀྱིས་ཐེག་པ་ཆེན་པོ་ཞེས་བྱ་བའི་བསྔ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86" w:author="thoesam" w:date="2016-10-07T09:30:00Z">
            <w:rPr>
              <w:rFonts w:cs="Monlam Uni OuChan2" w:hint="cs"/>
              <w:cs/>
            </w:rPr>
          </w:rPrChange>
        </w:rPr>
        <w:t>།དེ་ནས་གང་པོས་གསོལ་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བ། །འདིར་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87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ཤེས་རབ་ཀྱི་ཕ་རོལ་ཏུ་ཕྱིན་པ་བརྗོད་པར་བྱ་བའི་ཐེག་པ་ཆེན་པོ་ནི་མ་ཡིན་ནོ།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89" w:author="thoesam" w:date="2016-10-07T09:30:00Z">
            <w:rPr>
              <w:rFonts w:cs="Monlam Uni OuChan2" w:hint="cs"/>
              <w:cs/>
            </w:rPr>
          </w:rPrChange>
        </w:rPr>
        <w:t>།དེ་བས་ན་གཉི་ག་ཐ་མི་དད་པ་ནི་བཅོམ་ལྡན་འདས་ཀྱིས་རྗེས་སུ་མཐུན་པ་ཞེས་བྱ་བ་ནས།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91" w:author="thoesam" w:date="2016-10-07T09:30:00Z">
            <w:rPr>
              <w:rFonts w:cs="Monlam Uni OuChan2" w:hint="cs"/>
              <w:cs/>
            </w:rPr>
          </w:rPrChange>
        </w:rPr>
        <w:t>སྟོན་པ་ཞེས་བྱ་བའི་བར་གྱིས་གསུངས་ཏེ།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93" w:author="thoesam" w:date="2016-10-07T09:30:00Z">
            <w:rPr>
              <w:rFonts w:cs="Monlam Uni OuChan2" w:hint="cs"/>
              <w:cs/>
            </w:rPr>
          </w:rPrChange>
        </w:rPr>
        <w:t>བྱང་ཆུབ་སེམས་དཔའི་དམིགས་པ་ཐམས་ཅད་ནི་སྟོང་པ་ཉིད་དུ་བསྟན་ཏེ།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95" w:author="thoesam" w:date="2016-10-07T09:30:00Z">
            <w:rPr>
              <w:rFonts w:cs="Monlam Uni OuChan2" w:hint="cs"/>
              <w:cs/>
            </w:rPr>
          </w:rPrChange>
        </w:rPr>
        <w:t>སྟོང་པ་ཉིད་དུ་བསྟན་པ་ཉིད་ཀྱང་ཤེས་རབ་ཀྱི་ཕ་རོལ་ཏུ་ཕྱིན་པ་ལ་ཡིན་ནོ་ཞེས་བྱ་བར་དགོངས་སོ།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97" w:author="thoesam" w:date="2016-10-07T09:30:00Z">
            <w:rPr>
              <w:rFonts w:cs="Monlam Uni OuChan2" w:hint="cs"/>
              <w:cs/>
            </w:rPr>
          </w:rPrChange>
        </w:rPr>
        <w:t>།རབ་འབྱོར་གྱིས་རྣམ་པ་ཐམས་ཅད་མཁྱེན་པ་ཉིད་ཇི་ལྟར་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འཐོབ། དེ་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1D0C88">
        <w:rPr>
          <w:rFonts w:ascii="Monlam Uni OuChan2" w:hAnsi="Monlam Uni OuChan2" w:cs="Monlam Uni OuChan2"/>
          <w:sz w:val="40"/>
          <w:szCs w:val="40"/>
          <w:cs/>
        </w:rPr>
        <w:t>མདོར་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6998" w:author="thoesam" w:date="2016-10-07T09:30:00Z">
            <w:rPr>
              <w:rFonts w:cs="Monlam Uni OuChan2" w:hint="cs"/>
              <w:cs/>
            </w:rPr>
          </w:rPrChange>
        </w:rPr>
        <w:t>བསྡུས་པའི་ཚིག་བཅུ་གཉིས་ཀྱིས་སྨྲས་ཏེ།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69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00" w:author="thoesam" w:date="2016-10-07T09:30:00Z">
            <w:rPr>
              <w:rFonts w:cs="Monlam Uni OuChan2" w:hint="cs"/>
              <w:cs/>
            </w:rPr>
          </w:rPrChange>
        </w:rPr>
        <w:t>དེ་ལ་བཅོམ་ལྡན་འདས་འདི་ལྟར་ཡང་བྱང་ཆུབ་སེམས་དཔའ་སེམས་དཔའ་ཆེན་པོ་སྔོན་གྱི་མཐའ་ཞེས་བྱ་བ་ལ་སོགས་པ་ནི་དང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02" w:author="thoesam" w:date="2016-10-07T09:30:00Z">
            <w:rPr>
              <w:rFonts w:cs="Monlam Uni OuChan2" w:hint="cs"/>
              <w:cs/>
            </w:rPr>
          </w:rPrChange>
        </w:rPr>
        <w:t>།གཟུགས་ཀུན་ཏུ་མཐའ་ཡས་པའི་ཕྱིར་ཞེས་བྱ་བ་ལ་སོགས་པ་ནི་གཉིས་པའོ།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04" w:author="thoesam" w:date="2016-10-07T09:30:00Z">
            <w:rPr>
              <w:rFonts w:cs="Monlam Uni OuChan2" w:hint="cs"/>
              <w:cs/>
            </w:rPr>
          </w:rPrChange>
        </w:rPr>
        <w:t>།གཟུགས་བྱང་ཆུབ་སེམས་དཔའ་ཞེས་བྱ་བ་ལ་སོགས་པ་ནི་གསུམ་པའོ།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06" w:author="thoesam" w:date="2016-10-07T09:30:00Z">
            <w:rPr>
              <w:rFonts w:cs="Monlam Uni OuChan2" w:hint="cs"/>
              <w:cs/>
            </w:rPr>
          </w:rPrChange>
        </w:rPr>
        <w:t>།བཅོམ་ལྡན་འདས་དེ་ལྟར་ཞེས་བྱ་བ་ལ་སོགས་པ་ནི་བཞི་པའོ།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08" w:author="thoesam" w:date="2016-10-07T09:30:00Z">
            <w:rPr>
              <w:rFonts w:cs="Monlam Uni OuChan2" w:hint="cs"/>
              <w:cs/>
            </w:rPr>
          </w:rPrChange>
        </w:rPr>
        <w:t>།བྱང་ཆུབ་སེམས་དཔའ་ཉིད་ཀྱང་རིལ་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09" w:author="thoesam" w:date="2016-10-07T09:30:00Z">
            <w:rPr>
              <w:rFonts w:cs="Monlam Uni OuChan2" w:hint="cs"/>
              <w:cs/>
            </w:rPr>
          </w:rPrChange>
        </w:rPr>
        <w:t>ཞེས་བྱ་བ་ལ་སོགས་པ་ནི་ལྔ་པའོ།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11" w:author="thoesam" w:date="2016-10-07T09:30:00Z">
            <w:rPr>
              <w:rFonts w:cs="Monlam Uni OuChan2" w:hint="cs"/>
              <w:cs/>
            </w:rPr>
          </w:rPrChange>
        </w:rPr>
        <w:t>།ཇི་ལྟར་བདག་ཅེས་བྱ་བ་ལ་སོགས་པ་ནི་དྲུག་པའོ།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13" w:author="thoesam" w:date="2016-10-07T09:30:00Z">
            <w:rPr>
              <w:rFonts w:cs="Monlam Uni OuChan2" w:hint="cs"/>
              <w:cs/>
            </w:rPr>
          </w:rPrChange>
        </w:rPr>
        <w:t>།བཅོམ་ལྡན་འདས་དེ་ལྟར་རང་བཞིན་མ་མཆིས་པའི་ཆོས་ཐམས་ཅད་ལ་ཞེས་བྱ་བ་ནི་བདུན་པའོ།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15" w:author="thoesam" w:date="2016-10-07T09:30:00Z">
            <w:rPr>
              <w:rFonts w:cs="Monlam Uni OuChan2" w:hint="cs"/>
              <w:cs/>
            </w:rPr>
          </w:rPrChange>
        </w:rPr>
        <w:t>།གང་མངོན་པར་མ་གྲུབ་པའི་གཟུགས་ལྟ་ཞེས་བྱ་བ་ལ་སོགས་པ་ནི་བརྒྱད་པའོ།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17" w:author="thoesam" w:date="2016-10-07T09:30:00Z">
            <w:rPr>
              <w:rFonts w:cs="Monlam Uni OuChan2" w:hint="cs"/>
              <w:cs/>
            </w:rPr>
          </w:rPrChange>
        </w:rPr>
        <w:t>།བཅོམ་ལྡན་འདས་གང་མངོན་པར་མ་གྲུབ་པ་དེ་ནི་ཞེས་བྱ་བ་ལ་སོགས་པ་ནི་དགུ་པའོ།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19" w:author="thoesam" w:date="2016-10-07T09:30:00Z">
            <w:rPr>
              <w:rFonts w:cs="Monlam Uni OuChan2" w:hint="cs"/>
              <w:cs/>
            </w:rPr>
          </w:rPrChange>
        </w:rPr>
        <w:t>།མངོན་པར་མ་གྲུབ་པའི་མངོན་པར་མ་གྲུབ་པས་ཞེས་བྱ་བ་ལ་སོགས་པ་ནི་བཅུ་པའོ།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21" w:author="thoesam" w:date="2016-10-07T09:30:00Z">
            <w:rPr>
              <w:rFonts w:cs="Monlam Uni OuChan2" w:hint="cs"/>
              <w:cs/>
            </w:rPr>
          </w:rPrChange>
        </w:rPr>
        <w:t>།བྱང་ཆུབ་སེམས་དཔའ་ལས་གུད་ན་ཞེས་བྱ་བ་ལ་སོགས་པ་ནི་བཅུ་གཅིག་པའོ།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23" w:author="thoesam" w:date="2016-10-07T09:30:00Z">
            <w:rPr>
              <w:rFonts w:cs="Monlam Uni OuChan2" w:hint="cs"/>
              <w:cs/>
            </w:rPr>
          </w:rPrChange>
        </w:rPr>
        <w:t>།གལ་ཏེ་དེ་ལྟར་བསྟན་པའི་ཚེ་ཞེས་བྱ་བ་ལ་སོགས་པ་ནི་བཅུ་གཉིས་པའོ།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25" w:author="thoesam" w:date="2016-10-07T09:30:00Z">
            <w:rPr>
              <w:rFonts w:cs="Monlam Uni OuChan2" w:hint="cs"/>
              <w:cs/>
            </w:rPr>
          </w:rPrChange>
        </w:rPr>
        <w:t>།དེ་བས་ན་དེ་དག་གི་དོན་བརྗོད་པར་བྱ་སྟེ།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27" w:author="thoesam" w:date="2016-10-07T09:30:00Z">
            <w:rPr>
              <w:rFonts w:cs="Monlam Uni OuChan2" w:hint="cs"/>
              <w:cs/>
            </w:rPr>
          </w:rPrChange>
        </w:rPr>
        <w:t>ཐོབ་པའི་བྱ་བ་དང་ཐོབ་པར་བྱེད་པ་པོའི་བྱང་ཆུབ་སེམས་དཔའ་དང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ཐོབ་པར་བྱེད་པའི་ཤེས་རབ་ཀྱི་ཕ་རོལ་ཏུ་ཕྱིན་པ་དང༌། ཐོབ་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28" w:author="thoesam" w:date="2016-10-07T09:30:00Z">
            <w:rPr>
              <w:rFonts w:cs="Monlam Uni OuChan2" w:hint="cs"/>
              <w:cs/>
            </w:rPr>
          </w:rPrChange>
        </w:rPr>
        <w:t>པར་བྱ་བའི་རྣམ་པ་ཐམས་ཅད་མཁྱེན་པ་དང་ཆོས་ཐམས་ཅད་ནི་མི་དམིགས་པ་སྟེ།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30" w:author="thoesam" w:date="2016-10-07T09:30:00Z">
            <w:rPr>
              <w:rFonts w:cs="Monlam Uni OuChan2" w:hint="cs"/>
              <w:cs/>
            </w:rPr>
          </w:rPrChange>
        </w:rPr>
        <w:t>དེ་དེས་དེའི་སྒོ་ནས་ཐོབ་པར་འགྱུར་རོ་ཞེས་བྱ་བ་ནི་བསྡུས་པའི་དོན་ཏོ།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32" w:author="thoesam" w:date="2016-10-07T09:30:00Z">
            <w:rPr>
              <w:rFonts w:cs="Monlam Uni OuChan2" w:hint="cs"/>
              <w:cs/>
            </w:rPr>
          </w:rPrChange>
        </w:rPr>
        <w:t>།ཡན་ལག་གི་དོན་བརྗོད་པར་བྱ་སྟེ།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34" w:author="thoesam" w:date="2016-10-07T09:30:00Z">
            <w:rPr>
              <w:rFonts w:cs="Monlam Uni OuChan2" w:hint="cs"/>
              <w:cs/>
            </w:rPr>
          </w:rPrChange>
        </w:rPr>
        <w:t>བྱང་ཆུབ་སེམས་དཔའ་དུས་གསུམ་དུ་ཡང་ཐོབ་པ་མེད་ཅིང་རྙེད་པ་མེད་དོ་ཞེས་བྱ་བ་ནི་དང་པོའི་དོན་ཏོ།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36" w:author="thoesam" w:date="2016-10-07T09:30:00Z">
            <w:rPr>
              <w:rFonts w:cs="Monlam Uni OuChan2" w:hint="cs"/>
              <w:cs/>
            </w:rPr>
          </w:rPrChange>
        </w:rPr>
        <w:t>།མཐའ་དང་ལྡན་པ་འགྲོ་བ་པོས་འགྲོ་བར་བྱ་བར་ཕྱིན་པར་འགྱུར་གྱི།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38" w:author="thoesam" w:date="2016-10-07T09:30:00Z">
            <w:rPr>
              <w:rFonts w:cs="Monlam Uni OuChan2" w:hint="cs"/>
              <w:cs/>
            </w:rPr>
          </w:rPrChange>
        </w:rPr>
        <w:t>མཐའ་མེད་པ་ནམ་མཁའ་ལ་སོགས་པ་ནི་མ་ཡིན་ཏེ།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40" w:author="thoesam" w:date="2016-10-07T09:30:00Z">
            <w:rPr>
              <w:rFonts w:cs="Monlam Uni OuChan2" w:hint="cs"/>
              <w:cs/>
            </w:rPr>
          </w:rPrChange>
        </w:rPr>
        <w:t>བྱང་ཆུབ་སེམས་དཔའ་ཡང་མཐའ་མེད་པ་ཡིན་ཏེ།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42" w:author="thoesam" w:date="2016-10-07T09:30:00Z">
            <w:rPr>
              <w:rFonts w:cs="Monlam Uni OuChan2" w:hint="cs"/>
              <w:cs/>
            </w:rPr>
          </w:rPrChange>
        </w:rPr>
        <w:t>དེ་ཇི་ལྟར་ཐོབ་པར་འགྱུར་ཞེས་བྱ་བ་ནི་གཉིས་པའི་དོན་ཏོ།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44" w:author="thoesam" w:date="2016-10-07T09:30:00Z">
            <w:rPr>
              <w:rFonts w:cs="Monlam Uni OuChan2" w:hint="cs"/>
              <w:cs/>
            </w:rPr>
          </w:rPrChange>
        </w:rPr>
        <w:t>།བྱང་ཆུབ་སེམས་དཔའ་གཟུགས་ལ་སོགས་པ་མ་ཡིན་ཞིང་གང་ལ་ཅི་ཡང་མེད་ན་དེ་ཇི་ལྟར་ཐོབ་པར་འགྱུར་ཞེས་བྱ་བ་ནི་གསུམ་པ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46" w:author="thoesam" w:date="2016-10-07T09:30:00Z">
            <w:rPr>
              <w:rFonts w:cs="Monlam Uni OuChan2" w:hint="cs"/>
              <w:cs/>
            </w:rPr>
          </w:rPrChange>
        </w:rPr>
        <w:t>།དེ་ལྟར་དེ་དང་ཤེས་རབ་ཀྱི་ཕ་རོལ་ཏུ་ཕྱིན་པ་རྣམ་པ་ཐམས་ཅད་དུ་མི་དམིགས་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7047" w:author="thoesam" w:date="2016-10-07T09:30:00Z">
            <w:rPr>
              <w:rFonts w:cs="Monlam Uni OuChan2" w:hint="cs"/>
              <w:cs/>
            </w:rPr>
          </w:rPrChange>
        </w:rPr>
        <w:t>པའི་ཕྱིར་གདམས་ངག་མེད་པར་འགྱུར་ལ།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49" w:author="thoesam" w:date="2016-10-07T09:30:00Z">
            <w:rPr>
              <w:rFonts w:cs="Monlam Uni OuChan2" w:hint="cs"/>
              <w:cs/>
            </w:rPr>
          </w:rPrChange>
        </w:rPr>
        <w:t>དེ་མེད་པ་གང་ལས་ཐོབ་པར་འགྱུར་ཞེས་བྱ་བ་ནི་བཞི་པའི་དོན་ཏོ།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51" w:author="thoesam" w:date="2016-10-07T09:30:00Z">
            <w:rPr>
              <w:rFonts w:cs="Monlam Uni OuChan2" w:hint="cs"/>
              <w:cs/>
            </w:rPr>
          </w:rPrChange>
        </w:rPr>
        <w:t>།བྱང་ཆུབ་སེམས་དཔའ་ཞེས་བྱ་བ་དེ་ནི་མིང་ཙམ་སྟེ།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53" w:author="thoesam" w:date="2016-10-07T09:30:00Z">
            <w:rPr>
              <w:rFonts w:cs="Monlam Uni OuChan2" w:hint="cs"/>
              <w:cs/>
            </w:rPr>
          </w:rPrChange>
        </w:rPr>
        <w:t>དོན་ཅི་ཡང་མེད་པ་དེ་བས་ན་དེ་ལ་གདམས་པའམ་ཐོབ་པ་མེད་དོ་ཞེས་བྱ་བ་ནི་ལྔ་པའི་དོན་ཏོ།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55" w:author="thoesam" w:date="2016-10-07T09:30:00Z">
            <w:rPr>
              <w:rFonts w:cs="Monlam Uni OuChan2" w:hint="cs"/>
              <w:cs/>
            </w:rPr>
          </w:rPrChange>
        </w:rPr>
        <w:t>།ཇི་ལྟར་བདག་བདག་ཅེས་བྱ་བ་དེ་ཤིན་ཏུ་མངོན་པར་མ་གྲུབ་པ་དེ་བཞིན་དུ་བྱང་ཆུབ་སེམས་དཔའ་ཡང་ཡིན་ན་གང་ལས་གདམས་པའམ་ཐོབ་པར་འགྱུར་ཞེས་བྱ་བ་ནི་དྲུག་པ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57" w:author="thoesam" w:date="2016-10-07T09:30:00Z">
            <w:rPr>
              <w:rFonts w:cs="Monlam Uni OuChan2" w:hint="cs"/>
              <w:cs/>
            </w:rPr>
          </w:rPrChange>
        </w:rPr>
        <w:t>།ཆོས་ཐམས་ཅད་ཀྱང་དེ་བཞིན་དུ་དངོས་པོ་མེད་པའི་ངོ་བོ་ཉིད་ཡིན་ན་གདམས་པ་འམ་ཐོབ་པ་མེད་དོ་ཞེས་བྱ་བ་ནི་བདུན་པ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59" w:author="thoesam" w:date="2016-10-07T09:30:00Z">
            <w:rPr>
              <w:rFonts w:cs="Monlam Uni OuChan2" w:hint="cs"/>
              <w:cs/>
            </w:rPr>
          </w:rPrChange>
        </w:rPr>
        <w:t>།དེ་ལ་བྱང་ཆུབ་སེམས་དཔའ་ནི་གཟུགས་ལ་སོགས་པའོ།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61" w:author="thoesam" w:date="2016-10-07T09:30:00Z">
            <w:rPr>
              <w:rFonts w:cs="Monlam Uni OuChan2" w:hint="cs"/>
              <w:cs/>
            </w:rPr>
          </w:rPrChange>
        </w:rPr>
        <w:t>།དེ་ནི་རྣམ་པ་གསུམ་སྟེ།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63" w:author="thoesam" w:date="2016-10-07T09:30:00Z">
            <w:rPr>
              <w:rFonts w:cs="Monlam Uni OuChan2" w:hint="cs"/>
              <w:cs/>
            </w:rPr>
          </w:rPrChange>
        </w:rPr>
        <w:t>ཀུན་བརྟགས་པའི་གཟུགས་ལ་སོགས་པ་དང་རྣམ་པར་བརྟགས་པའི་གཟུགས་ལ་སོགས་པ་དང</w:t>
      </w:r>
      <w:ins w:id="706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06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06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68" w:author="thoesam" w:date="2016-10-07T09:30:00Z">
            <w:rPr>
              <w:rFonts w:cs="Monlam Uni OuChan2" w:hint="cs"/>
              <w:cs/>
            </w:rPr>
          </w:rPrChange>
        </w:rPr>
        <w:t>ཆོས་ཉིད་ཀྱི་གཟུགས་ལ་སོགས་པའོ།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70" w:author="thoesam" w:date="2016-10-07T09:30:00Z">
            <w:rPr>
              <w:rFonts w:cs="Monlam Uni OuChan2" w:hint="cs"/>
              <w:cs/>
            </w:rPr>
          </w:rPrChange>
        </w:rPr>
        <w:t>།དེ་ལ་ཀུན་བརྟགས་དང་རྣམ་པར་བརྟགས་པ་གང་ཡིན་པ་དེ་ནི་མངོན་པར་བསྒྲུབ་པ་སྟེ།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72" w:author="thoesam" w:date="2016-10-07T09:30:00Z">
            <w:rPr>
              <w:rFonts w:cs="Monlam Uni OuChan2" w:hint="cs"/>
              <w:cs/>
            </w:rPr>
          </w:rPrChange>
        </w:rPr>
        <w:t>རྒྱུ་ཡོད་པའི་ཕྱིར་རོ།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74" w:author="thoesam" w:date="2016-10-07T09:30:00Z">
            <w:rPr>
              <w:rFonts w:cs="Monlam Uni OuChan2" w:hint="cs"/>
              <w:cs/>
            </w:rPr>
          </w:rPrChange>
        </w:rPr>
        <w:t>།གང་ཡང་ཆོས་ཉིད་ཀྱི་གཟུགས་ལ་སོགས་པ་གང་ཡིན་པ་དེ་ནི་མངོན་པར་སྒྲུབ་པ་མ་ཡིན་པ་དང་མངོན་པར་འདུས་བྱས་པ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76" w:author="thoesam" w:date="2016-10-07T09:30:00Z">
            <w:rPr>
              <w:rFonts w:cs="Monlam Uni OuChan2" w:hint="cs"/>
              <w:cs/>
            </w:rPr>
          </w:rPrChange>
        </w:rPr>
        <w:t>རྟག་ཏུ་དེ་ཁོ་ན་བཞིན་དུ་གནས་པའི་ཕྱིར་རོ།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78" w:author="thoesam" w:date="2016-10-07T09:30:00Z">
            <w:rPr>
              <w:rFonts w:cs="Monlam Uni OuChan2" w:hint="cs"/>
              <w:cs/>
            </w:rPr>
          </w:rPrChange>
        </w:rPr>
        <w:t>།དེ་ལ་མངོན་པར་མ་གྲུབ་པ་གང་ཡིན་པ་དེ་གང་ཞེ་ན།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80" w:author="thoesam" w:date="2016-10-07T09:30:00Z">
            <w:rPr>
              <w:rFonts w:cs="Monlam Uni OuChan2" w:hint="cs"/>
              <w:cs/>
            </w:rPr>
          </w:rPrChange>
        </w:rPr>
        <w:t>ཅི་ཡང་མེད་དེ།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82" w:author="thoesam" w:date="2016-10-07T09:30:00Z">
            <w:rPr>
              <w:rFonts w:cs="Monlam Uni OuChan2" w:hint="cs"/>
              <w:cs/>
            </w:rPr>
          </w:rPrChange>
        </w:rPr>
        <w:t>མཚན་ཉིད་ཇི་ལྟ་བ་བཞིན་དུ་ཀུན་བརྟགས་པ་དང་ཇི་ལྟར་སྣང་བ་བཞིན་དུ་རྣམ་པར་བརྟགས་པ་མེད་པའི་ཕྱིར་ཞེས་བྱ་བ་ནི་བརྒྱད་པ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84" w:author="thoesam" w:date="2016-10-07T09:30:00Z">
            <w:rPr>
              <w:rFonts w:cs="Monlam Uni OuChan2" w:hint="cs"/>
              <w:cs/>
            </w:rPr>
          </w:rPrChange>
        </w:rPr>
        <w:t>།གང་ཡང་མངོན་པར་མ་གྲུབ་པ་དེ་ནི་གཟུགས་ལ་སོགས་པ་མ་ཡིན་ནོ།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86" w:author="thoesam" w:date="2016-10-07T09:30:00Z">
            <w:rPr>
              <w:rFonts w:cs="Monlam Uni OuChan2" w:hint="cs"/>
              <w:cs/>
            </w:rPr>
          </w:rPrChange>
        </w:rPr>
        <w:t>།འོན་ཀྱང་གཟུགས་ལ་སོགས་པའི་ཆོས་ཉིད་དོ་ཞེས་བྱ་བ་ནི་དགུ་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བའི་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87" w:author="thoesam" w:date="2016-10-07T09:30:00Z">
            <w:rPr>
              <w:rFonts w:cs="Monlam Uni OuChan2" w:hint="cs"/>
              <w:cs/>
            </w:rPr>
          </w:rPrChange>
        </w:rPr>
        <w:t>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89" w:author="thoesam" w:date="2016-10-07T09:30:00Z">
            <w:rPr>
              <w:rFonts w:cs="Monlam Uni OuChan2" w:hint="cs"/>
              <w:cs/>
            </w:rPr>
          </w:rPrChange>
        </w:rPr>
        <w:t>།དེ་ལ་གཟུགས་ལ་སོགས་པའི་ཆོས་ཉིད་ཀྱང་གཟུགས་ལ་སོགས་པའི་བདག་ཉིད་ཡིན་ན་དེའི་ཚེ་ཇི་ལྟར་བྱང་ཆུབ་སེམས་དཔའ་མངོན་པར་མ་གྲུབ་པ་ལ་ཤེས་རབ་ཀྱི་ཕ་རོལ་ཏུ་ཕྱིན་པ་མངོན་པར་མ་གྲུབ་པ་གདམས་པར་བྱ་བར་འགྱུ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91" w:author="thoesam" w:date="2016-10-07T09:30:00Z">
            <w:rPr>
              <w:rFonts w:cs="Monlam Uni OuChan2" w:hint="cs"/>
              <w:cs/>
            </w:rPr>
          </w:rPrChange>
        </w:rPr>
        <w:t>གོ་རིམས་བཞིན་དུ་བེམས་པོ་ཉིད་དང</w:t>
      </w:r>
      <w:ins w:id="709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09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09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96" w:author="thoesam" w:date="2016-10-07T09:30:00Z">
            <w:rPr>
              <w:rFonts w:cs="Monlam Uni OuChan2" w:hint="cs"/>
              <w:cs/>
            </w:rPr>
          </w:rPrChange>
        </w:rPr>
        <w:t>མངོན་པར་བརྗོད་པ་མ་ཡིན་པ་ཉིད་ཀྱི་ཕྱིར་ཞེས་བྱ་བ་ནི་བཅུ་པའི་དོན་ཏོ།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098" w:author="thoesam" w:date="2016-10-07T09:30:00Z">
            <w:rPr>
              <w:rFonts w:cs="Monlam Uni OuChan2" w:hint="cs"/>
              <w:cs/>
            </w:rPr>
          </w:rPrChange>
        </w:rPr>
        <w:t>།མངོན་པར་མ་གྲུབ་པ་ལས་གཞན་དུ་བྱང་ཆུབ་སེམས་དཔའ་མི་དམིགས་སོ་ཞེས་བྱ་བ་ནི་བཅུ་གཅིག་པའི་དོན་ཏོ།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0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00" w:author="thoesam" w:date="2016-10-07T09:30:00Z">
            <w:rPr>
              <w:rFonts w:cs="Monlam Uni OuChan2" w:hint="cs"/>
              <w:cs/>
            </w:rPr>
          </w:rPrChange>
        </w:rPr>
        <w:t>།དེ་ལྟར་རྣམ་པ་བཅུ་གཅིག་མི་དམིགས་པ་བསྟན་པ་ན་སེམས་གང་བསྟན་པ་ལ་དམིགས་པ་ཞེས་བྱ་བའི་དོན་ཏོ།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02" w:author="thoesam" w:date="2016-10-07T09:30:00Z">
            <w:rPr>
              <w:rFonts w:cs="Monlam Uni OuChan2" w:hint="cs"/>
              <w:cs/>
            </w:rPr>
          </w:rPrChange>
        </w:rPr>
        <w:t>།དེ་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7103" w:author="thoesam" w:date="2016-10-07T09:30:00Z">
            <w:rPr>
              <w:rFonts w:cs="Monlam Uni OuChan2" w:hint="cs"/>
              <w:cs/>
            </w:rPr>
          </w:rPrChange>
        </w:rPr>
        <w:t>གང་མི་ཞུམ་པ་སྟེ་དེ་དམིགས་པ་བོར་ནས་གཞན་དུ་ཞུམ་པ་མེད་པ་ནི་རང་བཞིན་གྱིས་གཡོ་བའི་ཕྱིར་རོ།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05" w:author="thoesam" w:date="2016-10-07T09:30:00Z">
            <w:rPr>
              <w:rFonts w:cs="Monlam Uni OuChan2" w:hint="cs"/>
              <w:cs/>
            </w:rPr>
          </w:rPrChange>
        </w:rPr>
        <w:t>།མི་འགོང་བ་ནི་དམིགས་པ་དེ་ལ་བསྡུས་པར་གྱུར་པའོ།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07" w:author="thoesam" w:date="2016-10-07T09:30:00Z">
            <w:rPr>
              <w:rFonts w:cs="Monlam Uni OuChan2" w:hint="cs"/>
              <w:cs/>
            </w:rPr>
          </w:rPrChange>
        </w:rPr>
        <w:t>།གཞན་དུ་ཡང་ཞུམ་པ་མེད་དེ་རང་བཞིན་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གྱིས་རྒྱ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08" w:author="thoesam" w:date="2016-10-07T09:30:00Z">
            <w:rPr>
              <w:rFonts w:cs="Monlam Uni OuChan2" w:hint="cs"/>
              <w:cs/>
            </w:rPr>
          </w:rPrChange>
        </w:rPr>
        <w:t>་ཆེ་བ་ཉིད་ཀྱི་ཕྱིར་རོ།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10" w:author="thoesam" w:date="2016-10-07T09:30:00Z">
            <w:rPr>
              <w:rFonts w:cs="Monlam Uni OuChan2" w:hint="cs"/>
              <w:cs/>
            </w:rPr>
          </w:rPrChange>
        </w:rPr>
        <w:t>།ཡིད་འགོང་བར་མི་འགྱུར་ཞེས་བྱ་བ་ནི་ཡིད་གཡོ་བ་མེད་པ་དང་བསྡུས་པ་ལ་དེ་དང་འགལ་བར་འགྲོ་བས་ན་འགོང་བར་འགྱུར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12" w:author="thoesam" w:date="2016-10-07T09:30:00Z">
            <w:rPr>
              <w:rFonts w:cs="Monlam Uni OuChan2" w:hint="cs"/>
              <w:cs/>
            </w:rPr>
          </w:rPrChange>
        </w:rPr>
        <w:t>གོ་རིམས་བཞིན་དུ་ཞུམ་པ་དང་རྒོད་པའོ།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14" w:author="thoesam" w:date="2016-10-07T09:30:00Z">
            <w:rPr>
              <w:rFonts w:cs="Monlam Uni OuChan2" w:hint="cs"/>
              <w:cs/>
            </w:rPr>
          </w:rPrChange>
        </w:rPr>
        <w:t>།དེ་ལ་ཞུམ་པ་ནི་སེམས་</w:t>
      </w:r>
      <w:r>
        <w:rPr>
          <w:rFonts w:ascii="Monlam Uni OuChan2" w:hAnsi="Monlam Uni OuChan2" w:cs="Monlam Uni OuChan2"/>
          <w:sz w:val="40"/>
          <w:szCs w:val="40"/>
          <w:cs/>
        </w:rPr>
        <w:t>བྱིང་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15" w:author="thoesam" w:date="2016-10-07T09:30:00Z">
            <w:rPr>
              <w:rFonts w:cs="Monlam Uni OuChan2" w:hint="cs"/>
              <w:cs/>
            </w:rPr>
          </w:rPrChange>
        </w:rPr>
        <w:t>བ་སྟེ་བློང་བའོ།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17" w:author="thoesam" w:date="2016-10-07T09:30:00Z">
            <w:rPr>
              <w:rFonts w:cs="Monlam Uni OuChan2" w:hint="cs"/>
              <w:cs/>
            </w:rPr>
          </w:rPrChange>
        </w:rPr>
        <w:t>།རྒོད་པ་ནི་ཆགས་པར་བྱ་བའི་ཡུལ་རྗེས་སུ་དྲན་ནས་འདོད་ཆགས་ཀྱི་ཆར་གྱུར་པ་ཉེ་བའི་ཉོན་མོངས་པ་སྟེ།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19" w:author="thoesam" w:date="2016-10-07T09:30:00Z">
            <w:rPr>
              <w:rFonts w:cs="Monlam Uni OuChan2" w:hint="cs"/>
              <w:cs/>
            </w:rPr>
          </w:rPrChange>
        </w:rPr>
        <w:t>དེ་དག་ཞི་བར་བྱ་བའི་ཕྱིར་ཡིད་ཕྱིར་ཕྱོགས་པར་མི་འགྱུར་རོ།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21" w:author="thoesam" w:date="2016-10-07T09:30:00Z">
            <w:rPr>
              <w:rFonts w:cs="Monlam Uni OuChan2" w:hint="cs"/>
              <w:cs/>
            </w:rPr>
          </w:rPrChange>
        </w:rPr>
        <w:t>།དེ་སྐད་དུ།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23" w:author="thoesam" w:date="2016-10-07T09:30:00Z">
            <w:rPr>
              <w:rFonts w:cs="Monlam Uni OuChan2" w:hint="cs"/>
              <w:cs/>
            </w:rPr>
          </w:rPrChange>
        </w:rPr>
        <w:t>ཏིང་འཛིན་ཡོན་ཏན་མཐོང་བའི་ཕྱིར།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25" w:author="thoesam" w:date="2016-10-07T09:30:00Z">
            <w:rPr>
              <w:rFonts w:cs="Monlam Uni OuChan2" w:hint="cs"/>
              <w:cs/>
            </w:rPr>
          </w:rPrChange>
        </w:rPr>
        <w:t>།དེ་ལ་མི་དགའ་ཞི་བར་བྱ།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27" w:author="thoesam" w:date="2016-10-07T09:30:00Z">
            <w:rPr>
              <w:rFonts w:cs="Monlam Uni OuChan2" w:hint="cs"/>
              <w:cs/>
            </w:rPr>
          </w:rPrChange>
        </w:rPr>
        <w:t>།རྣམ་གཡེང་ཉེས་པ་མཐོང་བའི་ཕྱིར།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29" w:author="thoesam" w:date="2016-10-07T09:30:00Z">
            <w:rPr>
              <w:rFonts w:cs="Monlam Uni OuChan2" w:hint="cs"/>
              <w:cs/>
            </w:rPr>
          </w:rPrChange>
        </w:rPr>
        <w:t>།རྒོད་པ་ཡང་ནི་ཞི་བར་བྱ།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31" w:author="thoesam" w:date="2016-10-07T09:30:00Z">
            <w:rPr>
              <w:rFonts w:cs="Monlam Uni OuChan2" w:hint="cs"/>
              <w:cs/>
            </w:rPr>
          </w:rPrChange>
        </w:rPr>
        <w:t>།ཞེས་བཤད་དོ།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33" w:author="thoesam" w:date="2016-10-07T09:30:00Z">
            <w:rPr>
              <w:rFonts w:cs="Monlam Uni OuChan2" w:hint="cs"/>
              <w:cs/>
            </w:rPr>
          </w:rPrChange>
        </w:rPr>
        <w:t>།འབད་པ་བཏང་བར་གྱུར་ན་འདི་ལ་འདི་དག་ཀྱང་ཡོད་པར་འགྱུར་རོ་སྙམ་སྟེ།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35" w:author="thoesam" w:date="2016-10-07T09:30:00Z">
            <w:rPr>
              <w:rFonts w:cs="Monlam Uni OuChan2" w:hint="cs"/>
              <w:cs/>
            </w:rPr>
          </w:rPrChange>
        </w:rPr>
        <w:t>བཏང་བ་ལས་སྐྲག་པ་ནི་སྐྲག་པ་སྟེ།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37" w:author="thoesam" w:date="2016-10-07T09:30:00Z">
            <w:rPr>
              <w:rFonts w:cs="Monlam Uni OuChan2" w:hint="cs"/>
              <w:cs/>
            </w:rPr>
          </w:rPrChange>
        </w:rPr>
        <w:t>དེ་འབད་པས་ཟློག་པ་ནི་མི་སྐྲག་པའོ།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39" w:author="thoesam" w:date="2016-10-07T09:30:00Z">
            <w:rPr>
              <w:rFonts w:cs="Monlam Uni OuChan2" w:hint="cs"/>
              <w:cs/>
            </w:rPr>
          </w:rPrChange>
        </w:rPr>
        <w:t>།འབད་པ་དང་འདུ་བྱེད་པ་དང་རྩོལ་བ་ཞེས་བྱ་བ་ནི་རྣམ་གྲངས་སོ།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41" w:author="thoesam" w:date="2016-10-07T09:30:00Z">
            <w:rPr>
              <w:rFonts w:cs="Monlam Uni OuChan2" w:hint="cs"/>
              <w:cs/>
            </w:rPr>
          </w:rPrChange>
        </w:rPr>
        <w:t>།དེ་ནས་ལྷུན་གྱིས་གྲུབ་པའི་འཇུག་པ་བོར་ནས་འདུས་བྱས་པ་ལ་སྐྲག་པ་ནི་དངང་བ་སྟེ།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43" w:author="thoesam" w:date="2016-10-07T09:30:00Z">
            <w:rPr>
              <w:rFonts w:cs="Monlam Uni OuChan2" w:hint="cs"/>
              <w:cs/>
            </w:rPr>
          </w:rPrChange>
        </w:rPr>
        <w:t>དེས་འདུ་བྱེད་པ་དེ་བཏང་བར་གྱུར་པ་ལ་མི་དངང་བའོ།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45" w:author="thoesam" w:date="2016-10-07T09:30:00Z">
            <w:rPr>
              <w:rFonts w:cs="Monlam Uni OuChan2" w:hint="cs"/>
              <w:cs/>
            </w:rPr>
          </w:rPrChange>
        </w:rPr>
        <w:t>།ཤིན་ཏུ་ལྷུན་གྱིས་གྲུབ་པའི་ཏིང་ངེ་འཛིན་ལ་ཡང་དངང་བར་མི་འགྱུར་བ་འདི་ཙམ་གྱིས་ནི་རང་བཞིན་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46" w:author="thoesam" w:date="2016-10-07T09:30:00Z">
            <w:rPr>
              <w:rFonts w:cs="Monlam Uni OuChan2" w:hint="cs"/>
              <w:cs/>
            </w:rPr>
          </w:rPrChange>
        </w:rPr>
        <w:t>སྤྲོས་པ་མེད་པའི་ཏིང་ངེ་འཛིན་ཡོངས་སུ་གྲུབ་པ་བསྟན་ཏོ།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48" w:author="thoesam" w:date="2016-10-07T09:30:00Z">
            <w:rPr>
              <w:rFonts w:cs="Monlam Uni OuChan2" w:hint="cs"/>
              <w:cs/>
            </w:rPr>
          </w:rPrChange>
        </w:rPr>
        <w:t>།དེ་ཉིད་ཀྱི་ཕྱིར་བྱང་ཆུབ་སེམས་དཔའ་དེ་ལྟར་སྤྱོད་ན་ཞེས་བྱ་བ་ལ་སོགས་པ་གསུངས་སོ།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50" w:author="thoesam" w:date="2016-10-07T09:30:00Z">
            <w:rPr>
              <w:rFonts w:cs="Monlam Uni OuChan2" w:hint="cs"/>
              <w:cs/>
            </w:rPr>
          </w:rPrChange>
        </w:rPr>
        <w:t>།མདོར་བསྡུས་པའི་ཚིག་དེ་དག་གི་འོག་ཏུ་དེ་དག་ཉིད་གོ་རིམས་བཞིན་དུ་རེ་རེ་བའམ་ལྷན་ཅིག་ཏུ་ཤཱ་རིའི་བུས་རྗེས་སུ་བརྗོད་ནས་རྒྱུ་དྲིས་པ་དེ་ལ་རེ་རེ་བ་ལ་དང་པོ་དང་གཉིས་པ་དང་བཅུ་གཅིག་པ་དང་བཅུ་གཉིས་པ་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52" w:author="thoesam" w:date="2016-10-07T09:30:00Z">
            <w:rPr>
              <w:rFonts w:cs="Monlam Uni OuChan2" w:hint="cs"/>
              <w:cs/>
            </w:rPr>
          </w:rPrChange>
        </w:rPr>
        <w:t>།གསུམ་པ་དང་བཞི་པ་ནི་ལྷན་ཅིག་པ་ཉིད་དོ།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54" w:author="thoesam" w:date="2016-10-07T09:30:00Z">
            <w:rPr>
              <w:rFonts w:cs="Monlam Uni OuChan2" w:hint="cs"/>
              <w:cs/>
            </w:rPr>
          </w:rPrChange>
        </w:rPr>
        <w:t>།ལྔ་པ་དང་དྲུག་པ་དང་བདུན་པ་དང་བརྒྱད་པ་དང་དགུ་པ་དང་བཅུ་པ་དག་ཀྱང་ལྷན་ཅིག་པ་ཉིད་དོ།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56" w:author="thoesam" w:date="2016-10-07T09:30:00Z">
            <w:rPr>
              <w:rFonts w:cs="Monlam Uni OuChan2" w:hint="cs"/>
              <w:cs/>
            </w:rPr>
          </w:rPrChange>
        </w:rPr>
        <w:t>།དེ་དག་གི་འོག་ཏུ་གོ་རིམས་བཞིན་དུ་རེ་རེ་ཞིང་འདྲི་བ་རྗེས་སུ་བརྗོད་ནས།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58" w:author="thoesam" w:date="2016-10-07T09:30:00Z">
            <w:rPr>
              <w:rFonts w:cs="Monlam Uni OuChan2" w:hint="cs"/>
              <w:cs/>
            </w:rPr>
          </w:rPrChange>
        </w:rPr>
        <w:t>རབ་འབྱོར་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གྱིས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59" w:author="thoesam" w:date="2016-10-07T09:30:00Z">
            <w:rPr>
              <w:rFonts w:cs="Monlam Uni OuChan2" w:hint="cs"/>
              <w:cs/>
            </w:rPr>
          </w:rPrChange>
        </w:rPr>
        <w:t>་བཅུ་གཉིས་ཉིད་ཀྱི་ལན་རྒྱས་པར་སྨྲས་ཏེ།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61" w:author="thoesam" w:date="2016-10-07T09:30:00Z">
            <w:rPr>
              <w:rFonts w:cs="Monlam Uni OuChan2" w:hint="cs"/>
              <w:cs/>
            </w:rPr>
          </w:rPrChange>
        </w:rPr>
        <w:t>དེ་དག་གི་དང་པོ་ནི་སེམས་ཅན་མེད་པ་ཉིད་དོ།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63" w:author="thoesam" w:date="2016-10-07T09:30:00Z">
            <w:rPr>
              <w:rFonts w:cs="Monlam Uni OuChan2" w:hint="cs"/>
              <w:cs/>
            </w:rPr>
          </w:rPrChange>
        </w:rPr>
        <w:t>།ཚེ་དང་ལྡན་པ་ཁྱོད་ཀྱིས་གང་ལ་ཡང་འདི་སྐད་དུ་གཞན་ཡང་ཞེས་བྱ་བ་ནི་དེ་ལྟར་གཉིས་པ་ལ་སོགས་པ་ཐམས་ཅད་ལ་དང་པོར་རྗེ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7164" w:author="thoesam" w:date="2016-10-07T09:30:00Z">
            <w:rPr>
              <w:rFonts w:cs="Monlam Uni OuChan2" w:hint="cs"/>
              <w:cs/>
            </w:rPr>
          </w:rPrChange>
        </w:rPr>
        <w:t>སུ་བཟླས་ནས་ཐ་མར་མཇུག་བསྡུ་བའོ།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66" w:author="thoesam" w:date="2016-10-07T09:30:00Z">
            <w:rPr>
              <w:rFonts w:cs="Monlam Uni OuChan2" w:hint="cs"/>
              <w:cs/>
            </w:rPr>
          </w:rPrChange>
        </w:rPr>
        <w:t>།བཅུ་གཉིས་པའི་ལན་རྒྱས་པའི་མཇུག་ཏུ་གསུངས་པ་ནི་ཤེས་རབ་ཀྱི་ཕ་རོལ་ཏུ་ཕྱིན་པ་ལ་སྤྱོད་པ་ན་ཞེ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68" w:author="thoesam" w:date="2016-10-07T09:30:00Z">
            <w:rPr>
              <w:rFonts w:cs="Monlam Uni OuChan2" w:hint="cs"/>
              <w:cs/>
            </w:rPr>
          </w:rPrChange>
        </w:rPr>
        <w:t>།དེ་བས་འདི་ལྟར་འདི་ལ་སྤྱོད་པ་ནི་ཆོས་ཀྱི་རྗེས་སུ་རྟོགས་པ་ཡིན་ལ་དེ་ནི་གཟུགས་ལ་སོགས་པས་གཟུགས་ལ་སོགས་པ་ལ་མི་དམིགས་ཤིང་མི་གན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70" w:author="thoesam" w:date="2016-10-07T09:30:00Z">
            <w:rPr>
              <w:rFonts w:cs="Monlam Uni OuChan2" w:hint="cs"/>
              <w:cs/>
            </w:rPr>
          </w:rPrChange>
        </w:rPr>
        <w:t>མངོན་པར་ཞེན་པར་མི་བགྱིད་ལ།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72" w:author="thoesam" w:date="2016-10-07T09:30:00Z">
            <w:rPr>
              <w:rFonts w:cs="Monlam Uni OuChan2" w:hint="cs"/>
              <w:cs/>
            </w:rPr>
          </w:rPrChange>
        </w:rPr>
        <w:t>འདོགས་པར་མི་བགྱིད་དོ་ཞེས་གསུངས་པ་ཉིད་དོ།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74" w:author="thoesam" w:date="2016-10-07T09:30:00Z">
            <w:rPr>
              <w:rFonts w:cs="Monlam Uni OuChan2" w:hint="cs"/>
              <w:cs/>
            </w:rPr>
          </w:rPrChange>
        </w:rPr>
        <w:t>།དེ་དག་གི་དོན་གོ་རིམས་བཞིན་དུ་རང་རིག་པས་མི་ཤེས་ཏེ།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76" w:author="thoesam" w:date="2016-10-07T09:30:00Z">
            <w:rPr>
              <w:rFonts w:cs="Monlam Uni OuChan2" w:hint="cs"/>
              <w:cs/>
            </w:rPr>
          </w:rPrChange>
        </w:rPr>
        <w:t>རང་གི་མཚན་ཉིད་མེད་པའི་ཕྱིར་རོ།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78" w:author="thoesam" w:date="2016-10-07T09:30:00Z">
            <w:rPr>
              <w:rFonts w:cs="Monlam Uni OuChan2" w:hint="cs"/>
              <w:cs/>
            </w:rPr>
          </w:rPrChange>
        </w:rPr>
        <w:t>།མི་སྣང་བ་སྟེ།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80" w:author="thoesam" w:date="2016-10-07T09:30:00Z">
            <w:rPr>
              <w:rFonts w:cs="Monlam Uni OuChan2" w:hint="cs"/>
              <w:cs/>
            </w:rPr>
          </w:rPrChange>
        </w:rPr>
        <w:t>གཟུང་བ་དང་འཛིན་པ་མེད་པས་དེ་བཞིན་སྣང་བ་མེད་པའི་ཕྱིར་རོ།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82" w:author="thoesam" w:date="2016-10-07T09:30:00Z">
            <w:rPr>
              <w:rFonts w:cs="Monlam Uni OuChan2" w:hint="cs"/>
              <w:cs/>
            </w:rPr>
          </w:rPrChange>
        </w:rPr>
        <w:t>།དོན་དམ་པ་ཉིད་ཀྱིས་རྟོགས་པར་མི་བྱེད་བརྟགས་པ་ཙམ་ཉིད་ཀྱིས་རྣམ་པར་རྟོག་པར་</w:t>
      </w:r>
      <w:del w:id="718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184" w:author="thoesam" w:date="2016-10-07T09:30:00Z">
              <w:rPr>
                <w:rFonts w:cs="Monlam Uni OuChan2" w:hint="cs"/>
                <w:cs/>
              </w:rPr>
            </w:rPrChange>
          </w:rPr>
          <w:delText>༷</w:delText>
        </w:r>
      </w:del>
      <w:r w:rsidRPr="00494699">
        <w:rPr>
          <w:rFonts w:ascii="Monlam Uni OuChan2" w:hAnsi="Monlam Uni OuChan2" w:cs="Monlam Uni OuChan2" w:hint="cs"/>
          <w:sz w:val="40"/>
          <w:szCs w:val="40"/>
          <w:cs/>
          <w:rPrChange w:id="7185" w:author="thoesam" w:date="2016-10-07T09:30:00Z">
            <w:rPr>
              <w:rFonts w:cs="Monlam Uni OuChan2" w:hint="cs"/>
              <w:cs/>
            </w:rPr>
          </w:rPrChange>
        </w:rPr>
        <w:t>མི་བྱེད་དོ།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87" w:author="thoesam" w:date="2016-10-07T09:30:00Z">
            <w:rPr>
              <w:rFonts w:cs="Monlam Uni OuChan2" w:hint="cs"/>
              <w:cs/>
            </w:rPr>
          </w:rPrChange>
        </w:rPr>
        <w:t>།དེ་དག་གི་རྣམ་པ་ནི་དེ་གཟུགས་ཞེས་བྱ་བ་ལ་སོགས་པ་སྨོས་སོ།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89" w:author="thoesam" w:date="2016-10-07T09:30:00Z">
            <w:rPr>
              <w:rFonts w:cs="Monlam Uni OuChan2" w:hint="cs"/>
              <w:cs/>
            </w:rPr>
          </w:rPrChange>
        </w:rPr>
        <w:t>།ཅིའི་ཕྱིར་མི་ཤེས་ཤེ་ན།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91" w:author="thoesam" w:date="2016-10-07T09:30:00Z">
            <w:rPr>
              <w:rFonts w:cs="Monlam Uni OuChan2" w:hint="cs"/>
              <w:cs/>
            </w:rPr>
          </w:rPrChange>
        </w:rPr>
        <w:t>མེད་པའི་ཕྱིར་དང་སྐྱེ་བ་མེད་པའི་ཕྱིར་དང་ཟད་པ་མེད་པའི་ཕྱིར་རོ།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93" w:author="thoesam" w:date="2016-10-07T09:30:00Z">
            <w:rPr>
              <w:rFonts w:cs="Monlam Uni OuChan2" w:hint="cs"/>
              <w:cs/>
            </w:rPr>
          </w:rPrChange>
        </w:rPr>
        <w:t>།གང་ཡང་གཟུགས་ཞེས་བྱ་བ་ལ་སོགས་པ་དང</w:t>
      </w:r>
      <w:ins w:id="719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19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19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198" w:author="thoesam" w:date="2016-10-07T09:30:00Z">
            <w:rPr>
              <w:rFonts w:cs="Monlam Uni OuChan2" w:hint="cs"/>
              <w:cs/>
            </w:rPr>
          </w:rPrChange>
        </w:rPr>
        <w:t>དེ་དག་ནི་གཉིས་སུ་མེད་པའི་གྲངས་སུ་འགྲོའོ་ཞེས་བྱ་བ་སྨོས་ཏེ།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1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00" w:author="thoesam" w:date="2016-10-07T09:30:00Z">
            <w:rPr>
              <w:rFonts w:cs="Monlam Uni OuChan2" w:hint="cs"/>
              <w:cs/>
            </w:rPr>
          </w:rPrChange>
        </w:rPr>
        <w:t>ཆོས་ཉིད་ཀྱི་གཟུགས་ལ་སོགས་པ་ཞེས་བྱ་བར་དགོངས་སོ།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02" w:author="thoesam" w:date="2016-10-07T09:30:00Z">
            <w:rPr>
              <w:rFonts w:cs="Monlam Uni OuChan2" w:hint="cs"/>
              <w:cs/>
            </w:rPr>
          </w:rPrChange>
        </w:rPr>
        <w:t>།དེ་ནི་ཐོབ་པའི་ངེས་པར་འབྱུང་བའོ།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04" w:author="thoesam" w:date="2016-10-07T09:30:00Z">
            <w:rPr>
              <w:rFonts w:cs="Monlam Uni OuChan2" w:hint="cs"/>
              <w:cs/>
            </w:rPr>
          </w:rPrChange>
        </w:rPr>
        <w:t>།རྣམ་པ་ཐམས་ཅད་མཁྱེན་པ་ཉིད་ཀྱི་བརྗོད་པར་བྱ་བ་ཡིན་པ་དེ་བས་ན་ཤཱ་རིའི་བུས་བྱང་ཆུབ་སེམས་དཔའ་ནི་གང</w:t>
      </w:r>
      <w:ins w:id="720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20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20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09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ནི་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10" w:author="thoesam" w:date="2016-10-07T09:30:00Z">
            <w:rPr>
              <w:rFonts w:cs="Monlam Uni OuChan2" w:hint="cs"/>
              <w:cs/>
            </w:rPr>
          </w:rPrChange>
        </w:rPr>
        <w:t>གང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ཡོངས་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11" w:author="thoesam" w:date="2016-10-07T09:30:00Z">
            <w:rPr>
              <w:rFonts w:cs="Monlam Uni OuChan2" w:hint="cs"/>
              <w:cs/>
            </w:rPr>
          </w:rPrChange>
        </w:rPr>
        <w:t>སུ་བརྟགས་པ་ནི་གང་ཞེས་དྲིས་པ་སྟེ།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13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རྣམ་པ་ཐམས་ཅད་མཁྱེན་པ་ཉིད་ལ་གསུམ་པོ་དེ་དག་ཅི་འདྲ་བ་ཞེས་བྱ་བར་བསམས་པའོ།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15" w:author="thoesam" w:date="2016-10-07T09:30:00Z">
            <w:rPr>
              <w:rFonts w:cs="Monlam Uni OuChan2" w:hint="cs"/>
              <w:cs/>
            </w:rPr>
          </w:rPrChange>
        </w:rPr>
        <w:t>།རབ་འབྱོར་གྱིས་ལན་དུ་སྨྲས་པ།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17" w:author="thoesam" w:date="2016-10-07T09:30:00Z">
            <w:rPr>
              <w:rFonts w:cs="Monlam Uni OuChan2" w:hint="cs"/>
              <w:cs/>
            </w:rPr>
          </w:rPrChange>
        </w:rPr>
        <w:t>བྱང་ཆུབ་ཀྱི་བདག་ཉིད་ཀྱི་སེམས་དཔའ་ནི་བྱང་ཆུབ་སེམས་པའོ།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19" w:author="thoesam" w:date="2016-10-07T09:30:00Z">
            <w:rPr>
              <w:rFonts w:cs="Monlam Uni OuChan2" w:hint="cs"/>
              <w:cs/>
            </w:rPr>
          </w:rPrChange>
        </w:rPr>
        <w:t>།བྱང་ཆུབ་དེས་ཀྱང་ཆོས་ཐམས་ཅད་ཀྱི་རྣམ་པ་ཤེས་ཀྱང་འདི་མངོན་པར་ཞེན་པ་ནི་མེད་དོ།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21" w:author="thoesam" w:date="2016-10-07T09:30:00Z">
            <w:rPr>
              <w:rFonts w:cs="Monlam Uni OuChan2" w:hint="cs"/>
              <w:cs/>
            </w:rPr>
          </w:rPrChange>
        </w:rPr>
        <w:t>།ཆོས་ཀྱི་གཟུགས་ལ་སོགས་པའོ།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23" w:author="thoesam" w:date="2016-10-07T09:30:00Z">
            <w:rPr>
              <w:rFonts w:cs="Monlam Uni OuChan2" w:hint="cs"/>
              <w:cs/>
            </w:rPr>
          </w:rPrChange>
        </w:rPr>
        <w:t>།རྣམ་པ་གང་གིས་ཞེས་བྱ་བ་ལ་སོགས་པ་ལ་རྣམ་པ་ཞེས་བྱ་བ་ནི་བསྟན་པའོ།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25" w:author="thoesam" w:date="2016-10-07T09:30:00Z">
            <w:rPr>
              <w:rFonts w:cs="Monlam Uni OuChan2" w:hint="cs"/>
              <w:cs/>
            </w:rPr>
          </w:rPrChange>
        </w:rPr>
        <w:t>།རྟགས་ཞེས་བྱ་བ་ནི་མིང་དང་བརྡའོ།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27" w:author="thoesam" w:date="2016-10-07T09:30:00Z">
            <w:rPr>
              <w:rFonts w:cs="Monlam Uni OuChan2" w:hint="cs"/>
              <w:cs/>
            </w:rPr>
          </w:rPrChange>
        </w:rPr>
        <w:t>།མཚན་མ་ཞེས་བྱ་བ་ནི་མཚན་ཉིད་དོ།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29" w:author="thoesam" w:date="2016-10-07T09:30:00Z">
            <w:rPr>
              <w:rFonts w:cs="Monlam Uni OuChan2" w:hint="cs"/>
              <w:cs/>
            </w:rPr>
          </w:rPrChange>
        </w:rPr>
        <w:t>།བྲལ་བ་དང་རིང་དུ་སོང་བ་དེ་བས་ན་ཤེས་རབ་ཀྱི་ཕ་རོལ་ཏུ་ཕྱིན་པ་ཞེས་བྱ་སྟེ་སྤང་བར་བྱ་བ་མ་ལུས་པ་སྤངས་པས་བྲལ་བ་སྟེ་མི་ལྡ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31" w:author="thoesam" w:date="2016-10-07T09:30:00Z">
            <w:rPr>
              <w:rFonts w:cs="Monlam Uni OuChan2" w:hint="cs"/>
              <w:cs/>
            </w:rPr>
          </w:rPrChange>
        </w:rPr>
        <w:t>།སོང་བས་ན་སོང་བ་སྟེ་བགྲོད་པར་བྱ་བ་རྒལ་བ་ཞེས་བྱ་བའི་དོན་ཏོ།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33" w:author="thoesam" w:date="2016-10-07T09:30:00Z">
            <w:rPr>
              <w:rFonts w:cs="Monlam Uni OuChan2" w:hint="cs"/>
              <w:cs/>
            </w:rPr>
          </w:rPrChange>
        </w:rPr>
        <w:t>།ཕ་རོལ་དུ་འགྲོ་ཞིང་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7234" w:author="thoesam" w:date="2016-10-07T09:30:00Z">
            <w:rPr>
              <w:rFonts w:cs="Monlam Uni OuChan2" w:hint="cs"/>
              <w:cs/>
            </w:rPr>
          </w:rPrChange>
        </w:rPr>
        <w:t>ཕྱིན་པས་རིང་དུ་སོང་བ་དེ་བས་ན་འདི་ཤེས་རབ་ཀྱི་ཕ་རོལ་ཏུ་ཕྱིན་པའོ།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36" w:author="thoesam" w:date="2016-10-07T09:30:00Z">
            <w:rPr>
              <w:rFonts w:cs="Monlam Uni OuChan2" w:hint="cs"/>
              <w:cs/>
            </w:rPr>
          </w:rPrChange>
        </w:rPr>
        <w:t>།ཇི་ལྟར་ཡོངས་སུ་བརྟགས་པ་ནི་གང་གཟུགས་རྟག་པ་མ་ཡིན་ཞེས་བྱ་བ་དང་མི་རྟག་པ་མ་ཡིན་ཞེས་བྱ་བར་ཡོངས་སུ་རྟོག་པ་ཞེས་བྱ་བ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38" w:author="thoesam" w:date="2016-10-07T09:30:00Z">
            <w:rPr>
              <w:rFonts w:cs="Monlam Uni OuChan2" w:hint="cs"/>
              <w:cs/>
            </w:rPr>
          </w:rPrChange>
        </w:rPr>
        <w:t>།ལམ་གྱི་ངེས་པར་འབྱུང་བ་བརྗོད་པར་བྱ་བ་དེ་ཤཱ་རིའི་བུ་ཇི་ལྟར་ན་བྱང་ཆུབ་སེམས་དཔའ་སེམས་དཔའ་ཆེན་པོ་ཕ་རོལ་ཏུ་ཕྱིན་པ་དྲུག་ལ་སྤྱོད་པའི་ཚེ་བྱང་ཆུབ་ཀྱི་ལམ་ཡོངས་སུ་སྦྱོང་བ་ཡིན་ཞེས་སྐབས་འབྱེད་པ་ལ་ཚེ་དང་ལྡན་པ་ཞེས་བྱ་བ་ལ་སོགས་པ་སྨོས་ཏེ་གོ་སླ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40" w:author="thoesam" w:date="2016-10-07T09:30:00Z">
            <w:rPr>
              <w:rFonts w:cs="Monlam Uni OuChan2" w:hint="cs"/>
              <w:cs/>
            </w:rPr>
          </w:rPrChange>
        </w:rPr>
        <w:t>།དེ་ནི་ངེས་པར་འབྱུང་བའི་སྒྲུབ་པ་རྣམ་པ་བརྒྱད་ཡིན་ཏེ།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42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རྣམ་པ་ཐམས་ཅད་མཁྱེན་པ་ཉིད་ཡོངས་སུ་རྫོགས་པ་ཡང་ཡིན་ནོ།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44" w:author="thoesam" w:date="2016-10-07T09:30:00Z">
            <w:rPr>
              <w:rFonts w:cs="Monlam Uni OuChan2" w:hint="cs"/>
              <w:cs/>
            </w:rPr>
          </w:rPrChange>
        </w:rPr>
        <w:t>།འདིར་དང་པོ་སེམས་བསྐྱེད་པ་བསྟན་པ་ནི་ཡང་དག་པར་རྫོགས་པའི་བྱང་ཆུབ་ཀྱི་ས་བོན་ཡིན་པའི་ཕྱིར་རོ།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46" w:author="thoesam" w:date="2016-10-07T09:30:00Z">
            <w:rPr>
              <w:rFonts w:cs="Monlam Uni OuChan2" w:hint="cs"/>
              <w:cs/>
            </w:rPr>
          </w:rPrChange>
        </w:rPr>
        <w:t>།དེ་ནས་གདམས་ངག་ནི་ཐོག་མར་ཡོངས་སུ་ཤེས་པར་བྱ་བ་བཅུ་པོ་དག་ཡོངས་སུ་ཤེས་པར་བྱ་བའི་ཕྱིར་རོ།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48" w:author="thoesam" w:date="2016-10-07T09:30:00Z">
            <w:rPr>
              <w:rFonts w:cs="Monlam Uni OuChan2" w:hint="cs"/>
              <w:cs/>
            </w:rPr>
          </w:rPrChange>
        </w:rPr>
        <w:t>།དེ་ནས་ངེས་པར་འབྱེད་པའི་ཆ་དང་མཐུན་པ་དག་ནི་འཇིག་རྟེན་ལས་འདས་པའི་ལམ་གྱི་སྦྱོར་བ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50" w:author="thoesam" w:date="2016-10-07T09:30:00Z">
            <w:rPr>
              <w:rFonts w:cs="Monlam Uni OuChan2" w:hint="cs"/>
              <w:cs/>
            </w:rPr>
          </w:rPrChange>
        </w:rPr>
        <w:t>།དེ་ནས་རྟེན་ནི་སྒྲུབ་པའི་རྟེན་ཏེ།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52" w:author="thoesam" w:date="2016-10-07T09:30:00Z">
            <w:rPr>
              <w:rFonts w:cs="Monlam Uni OuChan2" w:hint="cs"/>
              <w:cs/>
            </w:rPr>
          </w:rPrChange>
        </w:rPr>
        <w:t>བདག་ཏུ་འཛིན་པ་སྤང་བའི་ཕྱིར་རོ།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54" w:author="thoesam" w:date="2016-10-07T09:30:00Z">
            <w:rPr>
              <w:rFonts w:cs="Monlam Uni OuChan2" w:hint="cs"/>
              <w:cs/>
            </w:rPr>
          </w:rPrChange>
        </w:rPr>
        <w:t>།དེ་ནས་དམིགས་པ་ནི་དེ་ལ་རྨོངས་པ་སྤང་བའི་ཕྱིར་རོ།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56" w:author="thoesam" w:date="2016-10-07T09:30:00Z">
            <w:rPr>
              <w:rFonts w:cs="Monlam Uni OuChan2" w:hint="cs"/>
              <w:cs/>
            </w:rPr>
          </w:rPrChange>
        </w:rPr>
        <w:t>།དེ་ནས་ཆེད་དུ་བྱ་བ་ནི་ལོག་པའི་ཆེད་དུ་བྱ་བ་སྤང་བའི་ཕྱིར་དང</w:t>
      </w:r>
      <w:ins w:id="725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25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25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61" w:author="thoesam" w:date="2016-10-07T09:30:00Z">
            <w:rPr>
              <w:rFonts w:cs="Monlam Uni OuChan2" w:hint="cs"/>
              <w:cs/>
            </w:rPr>
          </w:rPrChange>
        </w:rPr>
        <w:t>ཡང་དག་པའི་ཆེད་དུ་བྱ་བའི་རང་གི་ངོ་བོ་ཤེས་པར་བྱ་བའི་ཕྱིར་རོ།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63" w:author="thoesam" w:date="2016-10-07T09:30:00Z">
            <w:rPr>
              <w:rFonts w:cs="Monlam Uni OuChan2" w:hint="cs"/>
              <w:cs/>
            </w:rPr>
          </w:rPrChange>
        </w:rPr>
        <w:t>།དེ་ནས་སྒྲུབ་པ་རྣམ་པ་བཞི་སྟེ།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65" w:author="thoesam" w:date="2016-10-07T09:30:00Z">
            <w:rPr>
              <w:rFonts w:cs="Monlam Uni OuChan2" w:hint="cs"/>
              <w:cs/>
            </w:rPr>
          </w:rPrChange>
        </w:rPr>
        <w:t>དེ་ལ་སྒྲུབ་པ་གང་ལ་བར་དུ་གཅོད་པར་བྱེད་པ་ཐམས་ཅད་སོ་སོར་བཅོམ་པ་དེ་ནི་གོ་ཆའི་སྒྲུབ་པ་དྲུག་གོ།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67" w:author="thoesam" w:date="2016-10-07T09:30:00Z">
            <w:rPr>
              <w:rFonts w:cs="Monlam Uni OuChan2" w:hint="cs"/>
              <w:cs/>
            </w:rPr>
          </w:rPrChange>
        </w:rPr>
        <w:t>།གང་གི་ཐེག་པ་ཆེན་པོ་ལ་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འཛེག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68" w:author="thoesam" w:date="2016-10-07T09:30:00Z">
            <w:rPr>
              <w:rFonts w:cs="Monlam Uni OuChan2" w:hint="cs"/>
              <w:cs/>
            </w:rPr>
          </w:rPrChange>
        </w:rPr>
        <w:t>་པར་བྱེད་པ་དེ་ནི་འཇུག་པའི་སྒྲུབ་པ་རྣམ་པ་དགུའོ།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70" w:author="thoesam" w:date="2016-10-07T09:30:00Z">
            <w:rPr>
              <w:rFonts w:cs="Monlam Uni OuChan2" w:hint="cs"/>
              <w:cs/>
            </w:rPr>
          </w:rPrChange>
        </w:rPr>
        <w:t>།གང་གིས་རྒྱུའི་མཐར་ཐུག་པ་ཐོབ་པར་བྱེད་པ་དེ་ནི་ཚོགས་ཀྱི་སྒྲུབ་པ་རྣམ་པ་བཅུ་བདུན་ནོ།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72" w:author="thoesam" w:date="2016-10-07T09:30:00Z">
            <w:rPr>
              <w:rFonts w:cs="Monlam Uni OuChan2" w:hint="cs"/>
              <w:cs/>
            </w:rPr>
          </w:rPrChange>
        </w:rPr>
        <w:t>།གང་གིས་འབྲས་བུའི་མཐར་ཐུག་པ་ས་གནོན་པ་དེ་ནི་ངེས་པར་བྱུང་བའི་སྒྲུབ་པ་བརྒྱད་དོ།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74" w:author="thoesam" w:date="2016-10-07T09:30:00Z">
            <w:rPr>
              <w:rFonts w:cs="Monlam Uni OuChan2" w:hint="cs"/>
              <w:cs/>
            </w:rPr>
          </w:rPrChange>
        </w:rPr>
        <w:t>།དེ་བས་ན་བཞི་པོ་འདི་ནི་སྒྲུབ་པ་ཡིན་ནོ།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76" w:author="thoesam" w:date="2016-10-07T09:30:00Z">
            <w:rPr>
              <w:rFonts w:cs="Monlam Uni OuChan2" w:hint="cs"/>
              <w:cs/>
            </w:rPr>
          </w:rPrChange>
        </w:rPr>
        <w:t>།རབ་ཏུ་དབྱེ་བའི་གྲངས་བྱས་ནས་བཞི་བཅུར་འགྱུར་རོ།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78" w:author="thoesam" w:date="2016-10-07T09:30:00Z">
            <w:rPr>
              <w:rFonts w:cs="Monlam Uni OuChan2" w:hint="cs"/>
              <w:cs/>
            </w:rPr>
          </w:rPrChange>
        </w:rPr>
        <w:t>།མངོན་པར་རྟོགས་པའི་རྒྱན་གྱི་འགྲེལ་པ་དག་ལྡན་ཞེས་བྱ་བ།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80" w:author="thoesam" w:date="2016-10-07T09:30:00Z">
            <w:rPr>
              <w:rFonts w:cs="Monlam Uni OuChan2" w:hint="cs"/>
              <w:cs/>
            </w:rPr>
          </w:rPrChange>
        </w:rPr>
        <w:t>རིན་ཆེན་འབྱུང་གནས་ཞི་བས་སྦྱར་བ་ལས་རྣམ་པ་ཐམས་ཅད་མཁྱེན་པ་ཉིད་ཀྱི་ལེའུ་སྟེ་དང་པོའོ།།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82" w:author="thoesam" w:date="2016-10-07T09:30:00Z">
            <w:rPr>
              <w:rFonts w:cs="Monlam Uni OuChan2" w:hint="cs"/>
              <w:cs/>
            </w:rPr>
          </w:rPrChange>
        </w:rPr>
        <w:t>།།ལམ་ཤེས་པ་ཉིད་བསྟན་པར་བྱ་བ་ལ།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84" w:author="thoesam" w:date="2016-10-07T09:30:00Z">
            <w:rPr>
              <w:rFonts w:cs="Monlam Uni OuChan2" w:hint="cs"/>
              <w:cs/>
            </w:rPr>
          </w:rPrChange>
        </w:rPr>
        <w:t>རུང་བར་མ་བྱས་པ་ལ་བསྟན་པར་རིགས་པ་མ་ཡིན་ཏེ།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86" w:author="thoesam" w:date="2016-10-07T09:30:00Z">
            <w:rPr>
              <w:rFonts w:cs="Monlam Uni OuChan2" w:hint="cs"/>
              <w:cs/>
            </w:rPr>
          </w:rPrChange>
        </w:rPr>
        <w:t>དེ་ཡང་རུང་བར་བྱས་པ་ཉིད་ནི་བྱང་ཆུབ་ཀྱི་སེམས་ཡིན་ནོ།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88" w:author="thoesam" w:date="2016-10-07T09:30:00Z">
            <w:rPr>
              <w:rFonts w:cs="Monlam Uni OuChan2" w:hint="cs"/>
              <w:cs/>
            </w:rPr>
          </w:rPrChange>
        </w:rPr>
        <w:t>།དེ་བས་ན་དང་པོར་དེ་ཉིད་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7289" w:author="thoesam" w:date="2016-10-07T09:30:00Z">
            <w:rPr>
              <w:rFonts w:cs="Monlam Uni OuChan2" w:hint="cs"/>
              <w:cs/>
            </w:rPr>
          </w:rPrChange>
        </w:rPr>
        <w:t>ཁྱད་པར་དུ་འཕགས་པའི་ཆོས་རྣམས་ལས་ཞེས་བྱ་བ་ནས།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91" w:author="thoesam" w:date="2016-10-07T09:30:00Z">
            <w:rPr>
              <w:rFonts w:cs="Monlam Uni OuChan2" w:hint="cs"/>
              <w:cs/>
            </w:rPr>
          </w:rPrChange>
        </w:rPr>
        <w:t>ལྷག་པར་དམིགས་པར་བྱ་བ་དེ་དག་གི་བར་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གྱིས་སེ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92" w:author="thoesam" w:date="2016-10-07T09:30:00Z">
            <w:rPr>
              <w:rFonts w:cs="Monlam Uni OuChan2" w:hint="cs"/>
              <w:cs/>
            </w:rPr>
          </w:rPrChange>
        </w:rPr>
        <w:t>མས་བསྐྱེད་པ་གསུངས་ཏེ།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94" w:author="thoesam" w:date="2016-10-07T09:30:00Z">
            <w:rPr>
              <w:rFonts w:cs="Monlam Uni OuChan2" w:hint="cs"/>
              <w:cs/>
            </w:rPr>
          </w:rPrChange>
        </w:rPr>
        <w:t>དེ་ནི།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96" w:author="thoesam" w:date="2016-10-07T09:30:00Z">
            <w:rPr>
              <w:rFonts w:cs="Monlam Uni OuChan2" w:hint="cs"/>
              <w:cs/>
            </w:rPr>
          </w:rPrChange>
        </w:rPr>
        <w:t>ལྷ་རྣམས་རུང་བར་བྱ་བའི་ཕྱིར།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2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98" w:author="thoesam" w:date="2016-10-07T09:30:00Z">
            <w:rPr>
              <w:rFonts w:cs="Monlam Uni OuChan2" w:hint="cs"/>
              <w:cs/>
            </w:rPr>
          </w:rPrChange>
        </w:rPr>
        <w:t>།འོད་ཀྱིས་མོག་མོག་པོར་མཛད་དང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༌། །ཡུལ་ངེས་པ་དང་ཁྱབ་པ་དང༌། །རང་བཞིན་དང་ནི་དེ་ཡི་ལས།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299" w:author="thoesam" w:date="2016-10-07T09:30:00Z">
            <w:rPr>
              <w:rFonts w:cs="Monlam Uni OuChan2" w:hint="cs"/>
              <w:cs/>
            </w:rPr>
          </w:rPrChange>
        </w:rPr>
        <w:t>།ཞེས་བྱ་བ་སྨོས་ཏེ།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01" w:author="thoesam" w:date="2016-10-07T09:30:00Z">
            <w:rPr>
              <w:rFonts w:cs="Monlam Uni OuChan2" w:hint="cs"/>
              <w:cs/>
            </w:rPr>
          </w:rPrChange>
        </w:rPr>
        <w:t>གསུངས་སོ་ཞེས་བྱ་བ་ནི་ལྷག་མའོ།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03" w:author="thoesam" w:date="2016-10-07T09:30:00Z">
            <w:rPr>
              <w:rFonts w:cs="Monlam Uni OuChan2" w:hint="cs"/>
              <w:cs/>
            </w:rPr>
          </w:rPrChange>
        </w:rPr>
        <w:t>།ལྷ་རྣམས་ཞེས་བྱ་བ་ནི་ལྷའི་ཚོགས་རྣམས་སོ།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05" w:author="thoesam" w:date="2016-10-07T09:30:00Z">
            <w:rPr>
              <w:rFonts w:cs="Monlam Uni OuChan2" w:hint="cs"/>
              <w:cs/>
            </w:rPr>
          </w:rPrChange>
        </w:rPr>
        <w:t>།རུང་བར་བྱ་བའི་ཕྱིར་ཞེས་བྱ་བ་ཅིའི་ཕྱིར་ཞེ་ན།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07" w:author="thoesam" w:date="2016-10-07T09:30:00Z">
            <w:rPr>
              <w:rFonts w:cs="Monlam Uni OuChan2" w:hint="cs"/>
              <w:cs/>
            </w:rPr>
          </w:rPrChange>
        </w:rPr>
        <w:t>བཅོམ་ལྡན་འདས་ཀྱིས་འཇིག་རྟེན་ཐམས་ཅད་ཟིལ་གྱིས་མནན་པར་ཤེས་ནས་དེའི་དངོས་པོར་སེམས་བསྐྱ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09" w:author="thoesam" w:date="2016-10-07T09:30:00Z">
            <w:rPr>
              <w:rFonts w:cs="Monlam Uni OuChan2" w:hint="cs"/>
              <w:cs/>
            </w:rPr>
          </w:rPrChange>
        </w:rPr>
        <w:t>།ཀཽ་ཤི་ཀ་དེ་ལས་ཞེས་བྱ་བ་ལ་སོགས་པས་སྐབས་འབྱེད་པ་ཡིན་ནོ།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11" w:author="thoesam" w:date="2016-10-07T09:30:00Z">
            <w:rPr>
              <w:rFonts w:cs="Monlam Uni OuChan2" w:hint="cs"/>
              <w:cs/>
            </w:rPr>
          </w:rPrChange>
        </w:rPr>
        <w:t>།དེ་བས་ན་བྱང་ཆུབ་ཏུ་སེམས་མ་བསྐྱེད་པ་གང་ཡིན་པ་དེ་དག་གིས་སེམས་བསྐྱེད་པར་བྱའོ་ཞེས་བྱ་བ་ནི་རུང་བར་བྱ་བའི་ཕྱིར་བསྐ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13" w:author="thoesam" w:date="2016-10-07T09:30:00Z">
            <w:rPr>
              <w:rFonts w:cs="Monlam Uni OuChan2" w:hint="cs"/>
              <w:cs/>
            </w:rPr>
          </w:rPrChange>
        </w:rPr>
        <w:t>།འོད་ཀྱིས་ཞེས་བྱ་བ་ནི་སངས་རྒྱས་ཀྱི་འོད་ཀྱིས་སོ།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15" w:author="thoesam" w:date="2016-10-07T09:30:00Z">
            <w:rPr>
              <w:rFonts w:cs="Monlam Uni OuChan2" w:hint="cs"/>
              <w:cs/>
            </w:rPr>
          </w:rPrChange>
        </w:rPr>
        <w:t>།མོག་མོག་པོར་མཛད་ཅེས་བྱ་བ་ནི་གཟི་མེད་པར་མཛད་ཅེས་བྱ་བའི་དོན་ཏོ།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17" w:author="thoesam" w:date="2016-10-07T09:30:00Z">
            <w:rPr>
              <w:rFonts w:cs="Monlam Uni OuChan2" w:hint="cs"/>
              <w:cs/>
            </w:rPr>
          </w:rPrChange>
        </w:rPr>
        <w:t>།གང་ཡང་ཞེས་བྱ་བ་ནི་ཡུལ་ངེས་པ་སྟེ།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19" w:author="thoesam" w:date="2016-10-07T09:30:00Z">
            <w:rPr>
              <w:rFonts w:cs="Monlam Uni OuChan2" w:hint="cs"/>
              <w:cs/>
            </w:rPr>
          </w:rPrChange>
        </w:rPr>
        <w:t>ཡུལ་ཉན་ཐོས་ཞི་བ་ཕྱོགས་གཅིག་པས་མ་བསྐྱེད་པའི་ཕྱིར་རོ།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21" w:author="thoesam" w:date="2016-10-07T09:30:00Z">
            <w:rPr>
              <w:rFonts w:cs="Monlam Uni OuChan2" w:hint="cs"/>
              <w:cs/>
            </w:rPr>
          </w:rPrChange>
        </w:rPr>
        <w:t>།འོན་ཀྱང་ཞེས་བྱ་བ་ལ་སོགས་པས་བསམ་གྱིས་མི་ཁྱབ་པ་སྟེ།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23" w:author="thoesam" w:date="2016-10-07T09:30:00Z">
            <w:rPr>
              <w:rFonts w:cs="Monlam Uni OuChan2" w:hint="cs"/>
              <w:cs/>
            </w:rPr>
          </w:rPrChange>
        </w:rPr>
        <w:t>བྱང་ཆུབ་ཏུ་ཡོངས་སུ་གྱུར་པའི་ཉན་ཐོས་དག་གིས་ཀྱང་བསྐྱེད་པའི་ཕྱིར་རོ།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25" w:author="thoesam" w:date="2016-10-07T09:30:00Z">
            <w:rPr>
              <w:rFonts w:cs="Monlam Uni OuChan2" w:hint="cs"/>
              <w:cs/>
            </w:rPr>
          </w:rPrChange>
        </w:rPr>
        <w:t>།དགེ་བའི་ཕྱོགས་ལ་བདག་ཅེས་བྱ་བ་ལ་སོགས་པས་ནི་རང་བཞིན་ཏེ།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27" w:author="thoesam" w:date="2016-10-07T09:30:00Z">
            <w:rPr>
              <w:rFonts w:cs="Monlam Uni OuChan2" w:hint="cs"/>
              <w:cs/>
            </w:rPr>
          </w:rPrChange>
        </w:rPr>
        <w:t>དགེ་བའི་ཕྱོགས་ནི་དགེ་བའི་ཆོས་སོ།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29" w:author="thoesam" w:date="2016-10-07T09:30:00Z">
            <w:rPr>
              <w:rFonts w:cs="Monlam Uni OuChan2" w:hint="cs"/>
              <w:cs/>
            </w:rPr>
          </w:rPrChange>
        </w:rPr>
        <w:t>།ཁྱད་པར་དུ་འཕགས་པ་ཞེས་བྱ་བ་ནི་བྱང་ཆུབ་ཀྱི་སེམས་ཡང་དག་པར་བཟུང་བས་སོ།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31" w:author="thoesam" w:date="2016-10-07T09:30:00Z">
            <w:rPr>
              <w:rFonts w:cs="Monlam Uni OuChan2" w:hint="cs"/>
              <w:cs/>
            </w:rPr>
          </w:rPrChange>
        </w:rPr>
        <w:t>།ཤིན་ཏུ་ཁྱད་པར་དུ་འཕགས་པ་ཞེས་བྱ་བ་ནི་ཐེག་པ་ཆེན་པོ་ཡང་དག་པར་གཟུང་བ་སྟེ་དེ་ནི་ལས་སོ།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33" w:author="thoesam" w:date="2016-10-07T09:30:00Z">
            <w:rPr>
              <w:rFonts w:cs="Monlam Uni OuChan2" w:hint="cs"/>
              <w:cs/>
            </w:rPr>
          </w:rPrChange>
        </w:rPr>
        <w:t>།ལམ་ཤེས་ཉིད་ཀྱི་ཚུལ་ལ་ནི།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35" w:author="thoesam" w:date="2016-10-07T09:30:00Z">
            <w:rPr>
              <w:rFonts w:cs="Monlam Uni OuChan2" w:hint="cs"/>
              <w:cs/>
            </w:rPr>
          </w:rPrChange>
        </w:rPr>
        <w:t>།འཕགས་པའི་བདེན་པ་བཞི་དག་གི།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37" w:author="thoesam" w:date="2016-10-07T09:30:00Z">
            <w:rPr>
              <w:rFonts w:cs="Monlam Uni OuChan2" w:hint="cs"/>
              <w:cs/>
            </w:rPr>
          </w:rPrChange>
        </w:rPr>
        <w:t>།རྣམ་པ་མི་དམིགས་སྒོ་ནས་ནི།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39" w:author="thoesam" w:date="2016-10-07T09:30:00Z">
            <w:rPr>
              <w:rFonts w:cs="Monlam Uni OuChan2" w:hint="cs"/>
              <w:cs/>
            </w:rPr>
          </w:rPrChange>
        </w:rPr>
        <w:t>།ཉན་ཐོས་ལམ་འདི་ཤེས་པར་བྱ།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41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43" w:author="thoesam" w:date="2016-10-07T09:30:00Z">
            <w:rPr>
              <w:rFonts w:cs="Monlam Uni OuChan2" w:hint="cs"/>
              <w:cs/>
            </w:rPr>
          </w:rPrChange>
        </w:rPr>
        <w:t>དང་པོ་ཉིད་དུ་ཞེས་བྱ་བ་ནི་ལྷག་མའོ།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45" w:author="thoesam" w:date="2016-10-07T09:30:00Z">
            <w:rPr>
              <w:rFonts w:cs="Monlam Uni OuChan2" w:hint="cs"/>
              <w:cs/>
            </w:rPr>
          </w:rPrChange>
        </w:rPr>
        <w:t>།དེའི་མདོ་ཡང་ཀཽ་ཤི་ཀ་དེ་ལ་ཞེས་བྱ་བ་ནས་བརྩམས་ཏེ།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47" w:author="thoesam" w:date="2016-10-07T09:30:00Z">
            <w:rPr>
              <w:rFonts w:cs="Monlam Uni OuChan2" w:hint="cs"/>
              <w:cs/>
            </w:rPr>
          </w:rPrChange>
        </w:rPr>
        <w:t>བཅོམ་ལྡན་འདས་ཞེས་བྱ་བའི་གོང་མ་ཡན་ཆད་དོ།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49" w:author="thoesam" w:date="2016-10-07T09:30:00Z">
            <w:rPr>
              <w:rFonts w:cs="Monlam Uni OuChan2" w:hint="cs"/>
              <w:cs/>
            </w:rPr>
          </w:rPrChange>
        </w:rPr>
        <w:t>།གཟུགས་ལ་སོགས་པ་ནི་རྣམ་པ་གཉིས་ཏེ།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51" w:author="thoesam" w:date="2016-10-07T09:30:00Z">
            <w:rPr>
              <w:rFonts w:cs="Monlam Uni OuChan2" w:hint="cs"/>
              <w:cs/>
            </w:rPr>
          </w:rPrChange>
        </w:rPr>
        <w:t>སྡུག་བསྔལ་གྱི་བདེན་པ་དང་ཀུན་འབྱུང་གི་བདེན་པའོ།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53" w:author="thoesam" w:date="2016-10-07T09:30:00Z">
            <w:rPr>
              <w:rFonts w:cs="Monlam Uni OuChan2" w:hint="cs"/>
              <w:cs/>
            </w:rPr>
          </w:rPrChange>
        </w:rPr>
        <w:t>།དེ་ལ་སྡུག་བསྔལ་ནི་རྣམ་པ་བཞིར་ཡིད་ལ་སྟེ།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55" w:author="thoesam" w:date="2016-10-07T09:30:00Z">
            <w:rPr>
              <w:rFonts w:cs="Monlam Uni OuChan2" w:hint="cs"/>
              <w:cs/>
            </w:rPr>
          </w:rPrChange>
        </w:rPr>
        <w:t>མི་རྟག་པ་དང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སྡུག་བསྔལ་བ་དང༌། བདག་མེད་པ་དང༌།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57" w:author="thoesam" w:date="2016-10-07T09:30:00Z">
            <w:rPr>
              <w:rFonts w:cs="Monlam Uni OuChan2" w:hint="cs"/>
              <w:cs/>
            </w:rPr>
          </w:rPrChange>
        </w:rPr>
        <w:t>ཞི་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7358" w:author="thoesam" w:date="2016-10-07T09:30:00Z">
            <w:rPr>
              <w:rFonts w:cs="Monlam Uni OuChan2" w:hint="cs"/>
              <w:cs/>
            </w:rPr>
          </w:rPrChange>
        </w:rPr>
        <w:t>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60" w:author="thoesam" w:date="2016-10-07T09:30:00Z">
            <w:rPr>
              <w:rFonts w:cs="Monlam Uni OuChan2" w:hint="cs"/>
              <w:cs/>
            </w:rPr>
          </w:rPrChange>
        </w:rPr>
        <w:t>གོ་རིམས་བཞིན་དུ་སྐྱེ་བ་དང་འཇིག་པ་དང་ལྡན་པའི་ཕྱིར་དང་མི་མཐུན་པ་ཉིད་ཀྱི་ཕྱིར་དང་བདག་གི་མཚན་ཉིད་མེད་པ་ཉིད་ཀྱི་ཕྱིར་དང་བདག་གི་བས་སྟོང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62" w:author="thoesam" w:date="2016-10-07T09:30:00Z">
            <w:rPr>
              <w:rFonts w:cs="Monlam Uni OuChan2" w:hint="cs"/>
              <w:cs/>
            </w:rPr>
          </w:rPrChange>
        </w:rPr>
        <w:t>།དེ་ལྟར་ཤི་བའི་རོ་ལ་ཤི་བ་ཞེས་བྱ་བ་སྟེ།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64" w:author="thoesam" w:date="2016-10-07T09:30:00Z">
            <w:rPr>
              <w:rFonts w:cs="Monlam Uni OuChan2" w:hint="cs"/>
              <w:cs/>
            </w:rPr>
          </w:rPrChange>
        </w:rPr>
        <w:t>བདག་གི་བས་སྟོང་པ་ཉིད་ཀྱི་ཕྱིར་རོ།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66" w:author="thoesam" w:date="2016-10-07T09:30:00Z">
            <w:rPr>
              <w:rFonts w:cs="Monlam Uni OuChan2" w:hint="cs"/>
              <w:cs/>
            </w:rPr>
          </w:rPrChange>
        </w:rPr>
        <w:t>།ཀུན་འབྱུང་ནི་རྣམ་པ་བཞིས་སྤང་བར་འོས་པར་ཤེས་པར་བྱ་བའི་དོན་ཏོ།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68" w:author="thoesam" w:date="2016-10-07T09:30:00Z">
            <w:rPr>
              <w:rFonts w:cs="Monlam Uni OuChan2" w:hint="cs"/>
              <w:cs/>
            </w:rPr>
          </w:rPrChange>
        </w:rPr>
        <w:t>།ནད་དང་ཤུ་བ་དང་ཟུག་རྔུ་དང་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སྡིག་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69" w:author="thoesam" w:date="2016-10-07T09:30:00Z">
            <w:rPr>
              <w:rFonts w:cs="Monlam Uni OuChan2" w:hint="cs"/>
              <w:cs/>
            </w:rPr>
          </w:rPrChange>
        </w:rPr>
        <w:t>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71" w:author="thoesam" w:date="2016-10-07T09:30:00Z">
            <w:rPr>
              <w:rFonts w:cs="Monlam Uni OuChan2" w:hint="cs"/>
              <w:cs/>
            </w:rPr>
          </w:rPrChange>
        </w:rPr>
        <w:t>གོ་རིམས་བཞིན་དུ་སྡུག་བསྔལ་གྱི་རྒྱུ་ཉིད་ཀྱི་ཕྱིར་དང</w:t>
      </w:r>
      <w:ins w:id="737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37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37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76" w:author="thoesam" w:date="2016-10-07T09:30:00Z">
            <w:rPr>
              <w:rFonts w:cs="Monlam Uni OuChan2" w:hint="cs"/>
              <w:cs/>
            </w:rPr>
          </w:rPrChange>
        </w:rPr>
        <w:t>སྡུག་བསྔལ་འཕེལ་བར་བྱེད་པའི་རྒྱུ་ཉིད་དང་གདོན་པར་དཀའ་བ་ཉིད་ཀྱི་ཕྱིར་དང</w:t>
      </w:r>
      <w:ins w:id="737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37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37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81" w:author="thoesam" w:date="2016-10-07T09:30:00Z">
            <w:rPr>
              <w:rFonts w:cs="Monlam Uni OuChan2" w:hint="cs"/>
              <w:cs/>
            </w:rPr>
          </w:rPrChange>
        </w:rPr>
        <w:t>འདི་དང་གཞན་དུ་སྡུག་བསྔལ་གྱི་རྒྱུའི་ཆོས་མཐུན་པ་ཉིད་ཅན་ཡིན་པའི་ཕྱིར་རོ།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83" w:author="thoesam" w:date="2016-10-07T09:30:00Z">
            <w:rPr>
              <w:rFonts w:cs="Monlam Uni OuChan2" w:hint="cs"/>
              <w:cs/>
            </w:rPr>
          </w:rPrChange>
        </w:rPr>
        <w:t>།ཡང་རྣམ་པ་བཞིས་ནུས་པ་ཉིད་དུ་ཡོངས་སུ་ཤེས་པའི་དོན་ཏེ།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85" w:author="thoesam" w:date="2016-10-07T09:30:00Z">
            <w:rPr>
              <w:rFonts w:cs="Monlam Uni OuChan2" w:hint="cs"/>
              <w:cs/>
            </w:rPr>
          </w:rPrChange>
        </w:rPr>
        <w:t>ཕ་རོལ་དང་འཇིག་པའི་ཆོས་ཅན་དང་གཡོ་བ་དང་རབ་ཏུ་འཇིག་པ་སྟེ།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87" w:author="thoesam" w:date="2016-10-07T09:30:00Z">
            <w:rPr>
              <w:rFonts w:cs="Monlam Uni OuChan2" w:hint="cs"/>
              <w:cs/>
            </w:rPr>
          </w:rPrChange>
        </w:rPr>
        <w:t>བདག་ནི་དོར་བར་མི་ནུས་པས་འདིས་ནི་ཕ་རོལ་ལོ།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89" w:author="thoesam" w:date="2016-10-07T09:30:00Z">
            <w:rPr>
              <w:rFonts w:cs="Monlam Uni OuChan2" w:hint="cs"/>
              <w:cs/>
            </w:rPr>
          </w:rPrChange>
        </w:rPr>
        <w:t>།འཇིག་པའི་ཆོས་ཅན་ནི་སྐད་ཅིག་མ་རེ་རེར་འཇིག་པ་ཉིད་ཀྱི་ཕྱིར་རོ།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91" w:author="thoesam" w:date="2016-10-07T09:30:00Z">
            <w:rPr>
              <w:rFonts w:cs="Monlam Uni OuChan2" w:hint="cs"/>
              <w:cs/>
            </w:rPr>
          </w:rPrChange>
        </w:rPr>
        <w:t>།གཡོ་བ་ནི་དགྲ་བཅོམ་པ་དག་གིས་ལམ་རྣལ་མས་རྩ་བ་ནས་བཏོན་པ་ཉིད་ཀྱི་ཕྱིར་རོ།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93" w:author="thoesam" w:date="2016-10-07T09:30:00Z">
            <w:rPr>
              <w:rFonts w:cs="Monlam Uni OuChan2" w:hint="cs"/>
              <w:cs/>
            </w:rPr>
          </w:rPrChange>
        </w:rPr>
        <w:t>།སྐབས་སུ་བབ་པའི་ལམ་གྱིས་འཇིག་པ་ཉིད་ཀྱི་ཕྱིར་རབ་ཏུ་འཇིག་པའོ།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95" w:author="thoesam" w:date="2016-10-07T09:30:00Z">
            <w:rPr>
              <w:rFonts w:cs="Monlam Uni OuChan2" w:hint="cs"/>
              <w:cs/>
            </w:rPr>
          </w:rPrChange>
        </w:rPr>
        <w:t>།མྱུར་དུ་བྱེད་པའི་དོན་ཡང་གསུམ་སྟེ།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97" w:author="thoesam" w:date="2016-10-07T09:30:00Z">
            <w:rPr>
              <w:rFonts w:cs="Monlam Uni OuChan2" w:hint="cs"/>
              <w:cs/>
            </w:rPr>
          </w:rPrChange>
        </w:rPr>
        <w:t>ཐོག་འབབ་པ་ལ་སོགས་པ་བཞིན་དུ་འཇིག་པའི་རྒྱུད་ཉིད་ཀྱི་ཕྱིར་འཇིག་པའོ།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3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399" w:author="thoesam" w:date="2016-10-07T09:30:00Z">
            <w:rPr>
              <w:rFonts w:cs="Monlam Uni OuChan2" w:hint="cs"/>
              <w:cs/>
            </w:rPr>
          </w:rPrChange>
        </w:rPr>
        <w:t>།འབྱུང་པོ་དང་སྲིན་པོ་དང་ཆོས་མཐུན་པ་ཉིད་ཀྱི་ཕྱིར་འགོ་བའི་ནད་དོ།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01" w:author="thoesam" w:date="2016-10-07T09:30:00Z">
            <w:rPr>
              <w:rFonts w:cs="Monlam Uni OuChan2" w:hint="cs"/>
              <w:cs/>
            </w:rPr>
          </w:rPrChange>
        </w:rPr>
        <w:t>།མུ་གེ་དང་ཕ་རོལ་གྱི་དམག་ཚོགས་ལ་སོགས་པ་དང་ཆོས་མཐུན་པ་ཉིད་ཀྱི་ཕྱིར་འཚེ་བའོ།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03" w:author="thoesam" w:date="2016-10-07T09:30:00Z">
            <w:rPr>
              <w:rFonts w:cs="Monlam Uni OuChan2" w:hint="cs"/>
              <w:cs/>
            </w:rPr>
          </w:rPrChange>
        </w:rPr>
        <w:t>།དེ་བཞིན་དུ་རྟེན་ཅིང་འབྲེལ་པར་འབྱུང་བ་ལུགས་ལས་བཟློག་པ་ནི་མ་རིག་པ་འགགས་པས་འདུ་བྱེད་འགག་ཅ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05" w:author="thoesam" w:date="2016-10-07T09:30:00Z">
            <w:rPr>
              <w:rFonts w:cs="Monlam Uni OuChan2" w:hint="cs"/>
              <w:cs/>
            </w:rPr>
          </w:rPrChange>
        </w:rPr>
        <w:t>སྡུག་བསྔལ་གྱི་ཕུང་པོ་ཆེན་པོ་འབའ་ཞིག་འགག་པར་འགྱུར་རོ་ཞེས་བྱ་བའི་བར་དུ་སྟེ།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07" w:author="thoesam" w:date="2016-10-07T09:30:00Z">
            <w:rPr>
              <w:rFonts w:cs="Monlam Uni OuChan2" w:hint="cs"/>
              <w:cs/>
            </w:rPr>
          </w:rPrChange>
        </w:rPr>
        <w:t>དེ་ལ་ངེས་པར་འགོག་པས་ན་འགོག་པ་སྟེ་ཞེས་བྱ་བ་ནི་འགོག་པའི་བདེན་པའོ།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09" w:author="thoesam" w:date="2016-10-07T09:30:00Z">
            <w:rPr>
              <w:rFonts w:cs="Monlam Uni OuChan2" w:hint="cs"/>
              <w:cs/>
            </w:rPr>
          </w:rPrChange>
        </w:rPr>
        <w:t>།འདིས་འགོག་པར་བྱེད་པས་ན་འགོག་པ་སྟེ།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11" w:author="thoesam" w:date="2016-10-07T09:30:00Z">
            <w:rPr>
              <w:rFonts w:cs="Monlam Uni OuChan2" w:hint="cs"/>
              <w:cs/>
            </w:rPr>
          </w:rPrChange>
        </w:rPr>
        <w:t>ལམ་གྱི་བདེན་པའོ།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13" w:author="thoesam" w:date="2016-10-07T09:30:00Z">
            <w:rPr>
              <w:rFonts w:cs="Monlam Uni OuChan2" w:hint="cs"/>
              <w:cs/>
            </w:rPr>
          </w:rPrChange>
        </w:rPr>
        <w:t>།དེ་དག་སོ་སོ་ལ་ཡང་རྣམ་པ་བདུན་ཏེ།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15" w:author="thoesam" w:date="2016-10-07T09:30:00Z">
            <w:rPr>
              <w:rFonts w:cs="Monlam Uni OuChan2" w:hint="cs"/>
              <w:cs/>
            </w:rPr>
          </w:rPrChange>
        </w:rPr>
        <w:t>བདག་མེད་པ་དང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༌། ཞི་བ་དང༌། དབེན་པ་དང། སྟོང་པ་དང༌།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16" w:author="thoesam" w:date="2016-10-07T09:30:00Z">
            <w:rPr>
              <w:rFonts w:cs="Monlam Uni OuChan2" w:hint="cs"/>
              <w:cs/>
            </w:rPr>
          </w:rPrChange>
        </w:rPr>
        <w:t>མཚན་མ་མེད་པ་དང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སྨོན་པ་མེད་པ་དང༌། མངོན་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17" w:author="thoesam" w:date="2016-10-07T09:30:00Z">
            <w:rPr>
              <w:rFonts w:cs="Monlam Uni OuChan2" w:hint="cs"/>
              <w:cs/>
            </w:rPr>
          </w:rPrChange>
        </w:rPr>
        <w:t>པར་འདུས་མ་བྱས་པ་ཞེས་བྱ་བའོ།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19" w:author="thoesam" w:date="2016-10-07T09:30:00Z">
            <w:rPr>
              <w:rFonts w:cs="Monlam Uni OuChan2" w:hint="cs"/>
              <w:cs/>
            </w:rPr>
          </w:rPrChange>
        </w:rPr>
        <w:t>།དེ་ལ་རྣལ་འབྱོར་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བའི་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20" w:author="thoesam" w:date="2016-10-07T09:30:00Z">
            <w:rPr>
              <w:rFonts w:cs="Monlam Uni OuChan2" w:hint="cs"/>
              <w:cs/>
            </w:rPr>
          </w:rPrChange>
        </w:rPr>
        <w:t>བདག་ནི་སྡུག་བསྔལ་གྱི་བདག་ཉིད་ཀྱི་ཕུང་པོ་དག་སྟེ།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22" w:author="thoesam" w:date="2016-10-07T09:30:00Z">
            <w:rPr>
              <w:rFonts w:cs="Monlam Uni OuChan2" w:hint="cs"/>
              <w:cs/>
            </w:rPr>
          </w:rPrChange>
        </w:rPr>
        <w:t>དེ་བས་ན་སྡུག་བསྔལ་གྱི་དངོས་པོ་མེད་པ་ཉིད་ཀྱི་ཕྱིར་བདག་མེད་པའོ།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24" w:author="thoesam" w:date="2016-10-07T09:30:00Z">
            <w:rPr>
              <w:rFonts w:cs="Monlam Uni OuChan2" w:hint="cs"/>
              <w:cs/>
            </w:rPr>
          </w:rPrChange>
        </w:rPr>
        <w:t>།ཉོན་མོངས་པ་ཉེ་བར་ཞི་བ་ཉིད་ཀྱི་ཕྱིར་ཞི་བའོ།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26" w:author="thoesam" w:date="2016-10-07T09:30:00Z">
            <w:rPr>
              <w:rFonts w:cs="Monlam Uni OuChan2" w:hint="cs"/>
              <w:cs/>
            </w:rPr>
          </w:rPrChange>
        </w:rPr>
        <w:t>།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7427" w:author="thoesam" w:date="2016-10-07T09:30:00Z">
            <w:rPr>
              <w:rFonts w:cs="Monlam Uni OuChan2" w:hint="cs"/>
              <w:cs/>
            </w:rPr>
          </w:rPrChange>
        </w:rPr>
        <w:t>དེ་གཉིས་ནི་མི་གཙང་བ་སྟེ།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29" w:author="thoesam" w:date="2016-10-07T09:30:00Z">
            <w:rPr>
              <w:rFonts w:cs="Monlam Uni OuChan2" w:hint="cs"/>
              <w:cs/>
            </w:rPr>
          </w:rPrChange>
        </w:rPr>
        <w:t>དེ་དག་ཟད་པ་ཉིད་ཀྱི་ཕྱིར་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དབེན་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30" w:author="thoesam" w:date="2016-10-07T09:30:00Z">
            <w:rPr>
              <w:rFonts w:cs="Monlam Uni OuChan2" w:hint="cs"/>
              <w:cs/>
            </w:rPr>
          </w:rPrChange>
        </w:rPr>
        <w:t>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32" w:author="thoesam" w:date="2016-10-07T09:30:00Z">
            <w:rPr>
              <w:rFonts w:cs="Monlam Uni OuChan2" w:hint="cs"/>
              <w:cs/>
            </w:rPr>
          </w:rPrChange>
        </w:rPr>
        <w:t>གཙང་བ་ཞེས་བྱ་བའི་དོན་ཏོ།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34" w:author="thoesam" w:date="2016-10-07T09:30:00Z">
            <w:rPr>
              <w:rFonts w:cs="Monlam Uni OuChan2" w:hint="cs"/>
              <w:cs/>
            </w:rPr>
          </w:rPrChange>
        </w:rPr>
        <w:t>།བདག་དང་བདག་གི་དང་བྲལ་བའི་ཕྱིར་སྟོང་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བའོ།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35" w:author="thoesam" w:date="2016-10-07T09:30:00Z">
            <w:rPr>
              <w:rFonts w:cs="Monlam Uni OuChan2" w:hint="cs"/>
              <w:cs/>
            </w:rPr>
          </w:rPrChange>
        </w:rPr>
        <w:t>།འདུས་བྱས་ཀྱི་མཚན་མ་ཐམས་ཅད་དང་བྲལ་བའི་ཕྱིར་མཚན་མ་མེད་པའོ།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37" w:author="thoesam" w:date="2016-10-07T09:30:00Z">
            <w:rPr>
              <w:rFonts w:cs="Monlam Uni OuChan2" w:hint="cs"/>
              <w:cs/>
            </w:rPr>
          </w:rPrChange>
        </w:rPr>
        <w:t>།ཁམས་གསུམ་པ་ལ་སྨོན་པ་ནི་སྨོན་ལམ་སྟེ།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39" w:author="thoesam" w:date="2016-10-07T09:30:00Z">
            <w:rPr>
              <w:rFonts w:cs="Monlam Uni OuChan2" w:hint="cs"/>
              <w:cs/>
            </w:rPr>
          </w:rPrChange>
        </w:rPr>
        <w:t>དེ་ཟད་པའི་ཕྱིར་སྨོན་པ་མེད་པའོ།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41" w:author="thoesam" w:date="2016-10-07T09:30:00Z">
            <w:rPr>
              <w:rFonts w:cs="Monlam Uni OuChan2" w:hint="cs"/>
              <w:cs/>
            </w:rPr>
          </w:rPrChange>
        </w:rPr>
        <w:t>།མ་འོངས་པའི་ལས་མངོན་པར་འདུ་བྱེད་པ་མེད་པའི་ཕྱིར་མངོན་པར་འདུ་བྱེད་པ་མེད་པ་ཞེས་བྱ་སྟེ།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43" w:author="thoesam" w:date="2016-10-07T09:30:00Z">
            <w:rPr>
              <w:rFonts w:cs="Monlam Uni OuChan2" w:hint="cs"/>
              <w:cs/>
            </w:rPr>
          </w:rPrChange>
        </w:rPr>
        <w:t>འགོག་པའི་བདེན་པའི་རྣམ་པའོ།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45" w:author="thoesam" w:date="2016-10-07T09:30:00Z">
            <w:rPr>
              <w:rFonts w:cs="Monlam Uni OuChan2" w:hint="cs"/>
              <w:cs/>
            </w:rPr>
          </w:rPrChange>
        </w:rPr>
        <w:t>།ལམ་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46" w:author="thoesam" w:date="2016-10-07T09:30:00Z">
            <w:rPr>
              <w:rFonts w:cs="Monlam Uni OuChan2" w:hint="cs"/>
              <w:cs/>
            </w:rPr>
          </w:rPrChange>
        </w:rPr>
        <w:t>བདེན་པ་ཡང་དེ་དག་ཁོ་ན་ཡིན་ཏེ།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48" w:author="thoesam" w:date="2016-10-07T09:30:00Z">
            <w:rPr>
              <w:rFonts w:cs="Monlam Uni OuChan2" w:hint="cs"/>
              <w:cs/>
            </w:rPr>
          </w:rPrChange>
        </w:rPr>
        <w:t>ལམ་ཡང་མྱ་ངན་ལས་འདས་པ་ཐོབ་པར་བྱེད་པ་ཡིན་པ་དེ་བས་ན་བདག་མེད་པ་ལ་སོགས་པ་ཐོབ་པར་བྱེད་པ་ཉིད་ཀྱི་ཕྱིར་བདག་མེད་པ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50" w:author="thoesam" w:date="2016-10-07T09:30:00Z">
            <w:rPr>
              <w:rFonts w:cs="Monlam Uni OuChan2" w:hint="cs"/>
              <w:cs/>
            </w:rPr>
          </w:rPrChange>
        </w:rPr>
        <w:t>།དེ་ལྟར་ན་འདིར་རྣམ་པ་ཉི་ཤུ་རྩ་དགུ་ནི་ཉན་ཐོས་ཀྱི་ལམ་ཡིན་ཏེ།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52" w:author="thoesam" w:date="2016-10-07T09:30:00Z">
            <w:rPr>
              <w:rFonts w:cs="Monlam Uni OuChan2" w:hint="cs"/>
              <w:cs/>
            </w:rPr>
          </w:rPrChange>
        </w:rPr>
        <w:t>དེའི་བྱང་ཆུབ་ཐོབ་པར་བྱེད་པ་ཡིན་པའི་ཕྱིར་རོ།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54" w:author="thoesam" w:date="2016-10-07T09:30:00Z">
            <w:rPr>
              <w:rFonts w:cs="Monlam Uni OuChan2" w:hint="cs"/>
              <w:cs/>
            </w:rPr>
          </w:rPrChange>
        </w:rPr>
        <w:t>།དེ་ནི་དེ་དག་མི་དམིགས་པས་ལམ་ཤེས་པ་ཉིད་ལ་འཇུག་སྟེ།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56" w:author="thoesam" w:date="2016-10-07T09:30:00Z">
            <w:rPr>
              <w:rFonts w:cs="Monlam Uni OuChan2" w:hint="cs"/>
              <w:cs/>
            </w:rPr>
          </w:rPrChange>
        </w:rPr>
        <w:t>སྔར་ཡང་བྱང་ཆུབ་ཆེན་པོ་ལ་སྨོན་པའི་ཕྱིར་དང</w:t>
      </w:r>
      <w:ins w:id="745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45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45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61" w:author="thoesam" w:date="2016-10-07T09:30:00Z">
            <w:rPr>
              <w:rFonts w:cs="Monlam Uni OuChan2" w:hint="cs"/>
              <w:cs/>
            </w:rPr>
          </w:rPrChange>
        </w:rPr>
        <w:t>ཕྱིས་ཀྱང་རྣམ་པ་ཐམས་ཅད་མཁྱེན་པ་ཉིད་དུ་བསྔོས་པའི་ཕྱིར་རོ།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63" w:author="thoesam" w:date="2016-10-07T09:30:00Z">
            <w:rPr>
              <w:rFonts w:cs="Monlam Uni OuChan2" w:hint="cs"/>
              <w:cs/>
            </w:rPr>
          </w:rPrChange>
        </w:rPr>
        <w:t>།ཁྱད་པར་དེ་དག་གཉིས་ཀྱིས་ལམ་གཞན་ལ་ཡང་འདིར་འཇུག་པའི་ཕྱིར་གཞན་ཡང་ཞེས་བྱ་བའི་ཚིག་གཉིས་གསུངས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65" w:author="thoesam" w:date="2016-10-07T09:30:00Z">
            <w:rPr>
              <w:rFonts w:cs="Monlam Uni OuChan2" w:hint="cs"/>
              <w:cs/>
            </w:rPr>
          </w:rPrChange>
        </w:rPr>
        <w:t>།ཡོངས་སུ་དཔྱོད་པར་བྱེད་པ་ལྔ་པོ་དག་གི་གཞུང་ལྷག་མས་ནི་མི་དམིགས་པ་ཉིད་རྒྱས་པར་བྱེད་དོ།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67" w:author="thoesam" w:date="2016-10-07T09:30:00Z">
            <w:rPr>
              <w:rFonts w:cs="Monlam Uni OuChan2" w:hint="cs"/>
              <w:cs/>
            </w:rPr>
          </w:rPrChange>
        </w:rPr>
        <w:t>།དེ་ལ་བསྟན་པ་ཉིད་ནི་ཆོས་ཀྱིས་ཆོས་རྣམས་ཞེས་བྱ་བ་ནས།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69" w:author="thoesam" w:date="2016-10-07T09:30:00Z">
            <w:rPr>
              <w:rFonts w:cs="Monlam Uni OuChan2" w:hint="cs"/>
              <w:cs/>
            </w:rPr>
          </w:rPrChange>
        </w:rPr>
        <w:t>སོ་སོར་དཔྱོད་པ་ཞེས་བྱ་བ་དེ་དག་གི་བར་དུའོ།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71" w:author="thoesam" w:date="2016-10-07T09:30:00Z">
            <w:rPr>
              <w:rFonts w:cs="Monlam Uni OuChan2" w:hint="cs"/>
              <w:cs/>
            </w:rPr>
          </w:rPrChange>
        </w:rPr>
        <w:t>།འདི་ལྟར་ཞེས་བྱ་བ་ནི་འཆད་པར་འགྱུར་བའི་ཚིག་གིས་སོ།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73" w:author="thoesam" w:date="2016-10-07T09:30:00Z">
            <w:rPr>
              <w:rFonts w:cs="Monlam Uni OuChan2" w:hint="cs"/>
              <w:cs/>
            </w:rPr>
          </w:rPrChange>
        </w:rPr>
        <w:t>།ཆོས་ཀྱིས་ཞེས་བྱ་བ་ནི་བྱང་ཆུབ་ཀྱི་སེམས་སམ་ཡོངས་སུ་བསྔོ་བའི་སེམས་ཀྱིས་སོ།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75" w:author="thoesam" w:date="2016-10-07T09:30:00Z">
            <w:rPr>
              <w:rFonts w:cs="Monlam Uni OuChan2" w:hint="cs"/>
              <w:cs/>
            </w:rPr>
          </w:rPrChange>
        </w:rPr>
        <w:t>།ཆོས་རྣམས་ཞེས་བྱ་བས་ནི་ཉན་ཐོས་ཀྱི་ལམ་ལ་སོགས་པའོ།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77" w:author="thoesam" w:date="2016-10-07T09:30:00Z">
            <w:rPr>
              <w:rFonts w:cs="Monlam Uni OuChan2" w:hint="cs"/>
              <w:cs/>
            </w:rPr>
          </w:rPrChange>
        </w:rPr>
        <w:t>།སྦྱོར་བར་བྱེད་པ་ནི་གང་ཟག་གིས་སྟོང་པ་ཉིད་ཀྱིས་མཉམ་པ་ཉིད་མཐོང་བ་ཉིད་ཀྱི་ཕྱིར་སྦྱོར་བའོ།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79" w:author="thoesam" w:date="2016-10-07T09:30:00Z">
            <w:rPr>
              <w:rFonts w:cs="Monlam Uni OuChan2" w:hint="cs"/>
              <w:cs/>
            </w:rPr>
          </w:rPrChange>
        </w:rPr>
        <w:t>།འགྲོགས་པས་སྟོང་པ་ཉིད་དུ་སྦྱོར་བ་ལས་ཀྱང་རྣམ་པ་གཉི་གས་བརླན་པ་ནི་མངོན་པར་བརླན་པའོ།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81" w:author="thoesam" w:date="2016-10-07T09:30:00Z">
            <w:rPr>
              <w:rFonts w:cs="Monlam Uni OuChan2" w:hint="cs"/>
              <w:cs/>
            </w:rPr>
          </w:rPrChange>
        </w:rPr>
        <w:t>།ཕན་ཚུན་སྟོང་པ་ཉིད་དུ་སྦྱོར་བ་ལས་ཀུན་ནས་བརླན་པའོ།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83" w:author="thoesam" w:date="2016-10-07T09:30:00Z">
            <w:rPr>
              <w:rFonts w:cs="Monlam Uni OuChan2" w:hint="cs"/>
              <w:cs/>
            </w:rPr>
          </w:rPrChange>
        </w:rPr>
        <w:t>།རང་བཞིན་སྟོང་པ་ཉིད་ལྷག་མར་བྱས་པ་དེ་སྦྱོར་བ་ནི་ཡོངས་སུ་རྫོགས་པ་སྟེ།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85" w:author="thoesam" w:date="2016-10-07T09:30:00Z">
            <w:rPr>
              <w:rFonts w:cs="Monlam Uni OuChan2" w:hint="cs"/>
              <w:cs/>
            </w:rPr>
          </w:rPrChange>
        </w:rPr>
        <w:t>རང་བཞིན་སྟོང་པ་ཉིད་ཀྱིས་ཆོས་ཐམས་ཅད་སྟོང་པ་ཉིད་ཡོངས་སུ་རྫོགས་ཤིང་གསོས་པ་དེ་བས་ན་དེ་མཐོང་བ་ཡོངས་སུ་རྫ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87" w:author="thoesam" w:date="2016-10-07T09:30:00Z">
            <w:rPr>
              <w:rFonts w:cs="Monlam Uni OuChan2" w:hint="cs"/>
              <w:cs/>
            </w:rPr>
          </w:rPrChange>
        </w:rPr>
        <w:t>།ཡོངས་སུ་རྫོགས་པ་ལས་ཀྱང་རིག་པ་ལྷག་པར་མཐོང་བ་ནི་ཡོངས་སུ་རྒྱས་པའོ།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89" w:author="thoesam" w:date="2016-10-07T09:30:00Z">
            <w:rPr>
              <w:rFonts w:cs="Monlam Uni OuChan2" w:hint="cs"/>
              <w:cs/>
            </w:rPr>
          </w:rPrChange>
        </w:rPr>
        <w:t>།དཔེར་ན་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བྲེ་འ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90" w:author="thoesam" w:date="2016-10-07T09:30:00Z">
            <w:rPr>
              <w:rFonts w:cs="Monlam Uni OuChan2" w:hint="cs"/>
              <w:cs/>
            </w:rPr>
          </w:rPrChange>
        </w:rPr>
        <w:t>དི་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ལས་བྲེ་འདིར་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91" w:author="thoesam" w:date="2016-10-07T09:30:00Z">
            <w:rPr>
              <w:rFonts w:cs="Monlam Uni OuChan2" w:hint="cs"/>
              <w:cs/>
            </w:rPr>
          </w:rPrChange>
        </w:rPr>
        <w:t>ཚད་འདི་ཙམ་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7492" w:author="thoesam" w:date="2016-10-07T09:30:00Z">
            <w:rPr>
              <w:rFonts w:cs="Monlam Uni OuChan2" w:hint="cs"/>
              <w:cs/>
            </w:rPr>
          </w:rPrChange>
        </w:rPr>
        <w:t>གྱིས་ལྷག་པར་གྱུར་པ་འདི་ལྷག་པ་ཞེས་བྱ་བའི་དོན་ཏོ།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94" w:author="thoesam" w:date="2016-10-07T09:30:00Z">
            <w:rPr>
              <w:rFonts w:cs="Monlam Uni OuChan2" w:hint="cs"/>
              <w:cs/>
            </w:rPr>
          </w:rPrChange>
        </w:rPr>
        <w:t>།ལྷག་མ་ནི་བཤད་པ་སྟེ།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96" w:author="thoesam" w:date="2016-10-07T09:30:00Z">
            <w:rPr>
              <w:rFonts w:cs="Monlam Uni OuChan2" w:hint="cs"/>
              <w:cs/>
            </w:rPr>
          </w:rPrChange>
        </w:rPr>
        <w:t>དེ་ལ་དང་པོ་སྦྱོར་བ་དེའི་བཤད་པ་ནི་བདག་མེད་པ་ཞེས་བྱ་བ་ལ་སོགས་པའོ།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498" w:author="thoesam" w:date="2016-10-07T09:30:00Z">
            <w:rPr>
              <w:rFonts w:cs="Monlam Uni OuChan2" w:hint="cs"/>
              <w:cs/>
            </w:rPr>
          </w:rPrChange>
        </w:rPr>
        <w:t>།དེ་ཅིའི་ཕྱིར་ཞེ་ན་ཞེས་བྱ་བ་ནི་མངོན་པར་བརླན་པར་བྱེད་པ་དེ་གང་ལས་ཞེས་བྱ་བའོ།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4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00" w:author="thoesam" w:date="2016-10-07T09:30:00Z">
            <w:rPr>
              <w:rFonts w:cs="Monlam Uni OuChan2" w:hint="cs"/>
              <w:cs/>
            </w:rPr>
          </w:rPrChange>
        </w:rPr>
        <w:t>།ལན་ནི་འདི་ལྟར་ཞེས་བྱ་བ་ལ་སོགས་པའོ།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02" w:author="thoesam" w:date="2016-10-07T09:30:00Z">
            <w:rPr>
              <w:rFonts w:cs="Monlam Uni OuChan2" w:hint="cs"/>
              <w:cs/>
            </w:rPr>
          </w:rPrChange>
        </w:rPr>
        <w:t>།དེ་ཅིའི་ཕྱིར་ཞེ་ན་ཞེས་བྱ་བ་ནི་ཡོངས་སུ་བརླན་པར་བྱེད་པ་དེ་གང་ལས་ཞེས་བྱ་བའོ།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04" w:author="thoesam" w:date="2016-10-07T09:30:00Z">
            <w:rPr>
              <w:rFonts w:cs="Monlam Uni OuChan2" w:hint="cs"/>
              <w:cs/>
            </w:rPr>
          </w:rPrChange>
        </w:rPr>
        <w:t>།ལན་ནི་ཀཽ་ཤི་ཀ་གང་ཞེས་བྱ་བ་ལ་སོགས་པའོ།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06" w:author="thoesam" w:date="2016-10-07T09:30:00Z">
            <w:rPr>
              <w:rFonts w:cs="Monlam Uni OuChan2" w:hint="cs"/>
              <w:cs/>
            </w:rPr>
          </w:rPrChange>
        </w:rPr>
        <w:t>།མངོན་པར་མི་ཞེན་མི་དམིགས་ཞེས་བྱ་བ་ནི་བདག་དང་བདག་གི་དངོས་པོ་མེད་པའི་ཕྱིར་རོ།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08" w:author="thoesam" w:date="2016-10-07T09:30:00Z">
            <w:rPr>
              <w:rFonts w:cs="Monlam Uni OuChan2" w:hint="cs"/>
              <w:cs/>
            </w:rPr>
          </w:rPrChange>
        </w:rPr>
        <w:t>།བརྒྱ་བྱིན་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གྱི་དྲི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09" w:author="thoesam" w:date="2016-10-07T09:30:00Z">
            <w:rPr>
              <w:rFonts w:cs="Monlam Uni OuChan2" w:hint="cs"/>
              <w:cs/>
            </w:rPr>
          </w:rPrChange>
        </w:rPr>
        <w:t>་བ་ནི།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11" w:author="thoesam" w:date="2016-10-07T09:30:00Z">
            <w:rPr>
              <w:rFonts w:cs="Monlam Uni OuChan2" w:hint="cs"/>
              <w:cs/>
            </w:rPr>
          </w:rPrChange>
        </w:rPr>
        <w:t>བཙུན་པ་རབ་འབྱོར་ཞེས་བྱ་བ་ལ་སོགས་པ་སྟེ།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13" w:author="thoesam" w:date="2016-10-07T09:30:00Z">
            <w:rPr>
              <w:rFonts w:cs="Monlam Uni OuChan2" w:hint="cs"/>
              <w:cs/>
            </w:rPr>
          </w:rPrChange>
        </w:rPr>
        <w:t>སེམས་སྔ་མ་དག་གིས་སེམས་ཕྱི་མ་དག་ལ་བག་ཆགས་བསྒོས་པ་ལས་དེའི་སྒོ་ནས་ཡོངས་སུ་བསྔོ་བའི་སེམས་དང་འགྲོ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15" w:author="thoesam" w:date="2016-10-07T09:30:00Z">
            <w:rPr>
              <w:rFonts w:cs="Monlam Uni OuChan2" w:hint="cs"/>
              <w:cs/>
            </w:rPr>
          </w:rPrChange>
        </w:rPr>
        <w:t>ཕན་ཚུན་འདྲེས་པར་གྱུར་པ་ཞེས་བྱ་བར་བསམས་པའོ།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17" w:author="thoesam" w:date="2016-10-07T09:30:00Z">
            <w:rPr>
              <w:rFonts w:cs="Monlam Uni OuChan2" w:hint="cs"/>
              <w:cs/>
            </w:rPr>
          </w:rPrChange>
        </w:rPr>
        <w:t>།ལན་ནི་ཀཽ་ཤི་ཀ་གང་ཞེས་བྱ་བ་ལ་སོགས་པའོ།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19" w:author="thoesam" w:date="2016-10-07T09:30:00Z">
            <w:rPr>
              <w:rFonts w:cs="Monlam Uni OuChan2" w:hint="cs"/>
              <w:cs/>
            </w:rPr>
          </w:rPrChange>
        </w:rPr>
        <w:t>།སེམས་མ་ཡིན་ཏེ་ཞེས་བྱ་བ་ལ་སེམས་ཀྱི་སྟོང་པ་ཉིད་དེ།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21" w:author="thoesam" w:date="2016-10-07T09:30:00Z">
            <w:rPr>
              <w:rFonts w:cs="Monlam Uni OuChan2" w:hint="cs"/>
              <w:cs/>
            </w:rPr>
          </w:rPrChange>
        </w:rPr>
        <w:t>ཆོས་ཐམས་ཅད་རང་བཞིན་མེད་པ་ཉིད་ཀྱི་ཕྱིར་ཏེ།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23" w:author="thoesam" w:date="2016-10-07T09:30:00Z">
            <w:rPr>
              <w:rFonts w:cs="Monlam Uni OuChan2" w:hint="cs"/>
              <w:cs/>
            </w:rPr>
          </w:rPrChange>
        </w:rPr>
        <w:t>རང་བཞིན་མེད་པ་དག་ནི་བག་ཆགས་དང་བག་ཆགས་ཀྱི་གཞིའི་དངོས་པོར་མེད་དོ་ཞེས་བྱ་བར་བསམས་པའོ།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25" w:author="thoesam" w:date="2016-10-07T09:30:00Z">
            <w:rPr>
              <w:rFonts w:cs="Monlam Uni OuChan2" w:hint="cs"/>
              <w:cs/>
            </w:rPr>
          </w:rPrChange>
        </w:rPr>
        <w:t>།འོན་ཀྱང་སེམས་མ་ཡིན་པ་ཉིད་ཀྱིས་ཞེས་བྱ་བ་ནི་སྨོན་ལམ་གྱི་སེམས་ཀྱིས་སྟོང་པ་ཉིད་དོ།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27" w:author="thoesam" w:date="2016-10-07T09:30:00Z">
            <w:rPr>
              <w:rFonts w:cs="Monlam Uni OuChan2" w:hint="cs"/>
              <w:cs/>
            </w:rPr>
          </w:rPrChange>
        </w:rPr>
        <w:t>།སེམས་མ་ཡིན་པ་ཉིད་ལ་ཞེས་བྱ་བ་ནི་དགེ་བའི་རྩ་བས་སྟོང་པ་ཉིད་དེ།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29" w:author="thoesam" w:date="2016-10-07T09:30:00Z">
            <w:rPr>
              <w:rFonts w:cs="Monlam Uni OuChan2" w:hint="cs"/>
              <w:cs/>
            </w:rPr>
          </w:rPrChange>
        </w:rPr>
        <w:t>དངོས་པོ་མེད་པ་ནི་ལས་དང་བྱེད་པ་པོ་ལ་སོགས་པའི་ནུས་པ་དང་བྲལ་བའི་ཕྱིར་རོ།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31" w:author="thoesam" w:date="2016-10-07T09:30:00Z">
            <w:rPr>
              <w:rFonts w:cs="Monlam Uni OuChan2" w:hint="cs"/>
              <w:cs/>
            </w:rPr>
          </w:rPrChange>
        </w:rPr>
        <w:t>།དེ་ལྟར་ན་ཞེས་བྱ་བ་ལ་སོགས་པ་ནི་ཡོངས་སུ་རྒྱས་པར་བཤད་པ་སྟེ།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33" w:author="thoesam" w:date="2016-10-07T09:30:00Z">
            <w:rPr>
              <w:rFonts w:cs="Monlam Uni OuChan2" w:hint="cs"/>
              <w:cs/>
            </w:rPr>
          </w:rPrChange>
        </w:rPr>
        <w:t>དེ་ལྟར་ན་ཞེས་བྱ་བ་ནི་སེམས་དེ་ཉིད་རང་བཞིན་མེད་པའི་ཕྱིར་རོ།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35" w:author="thoesam" w:date="2016-10-07T09:30:00Z">
            <w:rPr>
              <w:rFonts w:cs="Monlam Uni OuChan2" w:hint="cs"/>
              <w:cs/>
            </w:rPr>
          </w:rPrChange>
        </w:rPr>
        <w:t>།སེམས་མ་ཡིན་པ་གང་ཞེས་བྱ་བ་ནི་སེམས་གང་ཡིན་པ་སྟོང་པ་ཉིད་དང</w:t>
      </w:r>
      <w:ins w:id="753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53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53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40" w:author="thoesam" w:date="2016-10-07T09:30:00Z">
            <w:rPr>
              <w:rFonts w:cs="Monlam Uni OuChan2" w:hint="cs"/>
              <w:cs/>
            </w:rPr>
          </w:rPrChange>
        </w:rPr>
        <w:t>དེ་བཞིན་ཉིད་དང་ཆོས་ཉིད་དོ།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42" w:author="thoesam" w:date="2016-10-07T09:30:00Z">
            <w:rPr>
              <w:rFonts w:cs="Monlam Uni OuChan2" w:hint="cs"/>
              <w:cs/>
            </w:rPr>
          </w:rPrChange>
        </w:rPr>
        <w:t>།དེ་ནི་བསམ་གྱིས་མི་ཁྱབ་པ་ཞེས་བྱ་བ་ནི་རྣམ་པར་རྟོག་པའི་སྤྱོད་ཡུལ་མ་ཡིན་པ་ཉིད་ཀྱི་ཕྱིར་དང་རྣམ་པར་མི་རྟོག་པ་ཉིད་ཀྱི་ཕྱིར་དེ་ནི་བསམ་གྱིས་མི་ཁྱབ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44" w:author="thoesam" w:date="2016-10-07T09:30:00Z">
            <w:rPr>
              <w:rFonts w:cs="Monlam Uni OuChan2" w:hint="cs"/>
              <w:cs/>
            </w:rPr>
          </w:rPrChange>
        </w:rPr>
        <w:t>བསམ་པ་ལས་འདས་ཞེས་བྱ་བའི་དོན་ཏོ།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46" w:author="thoesam" w:date="2016-10-07T09:30:00Z">
            <w:rPr>
              <w:rFonts w:cs="Monlam Uni OuChan2" w:hint="cs"/>
              <w:cs/>
            </w:rPr>
          </w:rPrChange>
        </w:rPr>
        <w:t>།བསམ་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གྱིས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47" w:author="thoesam" w:date="2016-10-07T09:30:00Z">
            <w:rPr>
              <w:rFonts w:cs="Monlam Uni OuChan2" w:hint="cs"/>
              <w:cs/>
            </w:rPr>
          </w:rPrChange>
        </w:rPr>
        <w:t>་མི་ཁྱབ་པ་གང་ཡིན་པ་དེ་ནི་སེམས་མ་ཡིན་པ་ཞེས་བྱ་བ་ནི་སེམས་པར་བྱེད་པས་ནི་སེམས་སོ་ཞེས་བྱ་བའི་རིགས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49" w:author="thoesam" w:date="2016-10-07T09:30:00Z">
            <w:rPr>
              <w:rFonts w:cs="Monlam Uni OuChan2" w:hint="cs"/>
              <w:cs/>
            </w:rPr>
          </w:rPrChange>
        </w:rPr>
        <w:t>།སེམས་མ་ཡིན་པ་ཉིད་ནི་སེམས་ཡོངས་སུ་སྔོ་བར་བྱེད་ཅེས་བྱ་བ་ནི།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51" w:author="thoesam" w:date="2016-10-07T09:30:00Z">
            <w:rPr>
              <w:rFonts w:cs="Monlam Uni OuChan2" w:hint="cs"/>
              <w:cs/>
            </w:rPr>
          </w:rPrChange>
        </w:rPr>
        <w:t>རྟོག་པ་མེད་པས་རྣམ་པར་མི་རྟོག་པ་ཡོངས་སུ་བསྔོ་བར་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7552" w:author="thoesam" w:date="2016-10-07T09:30:00Z">
            <w:rPr>
              <w:rFonts w:cs="Monlam Uni OuChan2" w:hint="cs"/>
              <w:cs/>
            </w:rPr>
          </w:rPrChange>
        </w:rPr>
        <w:t>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54" w:author="thoesam" w:date="2016-10-07T09:30:00Z">
            <w:rPr>
              <w:rFonts w:cs="Monlam Uni OuChan2" w:hint="cs"/>
              <w:cs/>
            </w:rPr>
          </w:rPrChange>
        </w:rPr>
        <w:t>།དེ་ལྟར་ན་རིགས་པ་མ་ཡིན་ནོ་ཞེས་བྱ་བ་ནི་ལྷག་མའོ།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56" w:author="thoesam" w:date="2016-10-07T09:30:00Z">
            <w:rPr>
              <w:rFonts w:cs="Monlam Uni OuChan2" w:hint="cs"/>
              <w:cs/>
            </w:rPr>
          </w:rPrChange>
        </w:rPr>
        <w:t>།དེ་ལྟར་ཡོངས་སུ་དཔྱོད་པ་ལྔ་པོ་དག་གིས་དོན་དམ་པའི་ཚུལ་ཡོངས་སུ་བསྔོ་བ་བཀག་པ་ཡིན་ནོ།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58" w:author="thoesam" w:date="2016-10-07T09:30:00Z">
            <w:rPr>
              <w:rFonts w:cs="Monlam Uni OuChan2" w:hint="cs"/>
              <w:cs/>
            </w:rPr>
          </w:rPrChange>
        </w:rPr>
        <w:t>།དེ་ལྟ་མོད་ཀྱི་ཀུན་རྫོབ་ཀྱི་ཚུལ་དུ་ནི་ཡོངས་སུ་བསྔོ་བ་ཡིན་ཏེ།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60" w:author="thoesam" w:date="2016-10-07T09:30:00Z">
            <w:rPr>
              <w:rFonts w:cs="Monlam Uni OuChan2" w:hint="cs"/>
              <w:cs/>
            </w:rPr>
          </w:rPrChange>
        </w:rPr>
        <w:t>དམན་པའི་བྱང་ཆུབ་སྤངས་ནས་ནི།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62" w:author="thoesam" w:date="2016-10-07T09:30:00Z">
            <w:rPr>
              <w:rFonts w:cs="Monlam Uni OuChan2" w:hint="cs"/>
              <w:cs/>
            </w:rPr>
          </w:rPrChange>
        </w:rPr>
        <w:t>།དྲུག་པས་ཕ་རོལ་ཕྱིན་ལྔ་རྫོགས།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64" w:author="thoesam" w:date="2016-10-07T09:30:00Z">
            <w:rPr>
              <w:rFonts w:cs="Monlam Uni OuChan2" w:hint="cs"/>
              <w:cs/>
            </w:rPr>
          </w:rPrChange>
        </w:rPr>
        <w:t>།ཀུན་རྫོབ་ཚུལ་དང་བྲལ་བས་ནི།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66" w:author="thoesam" w:date="2016-10-07T09:30:00Z">
            <w:rPr>
              <w:rFonts w:cs="Monlam Uni OuChan2" w:hint="cs"/>
              <w:cs/>
            </w:rPr>
          </w:rPrChange>
        </w:rPr>
        <w:t>།དེ་དག་བདེ་བར་ཚོགས་རྫོགས་མིན།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68" w:author="thoesam" w:date="2016-10-07T09:30:00Z">
            <w:rPr>
              <w:rFonts w:cs="Monlam Uni OuChan2" w:hint="cs"/>
              <w:cs/>
            </w:rPr>
          </w:rPrChange>
        </w:rPr>
        <w:t>།དེ་ནི་ཉན་ཐོས་ཀྱི་ལམ་གྱི་རྣམ་པའོ།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70" w:author="thoesam" w:date="2016-10-07T09:30:00Z">
            <w:rPr>
              <w:rFonts w:cs="Monlam Uni OuChan2" w:hint="cs"/>
              <w:cs/>
            </w:rPr>
          </w:rPrChange>
        </w:rPr>
        <w:t>།དེ་ནས་བཅོམ་ལྡན་འདས་ཞེས་བྱ་བ་ལ་སོགས་པ་ནས་མངོན་པར་རྫོགས་པར་འཚང་རྒྱ་བར་འགྱུར་རོ་ཞེས་བྱ་བ་དེ་དག་གི་བར་གྱི་སྐབས་འབྱེད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72" w:author="thoesam" w:date="2016-10-07T09:30:00Z">
            <w:rPr>
              <w:rFonts w:cs="Monlam Uni OuChan2" w:hint="cs"/>
              <w:cs/>
            </w:rPr>
          </w:rPrChange>
        </w:rPr>
        <w:t>འཕགས་པ་ཉན་ཐོས་ལམ་ལ་ནི།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74" w:author="thoesam" w:date="2016-10-07T09:30:00Z">
            <w:rPr>
              <w:rFonts w:cs="Monlam Uni OuChan2" w:hint="cs"/>
              <w:cs/>
            </w:rPr>
          </w:rPrChange>
        </w:rPr>
        <w:t>།གཟུགས་སོགས་ཕུང་པོ་སྟོང་པའི་ཕྱིར།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76" w:author="thoesam" w:date="2016-10-07T09:30:00Z">
            <w:rPr>
              <w:rFonts w:cs="Monlam Uni OuChan2" w:hint="cs"/>
              <w:cs/>
            </w:rPr>
          </w:rPrChange>
        </w:rPr>
        <w:t>།སྟོང་པ་ཉིད་རྣམས་དབྱེར་མེད་ཕྱིར།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78" w:author="thoesam" w:date="2016-10-07T09:30:00Z">
            <w:rPr>
              <w:rFonts w:cs="Monlam Uni OuChan2" w:hint="cs"/>
              <w:cs/>
            </w:rPr>
          </w:rPrChange>
        </w:rPr>
        <w:t>།དྲོ་བ་དེ་དག་མི་དམིགས་པས།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80" w:author="thoesam" w:date="2016-10-07T09:30:00Z">
            <w:rPr>
              <w:rFonts w:cs="Monlam Uni OuChan2" w:hint="cs"/>
              <w:cs/>
            </w:rPr>
          </w:rPrChange>
        </w:rPr>
        <w:t>།རྩེ་མོར་གྱུར་པ་དག་ཏུ་འདོད།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82" w:author="thoesam" w:date="2016-10-07T09:30:00Z">
            <w:rPr>
              <w:rFonts w:cs="Monlam Uni OuChan2" w:hint="cs"/>
              <w:cs/>
            </w:rPr>
          </w:rPrChange>
        </w:rPr>
        <w:t>།དེ་ལ་རྟག་ལ་སོགས་ཚུལ་གྱིས།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84" w:author="thoesam" w:date="2016-10-07T09:30:00Z">
            <w:rPr>
              <w:rFonts w:cs="Monlam Uni OuChan2" w:hint="cs"/>
              <w:cs/>
            </w:rPr>
          </w:rPrChange>
        </w:rPr>
        <w:t>།གནས་པ་བཀག་པས་བཟོད་པ་རྣམས།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86" w:author="thoesam" w:date="2016-10-07T09:30:00Z">
            <w:rPr>
              <w:rFonts w:cs="Monlam Uni OuChan2" w:hint="cs"/>
              <w:cs/>
            </w:rPr>
          </w:rPrChange>
        </w:rPr>
        <w:t>།ས་བཅུ་དག་ལས་བརྩམས་ནས་ནི།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88" w:author="thoesam" w:date="2016-10-07T09:30:00Z">
            <w:rPr>
              <w:rFonts w:cs="Monlam Uni OuChan2" w:hint="cs"/>
              <w:cs/>
            </w:rPr>
          </w:rPrChange>
        </w:rPr>
        <w:t>།མི་གནས་རྒྱས་པར་བསྟན་པ་ཡིས།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90" w:author="thoesam" w:date="2016-10-07T09:30:00Z">
            <w:rPr>
              <w:rFonts w:cs="Monlam Uni OuChan2" w:hint="cs"/>
              <w:cs/>
            </w:rPr>
          </w:rPrChange>
        </w:rPr>
        <w:t>།ཆོས་ཀྱི་མཆོག་ཏུ་འགྱུར་བཤད་དོ།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92" w:author="thoesam" w:date="2016-10-07T09:30:00Z">
            <w:rPr>
              <w:rFonts w:cs="Monlam Uni OuChan2" w:hint="cs"/>
              <w:cs/>
            </w:rPr>
          </w:rPrChange>
        </w:rPr>
        <w:t>།ཅི་ཕྱིར་ཞེ་ན་སངས་རྒྱས་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ཀྱིས།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93" w:author="thoesam" w:date="2016-10-07T09:30:00Z">
            <w:rPr>
              <w:rFonts w:cs="Monlam Uni OuChan2" w:hint="cs"/>
              <w:cs/>
            </w:rPr>
          </w:rPrChange>
        </w:rPr>
        <w:t>།མཁྱེན་ནས་ཆོས་རྣམས་མ་གཟིགས་ཕྱིར།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95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97" w:author="thoesam" w:date="2016-10-07T09:30:00Z">
            <w:rPr>
              <w:rFonts w:cs="Monlam Uni OuChan2" w:hint="cs"/>
              <w:cs/>
            </w:rPr>
          </w:rPrChange>
        </w:rPr>
        <w:t>འཕགས་པ་ཉན་ཐོས་ལམ་ལ་ནི།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5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599" w:author="thoesam" w:date="2016-10-07T09:30:00Z">
            <w:rPr>
              <w:rFonts w:cs="Monlam Uni OuChan2" w:hint="cs"/>
              <w:cs/>
            </w:rPr>
          </w:rPrChange>
        </w:rPr>
        <w:t>།ཞེས་བྱ་བ་ནི་ཉན་ཐོས་རྣམས་ཀྱིས་བསྟན་མ་ཐག་པའི་ལམ་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00" w:author="thoesam" w:date="2016-10-07T09:30:00Z">
            <w:rPr>
              <w:rFonts w:cs="Monlam Uni OuChan2" w:hint="cs"/>
              <w:cs/>
            </w:rPr>
          </w:rPrChange>
        </w:rPr>
        <w:t>རྒྱུ་མཚན་ནི་དྲོད་ཡིན་པར་འདོད་དེ།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02" w:author="thoesam" w:date="2016-10-07T09:30:00Z">
            <w:rPr>
              <w:rFonts w:cs="Monlam Uni OuChan2" w:hint="cs"/>
              <w:cs/>
            </w:rPr>
          </w:rPrChange>
        </w:rPr>
        <w:t>ཇི་ལྟར་གཟུགས་ལ་སོགས་པའི་ཕུང་པོ་ནི་ཚོགས་ཏེ་དེ་སྟོང་པ་ཉིད་ཀྱིས་སོ།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04" w:author="thoesam" w:date="2016-10-07T09:30:00Z">
            <w:rPr>
              <w:rFonts w:cs="Monlam Uni OuChan2" w:hint="cs"/>
              <w:cs/>
            </w:rPr>
          </w:rPrChange>
        </w:rPr>
        <w:t>།སྟོང་པ་ཉིད་དེ་དག་ཀྱང་དབྱེར་མེད་པས་སོ།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06" w:author="thoesam" w:date="2016-10-07T09:30:00Z">
            <w:rPr>
              <w:rFonts w:cs="Monlam Uni OuChan2" w:hint="cs"/>
              <w:cs/>
            </w:rPr>
          </w:rPrChange>
        </w:rPr>
        <w:t>།དེ་དག་ཅེས་བྱ་བ་ནི་གཟུགས་ལ་སོགས་པ་མི་དམིགས་པས།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08" w:author="thoesam" w:date="2016-10-07T09:30:00Z">
            <w:rPr>
              <w:rFonts w:cs="Monlam Uni OuChan2" w:hint="cs"/>
              <w:cs/>
            </w:rPr>
          </w:rPrChange>
        </w:rPr>
        <w:t>རྩེ་མོར་གྱུར་པ་དག་ཏུ་འདོད་དོ།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10" w:author="thoesam" w:date="2016-10-07T09:30:00Z">
            <w:rPr>
              <w:rFonts w:cs="Monlam Uni OuChan2" w:hint="cs"/>
              <w:cs/>
            </w:rPr>
          </w:rPrChange>
        </w:rPr>
        <w:t>།དེ་ལ་ཞེས་བྱ་བ་ནི་གཟུགས་ལ་སོགས་པ་ལའོ།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12" w:author="thoesam" w:date="2016-10-07T09:30:00Z">
            <w:rPr>
              <w:rFonts w:cs="Monlam Uni OuChan2" w:hint="cs"/>
              <w:cs/>
            </w:rPr>
          </w:rPrChange>
        </w:rPr>
        <w:t>།རྟག་པ་ཉིད་ལ་སོགས་པའི་ཚུལ་གྱིས་དེའི་གནས་པ་བཀག་པ་སྟེ།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14" w:author="thoesam" w:date="2016-10-07T09:30:00Z">
            <w:rPr>
              <w:rFonts w:cs="Monlam Uni OuChan2" w:hint="cs"/>
              <w:cs/>
            </w:rPr>
          </w:rPrChange>
        </w:rPr>
        <w:t>དམིགས་པ་བཀག་པས་བཟོད་པ་དག་ཏུ་འདོད་དོ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། །ས་བཅུ་དག་ལས་ཞེས་བྱ་བ་ནི་དང་པོ་དང་གཉིས་པ་དག་ལ་སོགས་པ་དག་ལས་སོ།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15" w:author="thoesam" w:date="2016-10-07T09:30:00Z">
            <w:rPr>
              <w:rFonts w:cs="Monlam Uni OuChan2" w:hint="cs"/>
              <w:cs/>
            </w:rPr>
          </w:rPrChange>
        </w:rPr>
        <w:t>།བརྩམས་ནས་ཞེས་བྱ་བ་ནི་དང་པོར་བྱས་པའོ།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17" w:author="thoesam" w:date="2016-10-07T09:30:00Z">
            <w:rPr>
              <w:rFonts w:cs="Monlam Uni OuChan2" w:hint="cs"/>
              <w:cs/>
            </w:rPr>
          </w:rPrChange>
        </w:rPr>
        <w:t>།ས་དང་པོ་ཞེས་བྱ་བ་ལ་སོགས་པ་ནས་མི་བྱའོ་ཞེས་བྱ་བའི་བར་གྱིས་ངག་གི་ཚོགས་རྒྱས་པར་མི་གནས་ཏེ།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19" w:author="thoesam" w:date="2016-10-07T09:30:00Z">
            <w:rPr>
              <w:rFonts w:cs="Monlam Uni OuChan2" w:hint="cs"/>
              <w:cs/>
            </w:rPr>
          </w:rPrChange>
        </w:rPr>
        <w:t>མི་དམིགས་པ་བསྟན་པའི་ཕྱིར་རོ།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21" w:author="thoesam" w:date="2016-10-07T09:30:00Z">
            <w:rPr>
              <w:rFonts w:cs="Monlam Uni OuChan2" w:hint="cs"/>
              <w:cs/>
            </w:rPr>
          </w:rPrChange>
        </w:rPr>
        <w:t>།ཇི་ལྟར་བསྟན་ཞེ་ན།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23" w:author="thoesam" w:date="2016-10-07T09:30:00Z">
            <w:rPr>
              <w:rFonts w:cs="Monlam Uni OuChan2" w:hint="cs"/>
              <w:cs/>
            </w:rPr>
          </w:rPrChange>
        </w:rPr>
        <w:t>ཅིའི་ཕྱིར་ཞེ་ན་སངས་རྒྱས་ཀྱིས།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25" w:author="thoesam" w:date="2016-10-07T09:30:00Z">
            <w:rPr>
              <w:rFonts w:cs="Monlam Uni OuChan2" w:hint="cs"/>
              <w:cs/>
            </w:rPr>
          </w:rPrChange>
        </w:rPr>
        <w:t>མཁྱེན་ནས་ཏེ་མངོན་པར་རྟོགས་པས་སོ།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27" w:author="thoesam" w:date="2016-10-07T09:30:00Z">
            <w:rPr>
              <w:rFonts w:cs="Monlam Uni OuChan2" w:hint="cs"/>
              <w:cs/>
            </w:rPr>
          </w:rPrChange>
        </w:rPr>
        <w:t>།ཆོས་རྣམས་མ་གཟིགས་པའི་ཕྱིར་ཞེས་བྱ་བ་ནི་རྒྱུ་དང་བཅས་པའོ།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29" w:author="thoesam" w:date="2016-10-07T09:30:00Z">
            <w:rPr>
              <w:rFonts w:cs="Monlam Uni OuChan2" w:hint="cs"/>
              <w:cs/>
            </w:rPr>
          </w:rPrChange>
        </w:rPr>
        <w:t>།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7630" w:author="thoesam" w:date="2016-10-07T09:30:00Z">
            <w:rPr>
              <w:rFonts w:cs="Monlam Uni OuChan2" w:hint="cs"/>
              <w:cs/>
            </w:rPr>
          </w:rPrChange>
        </w:rPr>
        <w:t>གང་ཞེ་ན།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32" w:author="thoesam" w:date="2016-10-07T09:30:00Z">
            <w:rPr>
              <w:rFonts w:cs="Monlam Uni OuChan2" w:hint="cs"/>
              <w:cs/>
            </w:rPr>
          </w:rPrChange>
        </w:rPr>
        <w:t>ཆོས་ཀྱི་མཆོག་ཏུ་གྱུར་པར་འདོད་པའོ།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34" w:author="thoesam" w:date="2016-10-07T09:30:00Z">
            <w:rPr>
              <w:rFonts w:cs="Monlam Uni OuChan2" w:hint="cs"/>
              <w:cs/>
            </w:rPr>
          </w:rPrChange>
        </w:rPr>
        <w:t>།དེ་ནས་ཚེ་དང་ལྡན་པ་རབ་འབྱོར་ཞེས་བྱ་བ་ལ་སོགས་པ་དང</w:t>
      </w:r>
      <w:ins w:id="763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63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63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39" w:author="thoesam" w:date="2016-10-07T09:30:00Z">
            <w:rPr>
              <w:rFonts w:cs="Monlam Uni OuChan2" w:hint="cs"/>
              <w:cs/>
            </w:rPr>
          </w:rPrChange>
        </w:rPr>
        <w:t>དེ་ནས་བརྒྱ་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བྱིན་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40" w:author="thoesam" w:date="2016-10-07T09:30:00Z">
            <w:rPr>
              <w:rFonts w:cs="Monlam Uni OuChan2" w:hint="cs"/>
              <w:cs/>
            </w:rPr>
          </w:rPrChange>
        </w:rPr>
        <w:t>ཞེས་བྱ་བ་ལ་སོགས་པ་དང</w:t>
      </w:r>
      <w:ins w:id="764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64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64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45" w:author="thoesam" w:date="2016-10-07T09:30:00Z">
            <w:rPr>
              <w:rFonts w:cs="Monlam Uni OuChan2" w:hint="cs"/>
              <w:cs/>
            </w:rPr>
          </w:rPrChange>
        </w:rPr>
        <w:t>དམིགས་པའི་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ཚུལ་གྱིས་གཟུགས་རྟག་ཅེས་བྱ་བར་གནས་པར་མི་བྱའོ་ཞེས་བྱ་བ་ལ་སོགས་པ་དང༌།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46" w:author="thoesam" w:date="2016-10-07T09:30:00Z">
            <w:rPr>
              <w:rFonts w:cs="Monlam Uni OuChan2" w:hint="cs"/>
              <w:cs/>
            </w:rPr>
          </w:rPrChange>
        </w:rPr>
        <w:t>གཞན་ཡང་ཤཱ་རིའི་བུ་ཞེས་བྱ་བ་ལ་སོགས་པ་ནས་མི་གནས་པའི་ཚུལ་གྱིས་ཞེས་བྱ་བ་དེ་དག་གི་བར་གྱིས་གོ་རིམས་བཞིན་དུ་དྲོད་དང་རྩེ་མོ་དང་བཟོད་པ་དང་ཆོས་ཀྱི་མཆོ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48" w:author="thoesam" w:date="2016-10-07T09:30:00Z">
            <w:rPr>
              <w:rFonts w:cs="Monlam Uni OuChan2" w:hint="cs"/>
              <w:cs/>
            </w:rPr>
          </w:rPrChange>
        </w:rPr>
        <w:t>།ཡང་ཇི་ལྟར་ཉན་ཐོས་ཀྱི་ངེས་པར་འབྱེད་པའི་ཆ་དང་མཐུན་པ་དེ་དག་ཉན་ཐོས་ཀྱི་ཡིན་ཞེ་ན།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50" w:author="thoesam" w:date="2016-10-07T09:30:00Z">
            <w:rPr>
              <w:rFonts w:cs="Monlam Uni OuChan2" w:hint="cs"/>
              <w:cs/>
            </w:rPr>
          </w:rPrChange>
        </w:rPr>
        <w:t>དེ་དག་གི་འཕགས་པའི་ལམ་གྱི་ཆེད་དུ་སྒོམ་པའི་ཕྱིར་ཉན་ཐོས་ཀྱི་ལམ་ཞེས་གསུངས་སོ།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52" w:author="thoesam" w:date="2016-10-07T09:30:00Z">
            <w:rPr>
              <w:rFonts w:cs="Monlam Uni OuChan2" w:hint="cs"/>
              <w:cs/>
            </w:rPr>
          </w:rPrChange>
        </w:rPr>
        <w:t>།རང་སངས་རྒྱས་ཀྱི་ལམ་བརྗོད་པར་བྱ་སྟེ།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54" w:author="thoesam" w:date="2016-10-07T09:30:00Z">
            <w:rPr>
              <w:rFonts w:cs="Monlam Uni OuChan2" w:hint="cs"/>
              <w:cs/>
            </w:rPr>
          </w:rPrChange>
        </w:rPr>
        <w:t>དེའི་སྐབས་འབྱེད་པ་ནི་དེ་ནས་འཁོར་དེའི་ཞེས་བྱ་བ་ལ་སོགས་པ་དང</w:t>
      </w:r>
      <w:ins w:id="765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65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65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59" w:author="thoesam" w:date="2016-10-07T09:30:00Z">
            <w:rPr>
              <w:rFonts w:cs="Monlam Uni OuChan2" w:hint="cs"/>
              <w:cs/>
            </w:rPr>
          </w:rPrChange>
        </w:rPr>
        <w:t>རབ་འབྱོར་གྱིས་སྨྲས་པ་ཞེས་བྱ་བའི་ལྟག་དང</w:t>
      </w:r>
      <w:ins w:id="766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66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66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64" w:author="thoesam" w:date="2016-10-07T09:30:00Z">
            <w:rPr>
              <w:rFonts w:cs="Monlam Uni OuChan2" w:hint="cs"/>
              <w:cs/>
            </w:rPr>
          </w:rPrChange>
        </w:rPr>
        <w:t>དེའི་འོག་ཏུ་སྟོན་པ་འདི་ནི་ཤེས་རབ་ཟབ་པོ་ཞེས་བྱ་བའི་ལྟག་ཡན་ཆད་དོ།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66" w:author="thoesam" w:date="2016-10-07T09:30:00Z">
            <w:rPr>
              <w:rFonts w:cs="Monlam Uni OuChan2" w:hint="cs"/>
              <w:cs/>
            </w:rPr>
          </w:rPrChange>
        </w:rPr>
        <w:t>།ཚིག་ཅེས་བྱ་བ་ནི་བསྟན་པའོ།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68" w:author="thoesam" w:date="2016-10-07T09:30:00Z">
            <w:rPr>
              <w:rFonts w:cs="Monlam Uni OuChan2" w:hint="cs"/>
              <w:cs/>
            </w:rPr>
          </w:rPrChange>
        </w:rPr>
        <w:t>།ལྷག་མ་ནི་བཤད་པའོ།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70" w:author="thoesam" w:date="2016-10-07T09:30:00Z">
            <w:rPr>
              <w:rFonts w:cs="Monlam Uni OuChan2" w:hint="cs"/>
              <w:cs/>
            </w:rPr>
          </w:rPrChange>
        </w:rPr>
        <w:t>།སྐད་ནི་ངག་གོ།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72" w:author="thoesam" w:date="2016-10-07T09:30:00Z">
            <w:rPr>
              <w:rFonts w:cs="Monlam Uni OuChan2" w:hint="cs"/>
              <w:cs/>
            </w:rPr>
          </w:rPrChange>
        </w:rPr>
        <w:t>།རབ་ཏུ་བརྗོད་པ་ནི་ཚིག་གི་ཚོགས་སོ།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74" w:author="thoesam" w:date="2016-10-07T09:30:00Z">
            <w:rPr>
              <w:rFonts w:cs="Monlam Uni OuChan2" w:hint="cs"/>
              <w:cs/>
            </w:rPr>
          </w:rPrChange>
        </w:rPr>
        <w:t>།སྨྲས་པ་ནི་བརྗོད་པ་སྟེ།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76" w:author="thoesam" w:date="2016-10-07T09:30:00Z">
            <w:rPr>
              <w:rFonts w:cs="Monlam Uni OuChan2" w:hint="cs"/>
              <w:cs/>
            </w:rPr>
          </w:rPrChange>
        </w:rPr>
        <w:t>རབ་ཏུ་བརྗོད་པ་དེའི་ཚོགས་ཀྱིས་སོ།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78" w:author="thoesam" w:date="2016-10-07T09:30:00Z">
            <w:rPr>
              <w:rFonts w:cs="Monlam Uni OuChan2" w:hint="cs"/>
              <w:cs/>
            </w:rPr>
          </w:rPrChange>
        </w:rPr>
        <w:t>།འཆད་པ་ནི་འཁོར་གྱི་ནང་དུའོ།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80" w:author="thoesam" w:date="2016-10-07T09:30:00Z">
            <w:rPr>
              <w:rFonts w:cs="Monlam Uni OuChan2" w:hint="cs"/>
              <w:cs/>
            </w:rPr>
          </w:rPrChange>
        </w:rPr>
        <w:t>།སྟོན་པ་ནི་དེའི་རིགས་ཅན་དག་ལའོ།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82" w:author="thoesam" w:date="2016-10-07T09:30:00Z">
            <w:rPr>
              <w:rFonts w:cs="Monlam Uni OuChan2" w:hint="cs"/>
              <w:cs/>
            </w:rPr>
          </w:rPrChange>
        </w:rPr>
        <w:t>།ཡི་གེ་གཅིག་ཀྱང་ཞེས་བྱ་བ་ནི་ཡི་གེ་གཅིག་པུ་ཞིག་ཀྱང་ངོ</w:t>
      </w:r>
      <w:ins w:id="768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68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68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87" w:author="thoesam" w:date="2016-10-07T09:30:00Z">
            <w:rPr>
              <w:rFonts w:cs="Monlam Uni OuChan2" w:hint="cs"/>
              <w:cs/>
            </w:rPr>
          </w:rPrChange>
        </w:rPr>
        <w:t>།མ་བརྗོད་པ་ཞེས་བྱ་བ་ནི་གཞན་དག་གི་བསེ་རུ་ལྟ་བུ་ལ་མ་བསྟན་པའོ།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89" w:author="thoesam" w:date="2016-10-07T09:30:00Z">
            <w:rPr>
              <w:rFonts w:cs="Monlam Uni OuChan2" w:hint="cs"/>
              <w:cs/>
            </w:rPr>
          </w:rPrChange>
        </w:rPr>
        <w:t>།དེ་ནི་ཞེས་བྱ་བ་ནི་སྲིད་པ་ཐ་མ་ལ་ཐོས་པར་མི་རུང་བའོ།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91" w:author="thoesam" w:date="2016-10-07T09:30:00Z">
            <w:rPr>
              <w:rFonts w:cs="Monlam Uni OuChan2" w:hint="cs"/>
              <w:cs/>
            </w:rPr>
          </w:rPrChange>
        </w:rPr>
        <w:t>།དེ་དག་གིས་ཤེས་པར་མི་རུང་བ་ནི་ཐོས་པའི་སྟོབས་ཀྱིས་སོ།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93" w:author="thoesam" w:date="2016-10-07T09:30:00Z">
            <w:rPr>
              <w:rFonts w:cs="Monlam Uni OuChan2" w:hint="cs"/>
              <w:cs/>
            </w:rPr>
          </w:rPrChange>
        </w:rPr>
        <w:t>།ཡི་གེ་ཞེས་བྱ་བ་ནི་བསྟན་པ་མེད་པར་བདག་ཉིད་མངོན་པར་བྱང་ཆུབ་པའི་ཕྱིར་རོ།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95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།ཤེས་རབ་ཀྱི་ཕ་རོལ་ཏུ་ཕྱིན་པ་ཞེས་བྱ་བ་ནི་བསེ་རུ་ལྟ་བུའི་འཕགས་པའི་ལམ་མོ།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97" w:author="thoesam" w:date="2016-10-07T09:30:00Z">
            <w:rPr>
              <w:rFonts w:cs="Monlam Uni OuChan2" w:hint="cs"/>
              <w:cs/>
            </w:rPr>
          </w:rPrChange>
        </w:rPr>
        <w:t>།སྟོན་པ་མེད་པ་ཞེས་བྱ་བ་ནི་སྟོན་པ་པོ་མེད་པའོ།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6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699" w:author="thoesam" w:date="2016-10-07T09:30:00Z">
            <w:rPr>
              <w:rFonts w:cs="Monlam Uni OuChan2" w:hint="cs"/>
              <w:cs/>
            </w:rPr>
          </w:rPrChange>
        </w:rPr>
        <w:t>།མི་དགོས་ལ་ཞེས་བྱ་བ་ནི་གཞན་གྱིས་བསྟན་མི་དགོས་པའོ།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01" w:author="thoesam" w:date="2016-10-07T09:30:00Z">
            <w:rPr>
              <w:rFonts w:cs="Monlam Uni OuChan2" w:hint="cs"/>
              <w:cs/>
            </w:rPr>
          </w:rPrChange>
        </w:rPr>
        <w:t>།ཡེ་ཤེས་ཟབ་པ་ཉིད་ཀྱི་དབང་དུ་བྱས་ནས་ཡི་གེ་མེད་པ་ཞེས་བྱ་བ་ལ་སོགས་པ་གསུངས་ཏེ།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03" w:author="thoesam" w:date="2016-10-07T09:30:00Z">
            <w:rPr>
              <w:rFonts w:cs="Monlam Uni OuChan2" w:hint="cs"/>
              <w:cs/>
            </w:rPr>
          </w:rPrChange>
        </w:rPr>
        <w:t>བསྟན་པ་ལས་མི་འབྱུང་བའི་ཕྱིར་དང</w:t>
      </w:r>
      <w:ins w:id="770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70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70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08" w:author="thoesam" w:date="2016-10-07T09:30:00Z">
            <w:rPr>
              <w:rFonts w:cs="Monlam Uni OuChan2" w:hint="cs"/>
              <w:cs/>
            </w:rPr>
          </w:rPrChange>
        </w:rPr>
        <w:t>གཞན་དག་ལ་སྟོན་པ་མེད་པའི་ཕྱིར་ཡི་གེ་མེད་པའོ།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10" w:author="thoesam" w:date="2016-10-07T09:30:00Z">
            <w:rPr>
              <w:rFonts w:cs="Monlam Uni OuChan2" w:hint="cs"/>
              <w:cs/>
            </w:rPr>
          </w:rPrChange>
        </w:rPr>
        <w:t>།དེ་ཅིའི་ཕྱིར་ཞེ་ན།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12" w:author="thoesam" w:date="2016-10-07T09:30:00Z">
            <w:rPr>
              <w:rFonts w:cs="Monlam Uni OuChan2" w:hint="cs"/>
              <w:cs/>
            </w:rPr>
          </w:rPrChange>
        </w:rPr>
        <w:t>ལྷའི་བུ་དག་དེ་བཞིན་གཤེགས་པ་ཞེས་བྱ་བ་ལ་སོགས་པ་ལ།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14" w:author="thoesam" w:date="2016-10-07T09:30:00Z">
            <w:rPr>
              <w:rFonts w:cs="Monlam Uni OuChan2" w:hint="cs"/>
              <w:cs/>
            </w:rPr>
          </w:rPrChange>
        </w:rPr>
        <w:t>དེ་བཞིན་གཤེགས་པ་ནི་དེ་བཞིན་ཉིད་ཐུགས་སུ་ཆུད་པའི་ཕྱིར་རོ།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16" w:author="thoesam" w:date="2016-10-07T09:30:00Z">
            <w:rPr>
              <w:rFonts w:cs="Monlam Uni OuChan2" w:hint="cs"/>
              <w:cs/>
            </w:rPr>
          </w:rPrChange>
        </w:rPr>
        <w:t>།དགྲ་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7717" w:author="thoesam" w:date="2016-10-07T09:30:00Z">
            <w:rPr>
              <w:rFonts w:cs="Monlam Uni OuChan2" w:hint="cs"/>
              <w:cs/>
            </w:rPr>
          </w:rPrChange>
        </w:rPr>
        <w:t>བཅོམ་པ་ནི་བསེ་རུ་ལྟ་བུའོ།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19" w:author="thoesam" w:date="2016-10-07T09:30:00Z">
            <w:rPr>
              <w:rFonts w:cs="Monlam Uni OuChan2" w:hint="cs"/>
              <w:cs/>
            </w:rPr>
          </w:rPrChange>
        </w:rPr>
        <w:t>།ཡང་དག་པར་རྫོགས་པའི་སངས་རྒྱས་ནི་གཟུང་བའི་རྣམ་པར་རྟོག་པ་སྤངས་པའི་ཕྱིར་རོ།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21" w:author="thoesam" w:date="2016-10-07T09:30:00Z">
            <w:rPr>
              <w:rFonts w:cs="Monlam Uni OuChan2" w:hint="cs"/>
              <w:cs/>
            </w:rPr>
          </w:rPrChange>
        </w:rPr>
        <w:t>།བྱང་ཆུབ་ནི་འབྲས་བུར་གྱུར་པའི་ཡེ་ཤེས་སོ།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23" w:author="thoesam" w:date="2016-10-07T09:30:00Z">
            <w:rPr>
              <w:rFonts w:cs="Monlam Uni OuChan2" w:hint="cs"/>
              <w:cs/>
            </w:rPr>
          </w:rPrChange>
        </w:rPr>
        <w:t>།ཡེ་ཤེས་དེ་ཉིད་དཔེས་བསྟན་པར་མཛད་པ་ནི་དཔེར་ན་ཞེས་བྱ་བ་ནས་བརྩམས་ཏེ།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25" w:author="thoesam" w:date="2016-10-07T09:30:00Z">
            <w:rPr>
              <w:rFonts w:cs="Monlam Uni OuChan2" w:hint="cs"/>
              <w:cs/>
            </w:rPr>
          </w:rPrChange>
        </w:rPr>
        <w:t>རབ་འབྱོར་དེ་ནི་མེད་དོ་ཞེས་བྱ་བའི་བར་དུའོ།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27" w:author="thoesam" w:date="2016-10-07T09:30:00Z">
            <w:rPr>
              <w:rFonts w:cs="Monlam Uni OuChan2" w:hint="cs"/>
              <w:cs/>
            </w:rPr>
          </w:rPrChange>
        </w:rPr>
        <w:t>།ཀྱེ་མ་གནས་བརྟན་རབ་འབྱོར་འདི་ནི་བདག་ཅག་ལ་བསེ་རུ་ལྟ་བུའི་ལམ་གསལ་བར་བྱེད་དོ་སྙམ་དུ་བསམས་པའི་དེ་མ་ཐག་ཏུ་ཟབ་པ་དང་ཕྲ་བའི་ལམ་ལས་བྱང་ཆུབ་ཀྱི་ཡེ་ཤེས་ཤིན་ཏུ་ཟབ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ཕྲ་བར་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28" w:author="thoesam" w:date="2016-10-07T09:30:00Z">
            <w:rPr>
              <w:rFonts w:cs="Monlam Uni OuChan2" w:hint="cs"/>
              <w:cs/>
            </w:rPr>
          </w:rPrChange>
        </w:rPr>
        <w:t>བསྟན་པ་ནི་ཡེ་ཤེས་ཟབ་པ་ཉིད་དོ།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30" w:author="thoesam" w:date="2016-10-07T09:30:00Z">
            <w:rPr>
              <w:rFonts w:cs="Monlam Uni OuChan2" w:hint="cs"/>
              <w:cs/>
            </w:rPr>
          </w:rPrChange>
        </w:rPr>
        <w:t>།དེ་ནས་ཚེ་དང་ལྡན་པ་རབ་འབྱོར་ཞེས་བྱ་བ་ལ་སོགས་པ་ནས།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32" w:author="thoesam" w:date="2016-10-07T09:30:00Z">
            <w:rPr>
              <w:rFonts w:cs="Monlam Uni OuChan2" w:hint="cs"/>
              <w:cs/>
            </w:rPr>
          </w:rPrChange>
        </w:rPr>
        <w:t>སུས་ཀྱང་བརྗོད་པ་མེད་པ་ཐོས་པ་མེད་པ་བསྟན་པ་མེད་པ་ཞེས་བྱ་བ་དེ་དག་གི་བར་གྱིས་གཟུགས་ལ་སོགས་པ་དེ་དག་ཟབ་པ་མ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34" w:author="thoesam" w:date="2016-10-07T09:30:00Z">
            <w:rPr>
              <w:rFonts w:cs="Monlam Uni OuChan2" w:hint="cs"/>
              <w:cs/>
            </w:rPr>
          </w:rPrChange>
        </w:rPr>
        <w:t>ཕྲ་བ་མ་ཡིན་ཞེས་གསུངས་ཏེ།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36" w:author="thoesam" w:date="2016-10-07T09:30:00Z">
            <w:rPr>
              <w:rFonts w:cs="Monlam Uni OuChan2" w:hint="cs"/>
              <w:cs/>
            </w:rPr>
          </w:rPrChange>
        </w:rPr>
        <w:t>མེད་པ་ཉིད་ཀྱི་ཕྱིར་རོ།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38" w:author="thoesam" w:date="2016-10-07T09:30:00Z">
            <w:rPr>
              <w:rFonts w:cs="Monlam Uni OuChan2" w:hint="cs"/>
              <w:cs/>
            </w:rPr>
          </w:rPrChange>
        </w:rPr>
        <w:t>།གཟུགས་སུ་བརྟགས་པ་སྟེ་བཞག་པ་མེད་པ་ལ་སོགས་པ་ནི་མེད་པ་ཉིད་ཀྱི་ཕྱིར་རོ།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40" w:author="thoesam" w:date="2016-10-07T09:30:00Z">
            <w:rPr>
              <w:rFonts w:cs="Monlam Uni OuChan2" w:hint="cs"/>
              <w:cs/>
            </w:rPr>
          </w:rPrChange>
        </w:rPr>
        <w:t>།དེ་ལྟར་ན་བསེ་རུ་ལྟ་བུ་དག་ནི་གཟུང་བའི་རྣམ་པར་རྟོག་པ་སྤངས་པའོ།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42" w:author="thoesam" w:date="2016-10-07T09:30:00Z">
            <w:rPr>
              <w:rFonts w:cs="Monlam Uni OuChan2" w:hint="cs"/>
              <w:cs/>
            </w:rPr>
          </w:rPrChange>
        </w:rPr>
        <w:t>།དེ་ནས་ལྷའི་བུ་དག་ཅེས་བྱ་བ་ལ་སོགས་པ་ནས།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44" w:author="thoesam" w:date="2016-10-07T09:30:00Z">
            <w:rPr>
              <w:rFonts w:cs="Monlam Uni OuChan2" w:hint="cs"/>
              <w:cs/>
            </w:rPr>
          </w:rPrChange>
        </w:rPr>
        <w:t>གཉིས་སུ་བྱར་མེད་ཅེས་བྱ་བའི་བར་གྱིས་དེ་དག་གསུངས་ཏེ།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46" w:author="thoesam" w:date="2016-10-07T09:30:00Z">
            <w:rPr>
              <w:rFonts w:cs="Monlam Uni OuChan2" w:hint="cs"/>
              <w:cs/>
            </w:rPr>
          </w:rPrChange>
        </w:rPr>
        <w:t>བདག་གི་རྫས་མི་དམིགས་སུ་ཟིན་ཀྱང་ཕུང་པོ་དག་ལ་སེམས་ཅན་དུ་བཏགས་པའི་ཕྱིར་སེམས་ཅན་དང་ཆོས་ཉན་པ་སྒྱུ་མ་ལྟ་བུ་ལ་སོགས་པ་ཡིན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48" w:author="thoesam" w:date="2016-10-07T09:30:00Z">
            <w:rPr>
              <w:rFonts w:cs="Monlam Uni OuChan2" w:hint="cs"/>
              <w:cs/>
            </w:rPr>
          </w:rPrChange>
        </w:rPr>
        <w:t>ཕྱི་རོལ་གྱི་གཟུགས་ལ་སོགས་པ་ལ་ཡང་སྒྱུ་མ་ལྟ་བུ་ལ་སོགས་པ་སྟེ།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50" w:author="thoesam" w:date="2016-10-07T09:30:00Z">
            <w:rPr>
              <w:rFonts w:cs="Monlam Uni OuChan2" w:hint="cs"/>
              <w:cs/>
            </w:rPr>
          </w:rPrChange>
        </w:rPr>
        <w:t>མཚན་ཉིད་ཇི་ལྟ་བ་བཞིན་དུ་མེད་པའི་ཕྱིར་རོ།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52" w:author="thoesam" w:date="2016-10-07T09:30:00Z">
            <w:rPr>
              <w:rFonts w:cs="Monlam Uni OuChan2" w:hint="cs"/>
              <w:cs/>
            </w:rPr>
          </w:rPrChange>
        </w:rPr>
        <w:t>།དེ་ལྟར་ན་བསེ་རུ་ལྟ་བུ་དག་ནི་འཛིན་པའི་རྣམ་པར་རྟོག་པ་མ་སྤངས་པའོ།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54" w:author="thoesam" w:date="2016-10-07T09:30:00Z">
            <w:rPr>
              <w:rFonts w:cs="Monlam Uni OuChan2" w:hint="cs"/>
              <w:cs/>
            </w:rPr>
          </w:rPrChange>
        </w:rPr>
        <w:t>།དེ་ནས་འདི་བསྟན་པ་ན་དོན་དུ་གཉེར་བ་དང་དོན་དུ་མི་གཉེར་བ་དག་གནས་སྐབས་ཇི་ལྟ་བ་བཞིན་དུ།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56" w:author="thoesam" w:date="2016-10-07T09:30:00Z">
            <w:rPr>
              <w:rFonts w:cs="Monlam Uni OuChan2" w:hint="cs"/>
              <w:cs/>
            </w:rPr>
          </w:rPrChange>
        </w:rPr>
        <w:t>གནས་བརྟན་རབ་འབྱོར་ལ་གནས་བརྟན་དྲུག་པོ་དེ་དག་དང</w:t>
      </w:r>
      <w:ins w:id="775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75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75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61" w:author="thoesam" w:date="2016-10-07T09:30:00Z">
            <w:rPr>
              <w:rFonts w:cs="Monlam Uni OuChan2" w:hint="cs"/>
              <w:cs/>
            </w:rPr>
          </w:rPrChange>
        </w:rPr>
        <w:t>ལྷའི་བུ་བྱེ་བ་ཁྲག་ཁྲིག་སྟོང་ཕྲག་བརྒྱས་དྲིས་པའོ།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63" w:author="thoesam" w:date="2016-10-07T09:30:00Z">
            <w:rPr>
              <w:rFonts w:cs="Monlam Uni OuChan2" w:hint="cs"/>
              <w:cs/>
            </w:rPr>
          </w:rPrChange>
        </w:rPr>
        <w:t>།སུ་དག་དོན་དུ་གཉེར་བ་ནི་འདོད་པའོ།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65" w:author="thoesam" w:date="2016-10-07T09:30:00Z">
            <w:rPr>
              <w:rFonts w:cs="Monlam Uni OuChan2" w:hint="cs"/>
              <w:cs/>
            </w:rPr>
          </w:rPrChange>
        </w:rPr>
        <w:t>།ཟབ་པ་ནི་རྟོགས་པར་དཀའ་བ་ཉིད་ཀྱི་ཕྱིར་རོ།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67" w:author="thoesam" w:date="2016-10-07T09:30:00Z">
            <w:rPr>
              <w:rFonts w:cs="Monlam Uni OuChan2" w:hint="cs"/>
              <w:cs/>
            </w:rPr>
          </w:rPrChange>
        </w:rPr>
        <w:t>།བརྟག་པར་དཀའ་བ་ནི་སོ་སོ་རང་གིས་རིག་པ་ཉིད་ཀྱི་ཕྱིར་རོ།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69" w:author="thoesam" w:date="2016-10-07T09:30:00Z">
            <w:rPr>
              <w:rFonts w:cs="Monlam Uni OuChan2" w:hint="cs"/>
              <w:cs/>
            </w:rPr>
          </w:rPrChange>
        </w:rPr>
        <w:t>།རྟོག་གེའི་སྤྱོད་ཡུལ་མ་ཡིན་པ་ནི་བསམ་པའི་ལམ་ལས་འདས་པའི་ཕྱིར་རོ།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71" w:author="thoesam" w:date="2016-10-07T09:30:00Z">
            <w:rPr>
              <w:rFonts w:cs="Monlam Uni OuChan2" w:hint="cs"/>
              <w:cs/>
            </w:rPr>
          </w:rPrChange>
        </w:rPr>
        <w:t>།ཕྲ་བ་ནི་རྣམ་པར་རྟོག་པའི་སྤྲོས་པ་ཐམས་ཅད་ཞི་བའི་ཕྱིར་རོ།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73" w:author="thoesam" w:date="2016-10-07T09:30:00Z">
            <w:rPr>
              <w:rFonts w:cs="Monlam Uni OuChan2" w:hint="cs"/>
              <w:cs/>
            </w:rPr>
          </w:rPrChange>
        </w:rPr>
        <w:t>།མཁས་པ་ནི་ཆོས་ཐམས་ཅད་ཡང་དག་པ་ཇི་ལྟ་བ་བཞིན་དུ་རྟོགས་པ་ལ་མཁས་པའི་རྒྱུ་ཡིན་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1D0C88">
        <w:rPr>
          <w:rFonts w:ascii="Monlam Uni OuChan2" w:hAnsi="Monlam Uni OuChan2" w:cs="Monlam Uni OuChan2"/>
          <w:sz w:val="40"/>
          <w:szCs w:val="40"/>
          <w:cs/>
        </w:rPr>
        <w:t>བའི་ཕྱིར་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74" w:author="thoesam" w:date="2016-10-07T09:30:00Z">
            <w:rPr>
              <w:rFonts w:cs="Monlam Uni OuChan2" w:hint="cs"/>
              <w:cs/>
            </w:rPr>
          </w:rPrChange>
        </w:rPr>
        <w:t>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76" w:author="thoesam" w:date="2016-10-07T09:30:00Z">
            <w:rPr>
              <w:rFonts w:cs="Monlam Uni OuChan2" w:hint="cs"/>
              <w:cs/>
            </w:rPr>
          </w:rPrChange>
        </w:rPr>
        <w:t>།མཐོང་བར་དཀའ་བ་ནི་རྣམ་པར་ཤེས་པའི་ཚོགས་ལྔའི་ཡུལ་མ་ཡིན་པའི་ཕྱིར་རོ།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78" w:author="thoesam" w:date="2016-10-07T09:30:00Z">
            <w:rPr>
              <w:rFonts w:cs="Monlam Uni OuChan2" w:hint="cs"/>
              <w:cs/>
            </w:rPr>
          </w:rPrChange>
        </w:rPr>
        <w:t>།རྟོགས་པར་དཀའ་བ་ནི་ཡིད་ཀྱི་རྣམ་པར་ཤེས་པའི་ཡུལ་མ་ཡིན་པའི་ཕྱིར་རོ།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80" w:author="thoesam" w:date="2016-10-07T09:30:00Z">
            <w:rPr>
              <w:rFonts w:cs="Monlam Uni OuChan2" w:hint="cs"/>
              <w:cs/>
            </w:rPr>
          </w:rPrChange>
        </w:rPr>
        <w:t>།ཞི་བ་ནི་ཉོན་མོངས་པ་ཐམས་ཅད་ཉེ་བར་ཞི་བའི་ཕྱིར་རོ།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82" w:author="thoesam" w:date="2016-10-07T09:30:00Z">
            <w:rPr>
              <w:rFonts w:cs="Monlam Uni OuChan2" w:hint="cs"/>
              <w:cs/>
            </w:rPr>
          </w:rPrChange>
        </w:rPr>
        <w:t>།གྱ་ནོམ་པ་ནི་སྡུག་བསྔལ་ཐམས་ཅད་ཉེ་བར་ཞི་བའི་ཕྱིར་རོ།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84" w:author="thoesam" w:date="2016-10-07T09:30:00Z">
            <w:rPr>
              <w:rFonts w:cs="Monlam Uni OuChan2" w:hint="cs"/>
              <w:cs/>
            </w:rPr>
          </w:rPrChange>
        </w:rPr>
        <w:t>།ཆོས་རྣམས་ལས་ཤིན་ཏུ་འཕགས་པ་ནི་ཤིན་ཏུ་འཕགས་པའོ།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86" w:author="thoesam" w:date="2016-10-07T09:30:00Z">
            <w:rPr>
              <w:rFonts w:cs="Monlam Uni OuChan2" w:hint="cs"/>
              <w:cs/>
            </w:rPr>
          </w:rPrChange>
        </w:rPr>
        <w:t>།མཁས་པ་དང་མཛངས་པས་རིག་པར་བྱ་བ་ནི་ཕྱིར་མི་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ལྡོག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87" w:author="thoesam" w:date="2016-10-07T09:30:00Z">
            <w:rPr>
              <w:rFonts w:cs="Monlam Uni OuChan2" w:hint="cs"/>
              <w:cs/>
            </w:rPr>
          </w:rPrChange>
        </w:rPr>
        <w:t>་པ་ལ་སོགས་པས་རིག་པར་བྱ་བ་ཉིད་ཀྱི་ཕྱིར་རོ།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89" w:author="thoesam" w:date="2016-10-07T09:30:00Z">
            <w:rPr>
              <w:rFonts w:cs="Monlam Uni OuChan2" w:hint="cs"/>
              <w:cs/>
            </w:rPr>
          </w:rPrChange>
        </w:rPr>
        <w:t>།བསེ་རུ་ལྟ་བུའི་རིགས་ཅན་དག་གི་ཚིག་དོན་དུ་གཉེར་བའི་དགག་པ་རྒོལ་བ་དང་བཅས་པའི་ལན་ནི།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91" w:author="thoesam" w:date="2016-10-07T09:30:00Z">
            <w:rPr>
              <w:rFonts w:cs="Monlam Uni OuChan2" w:hint="cs"/>
              <w:cs/>
            </w:rPr>
          </w:rPrChange>
        </w:rPr>
        <w:t>དེ་ནས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། ཚེ་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92" w:author="thoesam" w:date="2016-10-07T09:30:00Z">
            <w:rPr>
              <w:rFonts w:cs="Monlam Uni OuChan2" w:hint="cs"/>
              <w:cs/>
            </w:rPr>
          </w:rPrChange>
        </w:rPr>
        <w:t>དང་ལྡན་པ་རབ་འབྱོར་གྱིས་ལྷའི་བུ་དེ་དག་ལ་ཞེས་བྱ་བ་ནས།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94" w:author="thoesam" w:date="2016-10-07T09:30:00Z">
            <w:rPr>
              <w:rFonts w:cs="Monlam Uni OuChan2" w:hint="cs"/>
              <w:cs/>
            </w:rPr>
          </w:rPrChange>
        </w:rPr>
        <w:t>དེ་ནས་བཅོམ་ལྡན་འདས་ཀྱིས་ལྷའི་དབང་པོ་བརྒྱ་བྱིན་ལ་ཞེས་བྱ་བའི་ལྟག་ཡན་ཆད་དོ།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96" w:author="thoesam" w:date="2016-10-07T09:30:00Z">
            <w:rPr>
              <w:rFonts w:cs="Monlam Uni OuChan2" w:hint="cs"/>
              <w:cs/>
            </w:rPr>
          </w:rPrChange>
        </w:rPr>
        <w:t>།དེ་ནས་བཅོམ་ལྡན་འདས་ཀྱིས་ལྷའི་དབང་པོ་བརྒྱ་བྱིན་ལ་ཞེས་བྱ་བ་ལ་སོགས་པས་ནི་བསེ་རུ་ལྟ་བུའི་རིགས་ཀྱང་ཆོས་ཀྱི་དབྱིངས་ཁོ་ན་ཡིན་ནོ་ཞེ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798" w:author="thoesam" w:date="2016-10-07T09:30:00Z">
            <w:rPr>
              <w:rFonts w:cs="Monlam Uni OuChan2" w:hint="cs"/>
              <w:cs/>
            </w:rPr>
          </w:rPrChange>
        </w:rPr>
        <w:t>།ཆོས་ཀྱི་མིག་གིས་ཞེས་བྱ་བ་ནི་ཆོས་ཀྱི་མིག་གིས་སོ།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7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00" w:author="thoesam" w:date="2016-10-07T09:30:00Z">
            <w:rPr>
              <w:rFonts w:cs="Monlam Uni OuChan2" w:hint="cs"/>
              <w:cs/>
            </w:rPr>
          </w:rPrChange>
        </w:rPr>
        <w:t>།འདི་ལྟར་མ་སྐྱེས་པ་ནི་མེ་ཏོག་མ་ཡིན་པ་དེ་བཞིན་དུ་གཟུགས་མ་སྐྱེས་པ་ནི་གཟུགས་མ་ཡིན་པ་ནས།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02" w:author="thoesam" w:date="2016-10-07T09:30:00Z">
            <w:rPr>
              <w:rFonts w:cs="Monlam Uni OuChan2" w:hint="cs"/>
              <w:cs/>
            </w:rPr>
          </w:rPrChange>
        </w:rPr>
        <w:t>ཡང་དག་པར་རྫོགས་པའི་སངས་རྒྱས་མ་སྐྱེས་པ་ནི་ཡང་དག་པར་རྫོགས་པའི་སངས་རྒྱས་མ་ཡིན་ཞེས་བྱ་བའི་ནི་བསེ་རུ་ལྟ་བུའི་རི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04" w:author="thoesam" w:date="2016-10-07T09:30:00Z">
            <w:rPr>
              <w:rFonts w:cs="Monlam Uni OuChan2" w:hint="cs"/>
              <w:cs/>
            </w:rPr>
          </w:rPrChange>
        </w:rPr>
        <w:t>།འདིར་བསྟན་བཅོས་མཛད་པས།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06" w:author="thoesam" w:date="2016-10-07T09:30:00Z">
            <w:rPr>
              <w:rFonts w:cs="Monlam Uni OuChan2" w:hint="cs"/>
              <w:cs/>
            </w:rPr>
          </w:rPrChange>
        </w:rPr>
        <w:t>རང་བྱུང་བདག་ཉིད་རྟོགས་པའི་ཕྱིར།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08" w:author="thoesam" w:date="2016-10-07T09:30:00Z">
            <w:rPr>
              <w:rFonts w:cs="Monlam Uni OuChan2" w:hint="cs"/>
              <w:cs/>
            </w:rPr>
          </w:rPrChange>
        </w:rPr>
        <w:t>།གཞན་གྱིས་བསྟན་ཡང་མི་དགོས་ལ།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10" w:author="thoesam" w:date="2016-10-07T09:30:00Z">
            <w:rPr>
              <w:rFonts w:cs="Monlam Uni OuChan2" w:hint="cs"/>
              <w:cs/>
            </w:rPr>
          </w:rPrChange>
        </w:rPr>
        <w:t>།བསེ་རུ་ལྟ་བུའི་ཡེ་ཤེས་ནི།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12" w:author="thoesam" w:date="2016-10-07T09:30:00Z">
            <w:rPr>
              <w:rFonts w:cs="Monlam Uni OuChan2" w:hint="cs"/>
              <w:cs/>
            </w:rPr>
          </w:rPrChange>
        </w:rPr>
        <w:t>།ཟབ་པ་ཉིད་དུ་མངོན་པར་བརྗོད།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14" w:author="thoesam" w:date="2016-10-07T09:30:00Z">
            <w:rPr>
              <w:rFonts w:cs="Monlam Uni OuChan2" w:hint="cs"/>
              <w:cs/>
            </w:rPr>
          </w:rPrChange>
        </w:rPr>
        <w:t>།ཅེས་གསུངས་སོ།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16" w:author="thoesam" w:date="2016-10-07T09:30:00Z">
            <w:rPr>
              <w:rFonts w:cs="Monlam Uni OuChan2" w:hint="cs"/>
              <w:cs/>
            </w:rPr>
          </w:rPrChange>
        </w:rPr>
        <w:t>།གཞན་གྱིས་བསྟན་པ་ནི་གཞན་དག་གིས་བསྟན་པའོ།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18" w:author="thoesam" w:date="2016-10-07T09:30:00Z">
            <w:rPr>
              <w:rFonts w:cs="Monlam Uni OuChan2" w:hint="cs"/>
              <w:cs/>
            </w:rPr>
          </w:rPrChange>
        </w:rPr>
        <w:t>།དེ་མི་དགོས་པ་དང་ཡེ་ཤེས་ཟབ་པ་ཉིད་ཅེས་བྱ་བ་དང་གཉིས་ནི་བསེ་རུ་ལྟ་བུ་སྟེ།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20" w:author="thoesam" w:date="2016-10-07T09:30:00Z">
            <w:rPr>
              <w:rFonts w:cs="Monlam Uni OuChan2" w:hint="cs"/>
              <w:cs/>
            </w:rPr>
          </w:rPrChange>
        </w:rPr>
        <w:t>རང་སངས་རྒྱས་ཞེས་བྱའོ།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22" w:author="thoesam" w:date="2016-10-07T09:30:00Z">
            <w:rPr>
              <w:rFonts w:cs="Monlam Uni OuChan2" w:hint="cs"/>
              <w:cs/>
            </w:rPr>
          </w:rPrChange>
        </w:rPr>
        <w:t>།མི་དགོས་པ་ཅིའི་ཕྱིར་ཞེ་ན།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24" w:author="thoesam" w:date="2016-10-07T09:30:00Z">
            <w:rPr>
              <w:rFonts w:cs="Monlam Uni OuChan2" w:hint="cs"/>
              <w:cs/>
            </w:rPr>
          </w:rPrChange>
        </w:rPr>
        <w:t>དེ་དག་རང་བྱུང་བདག་ཉིད་ཀྱིས་མངོན་པར་རྟོགས་པའི་ཕྱིར་རོ།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26" w:author="thoesam" w:date="2016-10-07T09:30:00Z">
            <w:rPr>
              <w:rFonts w:cs="Monlam Uni OuChan2" w:hint="cs"/>
              <w:cs/>
            </w:rPr>
          </w:rPrChange>
        </w:rPr>
        <w:t>།བསེ་རུ་ལྟ་བུ་ཇི་ལྟར་གཞན་གྱི་དོན་བྱེད་ཅེ་ན།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28" w:author="thoesam" w:date="2016-10-07T09:30:00Z">
            <w:rPr>
              <w:rFonts w:cs="Monlam Uni OuChan2" w:hint="cs"/>
              <w:cs/>
            </w:rPr>
          </w:rPrChange>
        </w:rPr>
        <w:t>འདོད་པ་ཙམ་གྱིས་སོ།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30" w:author="thoesam" w:date="2016-10-07T09:30:00Z">
            <w:rPr>
              <w:rFonts w:cs="Monlam Uni OuChan2" w:hint="cs"/>
              <w:cs/>
            </w:rPr>
          </w:rPrChange>
        </w:rPr>
        <w:t>།ཇི་ལྟར་དེ་དག་ལས་ཐོས་པར་འགྱུར་ཞེ་ན།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32" w:author="thoesam" w:date="2016-10-07T09:30:00Z">
            <w:rPr>
              <w:rFonts w:cs="Monlam Uni OuChan2" w:hint="cs"/>
              <w:cs/>
            </w:rPr>
          </w:rPrChange>
        </w:rPr>
        <w:t>ཉན་པར་འདོད་པ་ཙམ་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གྱིས་སོ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3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35" w:author="thoesam" w:date="2016-10-07T09:30:00Z">
            <w:rPr>
              <w:rFonts w:cs="Monlam Uni OuChan2" w:hint="cs"/>
              <w:cs/>
            </w:rPr>
          </w:rPrChange>
        </w:rPr>
        <w:t>།དེ་ནི།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37" w:author="thoesam" w:date="2016-10-07T09:30:00Z">
            <w:rPr>
              <w:rFonts w:cs="Monlam Uni OuChan2" w:hint="cs"/>
              <w:cs/>
            </w:rPr>
          </w:rPrChange>
        </w:rPr>
        <w:t>གང་དང་གང་དོན་གང་གང་ལ།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39" w:author="thoesam" w:date="2016-10-07T09:30:00Z">
            <w:rPr>
              <w:rFonts w:cs="Monlam Uni OuChan2" w:hint="cs"/>
              <w:cs/>
            </w:rPr>
          </w:rPrChange>
        </w:rPr>
        <w:t>།ཇི་ལྟ་ཇི་ལྟར་ཉན་དེ་དང</w:t>
      </w:r>
      <w:ins w:id="784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84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84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44" w:author="thoesam" w:date="2016-10-07T09:30:00Z">
            <w:rPr>
              <w:rFonts w:cs="Monlam Uni OuChan2" w:hint="cs"/>
              <w:cs/>
            </w:rPr>
          </w:rPrChange>
        </w:rPr>
        <w:t>།དེ་ལ་སྒྲ་མེད་ཀྱང་དོན་དེ།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46" w:author="thoesam" w:date="2016-10-07T09:30:00Z">
            <w:rPr>
              <w:rFonts w:cs="Monlam Uni OuChan2" w:hint="cs"/>
              <w:cs/>
            </w:rPr>
          </w:rPrChange>
        </w:rPr>
        <w:t>།དེ་ནི་དེ་ལྟ་དེ་ལྟར་སྣང</w:t>
      </w:r>
      <w:ins w:id="784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84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84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51" w:author="thoesam" w:date="2016-10-07T09:30:00Z">
            <w:rPr>
              <w:rFonts w:cs="Monlam Uni OuChan2" w:hint="cs"/>
              <w:cs/>
            </w:rPr>
          </w:rPrChange>
        </w:rPr>
        <w:t>།ཞེས་བྱ་བ་གསུངས་ཏེ།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53" w:author="thoesam" w:date="2016-10-07T09:30:00Z">
            <w:rPr>
              <w:rFonts w:cs="Monlam Uni OuChan2" w:hint="cs"/>
              <w:cs/>
            </w:rPr>
          </w:rPrChange>
        </w:rPr>
        <w:t>དེ་ནས་དེ་དག་གི་འཕགས་པའི་ལམ་ཇི་ཙམ་གྱིས་ཤེ་ན།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54" w:author="thoesam" w:date="2016-10-07T09:30:00Z">
            <w:rPr>
              <w:rFonts w:cs="Monlam Uni OuChan2"/>
              <w:cs/>
            </w:rPr>
          </w:rPrChange>
        </w:rPr>
        <w:t xml:space="preserve">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7855" w:author="thoesam" w:date="2016-10-07T09:30:00Z">
            <w:rPr>
              <w:rFonts w:cs="Monlam Uni OuChan2" w:hint="cs"/>
              <w:cs/>
            </w:rPr>
          </w:rPrChange>
        </w:rPr>
        <w:t>གཟུང་བའི་རྟོག་པ་ཉམས་ཕྱིར་དང</w:t>
      </w:r>
      <w:ins w:id="785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85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85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60" w:author="thoesam" w:date="2016-10-07T09:30:00Z">
            <w:rPr>
              <w:rFonts w:cs="Monlam Uni OuChan2" w:hint="cs"/>
              <w:cs/>
            </w:rPr>
          </w:rPrChange>
        </w:rPr>
        <w:t>།འཛིན་པ་མ་སྤངས་ཕྱིར་དང་ནི།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62" w:author="thoesam" w:date="2016-10-07T09:30:00Z">
            <w:rPr>
              <w:rFonts w:cs="Monlam Uni OuChan2" w:hint="cs"/>
              <w:cs/>
            </w:rPr>
          </w:rPrChange>
        </w:rPr>
        <w:t>།རྟེན་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གྱིས་བ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63" w:author="thoesam" w:date="2016-10-07T09:30:00Z">
            <w:rPr>
              <w:rFonts w:cs="Monlam Uni OuChan2" w:hint="cs"/>
              <w:cs/>
            </w:rPr>
          </w:rPrChange>
        </w:rPr>
        <w:t>སེ་རུ་ལྟ་བུའི་ལམ།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65" w:author="thoesam" w:date="2016-10-07T09:30:00Z">
            <w:rPr>
              <w:rFonts w:cs="Monlam Uni OuChan2" w:hint="cs"/>
              <w:cs/>
            </w:rPr>
          </w:rPrChange>
        </w:rPr>
        <w:t>།ཡང་དག་བསྡུས་པར་ཤེས་པར་བྱ།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67" w:author="thoesam" w:date="2016-10-07T09:30:00Z">
            <w:rPr>
              <w:rFonts w:cs="Monlam Uni OuChan2" w:hint="cs"/>
              <w:cs/>
            </w:rPr>
          </w:rPrChange>
        </w:rPr>
        <w:t>།ཞེས་བྱ་བ་གསུངས་སོ།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69" w:author="thoesam" w:date="2016-10-07T09:30:00Z">
            <w:rPr>
              <w:rFonts w:cs="Monlam Uni OuChan2" w:hint="cs"/>
              <w:cs/>
            </w:rPr>
          </w:rPrChange>
        </w:rPr>
        <w:t>།བཏགས་པ་ཆོས་ཉིད་མི་འགལ་བར།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71" w:author="thoesam" w:date="2016-10-07T09:30:00Z">
            <w:rPr>
              <w:rFonts w:cs="Monlam Uni OuChan2" w:hint="cs"/>
              <w:cs/>
            </w:rPr>
          </w:rPrChange>
        </w:rPr>
        <w:t>།སྟོན་པའི་རྣམ་པ་དྲོ་གྱུར་པ།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73" w:author="thoesam" w:date="2016-10-07T09:30:00Z">
            <w:rPr>
              <w:rFonts w:cs="Monlam Uni OuChan2" w:hint="cs"/>
              <w:cs/>
            </w:rPr>
          </w:rPrChange>
        </w:rPr>
        <w:t>།རྩེ་མོར་གྱུར་པ་གཟུགས་ལ་སོགས།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75" w:author="thoesam" w:date="2016-10-07T09:30:00Z">
            <w:rPr>
              <w:rFonts w:cs="Monlam Uni OuChan2" w:hint="cs"/>
              <w:cs/>
            </w:rPr>
          </w:rPrChange>
        </w:rPr>
        <w:t>།འགྲིབ་པ་མེད་ལ་སོགས་པས་ཕྱེ།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77" w:author="thoesam" w:date="2016-10-07T09:30:00Z">
            <w:rPr>
              <w:rFonts w:cs="Monlam Uni OuChan2" w:hint="cs"/>
              <w:cs/>
            </w:rPr>
          </w:rPrChange>
        </w:rPr>
        <w:t>།ནང་སྟོང་ཉིད་ལ་སོགས་པ་ཡིས།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79" w:author="thoesam" w:date="2016-10-07T09:30:00Z">
            <w:rPr>
              <w:rFonts w:cs="Monlam Uni OuChan2" w:hint="cs"/>
              <w:cs/>
            </w:rPr>
          </w:rPrChange>
        </w:rPr>
        <w:t>།གཟུགས་སོགས་མི་འཛིན་ཕྱིར་བཟོད་པ།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81" w:author="thoesam" w:date="2016-10-07T09:30:00Z">
            <w:rPr>
              <w:rFonts w:cs="Monlam Uni OuChan2" w:hint="cs"/>
              <w:cs/>
            </w:rPr>
          </w:rPrChange>
        </w:rPr>
        <w:t>།གཟུགས་སོགས་སྐྱེ་བ་མེད་སོགས་ཀྱི།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83" w:author="thoesam" w:date="2016-10-07T09:30:00Z">
            <w:rPr>
              <w:rFonts w:cs="Monlam Uni OuChan2" w:hint="cs"/>
              <w:cs/>
            </w:rPr>
          </w:rPrChange>
        </w:rPr>
        <w:t>།རྣམ་པ་ཅན་ནི་ཆོས་ཀྱི་མཆོག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85" w:author="thoesam" w:date="2016-10-07T09:30:00Z">
            <w:rPr>
              <w:rFonts w:cs="Monlam Uni OuChan2" w:hint="cs"/>
              <w:cs/>
            </w:rPr>
          </w:rPrChange>
        </w:rPr>
        <w:t>།ཅེས་བྱ་བ་ལ།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87" w:author="thoesam" w:date="2016-10-07T09:30:00Z">
            <w:rPr>
              <w:rFonts w:cs="Monlam Uni OuChan2" w:hint="cs"/>
              <w:cs/>
            </w:rPr>
          </w:rPrChange>
        </w:rPr>
        <w:t>གཟུགས་ལ་སོགས་པ་བཏགས་པ་དང་མི་འགལ་བས་གཟུགས་ལ་སོགས་པའི་ཆོས་ཉིད་བསྟན་པའི་རྣམ་པ་ནི་དྲོ་བའོ།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89" w:author="thoesam" w:date="2016-10-07T09:30:00Z">
            <w:rPr>
              <w:rFonts w:cs="Monlam Uni OuChan2" w:hint="cs"/>
              <w:cs/>
            </w:rPr>
          </w:rPrChange>
        </w:rPr>
        <w:t>།གཟུགས་ལ་སོགས་པའི་འཕེལ་བ་དང་འགྲིབ་པ་མེད་པའི་རྣམ་པ་ནི་རྩེ་མོའོ།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91" w:author="thoesam" w:date="2016-10-07T09:30:00Z">
            <w:rPr>
              <w:rFonts w:cs="Monlam Uni OuChan2" w:hint="cs"/>
              <w:cs/>
            </w:rPr>
          </w:rPrChange>
        </w:rPr>
        <w:t>།ནང་སྟོང་པ་ཉིད་ལ་སོགས་པ་བཅུ་དྲུག་དག་གིས་ཆོས་རྣམས་ཡོངས་སུ་འཛིན་པ་དགག་པའི་རྣམ་པ་ནི་བཟོད་པའོ།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93" w:author="thoesam" w:date="2016-10-07T09:30:00Z">
            <w:rPr>
              <w:rFonts w:cs="Monlam Uni OuChan2" w:hint="cs"/>
              <w:cs/>
            </w:rPr>
          </w:rPrChange>
        </w:rPr>
        <w:t>།གཟུགས་ལ་སོགས་པ་སོ་སོ་ལ་སྐྱེ་བ་མེད་པ་དང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འགག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94" w:author="thoesam" w:date="2016-10-07T09:30:00Z">
            <w:rPr>
              <w:rFonts w:cs="Monlam Uni OuChan2" w:hint="cs"/>
              <w:cs/>
            </w:rPr>
          </w:rPrChange>
        </w:rPr>
        <w:t>་པ་མེད་པ་ལ་སོགས་པ་རྣམ་པ་བཅུ་ནི་ཆོས་ཀྱི་མཆོག་གོ།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96" w:author="thoesam" w:date="2016-10-07T09:30:00Z">
            <w:rPr>
              <w:rFonts w:cs="Monlam Uni OuChan2" w:hint="cs"/>
              <w:cs/>
            </w:rPr>
          </w:rPrChange>
        </w:rPr>
        <w:t>།མདོ་ནི་བསེ་རུ་ལྟ་བུའི་རིགས་ལས་འོག་ཏུ།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898" w:author="thoesam" w:date="2016-10-07T09:30:00Z">
            <w:rPr>
              <w:rFonts w:cs="Monlam Uni OuChan2" w:hint="cs"/>
              <w:cs/>
            </w:rPr>
          </w:rPrChange>
        </w:rPr>
        <w:t>དེ་ནས་བཅོམ་ལྡན་འདས་ཀྱིས་ལྷའི་དབང་པོ་བརྒྱ་བྱིན་ལ་ཞེས་བྱ་བ་ནས།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8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00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རྣམ་པ་ཐམས་ཅད་མཁྱེན་པ་ཉིད་ལ་གང་སློབ་པ་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དག་ཉིས་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01" w:author="thoesam" w:date="2016-10-07T09:30:00Z">
            <w:rPr>
              <w:rFonts w:cs="Monlam Uni OuChan2" w:hint="cs"/>
              <w:cs/>
            </w:rPr>
          </w:rPrChange>
        </w:rPr>
        <w:t>སུ་བྱར་མེད་པར་སངས་རྒྱས་ཀྱི་ཆོས་གྲངས་མེད་ཚད་མེད་པ་ལ་སློབ་པོ་ཞེས་བྱ་བའི་བར་ནི་དྲོད་ཀྱིའོ།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03" w:author="thoesam" w:date="2016-10-07T09:30:00Z">
            <w:rPr>
              <w:rFonts w:cs="Monlam Uni OuChan2" w:hint="cs"/>
              <w:cs/>
            </w:rPr>
          </w:rPrChange>
        </w:rPr>
        <w:t>།གཟུགས་འཕེལ་བར་བྱ་བ་དང་འགྲིབ་པར་བྱ་བའི་ཕྱིར་མི་སློབ་ཅེས་བྱ་བ་ནས།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05" w:author="thoesam" w:date="2016-10-07T09:30:00Z">
            <w:rPr>
              <w:rFonts w:cs="Monlam Uni OuChan2" w:hint="cs"/>
              <w:cs/>
            </w:rPr>
          </w:rPrChange>
        </w:rPr>
        <w:t>གཟུགས་ཡོངས་སུ་གཟུང་བ་དང་མེད་པར་བྱ་བའི་ཕྱིར་མི་སློབ་པོ་ཞེས་བྱ་བའི་བར་ནི་རྩེ་མོའིའོ།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07" w:author="thoesam" w:date="2016-10-07T09:30:00Z">
            <w:rPr>
              <w:rFonts w:cs="Monlam Uni OuChan2" w:hint="cs"/>
              <w:cs/>
            </w:rPr>
          </w:rPrChange>
        </w:rPr>
        <w:t>།ཅིའི་ཕྱིར་ཞེ་ན་ཞེས་བྱ་བ་ནས་བརྩམས་ཏེ།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09" w:author="thoesam" w:date="2016-10-07T09:30:00Z">
            <w:rPr>
              <w:rFonts w:cs="Monlam Uni OuChan2" w:hint="cs"/>
              <w:cs/>
            </w:rPr>
          </w:rPrChange>
        </w:rPr>
        <w:t>ཆོས་ཐམས་ཅད་ཡོངས་སུ་འཛིན་པ་མེད་པའི་ཚུལ་གྱིས་རྣམ་པ་ཐམས་ཅད་མཁྱེན་པ་ཉིད་དུ་འབྱུང་ངོ་ཞེས་བྱ་བའི་བར་ན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11" w:author="thoesam" w:date="2016-10-07T09:30:00Z">
            <w:rPr>
              <w:rFonts w:cs="Monlam Uni OuChan2" w:hint="cs"/>
              <w:cs/>
            </w:rPr>
          </w:rPrChange>
        </w:rPr>
        <w:t>།དེའི་འོག་ནས་མི་སློབ་མི་འབྱུང་ཞེས་བྱ་བའི་ཚུལ་གྱིས་ཞེས་བྱ་བའི་བར་ནི་ཆོས་ཀྱི་མཆོག་གོ།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13" w:author="thoesam" w:date="2016-10-07T09:30:00Z">
            <w:rPr>
              <w:rFonts w:cs="Monlam Uni OuChan2" w:hint="cs"/>
              <w:cs/>
            </w:rPr>
          </w:rPrChange>
        </w:rPr>
        <w:t>།དེ་ནི་རང་སངས་རྒྱས་ཀྱི་ལམ་བསྟན་པའོ།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15" w:author="thoesam" w:date="2016-10-07T09:30:00Z">
            <w:rPr>
              <w:rFonts w:cs="Monlam Uni OuChan2" w:hint="cs"/>
              <w:cs/>
            </w:rPr>
          </w:rPrChange>
        </w:rPr>
        <w:t>།དེའི་འོག་ཏུ་བྱང་ཆུབ་སེམས་དཔའི་ལམ་བརྗོད་པར་བྱ་སྟེ།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17" w:author="thoesam" w:date="2016-10-07T09:30:00Z">
            <w:rPr>
              <w:rFonts w:cs="Monlam Uni OuChan2" w:hint="cs"/>
              <w:cs/>
            </w:rPr>
          </w:rPrChange>
        </w:rPr>
        <w:t>དེ་ལ་དང་པོར་མཐོང་བའི་ལམ་ཕན་ཡོན་དང་བཅས་པའི་མདོ་དེའི་དོན་མདོར་བསྡུས་པ་ནི།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19" w:author="thoesam" w:date="2016-10-07T09:30:00Z">
            <w:rPr>
              <w:rFonts w:cs="Monlam Uni OuChan2" w:hint="cs"/>
              <w:cs/>
            </w:rPr>
          </w:rPrChange>
        </w:rPr>
        <w:t>བདེན་དང་བདེན་ལ་བཟོད་པ་དང</w:t>
      </w:r>
      <w:ins w:id="792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92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92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24" w:author="thoesam" w:date="2016-10-07T09:30:00Z">
            <w:rPr>
              <w:rFonts w:cs="Monlam Uni OuChan2" w:hint="cs"/>
              <w:cs/>
            </w:rPr>
          </w:rPrChange>
        </w:rPr>
        <w:t>།ཤེས་པའི་སྐད་ཅིག་རྣམ་བཞི་ཡིས།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26" w:author="thoesam" w:date="2016-10-07T09:30:00Z">
            <w:rPr>
              <w:rFonts w:cs="Monlam Uni OuChan2" w:hint="cs"/>
              <w:cs/>
            </w:rPr>
          </w:rPrChange>
        </w:rPr>
        <w:t>།ལམ་ཤེས་ཉིད་ལ་མཐོང་བའི་ལམ།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28" w:author="thoesam" w:date="2016-10-07T09:30:00Z">
            <w:rPr>
              <w:rFonts w:cs="Monlam Uni OuChan2" w:hint="cs"/>
              <w:cs/>
            </w:rPr>
          </w:rPrChange>
        </w:rPr>
        <w:t>།ཕན་ཡོན་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7929" w:author="thoesam" w:date="2016-10-07T09:30:00Z">
            <w:rPr>
              <w:rFonts w:cs="Monlam Uni OuChan2" w:hint="cs"/>
              <w:cs/>
            </w:rPr>
          </w:rPrChange>
        </w:rPr>
        <w:t>བཅས་པ་འདི་བཤད་དོ།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31" w:author="thoesam" w:date="2016-10-07T09:30:00Z">
            <w:rPr>
              <w:rFonts w:cs="Monlam Uni OuChan2" w:hint="cs"/>
              <w:cs/>
            </w:rPr>
          </w:rPrChange>
        </w:rPr>
        <w:t>།ཞེས་བྱ་བ་གསུངས་ཏེ།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33" w:author="thoesam" w:date="2016-10-07T09:30:00Z">
            <w:rPr>
              <w:rFonts w:cs="Monlam Uni OuChan2" w:hint="cs"/>
              <w:cs/>
            </w:rPr>
          </w:rPrChange>
        </w:rPr>
        <w:t>བདེན་པ་སོ་སོ་ལ་སྐད་ཅིག་མ་བཞིའོ།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35" w:author="thoesam" w:date="2016-10-07T09:30:00Z">
            <w:rPr>
              <w:rFonts w:cs="Monlam Uni OuChan2" w:hint="cs"/>
              <w:cs/>
            </w:rPr>
          </w:rPrChange>
        </w:rPr>
        <w:t>།བཟོད་པ་གཉིས་དང་ཤེས་པ་གཉིས་ཏེ་སྡུག་བསྔལ་ལ་ཆོས་ཤེས་པའི་བཟོད་པ་དང</w:t>
      </w:r>
      <w:ins w:id="793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93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93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40" w:author="thoesam" w:date="2016-10-07T09:30:00Z">
            <w:rPr>
              <w:rFonts w:cs="Monlam Uni OuChan2" w:hint="cs"/>
              <w:cs/>
            </w:rPr>
          </w:rPrChange>
        </w:rPr>
        <w:t>སྡུག་བསྔལ་ལ་ཆོས་ཤེས་པ་དང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སྡུག་བསྔལ་ལ་རྗེས་སུ་ཤེས་པའི་བཟོད་པ་དང༌། སྡུག་བསྔལ་ལ་རྗེས་སུ་ཤེས་པའོ། །ཀུན་འབྱུང་དང་འགོག་པ་དང་ལམ་ལ་ཡང་དེ་བཞིན་ཏེ། དེ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41" w:author="thoesam" w:date="2016-10-07T09:30:00Z">
            <w:rPr>
              <w:rFonts w:cs="Monlam Uni OuChan2" w:hint="cs"/>
              <w:cs/>
            </w:rPr>
          </w:rPrChange>
        </w:rPr>
        <w:t>་དག་ནི་འདིར་ལམ་ཤེས་པ་ཉིད་ལ་མཐོང་བའི་ལམ་ཞེས་བྱའོ།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43" w:author="thoesam" w:date="2016-10-07T09:30:00Z">
            <w:rPr>
              <w:rFonts w:cs="Monlam Uni OuChan2" w:hint="cs"/>
              <w:cs/>
            </w:rPr>
          </w:rPrChange>
        </w:rPr>
        <w:t>།ཕན་ཡོན་དང་བཅས་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བ་རྒྱ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44" w:author="thoesam" w:date="2016-10-07T09:30:00Z">
            <w:rPr>
              <w:rFonts w:cs="Monlam Uni OuChan2" w:hint="cs"/>
              <w:cs/>
            </w:rPr>
          </w:rPrChange>
        </w:rPr>
        <w:t>ས་པར་ནི།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46" w:author="thoesam" w:date="2016-10-07T09:30:00Z">
            <w:rPr>
              <w:rFonts w:cs="Monlam Uni OuChan2" w:hint="cs"/>
              <w:cs/>
            </w:rPr>
          </w:rPrChange>
        </w:rPr>
        <w:t>དེ་བཞིན་ཉིད་དང་སངས་རྒྱས་དག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48" w:author="thoesam" w:date="2016-10-07T09:30:00Z">
            <w:rPr>
              <w:rFonts w:cs="Monlam Uni OuChan2" w:hint="cs"/>
              <w:cs/>
            </w:rPr>
          </w:rPrChange>
        </w:rPr>
        <w:t>།ཕན་ཚུན་རྟེན་དང་བརྟེན་མེད་ཕྱིར།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50" w:author="thoesam" w:date="2016-10-07T09:30:00Z">
            <w:rPr>
              <w:rFonts w:cs="Monlam Uni OuChan2" w:hint="cs"/>
              <w:cs/>
            </w:rPr>
          </w:rPrChange>
        </w:rPr>
        <w:t>།རྣམ་གྲངས་ཁས་མི་ལེན་པ་དང</w:t>
      </w:r>
      <w:ins w:id="795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95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95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55" w:author="thoesam" w:date="2016-10-07T09:30:00Z">
            <w:rPr>
              <w:rFonts w:cs="Monlam Uni OuChan2" w:hint="cs"/>
              <w:cs/>
            </w:rPr>
          </w:rPrChange>
        </w:rPr>
        <w:t>།ཆེན་པོ་ཚད་མེད་ཉིད་དང་བཅས།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57" w:author="thoesam" w:date="2016-10-07T09:30:00Z">
            <w:rPr>
              <w:rFonts w:cs="Monlam Uni OuChan2" w:hint="cs"/>
              <w:cs/>
            </w:rPr>
          </w:rPrChange>
        </w:rPr>
        <w:t>།དཔག་མེད་མཐའ་ཉིད་མེད་པ་དང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༌། །དེར་གནས་གཟུགས་ལ་སོགས་པ་ལ། །སངས་རྒྱས་ཉིད་དུ་ངེས་འཛིན་དང༌། །བླང་མེད་དོར་བ་མེད་སོགས་དང༌། །བྱམས་སོགས་སྟོང་ཉིད་ཁྱབ་པ་དང༌། །སངས་རྒྱས་ཉིད་ནི་ཡོངས་འཛིན་དང༌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5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60" w:author="thoesam" w:date="2016-10-07T09:30:00Z">
            <w:rPr>
              <w:rFonts w:cs="Monlam Uni OuChan2" w:hint="cs"/>
              <w:cs/>
            </w:rPr>
          </w:rPrChange>
        </w:rPr>
        <w:t>།རྣམ་པར་བྱང་བ་ཀུན་དང་ནི།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62" w:author="thoesam" w:date="2016-10-07T09:30:00Z">
            <w:rPr>
              <w:rFonts w:cs="Monlam Uni OuChan2" w:hint="cs"/>
              <w:cs/>
            </w:rPr>
          </w:rPrChange>
        </w:rPr>
        <w:t>།ཉམ་ང་བ་དང་ནད་ཀུན་སེལ།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64" w:author="thoesam" w:date="2016-10-07T09:30:00Z">
            <w:rPr>
              <w:rFonts w:cs="Monlam Uni OuChan2" w:hint="cs"/>
              <w:cs/>
            </w:rPr>
          </w:rPrChange>
        </w:rPr>
        <w:t>།མྱ་ངན་འདས་འཛིན་ཞི་ཉིད་དང</w:t>
      </w:r>
      <w:ins w:id="796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796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796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69" w:author="thoesam" w:date="2016-10-07T09:30:00Z">
            <w:rPr>
              <w:rFonts w:cs="Monlam Uni OuChan2" w:hint="cs"/>
              <w:cs/>
            </w:rPr>
          </w:rPrChange>
        </w:rPr>
        <w:t>།སངས་རྒྱས་རྣམས་ཀྱིས་སྲུང་ལ་སོགས།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71" w:author="thoesam" w:date="2016-10-07T09:30:00Z">
            <w:rPr>
              <w:rFonts w:cs="Monlam Uni OuChan2" w:hint="cs"/>
              <w:cs/>
            </w:rPr>
          </w:rPrChange>
        </w:rPr>
        <w:t>།སྲོག་མི་གཅོད་པ་ལ་སོགས་པ།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73" w:author="thoesam" w:date="2016-10-07T09:30:00Z">
            <w:rPr>
              <w:rFonts w:cs="Monlam Uni OuChan2" w:hint="cs"/>
              <w:cs/>
            </w:rPr>
          </w:rPrChange>
        </w:rPr>
        <w:t>།རྣམ་པ་ཀུན་མཁྱེན་ཚུལ་ལ་ནི།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75" w:author="thoesam" w:date="2016-10-07T09:30:00Z">
            <w:rPr>
              <w:rFonts w:cs="Monlam Uni OuChan2" w:hint="cs"/>
              <w:cs/>
            </w:rPr>
          </w:rPrChange>
        </w:rPr>
        <w:t>།བདག་ཉིད་གནས་ནས་སེམས་ཅན་དག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77" w:author="thoesam" w:date="2016-10-07T09:30:00Z">
            <w:rPr>
              <w:rFonts w:cs="Monlam Uni OuChan2" w:hint="cs"/>
              <w:cs/>
            </w:rPr>
          </w:rPrChange>
        </w:rPr>
        <w:t>།འགོད་དང་སྦྱིན་པ་ལ་སོགས་པ།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79" w:author="thoesam" w:date="2016-10-07T09:30:00Z">
            <w:rPr>
              <w:rFonts w:cs="Monlam Uni OuChan2" w:hint="cs"/>
              <w:cs/>
            </w:rPr>
          </w:rPrChange>
        </w:rPr>
        <w:t>།རྫོགས་པའི་བྱང་ཆུབ་ཏུ་བསྔོ་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པ།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80" w:author="thoesam" w:date="2016-10-07T09:30:00Z">
            <w:rPr>
              <w:rFonts w:cs="Monlam Uni OuChan2" w:hint="cs"/>
              <w:cs/>
            </w:rPr>
          </w:rPrChange>
        </w:rPr>
        <w:t>།ལམ་ཤེས་ཉིད་ཀྱི་སྐད་ཅིག་མ།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82" w:author="thoesam" w:date="2016-10-07T09:30:00Z">
            <w:rPr>
              <w:rFonts w:cs="Monlam Uni OuChan2" w:hint="cs"/>
              <w:cs/>
            </w:rPr>
          </w:rPrChange>
        </w:rPr>
        <w:t>།ཞེས་བྱ་བའི་ཚིགས་སུ་བཅད་པ་ལྔས་གསུངས་ཏེ།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84" w:author="thoesam" w:date="2016-10-07T09:30:00Z">
            <w:rPr>
              <w:rFonts w:cs="Monlam Uni OuChan2" w:hint="cs"/>
              <w:cs/>
            </w:rPr>
          </w:rPrChange>
        </w:rPr>
        <w:t>ཚད་མེད་པ་དང་བཅས་པ་ནི་ཚད་མེད་པ་དང་ལྷན་ཅིག་པ་སྟེ།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86" w:author="thoesam" w:date="2016-10-07T09:30:00Z">
            <w:rPr>
              <w:rFonts w:cs="Monlam Uni OuChan2" w:hint="cs"/>
              <w:cs/>
            </w:rPr>
          </w:rPrChange>
        </w:rPr>
        <w:t>ཆེན་པོ་ཉིད་དང་ཚད་མེད་པ་ཞེས་བྱ་བའི་དོན་ཏོ།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88" w:author="thoesam" w:date="2016-10-07T09:30:00Z">
            <w:rPr>
              <w:rFonts w:cs="Monlam Uni OuChan2" w:hint="cs"/>
              <w:cs/>
            </w:rPr>
          </w:rPrChange>
        </w:rPr>
        <w:t>།མཐའ་ཁོ་ན་ནི་མཐའ་ཉིད་དེ་དཔག་ཏུ་ཡོད་པ་དང་མཐའ་ཉིད་དོ།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90" w:author="thoesam" w:date="2016-10-07T09:30:00Z">
            <w:rPr>
              <w:rFonts w:cs="Monlam Uni OuChan2" w:hint="cs"/>
              <w:cs/>
            </w:rPr>
          </w:rPrChange>
        </w:rPr>
        <w:t>།དེ་དག་མེད་པ་ནི་དཔག་ཏུ་མེད་པ་དང་མཐའ་ཉིད་མེད་པ་དང་ཞེས་བྱ་བའི་དོན་ཏོ།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92" w:author="thoesam" w:date="2016-10-07T09:30:00Z">
            <w:rPr>
              <w:rFonts w:cs="Monlam Uni OuChan2" w:hint="cs"/>
              <w:cs/>
            </w:rPr>
          </w:rPrChange>
        </w:rPr>
        <w:t>།གཟུགས་ལ་སོགས་པ་ཞེས་བྱ་བ་ནི་སྐད་ཅིག་མ་བདུན་པོ་དག་དང་སྦྱར་བར་བྱ་སྟེ།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94" w:author="thoesam" w:date="2016-10-07T09:30:00Z">
            <w:rPr>
              <w:rFonts w:cs="Monlam Uni OuChan2" w:hint="cs"/>
              <w:cs/>
            </w:rPr>
          </w:rPrChange>
        </w:rPr>
        <w:t>གཟུགས་ལ་སོགས་པ་ཉིད་ནི་སྡུག་བསྔལ་དང་ཀུན་འབྱུང་ཉིད་ཀྱི་ཕྱིར་རོ།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96" w:author="thoesam" w:date="2016-10-07T09:30:00Z">
            <w:rPr>
              <w:rFonts w:cs="Monlam Uni OuChan2" w:hint="cs"/>
              <w:cs/>
            </w:rPr>
          </w:rPrChange>
        </w:rPr>
        <w:t>།བྱམས་པ་ལ་སོགས་པས་གཟུགས་མཐོང་བ་ཉིད་ནི་སྐད་ཅིག་མ་བརྒྱད་པ་སྟེ།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7998" w:author="thoesam" w:date="2016-10-07T09:30:00Z">
            <w:rPr>
              <w:rFonts w:cs="Monlam Uni OuChan2" w:hint="cs"/>
              <w:cs/>
            </w:rPr>
          </w:rPrChange>
        </w:rPr>
        <w:t>འདིའི་དམིགས་པ་ནི་གཟུགས་ལ་སོགས་པ་ཉིད་དེ།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79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00" w:author="thoesam" w:date="2016-10-07T09:30:00Z">
            <w:rPr>
              <w:rFonts w:cs="Monlam Uni OuChan2" w:hint="cs"/>
              <w:cs/>
            </w:rPr>
          </w:rPrChange>
        </w:rPr>
        <w:t>སེམས་ཅན་དུ་སྟོན་པའོ།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02" w:author="thoesam" w:date="2016-10-07T09:30:00Z">
            <w:rPr>
              <w:rFonts w:cs="Monlam Uni OuChan2" w:hint="cs"/>
              <w:cs/>
            </w:rPr>
          </w:rPrChange>
        </w:rPr>
        <w:t>།དེ་བས་ན་སྐད་ཅིག་མ་བརྒྱད་ནི་གཟུགས་ལ་སོགས་པ་ལ་གནས་པའོ།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04" w:author="thoesam" w:date="2016-10-07T09:30:00Z">
            <w:rPr>
              <w:rFonts w:cs="Monlam Uni OuChan2" w:hint="cs"/>
              <w:cs/>
            </w:rPr>
          </w:rPrChange>
        </w:rPr>
        <w:t>།དེ་ལ་སྐད་ཅིག་མ་དང་པོ་ནི་གཟུགས་ལ་སོགས་པའི་དེ་བཞིན་ཉིད་ལ་དེ་བཞིན་གཤེགས་པ་གནས་པ་ཉིད་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8005" w:author="thoesam" w:date="2016-10-07T09:30:00Z">
            <w:rPr>
              <w:rFonts w:cs="Monlam Uni OuChan2" w:hint="cs"/>
              <w:cs/>
            </w:rPr>
          </w:rPrChange>
        </w:rPr>
        <w:t>དུ་མཐོང་ངོ་ཞེ་ན།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07" w:author="thoesam" w:date="2016-10-07T09:30:00Z">
            <w:rPr>
              <w:rFonts w:cs="Monlam Uni OuChan2" w:hint="cs"/>
              <w:cs/>
            </w:rPr>
          </w:rPrChange>
        </w:rPr>
        <w:t>དེ་ཡང་མི་རིགས་ཏེ།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09" w:author="thoesam" w:date="2016-10-07T09:30:00Z">
            <w:rPr>
              <w:rFonts w:cs="Monlam Uni OuChan2" w:hint="cs"/>
              <w:cs/>
            </w:rPr>
          </w:rPrChange>
        </w:rPr>
        <w:t>དེ་བཞིན་ཉིད་དང་སངས་རྒྱས་དག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11" w:author="thoesam" w:date="2016-10-07T09:30:00Z">
            <w:rPr>
              <w:rFonts w:cs="Monlam Uni OuChan2" w:hint="cs"/>
              <w:cs/>
            </w:rPr>
          </w:rPrChange>
        </w:rPr>
        <w:t>།ཕན་ཚུན་རྟེན་དང་བརྟེན་མེད་ཕྱིར།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13" w:author="thoesam" w:date="2016-10-07T09:30:00Z">
            <w:rPr>
              <w:rFonts w:cs="Monlam Uni OuChan2" w:hint="cs"/>
              <w:cs/>
            </w:rPr>
          </w:rPrChange>
        </w:rPr>
        <w:t>།གང་ཡང་གཟུགས་ཀྱི་དེ་བཞིན་ཉིད་ལ་དེ་བཞིན་གཤེགས་པ་མེད་ཅིང་དེ་བཞིན་གཤེགས་པ་ལ་གཟུགས་ཀྱི་དེ་བཞིན་ཉིད་མེད་དོ་ཞེས་གསུང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15" w:author="thoesam" w:date="2016-10-07T09:30:00Z">
            <w:rPr>
              <w:rFonts w:cs="Monlam Uni OuChan2" w:hint="cs"/>
              <w:cs/>
            </w:rPr>
          </w:rPrChange>
        </w:rPr>
        <w:t>།རྣམ་གྲངས་ཞེས་བྱ་བ་ནི་རྣམ་པ་གཞན་ནོ།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17" w:author="thoesam" w:date="2016-10-07T09:30:00Z">
            <w:rPr>
              <w:rFonts w:cs="Monlam Uni OuChan2" w:hint="cs"/>
              <w:cs/>
            </w:rPr>
          </w:rPrChange>
        </w:rPr>
        <w:t>།ཁས་ལེན་པ་ནི་གནས་པ་སྟེ།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19" w:author="thoesam" w:date="2016-10-07T09:30:00Z">
            <w:rPr>
              <w:rFonts w:cs="Monlam Uni OuChan2" w:hint="cs"/>
              <w:cs/>
            </w:rPr>
          </w:rPrChange>
        </w:rPr>
        <w:t>མི་རྟག་པ་ལ་སོགས་པ་དང་འདྲ་བར་བདག་ཉིད་ཀྱིས་སོ།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21" w:author="thoesam" w:date="2016-10-07T09:30:00Z">
            <w:rPr>
              <w:rFonts w:cs="Monlam Uni OuChan2" w:hint="cs"/>
              <w:cs/>
            </w:rPr>
          </w:rPrChange>
        </w:rPr>
        <w:t>།གང་ཡང་གཟུགས་ཀྱི་དེ་བཞིན་ཉིད་ལས་དེ་བཞིན་གཤེགས་པ་གཞན་མ་ཡིན།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23" w:author="thoesam" w:date="2016-10-07T09:30:00Z">
            <w:rPr>
              <w:rFonts w:cs="Monlam Uni OuChan2" w:hint="cs"/>
              <w:cs/>
            </w:rPr>
          </w:rPrChange>
        </w:rPr>
        <w:t>དེ་བཞིན་གཤེགས་པ་ལས་གཟུགས་ཀྱི་དེ་བཞིན་ཉིད་གཞན་མ་ཡིན་ནོ་ཞེས་རྒྱས་པར་གསུངས་ཏེ།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25" w:author="thoesam" w:date="2016-10-07T09:30:00Z">
            <w:rPr>
              <w:rFonts w:cs="Monlam Uni OuChan2" w:hint="cs"/>
              <w:cs/>
            </w:rPr>
          </w:rPrChange>
        </w:rPr>
        <w:t>འདི་ལྟར་དེ་བཞིན་གཤེགས་པ་གཞན་མ་ཡིན་པ་དེ་བཞིན་དུ་ཤེས་རབ་ཀྱི་ཕ་རོལ་ཏུ་ཕྱིན་པ་ཡང་གཞན་མ་ཡིན་ནོ།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27" w:author="thoesam" w:date="2016-10-07T09:30:00Z">
            <w:rPr>
              <w:rFonts w:cs="Monlam Uni OuChan2" w:hint="cs"/>
              <w:cs/>
            </w:rPr>
          </w:rPrChange>
        </w:rPr>
        <w:t>།གཞན་ཉིད་དུ་གྱུར་ན་ནི་རྣམ་པར་མི་རྟོག་པ་མི་རིགས་པའི་ཕྱིར་རོ།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29" w:author="thoesam" w:date="2016-10-07T09:30:00Z">
            <w:rPr>
              <w:rFonts w:cs="Monlam Uni OuChan2" w:hint="cs"/>
              <w:cs/>
            </w:rPr>
          </w:rPrChange>
        </w:rPr>
        <w:t>།གང་གཟུགས་ཤེས་རབ་ཀྱི་ཕ་རོལ་ཏུ་ཕྱིན་པ་མ་ཡིན།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31" w:author="thoesam" w:date="2016-10-07T09:30:00Z">
            <w:rPr>
              <w:rFonts w:cs="Monlam Uni OuChan2" w:hint="cs"/>
              <w:cs/>
            </w:rPr>
          </w:rPrChange>
        </w:rPr>
        <w:t>གཟུགས་ལས་གུད་ན་ཡང་ཤེས་རབ་ཀྱི་ཕ་རོལ་ཏུ་ཕྱིན་པ་མེད་དོ་ཞེས་བྱ་བ་ལ་སོགས་པ་ནས།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33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ཆོས་ཉིད་ལས་གུད་ན་ཡང་ཤེས་རབ་ཀྱི་ཕ་རོལ་ཏུ་ཕྱིན་པ་མེད་དོ་ཞེས་བྱ་བའི་བར་དུ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35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།ཤེས་རབ་ཀྱི་ཕ་རོལ་ཏུ་ཕྱིན་པ་ཞེས་བྱ་བ་ནི་སྡུག་བསྔལ་ལ་ཆོས་ཤེས་པའི་བཟོད་པའོ།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37" w:author="thoesam" w:date="2016-10-07T09:30:00Z">
            <w:rPr>
              <w:rFonts w:cs="Monlam Uni OuChan2" w:hint="cs"/>
              <w:cs/>
            </w:rPr>
          </w:rPrChange>
        </w:rPr>
        <w:t>།ཆེན་པོ་ལ་སོགས་པ་ལ་དམིགས་པ་ཅན་གྱི་སྐད་ཅིག་མ་བཞི་པོ་དེ་དག་གི་སྐབས་འབྱེད་པ་ནི་ཕ་རོལ་ཏུ་ཕྱིན་པ་འདི་ནི་རྒྱ་ཆེ་བ་ཡིན་ཏེ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39" w:author="thoesam" w:date="2016-10-07T09:30:00Z">
            <w:rPr>
              <w:rFonts w:cs="Monlam Uni OuChan2" w:hint="cs"/>
              <w:cs/>
            </w:rPr>
          </w:rPrChange>
        </w:rPr>
        <w:t>དེ་ཅིའི་ཕྱིར་ཞེ་ན་ཞེས་བྱ་བ་དེའི་ལྟག་ཡན་ཆོད་ནི་བསྟན་པའོ།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41" w:author="thoesam" w:date="2016-10-07T09:30:00Z">
            <w:rPr>
              <w:rFonts w:cs="Monlam Uni OuChan2" w:hint="cs"/>
              <w:cs/>
            </w:rPr>
          </w:rPrChange>
        </w:rPr>
        <w:t>།དེའི་འོག་ནས་དབང་པོ་དང་བཅས་པ་ཞེས་བྱ་བ་དེའི་གོང་ཡན་ཆད་ནི་བཤད་པའོ།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43" w:author="thoesam" w:date="2016-10-07T09:30:00Z">
            <w:rPr>
              <w:rFonts w:cs="Monlam Uni OuChan2" w:hint="cs"/>
              <w:cs/>
            </w:rPr>
          </w:rPrChange>
        </w:rPr>
        <w:t>།དེའི་དོན་ནི་འདི་ཡིན་ཏེ།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45" w:author="thoesam" w:date="2016-10-07T09:30:00Z">
            <w:rPr>
              <w:rFonts w:cs="Monlam Uni OuChan2" w:hint="cs"/>
              <w:cs/>
            </w:rPr>
          </w:rPrChange>
        </w:rPr>
        <w:t>གཟུགས་ལ་སོགས་པའི་ཆེན་པོ་ཉིད་ནི་དུས་གསུམ་དུ་དངོས་པོ་དང་དངོས་པོ་མེད་པ་ཉིད་དུ་ཡོངས་སུ་ཆད་པ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47" w:author="thoesam" w:date="2016-10-07T09:30:00Z">
            <w:rPr>
              <w:rFonts w:cs="Monlam Uni OuChan2" w:hint="cs"/>
              <w:cs/>
            </w:rPr>
          </w:rPrChange>
        </w:rPr>
        <w:t>དེ་བཞིན་ཉིད་ཀྱི་ངོ་བོ་ཉིད་ཀྱིས་ནམ་མཁའ་ལྟ་བུ་ཡིན་པའི་ཕྱིར།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49" w:author="thoesam" w:date="2016-10-07T09:30:00Z">
            <w:rPr>
              <w:rFonts w:cs="Monlam Uni OuChan2" w:hint="cs"/>
              <w:cs/>
            </w:rPr>
          </w:rPrChange>
        </w:rPr>
        <w:t>དེ་བས་ན་དམིགས་པ་ཆེན་པོ་ཉིད་ཀྱིས་འདི་ནི་ཕ་རོལ་ཏུ་ཕྱིན་པ་ཆེན་པོ་ཡིན་ཏེ།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51" w:author="thoesam" w:date="2016-10-07T09:30:00Z">
            <w:rPr>
              <w:rFonts w:cs="Monlam Uni OuChan2" w:hint="cs"/>
              <w:cs/>
            </w:rPr>
          </w:rPrChange>
        </w:rPr>
        <w:t>ཚད་མེད་པ་ཞེས་གསུངས་པའི་ལྟག་ཡན་ཆད་ནི་སྡུག་བསྔལ་ལ་ཆོས་ཤེས་པའོ།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53" w:author="thoesam" w:date="2016-10-07T09:30:00Z">
            <w:rPr>
              <w:rFonts w:cs="Monlam Uni OuChan2" w:hint="cs"/>
              <w:cs/>
            </w:rPr>
          </w:rPrChange>
        </w:rPr>
        <w:t>།འདི་ཙམ་དུ་ཡོངས་སུ་བཅད་དུ་མེད་པ་ནི་ཚད་མེད་པ་སྟེ།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55" w:author="thoesam" w:date="2016-10-07T09:30:00Z">
            <w:rPr>
              <w:rFonts w:cs="Monlam Uni OuChan2" w:hint="cs"/>
              <w:cs/>
            </w:rPr>
          </w:rPrChange>
        </w:rPr>
        <w:t>ཕ་རོལ་ཏུ་ཕྱིན་པ་ནི་དཔག་ཏུ་མེད་དོ་ཞེས་བྱ་བའི་ལྟག་ཡན་ཆད་ནི་སྡུག་བསྔལ་ལ་རྗེས་སུ་ཤེས་པའ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57" w:author="thoesam" w:date="2016-10-07T09:30:00Z">
            <w:rPr>
              <w:rFonts w:cs="Monlam Uni OuChan2" w:hint="cs"/>
              <w:cs/>
            </w:rPr>
          </w:rPrChange>
        </w:rPr>
        <w:t>།གྲངས་སུ་མི་ཆོད་པ་ཉིད་དཔག་ཏུ་མེད་པ་སྟེ།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59" w:author="thoesam" w:date="2016-10-07T09:30:00Z">
            <w:rPr>
              <w:rFonts w:cs="Monlam Uni OuChan2" w:hint="cs"/>
              <w:cs/>
            </w:rPr>
          </w:rPrChange>
        </w:rPr>
        <w:t>གང་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8060" w:author="thoesam" w:date="2016-10-07T09:30:00Z">
            <w:rPr>
              <w:rFonts w:cs="Monlam Uni OuChan2" w:hint="cs"/>
              <w:cs/>
            </w:rPr>
          </w:rPrChange>
        </w:rPr>
        <w:t>མཐའ་མེད་པ་ཞེས་གསུངས་པའི་གོང་ཡན་ཆད་ནི་སྡུག་བསྔལ་ལ་རྗེས་སུ་ཤེས་པའོ།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62" w:author="thoesam" w:date="2016-10-07T09:30:00Z">
            <w:rPr>
              <w:rFonts w:cs="Monlam Uni OuChan2" w:hint="cs"/>
              <w:cs/>
            </w:rPr>
          </w:rPrChange>
        </w:rPr>
        <w:t>།སྐྱེ་བ་ནི་སྔོན་གྱི་མཐའ་ཡིན་ལ་འགོག་པ་ནི་ཕྱི་མའི་མཐའ་ཡིན་ཏེ།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64" w:author="thoesam" w:date="2016-10-07T09:30:00Z">
            <w:rPr>
              <w:rFonts w:cs="Monlam Uni OuChan2" w:hint="cs"/>
              <w:cs/>
            </w:rPr>
          </w:rPrChange>
        </w:rPr>
        <w:t>དེ་ཡང་ཡོངས་སུ་ཚད་མེད་པ་ཉིད་ནི་གཟུགས་ལ་སོགས་པ་མཐའ་མེད་པ་ཉིད་དོ།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66" w:author="thoesam" w:date="2016-10-07T09:30:00Z">
            <w:rPr>
              <w:rFonts w:cs="Monlam Uni OuChan2" w:hint="cs"/>
              <w:cs/>
            </w:rPr>
          </w:rPrChange>
        </w:rPr>
        <w:t>།རྣམ་པ་ཐམས་ཅད་མཁྱེན་པ་ཉིད་མཐའ་མེད་པ་དང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 xml:space="preserve">༌། ཆོས་ཀྱི་དབྱིངས་མཐའ་མེད་པ་དང༌། དེ་བཞིན་ཉིད་མཐའ་མེད་པ་དང༌།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67" w:author="thoesam" w:date="2016-10-07T09:30:00Z">
            <w:rPr>
              <w:rFonts w:cs="Monlam Uni OuChan2" w:hint="cs"/>
              <w:cs/>
            </w:rPr>
          </w:rPrChange>
        </w:rPr>
        <w:t>སེམས་ཅན་མཐའ་མེད་པ་དེ་ལ་དམིགས་པའི་ཕྱིར་འདི་ནི་ཕ་རོལ་ཏུ་ཕྱིན་པ་མཐའ་མེད་པའོ།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69" w:author="thoesam" w:date="2016-10-07T09:30:00Z">
            <w:rPr>
              <w:rFonts w:cs="Monlam Uni OuChan2" w:hint="cs"/>
              <w:cs/>
            </w:rPr>
          </w:rPrChange>
        </w:rPr>
        <w:t>།གང་ནམ་མཁའ་མཐའ་ཡས་པའི་ཕྱིར་ཕ་རོལ་ཏུ་ཕྱིན་པ་མཐའ་ཡས་པ་ནས་བརྩམས་ཏེ།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71" w:author="thoesam" w:date="2016-10-07T09:30:00Z">
            <w:rPr>
              <w:rFonts w:cs="Monlam Uni OuChan2" w:hint="cs"/>
              <w:cs/>
            </w:rPr>
          </w:rPrChange>
        </w:rPr>
        <w:t>དེ་ནས་དབང་པོ་དང་བཅས་པའི་ལྷ་རྣམས་ཞེས་བྱ་བ་དེའི་གོང་ཡན་ཆད་ཀྱིས་གསུངས་པ་ནི་ཀུན་འབྱུང་ལ་ཆོས་ཤེས་པའ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73" w:author="thoesam" w:date="2016-10-07T09:30:00Z">
            <w:rPr>
              <w:rFonts w:cs="Monlam Uni OuChan2" w:hint="cs"/>
              <w:cs/>
            </w:rPr>
          </w:rPrChange>
        </w:rPr>
        <w:t>།དེར་ཞེས་བྱ་བ་ནི་གཟུགས་ལ་སོགས་པ་ཤེས་རབ་ཀྱི་ཕ་རོལ་ཏུ་ཕྱིན་པ་ལ་གནས་པའོ།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75" w:author="thoesam" w:date="2016-10-07T09:30:00Z">
            <w:rPr>
              <w:rFonts w:cs="Monlam Uni OuChan2" w:hint="cs"/>
              <w:cs/>
            </w:rPr>
          </w:rPrChange>
        </w:rPr>
        <w:t>།སངས་རྒྱས་ཉིད་དུ་ངེས་པར་འཛིན་པ་ནི་སངས་རྒྱས་ཁོ་ན་ཉིད་དུ་བལྟ་བར་བྱའོ།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77" w:author="thoesam" w:date="2016-10-07T09:30:00Z">
            <w:rPr>
              <w:rFonts w:cs="Monlam Uni OuChan2" w:hint="cs"/>
              <w:cs/>
            </w:rPr>
          </w:rPrChange>
        </w:rPr>
        <w:t>།གང་དེ་ནས་དབང་པོ་དང་བཅས་པའི་ལྷ་རྣམས་ཞེས་བྱ་བ་ནས་བརྩམས་ཏེ།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79" w:author="thoesam" w:date="2016-10-07T09:30:00Z">
            <w:rPr>
              <w:rFonts w:cs="Monlam Uni OuChan2" w:hint="cs"/>
              <w:cs/>
            </w:rPr>
          </w:rPrChange>
        </w:rPr>
        <w:t>སངས་རྒྱས་བཅོམ་ལྡན་འདས་སུ་འགྱུར་རོ་ཞེས་བྱ་བའི་བར་དུ་གསུངས་པ་ནི་ཀུན་འབྱུང་ལ་ཆོས་ཤེས་པའོ།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81" w:author="thoesam" w:date="2016-10-07T09:30:00Z">
            <w:rPr>
              <w:rFonts w:cs="Monlam Uni OuChan2" w:hint="cs"/>
              <w:cs/>
            </w:rPr>
          </w:rPrChange>
        </w:rPr>
        <w:t>།བླང་མེད་དོར་བ་མེད་སོགས་དང</w:t>
      </w:r>
      <w:ins w:id="808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08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08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86" w:author="thoesam" w:date="2016-10-07T09:30:00Z">
            <w:rPr>
              <w:rFonts w:cs="Monlam Uni OuChan2" w:hint="cs"/>
              <w:cs/>
            </w:rPr>
          </w:rPrChange>
        </w:rPr>
        <w:t>།ཞེས་བྱ་བ་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ནི་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87" w:author="thoesam" w:date="2016-10-07T09:30:00Z">
            <w:rPr>
              <w:rFonts w:cs="Monlam Uni OuChan2" w:hint="cs"/>
              <w:cs/>
            </w:rPr>
          </w:rPrChange>
        </w:rPr>
        <w:t>གཟུགས་ལ་སོགས་པ་ཡོངས་སུ་གཟུང་བ་མེད་པ་དང་དོར་བ་མེད་པ་སྟེ།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89" w:author="thoesam" w:date="2016-10-07T09:30:00Z">
            <w:rPr>
              <w:rFonts w:cs="Monlam Uni OuChan2" w:hint="cs"/>
              <w:cs/>
            </w:rPr>
          </w:rPrChange>
        </w:rPr>
        <w:t>གཟུགས་ལ་སོགས་པའི་སྟོང་པ་ཉིད་ལ་གནས་པའོ།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91" w:author="thoesam" w:date="2016-10-07T09:30:00Z">
            <w:rPr>
              <w:rFonts w:cs="Monlam Uni OuChan2" w:hint="cs"/>
              <w:cs/>
            </w:rPr>
          </w:rPrChange>
        </w:rPr>
        <w:t>།དེ་ནས་ལྷའི་བུ་དེ་དག་གིས་བཅོམ་ལྡན་འདས་ཞེས་བྱ་བ་ནས་བརྩམས་ཏེ།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93" w:author="thoesam" w:date="2016-10-07T09:30:00Z">
            <w:rPr>
              <w:rFonts w:cs="Monlam Uni OuChan2" w:hint="cs"/>
              <w:cs/>
            </w:rPr>
          </w:rPrChange>
        </w:rPr>
        <w:t>གླགས་རྙེད་པར་མི་འགྱུར་རོ་ཞེས་བྱ་བའི་བར་དུ་གསུངས་པ་ནི་ཀུན་འབྱུང་ལ་རྗེས་སུ་ཤེས་པའི་བཟོད་པའོ།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95" w:author="thoesam" w:date="2016-10-07T09:30:00Z">
            <w:rPr>
              <w:rFonts w:cs="Monlam Uni OuChan2" w:hint="cs"/>
              <w:cs/>
            </w:rPr>
          </w:rPrChange>
        </w:rPr>
        <w:t>།བྱམས་པ་ལ་སོགས་པ་དང་ཞེས་བྱ་བ་ནི་བྱམས་པ་དང་སྙིང་རྗེ་དང་དགའ་བ་དང་བཏང་སྙོམས་སོ།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97" w:author="thoesam" w:date="2016-10-07T09:30:00Z">
            <w:rPr>
              <w:rFonts w:cs="Monlam Uni OuChan2" w:hint="cs"/>
              <w:cs/>
            </w:rPr>
          </w:rPrChange>
        </w:rPr>
        <w:t>།ལྷག་མ་ནི་ཕན་ཡོན་ནོ།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0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099" w:author="thoesam" w:date="2016-10-07T09:30:00Z">
            <w:rPr>
              <w:rFonts w:cs="Monlam Uni OuChan2" w:hint="cs"/>
              <w:cs/>
            </w:rPr>
          </w:rPrChange>
        </w:rPr>
        <w:t>།གང་ཀཽ་ཤི་ཀ་རིགས་ཀྱི་བུའམ་རིགས་ཀྱི་བུ་མོ་ཞེས་བྱ་བ་ནས་བརྩམས་ཏེ།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01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འི་སེམས་དང་ཡང་མ་བྲལ་བར་བྱའོ་ཞེས་བྱ་བའི་བར་དུ་གསུངས་པ་ནི་ཀུན་འབྱུང་ལ་རྗེས་སུ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03" w:author="thoesam" w:date="2016-10-07T09:30:00Z">
            <w:rPr>
              <w:rFonts w:cs="Monlam Uni OuChan2" w:hint="cs"/>
              <w:cs/>
            </w:rPr>
          </w:rPrChange>
        </w:rPr>
        <w:t>།སྟོང་པ་ཉིད་ཁྱབ་པ་ཞེས་བྱ་བ་ནི་སྟོང་པ་ཉིད་བཅུ་དྲུག་དག་མཐོང་བའོ།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05" w:author="thoesam" w:date="2016-10-07T09:30:00Z">
            <w:rPr>
              <w:rFonts w:cs="Monlam Uni OuChan2" w:hint="cs"/>
              <w:cs/>
            </w:rPr>
          </w:rPrChange>
        </w:rPr>
        <w:t>།འཐད་པ་དང་བཅས་པ་ལྷག་མ་ནི་ཕན་ཡོན་ནོ།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07" w:author="thoesam" w:date="2016-10-07T09:30:00Z">
            <w:rPr>
              <w:rFonts w:cs="Monlam Uni OuChan2" w:hint="cs"/>
              <w:cs/>
            </w:rPr>
          </w:rPrChange>
        </w:rPr>
        <w:t>།གང་ཀཽ་ཤི་ཀ་གཞན་ཡང་ཞེས་བྱ་བ་ནས་བརྩམས་ཏེ།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09" w:author="thoesam" w:date="2016-10-07T09:30:00Z">
            <w:rPr>
              <w:rFonts w:cs="Monlam Uni OuChan2" w:hint="cs"/>
              <w:cs/>
            </w:rPr>
          </w:rPrChange>
        </w:rPr>
        <w:t>རྒྱུན་མི་འཆད་པར་བསྲུང་བ་དང་བསྐྱང་བ་དང་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སྤེད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10" w:author="thoesam" w:date="2016-10-07T09:30:00Z">
            <w:rPr>
              <w:rFonts w:cs="Monlam Uni OuChan2" w:hint="cs"/>
              <w:cs/>
            </w:rPr>
          </w:rPrChange>
        </w:rPr>
        <w:t>་པར་བགྱིའོ་ཞེས་བྱ་བའི་བར་དུ་གསུངས་པ་ནི་</w:t>
      </w:r>
      <w:r w:rsidRPr="001D0C88">
        <w:rPr>
          <w:rFonts w:ascii="Monlam Uni OuChan2" w:hAnsi="Monlam Uni OuChan2" w:cs="Monlam Uni OuChan2"/>
          <w:sz w:val="40"/>
          <w:szCs w:val="40"/>
          <w:cs/>
        </w:rPr>
        <w:t>འགག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11" w:author="thoesam" w:date="2016-10-07T09:30:00Z">
            <w:rPr>
              <w:rFonts w:cs="Monlam Uni OuChan2" w:hint="cs"/>
              <w:cs/>
            </w:rPr>
          </w:rPrChange>
        </w:rPr>
        <w:t>་པ་ལ་ཆོས་ཤེས་པའི་བཟོད་པའོ།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13" w:author="thoesam" w:date="2016-10-07T09:30:00Z">
            <w:rPr>
              <w:rFonts w:cs="Monlam Uni OuChan2" w:hint="cs"/>
              <w:cs/>
            </w:rPr>
          </w:rPrChange>
        </w:rPr>
        <w:t>།སངས་རྒྱས་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8114" w:author="thoesam" w:date="2016-10-07T09:30:00Z">
            <w:rPr>
              <w:rFonts w:cs="Monlam Uni OuChan2" w:hint="cs"/>
              <w:cs/>
            </w:rPr>
          </w:rPrChange>
        </w:rPr>
        <w:t>ཉིད་ནི་ཡོངས་འཛིན་དང</w:t>
      </w:r>
      <w:ins w:id="811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11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11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19" w:author="thoesam" w:date="2016-10-07T09:30:00Z">
            <w:rPr>
              <w:rFonts w:cs="Monlam Uni OuChan2" w:hint="cs"/>
              <w:cs/>
            </w:rPr>
          </w:rPrChange>
        </w:rPr>
        <w:t>།ཞེས་བྱ་བ་ནི་སངས་རྒྱས་མི་བཞུགས་པའི་སངས་རྒྱས་ཀྱི་ཞིང་དུ་སེམས་ཅན་གདུལ་བར་བྱ་བའི་ཕྱིར།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21" w:author="thoesam" w:date="2016-10-07T09:30:00Z">
            <w:rPr>
              <w:rFonts w:cs="Monlam Uni OuChan2" w:hint="cs"/>
              <w:cs/>
            </w:rPr>
          </w:rPrChange>
        </w:rPr>
        <w:t>བདག་ཉིད་སངས་རྒྱས་ཀྱི་གཟུགས་སུ་སྤྲུལ་པའོ།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23" w:author="thoesam" w:date="2016-10-07T09:30:00Z">
            <w:rPr>
              <w:rFonts w:cs="Monlam Uni OuChan2" w:hint="cs"/>
              <w:cs/>
            </w:rPr>
          </w:rPrChange>
        </w:rPr>
        <w:t>།གང་དེ་ནས་ལྷའི་དབང་པོ་བརྒྱ་བྱིན་གྱིས་བཅོམ་ལྡན་འདས་ལ་ཞེས་བྱ་བ་ནས་བརྩམས་ནས་ཐེག་པ་གསུམ་ལ་འདུལ་བ་ནི་ངོ་མཚར་ཆེའོ་ཞེས་བྱ་བའི་བར་དུ་གསུངས་པ་ནི་འགོག་པ་ལ་ཆོས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25" w:author="thoesam" w:date="2016-10-07T09:30:00Z">
            <w:rPr>
              <w:rFonts w:cs="Monlam Uni OuChan2" w:hint="cs"/>
              <w:cs/>
            </w:rPr>
          </w:rPrChange>
        </w:rPr>
        <w:t>།རྣམ་པར་བྱང་ཀུན་ཞེས་བྱ་བ་ལ།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27" w:author="thoesam" w:date="2016-10-07T09:30:00Z">
            <w:rPr>
              <w:rFonts w:cs="Monlam Uni OuChan2" w:hint="cs"/>
              <w:cs/>
            </w:rPr>
          </w:rPrChange>
        </w:rPr>
        <w:t>ཡོངས་འཛིན་ཞེས་བྱ་བར་སྦྱར་རོ།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29" w:author="thoesam" w:date="2016-10-07T09:30:00Z">
            <w:rPr>
              <w:rFonts w:cs="Monlam Uni OuChan2" w:hint="cs"/>
              <w:cs/>
            </w:rPr>
          </w:rPrChange>
        </w:rPr>
        <w:t>།དེ་ལྟར་ན་ཤེས་རབ་ཀྱི་ཕ་རོལ་ཏུ་ཕྱིན་པ་ཡོངས་སུ་གཟུང་བས་རྣམ་པར་བྱང་བའི་ཆོས་ཐམས་ཅད་ཡོངས་སུ་གཟུང་བར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31" w:author="thoesam" w:date="2016-10-07T09:30:00Z">
            <w:rPr>
              <w:rFonts w:cs="Monlam Uni OuChan2" w:hint="cs"/>
              <w:cs/>
            </w:rPr>
          </w:rPrChange>
        </w:rPr>
        <w:t>།ལྷག་མ་ནི་ཕན་ཡོན་ནོ།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33" w:author="thoesam" w:date="2016-10-07T09:30:00Z">
            <w:rPr>
              <w:rFonts w:cs="Monlam Uni OuChan2" w:hint="cs"/>
              <w:cs/>
            </w:rPr>
          </w:rPrChange>
        </w:rPr>
        <w:t>།གང་དེ་ནས་ལྷའི་དབང་པོ་བརྒྱ་བྱིན་གྱིས་ཞེས་བྱ་བ་ནས་བརྩམས་ཏེ།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35" w:author="thoesam" w:date="2016-10-07T09:30:00Z">
            <w:rPr>
              <w:rFonts w:cs="Monlam Uni OuChan2" w:hint="cs"/>
              <w:cs/>
            </w:rPr>
          </w:rPrChange>
        </w:rPr>
        <w:t>སྡུག་བསྔལ་མཐར་འབྱིན་པར་འགྱུར་རོ་ཞེས་བྱ་བའི་བར་དུ་གསུངས་པ་ནི་འགོག་པ་ལ་རྗེས་སུ་ཤེས་པའ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37" w:author="thoesam" w:date="2016-10-07T09:30:00Z">
            <w:rPr>
              <w:rFonts w:cs="Monlam Uni OuChan2" w:hint="cs"/>
              <w:cs/>
            </w:rPr>
          </w:rPrChange>
        </w:rPr>
        <w:t>།ཉམ་ང་བ་དང་ནད་ཀུན་སེལ།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39" w:author="thoesam" w:date="2016-10-07T09:30:00Z">
            <w:rPr>
              <w:rFonts w:cs="Monlam Uni OuChan2" w:hint="cs"/>
              <w:cs/>
            </w:rPr>
          </w:rPrChange>
        </w:rPr>
        <w:t>།ཞེས་བྱ་བ་ལ་ཉམ་ང་བ་ནི་ཕོངས་པ་དང་རྣམ་པར་རྩོད་པ་ལ་སོགས་པའོ།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41" w:author="thoesam" w:date="2016-10-07T09:30:00Z">
            <w:rPr>
              <w:rFonts w:cs="Monlam Uni OuChan2" w:hint="cs"/>
              <w:cs/>
            </w:rPr>
          </w:rPrChange>
        </w:rPr>
        <w:t>།ནད་ནི་སྲིད་པའི་སྡུག་བསྔལ་ལོ།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43" w:author="thoesam" w:date="2016-10-07T09:30:00Z">
            <w:rPr>
              <w:rFonts w:cs="Monlam Uni OuChan2" w:hint="cs"/>
              <w:cs/>
            </w:rPr>
          </w:rPrChange>
        </w:rPr>
        <w:t>།ཀཽ་ཤི་ཀ་འདི་ལྟ་སྟེ་དཔེར་ན་ཞེས་བྱ་བ་ནས་བརྩམས་ཏེ།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45" w:author="thoesam" w:date="2016-10-07T09:30:00Z">
            <w:rPr>
              <w:rFonts w:cs="Monlam Uni OuChan2" w:hint="cs"/>
              <w:cs/>
            </w:rPr>
          </w:rPrChange>
        </w:rPr>
        <w:t>རྣམ་པར་འཕེལ་བར་མི་འགྱུར་རོ་ཞེས་བྱ་བའི་བར་དུ་གསུངས་པ་ནི་འགོག་པ་ལ་རྗེས་སུ་ཤེས་པའོ།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47" w:author="thoesam" w:date="2016-10-07T09:30:00Z">
            <w:rPr>
              <w:rFonts w:cs="Monlam Uni OuChan2" w:hint="cs"/>
              <w:cs/>
            </w:rPr>
          </w:rPrChange>
        </w:rPr>
        <w:t>།མྱ་ངན་འདས་འཛིན་ཞི་ཉིད་དང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།ཞེས་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48" w:author="thoesam" w:date="2016-10-07T09:30:00Z">
            <w:rPr>
              <w:rFonts w:cs="Monlam Uni OuChan2" w:hint="cs"/>
              <w:cs/>
            </w:rPr>
          </w:rPrChange>
        </w:rPr>
        <w:t>བྱ་བ་ནི་མྱ་ངན་ལས་འདས་པར་འཛིན་པ་ཟད་པའོ།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50" w:author="thoesam" w:date="2016-10-07T09:30:00Z">
            <w:rPr>
              <w:rFonts w:cs="Monlam Uni OuChan2" w:hint="cs"/>
              <w:cs/>
            </w:rPr>
          </w:rPrChange>
        </w:rPr>
        <w:t>།གང་དེ་ཅིའི་ཕྱིར་ཞེ་ན་ཀཽ་ཤི་ཀ་ཞེས་བྱ་བ་ནས་བརྩམས་ཏེ།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52" w:author="thoesam" w:date="2016-10-07T09:30:00Z">
            <w:rPr>
              <w:rFonts w:cs="Monlam Uni OuChan2" w:hint="cs"/>
              <w:cs/>
            </w:rPr>
          </w:rPrChange>
        </w:rPr>
        <w:t>སྡིག་ཏོ་མི་དགེ་བའི་ཆོས་དེ་དག་ཐམས་ཅད་ཞི་བར་བྱེད་པ་ཡིན་ཏེ།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54" w:author="thoesam" w:date="2016-10-07T09:30:00Z">
            <w:rPr>
              <w:rFonts w:cs="Monlam Uni OuChan2" w:hint="cs"/>
              <w:cs/>
            </w:rPr>
          </w:rPrChange>
        </w:rPr>
        <w:t>རྣམ་པར་འཕེལ་བར་བྱེད་པ་མ་ཡིན་ནོ་ཞེས་བྱ་བའི་བར་དུ་གསུངས་པ་ནི་ལམ་ལ་ཆོས་ཤེས་པའི་བཟོད་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པའོ།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55" w:author="thoesam" w:date="2016-10-07T09:30:00Z">
            <w:rPr>
              <w:rFonts w:cs="Monlam Uni OuChan2" w:hint="cs"/>
              <w:cs/>
            </w:rPr>
          </w:rPrChange>
        </w:rPr>
        <w:t>།སངས་རྒྱས་རྣམས་ཀྱིས་སྲུང་ལ་སོགས།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57" w:author="thoesam" w:date="2016-10-07T09:30:00Z">
            <w:rPr>
              <w:rFonts w:cs="Monlam Uni OuChan2" w:hint="cs"/>
              <w:cs/>
            </w:rPr>
          </w:rPrChange>
        </w:rPr>
        <w:t>།ཞེས་བྱ་བ་ནི་རྫོགས་པའི་སངས་རྒྱས་ཀྱིས་སྲུང་བ་དང་སྐྱོབ་པ་དང་སྦེད་པ་དང</w:t>
      </w:r>
      <w:ins w:id="815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15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16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62" w:author="thoesam" w:date="2016-10-07T09:30:00Z">
            <w:rPr>
              <w:rFonts w:cs="Monlam Uni OuChan2" w:hint="cs"/>
              <w:cs/>
            </w:rPr>
          </w:rPrChange>
        </w:rPr>
        <w:t>དགེ་བའི་ཆོས་རྣམས་རྣམ་པར་འཕེལ་བར་འགྱུར་བའོ།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64" w:author="thoesam" w:date="2016-10-07T09:30:00Z">
            <w:rPr>
              <w:rFonts w:cs="Monlam Uni OuChan2" w:hint="cs"/>
              <w:cs/>
            </w:rPr>
          </w:rPrChange>
        </w:rPr>
        <w:t>།གང་ཀཽ་ཤི་ཀ་སྟོང་གསུམ་ཞེས་བྱ་བ་ནས་བརྩམས་ཏེ་རྣམ་པ་ཐམས་ཅད་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མཁྱེན་པ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65" w:author="thoesam" w:date="2016-10-07T09:30:00Z">
            <w:rPr>
              <w:rFonts w:cs="Monlam Uni OuChan2" w:hint="cs"/>
              <w:cs/>
            </w:rPr>
          </w:rPrChange>
        </w:rPr>
        <w:t>་ཉིད་ཀྱི་བར་དུ་རྣམ་པར་འཕེལ་བར་འགྱུར་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གྱི།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66" w:author="thoesam" w:date="2016-10-07T09:30:00Z">
            <w:rPr>
              <w:rFonts w:cs="Monlam Uni OuChan2" w:hint="cs"/>
              <w:cs/>
            </w:rPr>
          </w:rPrChange>
        </w:rPr>
        <w:t>ཡོངས་སུ་འགྲིབ་པར་མི་འགྱུར་རོ་ཞེས་བྱ་བའི་བར་དུ་གསུངས་པ་ནི་ལམ་ལ་ཆོས་ཤེས་པའོ།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68" w:author="thoesam" w:date="2016-10-07T09:30:00Z">
            <w:rPr>
              <w:rFonts w:cs="Monlam Uni OuChan2" w:hint="cs"/>
              <w:cs/>
            </w:rPr>
          </w:rPrChange>
        </w:rPr>
        <w:t>།སྲོག་མི་གཅོད་པ་ལ་སོགས་པ།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70" w:author="thoesam" w:date="2016-10-07T09:30:00Z">
            <w:rPr>
              <w:rFonts w:cs="Monlam Uni OuChan2" w:hint="cs"/>
              <w:cs/>
            </w:rPr>
          </w:rPrChange>
        </w:rPr>
        <w:t>།རྣམ་ཀུན་མཁྱེན་པའི་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ཚུལ་ལ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71" w:author="thoesam" w:date="2016-10-07T09:30:00Z">
            <w:rPr>
              <w:rFonts w:cs="Monlam Uni OuChan2" w:hint="cs"/>
              <w:cs/>
            </w:rPr>
          </w:rPrChange>
        </w:rPr>
        <w:t>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73" w:author="thoesam" w:date="2016-10-07T09:30:00Z">
            <w:rPr>
              <w:rFonts w:cs="Monlam Uni OuChan2" w:hint="cs"/>
              <w:cs/>
            </w:rPr>
          </w:rPrChange>
        </w:rPr>
        <w:t>།བདག་ཉིད་གནས་ཏེ་སེམས་ཅན་དག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75" w:author="thoesam" w:date="2016-10-07T09:30:00Z">
            <w:rPr>
              <w:rFonts w:cs="Monlam Uni OuChan2" w:hint="cs"/>
              <w:cs/>
            </w:rPr>
          </w:rPrChange>
        </w:rPr>
        <w:t>།འགོད་དང་ཞེས་བྱ་བ་ནི་སྲོག་གཅོད་པ་ལས་ལྡོག་པ་དང་པོར་བྱས་ནས།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77" w:author="thoesam" w:date="2016-10-07T09:30:00Z">
            <w:rPr>
              <w:rFonts w:cs="Monlam Uni OuChan2" w:hint="cs"/>
              <w:cs/>
            </w:rPr>
          </w:rPrChange>
        </w:rPr>
        <w:t>རྣམ་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8178" w:author="thoesam" w:date="2016-10-07T09:30:00Z">
            <w:rPr>
              <w:rFonts w:cs="Monlam Uni OuChan2" w:hint="cs"/>
              <w:cs/>
            </w:rPr>
          </w:rPrChange>
        </w:rPr>
        <w:t>པ་ཐམས་ཅད་མཁྱེན་པ་ཉིད་ལ་བདག་ཉིད་གནས་ལ་དེ་བཞིན་དུ་གཞན་དག་འགོད་པ་ཉིད་ཀྱི་བར་དུའོ།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80" w:author="thoesam" w:date="2016-10-07T09:30:00Z">
            <w:rPr>
              <w:rFonts w:cs="Monlam Uni OuChan2" w:hint="cs"/>
              <w:cs/>
            </w:rPr>
          </w:rPrChange>
        </w:rPr>
        <w:t>།གང་དེའི་ཚིག་བླང་བར་འོས་པར་འགྱུར་ཞེས་བྱ་བ་ནས་བརྩམས་ཏེ།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82" w:author="thoesam" w:date="2016-10-07T09:30:00Z">
            <w:rPr>
              <w:rFonts w:cs="Monlam Uni OuChan2" w:hint="cs"/>
              <w:cs/>
            </w:rPr>
          </w:rPrChange>
        </w:rPr>
        <w:t>ལེགས་པ་བརྗོད་ཅིང་རྗེས་སུ་དགའ་བར་འགྱུར་རོ་ཞེས་བྱ་བའི་བར་དུ་གསུངས་པ་ནི་ལམ་ལ་རྗེས་སུ་ཤེས་པའ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84" w:author="thoesam" w:date="2016-10-07T09:30:00Z">
            <w:rPr>
              <w:rFonts w:cs="Monlam Uni OuChan2" w:hint="cs"/>
              <w:cs/>
            </w:rPr>
          </w:rPrChange>
        </w:rPr>
        <w:t>།སྦྱིན་པ་ལ་སོགས་པ།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86" w:author="thoesam" w:date="2016-10-07T09:30:00Z">
            <w:rPr>
              <w:rFonts w:cs="Monlam Uni OuChan2" w:hint="cs"/>
              <w:cs/>
            </w:rPr>
          </w:rPrChange>
        </w:rPr>
        <w:t>རྫོགས་པའི་བྱང་ཆུབ་ཏུ་བསྔོ་བ།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88" w:author="thoesam" w:date="2016-10-07T09:30:00Z">
            <w:rPr>
              <w:rFonts w:cs="Monlam Uni OuChan2" w:hint="cs"/>
              <w:cs/>
            </w:rPr>
          </w:rPrChange>
        </w:rPr>
        <w:t>།ཞེས་བྱ་བ་ནི་སྦྱིན་པ་ལ་སོགས་པ་ལ་སྤྱད་པ་གང་དང་གང་ཡིན་པ་དེ་དང་དེ་བླ་ན་མེད་པ་ཡང་དག་པར་རྫོགས་པའི་བྱང་ཆུབ་ཏུ་ཡོངས་སུ་སྔོ་བར་བྱེད་པ་ན་དྲན་པ་དང་ལྡན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90" w:author="thoesam" w:date="2016-10-07T09:30:00Z">
            <w:rPr>
              <w:rFonts w:cs="Monlam Uni OuChan2" w:hint="cs"/>
              <w:cs/>
            </w:rPr>
          </w:rPrChange>
        </w:rPr>
        <w:t>།ཀཽ་ཤི་ཀ་གཞན་ཡང་དེ་ཕ་རོལ་ཏུ་ཕྱིན་པ་དྲུག་ལ་སྤྱོད་པའི་ཚེ་སྦྱིན་པ་ཡོངས་སུ་གཏོང་ཡང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92" w:author="thoesam" w:date="2016-10-07T09:30:00Z">
            <w:rPr>
              <w:rFonts w:cs="Monlam Uni OuChan2" w:hint="cs"/>
              <w:cs/>
            </w:rPr>
          </w:rPrChange>
        </w:rPr>
        <w:t>ཡོན་ཏན་འདི་དག་ཐོབ་པར་འགྱུར་རོ་ཞེས་བྱ་བའི་བར་དུ་གསུངས་པ་ནི་ལམ་ལ་རྗེས་སུ་ཤེས་པའོ།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94" w:author="thoesam" w:date="2016-10-07T09:30:00Z">
            <w:rPr>
              <w:rFonts w:cs="Monlam Uni OuChan2" w:hint="cs"/>
              <w:cs/>
            </w:rPr>
          </w:rPrChange>
        </w:rPr>
        <w:t>།ལམ་ཤེས་ཉིད་ཀྱི་སྐད་ཅིག་མ།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96" w:author="thoesam" w:date="2016-10-07T09:30:00Z">
            <w:rPr>
              <w:rFonts w:cs="Monlam Uni OuChan2" w:hint="cs"/>
              <w:cs/>
            </w:rPr>
          </w:rPrChange>
        </w:rPr>
        <w:t>།ཞེས་བྱ་བ་ནི་འདིར་དེ་དག་ནི་ལམ་ཤེས་པ་ཉིད་ལ་མཐོང་བའི་ལམ་ནི་སྐད་ཅིག་མ་བཅུ་དྲུག་གོ།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198" w:author="thoesam" w:date="2016-10-07T09:30:00Z">
            <w:rPr>
              <w:rFonts w:cs="Monlam Uni OuChan2" w:hint="cs"/>
              <w:cs/>
            </w:rPr>
          </w:rPrChange>
        </w:rPr>
        <w:t>།དེ་ལྟར་མཐོང་བའི་ལམ་བསྟན་ནས།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1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00" w:author="thoesam" w:date="2016-10-07T09:30:00Z">
            <w:rPr>
              <w:rFonts w:cs="Monlam Uni OuChan2" w:hint="cs"/>
              <w:cs/>
            </w:rPr>
          </w:rPrChange>
        </w:rPr>
        <w:t>བསྒོམ་པའི་ལམ་བརྗོད་པར་བྱའོ།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02" w:author="thoesam" w:date="2016-10-07T09:30:00Z">
            <w:rPr>
              <w:rFonts w:cs="Monlam Uni OuChan2" w:hint="cs"/>
              <w:cs/>
            </w:rPr>
          </w:rPrChange>
        </w:rPr>
        <w:t>།དེའི་བྱེད་པ་རྣམ་པ་དྲུག་གི་མདོ་ཉུང་བས་དང་པོར་གསུངས་ཏེ།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04" w:author="thoesam" w:date="2016-10-07T09:30:00Z">
            <w:rPr>
              <w:rFonts w:cs="Monlam Uni OuChan2" w:hint="cs"/>
              <w:cs/>
            </w:rPr>
          </w:rPrChange>
        </w:rPr>
        <w:t>ཀུན་ནས་དུལ་དང་ཐམས་ཅད་ནས།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06" w:author="thoesam" w:date="2016-10-07T09:30:00Z">
            <w:rPr>
              <w:rFonts w:cs="Monlam Uni OuChan2" w:hint="cs"/>
              <w:cs/>
            </w:rPr>
          </w:rPrChange>
        </w:rPr>
        <w:t>།བདུད་དང་ཉོན་མོངས་ལས་རྒྱལ་དང</w:t>
      </w:r>
      <w:ins w:id="820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20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20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11" w:author="thoesam" w:date="2016-10-07T09:30:00Z">
            <w:rPr>
              <w:rFonts w:cs="Monlam Uni OuChan2" w:hint="cs"/>
              <w:cs/>
            </w:rPr>
          </w:rPrChange>
        </w:rPr>
        <w:t>།གནོད་པས་བརྫི་བ་མེད་ཉིད་དང</w:t>
      </w:r>
      <w:ins w:id="821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21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21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16" w:author="thoesam" w:date="2016-10-07T09:30:00Z">
            <w:rPr>
              <w:rFonts w:cs="Monlam Uni OuChan2" w:hint="cs"/>
              <w:cs/>
            </w:rPr>
          </w:rPrChange>
        </w:rPr>
        <w:t>།བྱང་ཆུབ་དང་ནི་རྟེན་མཆོད་ཉིད།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18" w:author="thoesam" w:date="2016-10-07T09:30:00Z">
            <w:rPr>
              <w:rFonts w:cs="Monlam Uni OuChan2" w:hint="cs"/>
              <w:cs/>
            </w:rPr>
          </w:rPrChange>
        </w:rPr>
        <w:t>།ཅེས་བྱ་བ་གསུངས་ཏེ།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20" w:author="thoesam" w:date="2016-10-07T09:30:00Z">
            <w:rPr>
              <w:rFonts w:cs="Monlam Uni OuChan2" w:hint="cs"/>
              <w:cs/>
            </w:rPr>
          </w:rPrChange>
        </w:rPr>
        <w:t>བདག་དང་བདག་གི་ལ་ཆགས་པ་མེད་པ་ནི་དུལ་བའོ།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22" w:author="thoesam" w:date="2016-10-07T09:30:00Z">
            <w:rPr>
              <w:rFonts w:cs="Monlam Uni OuChan2" w:hint="cs"/>
              <w:cs/>
            </w:rPr>
          </w:rPrChange>
        </w:rPr>
        <w:t>།དེ་དག་གི་ཁེངས་པ་མེད་པ་ནི་འདུད་པར་བྱེད་པ་སྟེ།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24" w:author="thoesam" w:date="2016-10-07T09:30:00Z">
            <w:rPr>
              <w:rFonts w:cs="Monlam Uni OuChan2" w:hint="cs"/>
              <w:cs/>
            </w:rPr>
          </w:rPrChange>
        </w:rPr>
        <w:t>འདུད་པའོ།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26" w:author="thoesam" w:date="2016-10-07T09:30:00Z">
            <w:rPr>
              <w:rFonts w:cs="Monlam Uni OuChan2" w:hint="cs"/>
              <w:cs/>
            </w:rPr>
          </w:rPrChange>
        </w:rPr>
        <w:t>།ཀུན་ནས་ཞེས་བྱ་བའི་སྒྲའི་དོན་ནི་ཡོངས་སུ་དུལ་བ་དང་ཡོངས་སུ་འདུད་པ་ཞེས་བྱ་བའི་ཐ་ཚིག་སྟེ།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28" w:author="thoesam" w:date="2016-10-07T09:30:00Z">
            <w:rPr>
              <w:rFonts w:cs="Monlam Uni OuChan2" w:hint="cs"/>
              <w:cs/>
            </w:rPr>
          </w:rPrChange>
        </w:rPr>
        <w:t>དེ་གཉི་ག་ཡང་དམིགས་སུ་མེད་པའི་ཕྱིར་རོ།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30" w:author="thoesam" w:date="2016-10-07T09:30:00Z">
            <w:rPr>
              <w:rFonts w:cs="Monlam Uni OuChan2" w:hint="cs"/>
              <w:cs/>
            </w:rPr>
          </w:rPrChange>
        </w:rPr>
        <w:t>།གང་དེ་སྐད་དུ་བརྒྱ་བྱིན་གྱིས་གསོལ་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བ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31" w:author="thoesam" w:date="2016-10-07T09:30:00Z">
            <w:rPr>
              <w:rFonts w:cs="Monlam Uni OuChan2" w:hint="cs"/>
              <w:cs/>
            </w:rPr>
          </w:rPrChange>
        </w:rPr>
        <w:t>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33" w:author="thoesam" w:date="2016-10-07T09:30:00Z">
            <w:rPr>
              <w:rFonts w:cs="Monlam Uni OuChan2" w:hint="cs"/>
              <w:cs/>
            </w:rPr>
          </w:rPrChange>
        </w:rPr>
        <w:t>ཉེ་བར་གནས་སོ་ཞེས་བྱ་བའི་བར་གསུངས་པ་ནི་ཡོངས་སུ་དུལ་བ་དང་ཡོངས་སུ་འདུད་པའི་བྱེད་པའོ།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35" w:author="thoesam" w:date="2016-10-07T09:30:00Z">
            <w:rPr>
              <w:rFonts w:cs="Monlam Uni OuChan2" w:hint="cs"/>
              <w:cs/>
            </w:rPr>
          </w:rPrChange>
        </w:rPr>
        <w:t>།ཐམས་ཅད་ནས་ཉོན་མོངས་པ་ལས་རྒྱལ་བ་ལ།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37" w:author="thoesam" w:date="2016-10-07T09:30:00Z">
            <w:rPr>
              <w:rFonts w:cs="Monlam Uni OuChan2" w:hint="cs"/>
              <w:cs/>
            </w:rPr>
          </w:rPrChange>
        </w:rPr>
        <w:t>ཐམས་ཅད་ཅེས་བྱ་བ་ནི་འདིར་བདག་དང་གཞན་ལས་སོ།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39" w:author="thoesam" w:date="2016-10-07T09:30:00Z">
            <w:rPr>
              <w:rFonts w:cs="Monlam Uni OuChan2" w:hint="cs"/>
              <w:cs/>
            </w:rPr>
          </w:rPrChange>
        </w:rPr>
        <w:t>།གང་དེ་ནས་བཅོམ་ལྡན་འདས་ཞེས་བྱ་བ་ནས་བརྩམས་ཏེ།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41" w:author="thoesam" w:date="2016-10-07T09:30:00Z">
            <w:rPr>
              <w:rFonts w:cs="Monlam Uni OuChan2" w:hint="cs"/>
              <w:cs/>
            </w:rPr>
          </w:rPrChange>
        </w:rPr>
        <w:t>ཕོག་ཅིང་ཟུག་པར་མི་འགྱུར་རོ་ཞེས་བྱ་བའི་བར་དུ་གསུངས་པ་ནི་ཉོན་མོངས་པ་ལས་རྒྱལ་བའི་བྱེད་པའོ།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43" w:author="thoesam" w:date="2016-10-07T09:30:00Z">
            <w:rPr>
              <w:rFonts w:cs="Monlam Uni OuChan2" w:hint="cs"/>
              <w:cs/>
            </w:rPr>
          </w:rPrChange>
        </w:rPr>
        <w:t>།གནོད་པ་བརྫི་བ་མེད་ཉིད་དང</w:t>
      </w:r>
      <w:ins w:id="824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24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24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48" w:author="thoesam" w:date="2016-10-07T09:30:00Z">
            <w:rPr>
              <w:rFonts w:cs="Monlam Uni OuChan2" w:hint="cs"/>
              <w:cs/>
            </w:rPr>
          </w:rPrChange>
        </w:rPr>
        <w:t>།ཞེས་བྱ་བ་ནི་ཕ་རོལ་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49" w:author="thoesam" w:date="2016-10-07T09:30:00Z">
            <w:rPr>
              <w:rFonts w:cs="Monlam Uni OuChan2" w:hint="cs"/>
              <w:cs/>
            </w:rPr>
          </w:rPrChange>
        </w:rPr>
        <w:t>གནོད་པས་ཐམས་ཅད་དུ་གནོད་པར་བྱ་བ་མ་ཡིན་པ་དང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༌།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A0C3A">
        <w:rPr>
          <w:rFonts w:ascii="Monlam Uni OuChan2" w:hAnsi="Monlam Uni OuChan2" w:cs="Monlam Uni OuChan2"/>
          <w:sz w:val="40"/>
          <w:szCs w:val="40"/>
          <w:cs/>
        </w:rPr>
        <w:t>གནོད་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50" w:author="thoesam" w:date="2016-10-07T09:30:00Z">
            <w:rPr>
              <w:rFonts w:cs="Monlam Uni OuChan2" w:hint="cs"/>
              <w:cs/>
            </w:rPr>
          </w:rPrChange>
        </w:rPr>
        <w:t>པ་མེད་པ་ཉིད་དོ།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52" w:author="thoesam" w:date="2016-10-07T09:30:00Z">
            <w:rPr>
              <w:rFonts w:cs="Monlam Uni OuChan2" w:hint="cs"/>
              <w:cs/>
            </w:rPr>
          </w:rPrChange>
        </w:rPr>
        <w:t>།གང་ཡང་ཀཽ་ཤི་ཀ་གཞན་ཡང་གལ་ཏེ་རིགས་ཀྱི་བུ་ཞེས་བྱ་བ་ནས་བརྩམས་ཏེ།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54" w:author="thoesam" w:date="2016-10-07T09:30:00Z">
            <w:rPr>
              <w:rFonts w:cs="Monlam Uni OuChan2" w:hint="cs"/>
              <w:cs/>
            </w:rPr>
          </w:rPrChange>
        </w:rPr>
        <w:t>གཉི་ག་ལ་ཡང་གནོད་པར་མི་བྱེད་དོ་ཞེས་བྱ་བའི་བར་དུ་གསུངས་པ་ནི་གནོད་པས་བརྫི་བ་མེད་པ་ཉིད་ཀྱི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56" w:author="thoesam" w:date="2016-10-07T09:30:00Z">
            <w:rPr>
              <w:rFonts w:cs="Monlam Uni OuChan2" w:hint="cs"/>
              <w:cs/>
            </w:rPr>
          </w:rPrChange>
        </w:rPr>
        <w:t>།བྱང་ཆུབ་ཅེས་བྱ་བ་ནི་བླ་ན་མེད་པ་ཡང་དག་པར་རྫོགས་པའི་བྱང་ཆུབ་པོ།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58" w:author="thoesam" w:date="2016-10-07T09:30:00Z">
            <w:rPr>
              <w:rFonts w:cs="Monlam Uni OuChan2" w:hint="cs"/>
              <w:cs/>
            </w:rPr>
          </w:rPrChange>
        </w:rPr>
        <w:t>།གང་དེ་ཅིའི་ཕྱིར་ཞེ་ན་ཞེས་བྱ་བ་ནས་བརྩམས་ཏེ།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60" w:author="thoesam" w:date="2016-10-07T09:30:00Z">
            <w:rPr>
              <w:rFonts w:cs="Monlam Uni OuChan2" w:hint="cs"/>
              <w:cs/>
            </w:rPr>
          </w:rPrChange>
        </w:rPr>
        <w:t>མངོན་པར་རྫོགས་པར་སངས་རྒྱས་སོ་ཞེས་བྱ་བའི་བར་དུ་གསུངས་པ་ནི་མངོན་པར་རྫོགས་པའི་བྱང་ཆུབ་པའི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62" w:author="thoesam" w:date="2016-10-07T09:30:00Z">
            <w:rPr>
              <w:rFonts w:cs="Monlam Uni OuChan2" w:hint="cs"/>
              <w:cs/>
            </w:rPr>
          </w:rPrChange>
        </w:rPr>
        <w:t>།རྟེན་མཆོད་ཉིད་ཅེས་བྱ་བ་ནི་གང་འདིར་ཤེས་རབ་ཀྱི་ཕ་རོལ་ཏུ་ཕྱིན་པ་འཛིན་པ་ནས།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64" w:author="thoesam" w:date="2016-10-07T09:30:00Z">
            <w:rPr>
              <w:rFonts w:cs="Monlam Uni OuChan2" w:hint="cs"/>
              <w:cs/>
            </w:rPr>
          </w:rPrChange>
        </w:rPr>
        <w:t>ཡིད་ལ་བྱེད་པའི་བར་དེ་ནི་རྟེན་ཏེ།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66" w:author="thoesam" w:date="2016-10-07T09:30:00Z">
            <w:rPr>
              <w:rFonts w:cs="Monlam Uni OuChan2" w:hint="cs"/>
              <w:cs/>
            </w:rPr>
          </w:rPrChange>
        </w:rPr>
        <w:t>དེའི་ལྷའི་ཚོགས་ཐམས་ཅད་ཀྱིས་མཆོད་པའོ།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68" w:author="thoesam" w:date="2016-10-07T09:30:00Z">
            <w:rPr>
              <w:rFonts w:cs="Monlam Uni OuChan2" w:hint="cs"/>
              <w:cs/>
            </w:rPr>
          </w:rPrChange>
        </w:rPr>
        <w:t>།གང་ཀཽ་ཤི་ཀ་འདི་ལྟ་སྟེ་ཞེས་བྱ་བ་ནས་བརྩམས་ཏེ།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70" w:author="thoesam" w:date="2016-10-07T09:30:00Z">
            <w:rPr>
              <w:rFonts w:cs="Monlam Uni OuChan2" w:hint="cs"/>
              <w:cs/>
            </w:rPr>
          </w:rPrChange>
        </w:rPr>
        <w:t>བཀུར་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སྟི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71" w:author="thoesam" w:date="2016-10-07T09:30:00Z">
            <w:rPr>
              <w:rFonts w:cs="Monlam Uni OuChan2" w:hint="cs"/>
              <w:cs/>
            </w:rPr>
          </w:rPrChange>
        </w:rPr>
        <w:t>་བྱས་པར་གྱུར་ཏོ་ཞེས་བྱ་བའི་བར་དུ་གསུངས་པ་ནི་རྟེན་མཆོད་པ་ཉིད་དོ།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73" w:author="thoesam" w:date="2016-10-07T09:30:00Z">
            <w:rPr>
              <w:rFonts w:cs="Monlam Uni OuChan2" w:hint="cs"/>
              <w:cs/>
            </w:rPr>
          </w:rPrChange>
        </w:rPr>
        <w:t>།འཇིག་རྟེན་ལས་འདས་པའི་ལམ་གྱི་བྱེད་པ་དྲུག་པོ་དེ་དག་ནི་བསྡུས་ནས་ཐ་མི་དད་པ་ཉིད་དུ་གོང་དུ་གསུངས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75" w:author="thoesam" w:date="2016-10-07T09:30:00Z">
            <w:rPr>
              <w:rFonts w:cs="Monlam Uni OuChan2" w:hint="cs"/>
              <w:cs/>
            </w:rPr>
          </w:rPrChange>
        </w:rPr>
        <w:t>།འཇིག་རྟེན་པའི་བསྒོམ་པའི་ལམ་དང་པོར་བརྗོད་པར་བྱ་སྟེ།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77" w:author="thoesam" w:date="2016-10-07T09:30:00Z">
            <w:rPr>
              <w:rFonts w:cs="Monlam Uni OuChan2" w:hint="cs"/>
              <w:cs/>
            </w:rPr>
          </w:rPrChange>
        </w:rPr>
        <w:t>དང་པོ་ཉིད་ཡིན་པའི་ཕྱིར་རོ།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79" w:author="thoesam" w:date="2016-10-07T09:30:00Z">
            <w:rPr>
              <w:rFonts w:cs="Monlam Uni OuChan2" w:hint="cs"/>
              <w:cs/>
            </w:rPr>
          </w:rPrChange>
        </w:rPr>
        <w:t>།དེ་ཡང་རྣམ་པ་གསུམ་སྟེ།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81" w:author="thoesam" w:date="2016-10-07T09:30:00Z">
            <w:rPr>
              <w:rFonts w:cs="Monlam Uni OuChan2" w:hint="cs"/>
              <w:cs/>
            </w:rPr>
          </w:rPrChange>
        </w:rPr>
        <w:t>མོས་པ་ཡིད་ལ་བྱེད་པ་དང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བསྔོ་བ་ཡིད་ལ་བྱེད་པ་དང༌། རྗེས་སུ་ཡི་རང་བ་ཡིད་ལ་བྱེད་པའོ། །དེ་ལ་མོས་པའི་དབང་དུ་མཛད་ནས། མོས་པ་རང་གི་དོན་དང་ནི། །རང་གཞན་དོན་དང་གཞན་དོན་དང༌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8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84" w:author="thoesam" w:date="2016-10-07T09:30:00Z">
            <w:rPr>
              <w:rFonts w:cs="Monlam Uni OuChan2" w:hint="cs"/>
              <w:cs/>
            </w:rPr>
          </w:rPrChange>
        </w:rPr>
        <w:t>།རྣམ་གསུམ་ཤེས་བྱ་དེ་ཡང་ནི།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86" w:author="thoesam" w:date="2016-10-07T09:30:00Z">
            <w:rPr>
              <w:rFonts w:cs="Monlam Uni OuChan2" w:hint="cs"/>
              <w:cs/>
            </w:rPr>
          </w:rPrChange>
        </w:rPr>
        <w:t>།ཞེས་བྱ་བ་གསུངས་ཏེ།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88" w:author="thoesam" w:date="2016-10-07T09:30:00Z">
            <w:rPr>
              <w:rFonts w:cs="Monlam Uni OuChan2" w:hint="cs"/>
              <w:cs/>
            </w:rPr>
          </w:rPrChange>
        </w:rPr>
        <w:t>འདི་རང་གི་དོན་ཡིན་པས་ན་རང་གི་དོན་ཏོ།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90" w:author="thoesam" w:date="2016-10-07T09:30:00Z">
            <w:rPr>
              <w:rFonts w:cs="Monlam Uni OuChan2" w:hint="cs"/>
              <w:cs/>
            </w:rPr>
          </w:rPrChange>
        </w:rPr>
        <w:t>།དེ་བཞིན་དུ་རང་དང་གཞན་གྱི་དང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གཞན་གྱི་ཉིད་ཀྱང་ངོ༌། །དེ་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91" w:author="thoesam" w:date="2016-10-07T09:30:00Z">
            <w:rPr>
              <w:rFonts w:cs="Monlam Uni OuChan2" w:hint="cs"/>
              <w:cs/>
            </w:rPr>
          </w:rPrChange>
        </w:rPr>
        <w:t>ཡང་ནི།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93" w:author="thoesam" w:date="2016-10-07T09:30:00Z">
            <w:rPr>
              <w:rFonts w:cs="Monlam Uni OuChan2" w:hint="cs"/>
              <w:cs/>
            </w:rPr>
          </w:rPrChange>
        </w:rPr>
        <w:t>སོ་སོར་རྣམ་པ་གསུམ་དུ་འདོད།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95" w:author="thoesam" w:date="2016-10-07T09:30:00Z">
            <w:rPr>
              <w:rFonts w:cs="Monlam Uni OuChan2" w:hint="cs"/>
              <w:cs/>
            </w:rPr>
          </w:rPrChange>
        </w:rPr>
        <w:t>།ཅེས་བྱ་བ་ལ་དེ་ཞེས་བྱ་བ་ནི་རང་གི་དོན་ལ་སོགས་པའོ།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97" w:author="thoesam" w:date="2016-10-07T09:30:00Z">
            <w:rPr>
              <w:rFonts w:cs="Monlam Uni OuChan2" w:hint="cs"/>
              <w:cs/>
            </w:rPr>
          </w:rPrChange>
        </w:rPr>
        <w:t>།ཇི་ལྟར་རྣམ་པ་གསུམ་ཞེ་ན།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2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299" w:author="thoesam" w:date="2016-10-07T09:30:00Z">
            <w:rPr>
              <w:rFonts w:cs="Monlam Uni OuChan2" w:hint="cs"/>
              <w:cs/>
            </w:rPr>
          </w:rPrChange>
        </w:rPr>
        <w:t>ཆུང་དང་འབྲིང་དང་ཆེན་པོ་སྟེ།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01" w:author="thoesam" w:date="2016-10-07T09:30:00Z">
            <w:rPr>
              <w:rFonts w:cs="Monlam Uni OuChan2" w:hint="cs"/>
              <w:cs/>
            </w:rPr>
          </w:rPrChange>
        </w:rPr>
        <w:t>།དེ་ལྟར་ཞེས་བྱ་བ་དང་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འབྲེལ་ཏོ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0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04" w:author="thoesam" w:date="2016-10-07T09:30:00Z">
            <w:rPr>
              <w:rFonts w:cs="Monlam Uni OuChan2" w:hint="cs"/>
              <w:cs/>
            </w:rPr>
          </w:rPrChange>
        </w:rPr>
        <w:t>།ཆུང་ངུའི་ཆུང་སོགས་དབྱེ་བ་ཡིས།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06" w:author="thoesam" w:date="2016-10-07T09:30:00Z">
            <w:rPr>
              <w:rFonts w:cs="Monlam Uni OuChan2" w:hint="cs"/>
              <w:cs/>
            </w:rPr>
          </w:rPrChange>
        </w:rPr>
        <w:t>།དེ་ཡང་རྣམ་གསུམ་སོ་སོར་ཞེས་བྱ་བར་སྦྱར་ཏེ།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08" w:author="thoesam" w:date="2016-10-07T09:30:00Z">
            <w:rPr>
              <w:rFonts w:cs="Monlam Uni OuChan2" w:hint="cs"/>
              <w:cs/>
            </w:rPr>
          </w:rPrChange>
        </w:rPr>
        <w:t>དེ་ལྟར་ན་རྣམ་པ་ཉི་ཤུ་བདུན་དུ་འདོད།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10" w:author="thoesam" w:date="2016-10-07T09:30:00Z">
            <w:rPr>
              <w:rFonts w:cs="Monlam Uni OuChan2" w:hint="cs"/>
              <w:cs/>
            </w:rPr>
          </w:rPrChange>
        </w:rPr>
        <w:t>།དེ་ལྟར་ཞེས་བྱ་བ་ནི་དེ་ལྟར་རྣམ་པ་ཕྱེ་བས་སོ།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12" w:author="thoesam" w:date="2016-10-07T09:30:00Z">
            <w:rPr>
              <w:rFonts w:cs="Monlam Uni OuChan2" w:hint="cs"/>
              <w:cs/>
            </w:rPr>
          </w:rPrChange>
        </w:rPr>
        <w:t>།དེ་ཞེས་བྱ་བ་ནི་མོས་པའོ།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14" w:author="thoesam" w:date="2016-10-07T09:30:00Z">
            <w:rPr>
              <w:rFonts w:cs="Monlam Uni OuChan2" w:hint="cs"/>
              <w:cs/>
            </w:rPr>
          </w:rPrChange>
        </w:rPr>
        <w:t>།འདི་ལྟ་སྟེ་རང་གི་དོན་གྱི་མོས་པ་ཆུང་ངུའི་ཆུང་ངུ་དང</w:t>
      </w:r>
      <w:ins w:id="831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31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31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19" w:author="thoesam" w:date="2016-10-07T09:30:00Z">
            <w:rPr>
              <w:rFonts w:cs="Monlam Uni OuChan2" w:hint="cs"/>
              <w:cs/>
            </w:rPr>
          </w:rPrChange>
        </w:rPr>
        <w:t>ཆུང་ངུའི་འབྲིང་པོ་དང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ཆུང་ངུའི་ཆེན་པོ་དང༌། འབྲིང་གི་ཆུང་ངུ་དང༌། འ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20" w:author="thoesam" w:date="2016-10-07T09:30:00Z">
            <w:rPr>
              <w:rFonts w:cs="Monlam Uni OuChan2" w:hint="cs"/>
              <w:cs/>
            </w:rPr>
          </w:rPrChange>
        </w:rPr>
        <w:t>བྲིང་གི་འབྲིང་དང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༌། འབྲིང་གི་ཆེན་པོ་དང༌།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7A0C3A">
        <w:rPr>
          <w:rFonts w:ascii="Monlam Uni OuChan2" w:hAnsi="Monlam Uni OuChan2" w:cs="Monlam Uni OuChan2"/>
          <w:sz w:val="40"/>
          <w:szCs w:val="40"/>
          <w:cs/>
        </w:rPr>
        <w:t>ཆེན་པོའི་ཆུང་ངུ་དང༌། ཆེ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21" w:author="thoesam" w:date="2016-10-07T09:30:00Z">
            <w:rPr>
              <w:rFonts w:cs="Monlam Uni OuChan2" w:hint="cs"/>
              <w:cs/>
            </w:rPr>
          </w:rPrChange>
        </w:rPr>
        <w:t>ན་པོའི་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འབྲིང་དང༌། ཆེན་པོའི་ཆེན་པོའོ། །དེ་བཞིན་དུ་རང་དང་གཞན་གྱི་དོན་གྱི་མོས་པ་དང༌།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22" w:author="thoesam" w:date="2016-10-07T09:30:00Z">
            <w:rPr>
              <w:rFonts w:cs="Monlam Uni OuChan2" w:hint="cs"/>
              <w:cs/>
            </w:rPr>
          </w:rPrChange>
        </w:rPr>
        <w:t>གཞན་གྱི་དོན་གྱི་མོས་པའོ།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24" w:author="thoesam" w:date="2016-10-07T09:30:00Z">
            <w:rPr>
              <w:rFonts w:cs="Monlam Uni OuChan2" w:hint="cs"/>
              <w:cs/>
            </w:rPr>
          </w:rPrChange>
        </w:rPr>
        <w:t>།མོས་པ་ནི་དད་པ་དང་འདུན་པ་སྟེ།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26" w:author="thoesam" w:date="2016-10-07T09:30:00Z">
            <w:rPr>
              <w:rFonts w:cs="Monlam Uni OuChan2" w:hint="cs"/>
              <w:cs/>
            </w:rPr>
          </w:rPrChange>
        </w:rPr>
        <w:t>ཡིད་ཆེས་པ་དང་འདོད་པའི་མཚན་ཉིད་དོ།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28" w:author="thoesam" w:date="2016-10-07T09:30:00Z">
            <w:rPr>
              <w:rFonts w:cs="Monlam Uni OuChan2" w:hint="cs"/>
              <w:cs/>
            </w:rPr>
          </w:rPrChange>
        </w:rPr>
        <w:t>།གང་ལ་མོས་ཤེ་ན།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30" w:author="thoesam" w:date="2016-10-07T09:30:00Z">
            <w:rPr>
              <w:rFonts w:cs="Monlam Uni OuChan2" w:hint="cs"/>
              <w:cs/>
            </w:rPr>
          </w:rPrChange>
        </w:rPr>
        <w:t>མདོ་ལས་བསྟན་པའི་བཅོམ་ལྡན་འདས་མ་འདྲི་བ་དང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ཀློག་པ་ལ་སོགས་པ་དེའི་སྤྱོད་པ་དང༌། མེ་ཏོག་ལ་སོགས་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31" w:author="thoesam" w:date="2016-10-07T09:30:00Z">
            <w:rPr>
              <w:rFonts w:cs="Monlam Uni OuChan2" w:hint="cs"/>
              <w:cs/>
            </w:rPr>
          </w:rPrChange>
        </w:rPr>
        <w:t>པ་ནས་མར་མེའི་མཐར་ཐུག་པ་དེའི་མཆོད་པ་ལའོ།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33" w:author="thoesam" w:date="2016-10-07T09:30:00Z">
            <w:rPr>
              <w:rFonts w:cs="Monlam Uni OuChan2" w:hint="cs"/>
              <w:cs/>
            </w:rPr>
          </w:rPrChange>
        </w:rPr>
        <w:t>།སྤྱོད་པ་དང་མཆོད་པ་ལས་བྱུང་བའི་བསོད་ནམས་དེའི་འཐད་པ་ཡང་མདོ་ཇི་ལྟ་བ་བཞིན་ནོ།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35" w:author="thoesam" w:date="2016-10-07T09:30:00Z">
            <w:rPr>
              <w:rFonts w:cs="Monlam Uni OuChan2" w:hint="cs"/>
              <w:cs/>
            </w:rPr>
          </w:rPrChange>
        </w:rPr>
        <w:t>།སྐུ་གདུང་རིན་པོ་ཆེ་སྣ་བདུན་གྱི་མཆོད་རྟེན་དུ་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སྩལ་བ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36" w:author="thoesam" w:date="2016-10-07T09:30:00Z">
            <w:rPr>
              <w:rFonts w:cs="Monlam Uni OuChan2" w:hint="cs"/>
              <w:cs/>
            </w:rPr>
          </w:rPrChange>
        </w:rPr>
        <w:t>འམ།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38" w:author="thoesam" w:date="2016-10-07T09:30:00Z">
            <w:rPr>
              <w:rFonts w:cs="Monlam Uni OuChan2" w:hint="cs"/>
              <w:cs/>
            </w:rPr>
          </w:rPrChange>
        </w:rPr>
        <w:t>རིན་པོ་ཆེ་སྣ་བདུན་གྱི་སྣོད་དུ་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སྩལ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39" w:author="thoesam" w:date="2016-10-07T09:30:00Z">
            <w:rPr>
              <w:rFonts w:cs="Monlam Uni OuChan2" w:hint="cs"/>
              <w:cs/>
            </w:rPr>
          </w:rPrChange>
        </w:rPr>
        <w:t>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41" w:author="thoesam" w:date="2016-10-07T09:30:00Z">
            <w:rPr>
              <w:rFonts w:cs="Monlam Uni OuChan2" w:hint="cs"/>
              <w:cs/>
            </w:rPr>
          </w:rPrChange>
        </w:rPr>
        <w:t>དེ་ལ་མཆོད་པའི་བསོད་ནམས་ལས་བསོད་ནམས་ཆེས་མང་བ་ནི་དང་པོའོ།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43" w:author="thoesam" w:date="2016-10-07T09:30:00Z">
            <w:rPr>
              <w:rFonts w:cs="Monlam Uni OuChan2" w:hint="cs"/>
              <w:cs/>
            </w:rPr>
          </w:rPrChange>
        </w:rPr>
        <w:t>།མདོ་ཇི་ལྟ་བ་བཞིན་དུ་བྱང་ཆུབ་ནི་ལེ་ལོ་ཅན་དང་བརྩོན་འགྲུས་མེད་པ་དང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མོས་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44" w:author="thoesam" w:date="2016-10-07T09:30:00Z">
            <w:rPr>
              <w:rFonts w:cs="Monlam Uni OuChan2" w:hint="cs"/>
              <w:cs/>
            </w:rPr>
          </w:rPrChange>
        </w:rPr>
        <w:t>པ་དམན་པ་དང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༌། བསམ་པ་དམན་པ་དང༌།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45" w:author="thoesam" w:date="2016-10-07T09:30:00Z">
            <w:rPr>
              <w:rFonts w:cs="Monlam Uni OuChan2" w:hint="cs"/>
              <w:cs/>
            </w:rPr>
          </w:rPrChange>
        </w:rPr>
        <w:t>ཤེས་རབ་འཆལ་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བ་ད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46" w:author="thoesam" w:date="2016-10-07T09:30:00Z">
            <w:rPr>
              <w:rFonts w:cs="Monlam Uni OuChan2" w:hint="cs"/>
              <w:cs/>
            </w:rPr>
          </w:rPrChange>
        </w:rPr>
        <w:t>ག་གིས་རྟོགས་པར་དཀའ་བར་ཤེས་པའོ།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48" w:author="thoesam" w:date="2016-10-07T09:30:00Z">
            <w:rPr>
              <w:rFonts w:cs="Monlam Uni OuChan2" w:hint="cs"/>
              <w:cs/>
            </w:rPr>
          </w:rPrChange>
        </w:rPr>
        <w:t>།ལྷག་མ་ནི་དེ་བཞིན་ཏེ་བསོད་ནམས་ལྷག་པར་རྟོགས་པར་བྱ་སྟེ།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50" w:author="thoesam" w:date="2016-10-07T09:30:00Z">
            <w:rPr>
              <w:rFonts w:cs="Monlam Uni OuChan2" w:hint="cs"/>
              <w:cs/>
            </w:rPr>
          </w:rPrChange>
        </w:rPr>
        <w:t>གཉིས་པའོ།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52" w:author="thoesam" w:date="2016-10-07T09:30:00Z">
            <w:rPr>
              <w:rFonts w:cs="Monlam Uni OuChan2" w:hint="cs"/>
              <w:cs/>
            </w:rPr>
          </w:rPrChange>
        </w:rPr>
        <w:t>།བཅོམ་ལྡན་འདས་མ་ལ་ཡང་དང་ཡང་དུ་སྤྱོད་པ་དང་མཆོད་པ་དང</w:t>
      </w:r>
      <w:ins w:id="835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35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35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57" w:author="thoesam" w:date="2016-10-07T09:30:00Z">
            <w:rPr>
              <w:rFonts w:cs="Monlam Uni OuChan2" w:hint="cs"/>
              <w:cs/>
            </w:rPr>
          </w:rPrChange>
        </w:rPr>
        <w:t>དེའི་ནང་དུ་ཆུད་པའི་སྦྱིན་པའི་ཕ་རོལ་ཏུ་ཕྱིན་པ་ལ་སོགས་པ་ཚུལ་བཞིན་དུ་ཡིད་ལ་བྱེད་པའི་སྤྱོད་པ་ལྷག་མ་ལ་བསོད་ནམས་ལྷག་པར་འཕགས་ཏེ་གསུ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59" w:author="thoesam" w:date="2016-10-07T09:30:00Z">
            <w:rPr>
              <w:rFonts w:cs="Monlam Uni OuChan2" w:hint="cs"/>
              <w:cs/>
            </w:rPr>
          </w:rPrChange>
        </w:rPr>
        <w:t>།ཐམས་ཅད་མཁྱེན་པ་ཉིད་ཀྱི་སེམས་དང་མ་བྲལ་བ་ཞེས་བྱ་བ་ནི་ཁྱད་པར་རོ།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61" w:author="thoesam" w:date="2016-10-07T09:30:00Z">
            <w:rPr>
              <w:rFonts w:cs="Monlam Uni OuChan2" w:hint="cs"/>
              <w:cs/>
            </w:rPr>
          </w:rPrChange>
        </w:rPr>
        <w:t>།ལྷག་མ་ནི་གསུམ་པ་དང་འདྲ་སྟེ།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63" w:author="thoesam" w:date="2016-10-07T09:30:00Z">
            <w:rPr>
              <w:rFonts w:cs="Monlam Uni OuChan2" w:hint="cs"/>
              <w:cs/>
            </w:rPr>
          </w:rPrChange>
        </w:rPr>
        <w:t>རིན་པོ་ཆེ་སྣ་བདུན་གྱི་མཆོད་རྟེན་དཔག་ཚད་ཙམ་བྱས་ལ་དེ་བཞིན་དུ་མཆོད་པ་བྱས་པའི་བསོད་ནམས་ལས་བསོད་ནམས་ཆེས་མང་དུ་འཕེལ་བ་ཞེས་བྱ་བ་ནི་བཞི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65" w:author="thoesam" w:date="2016-10-07T09:30:00Z">
            <w:rPr>
              <w:rFonts w:cs="Monlam Uni OuChan2" w:hint="cs"/>
              <w:cs/>
            </w:rPr>
          </w:rPrChange>
        </w:rPr>
        <w:t>།ལྔ་པ་ལ་སོགས་པ་ནི་ཐམས་ཅད་དུ་བཞི་པ་དང་འདྲ་སྟེ།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67" w:author="thoesam" w:date="2016-10-07T09:30:00Z">
            <w:rPr>
              <w:rFonts w:cs="Monlam Uni OuChan2" w:hint="cs"/>
              <w:cs/>
            </w:rPr>
          </w:rPrChange>
        </w:rPr>
        <w:t>ཁྱད་པར་ནི་བསོད་ནམས་ལྷག་པ་ན་དེའི་མོས་པ་ལས་སོ།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69" w:author="thoesam" w:date="2016-10-07T09:30:00Z">
            <w:rPr>
              <w:rFonts w:cs="Monlam Uni OuChan2" w:hint="cs"/>
              <w:cs/>
            </w:rPr>
          </w:rPrChange>
        </w:rPr>
        <w:t>།བཞི་པ་ལས་བསྟན་པའི་མཆོད་རྟེན་གྱིས་འཛམ་བུའི་གླིང་ཡོངས་སུ་བཀང་བ་ཞེས་བྱ་བ་ནི་ལྔ་པའོ།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71" w:author="thoesam" w:date="2016-10-07T09:30:00Z">
            <w:rPr>
              <w:rFonts w:cs="Monlam Uni OuChan2" w:hint="cs"/>
              <w:cs/>
            </w:rPr>
          </w:rPrChange>
        </w:rPr>
        <w:t>།གླིང་བཞི་པའི་འཇིག་རྟེན་གྱི་ཁམས་ཞེས་བྱ་བ་ནི་དྲུག་པའོ།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73" w:author="thoesam" w:date="2016-10-07T09:30:00Z">
            <w:rPr>
              <w:rFonts w:cs="Monlam Uni OuChan2" w:hint="cs"/>
              <w:cs/>
            </w:rPr>
          </w:rPrChange>
        </w:rPr>
        <w:t>།སྟོང་གི་ཞེས་བྱ་བ་ནི་བདུན་པའོ།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75" w:author="thoesam" w:date="2016-10-07T09:30:00Z">
            <w:rPr>
              <w:rFonts w:cs="Monlam Uni OuChan2" w:hint="cs"/>
              <w:cs/>
            </w:rPr>
          </w:rPrChange>
        </w:rPr>
        <w:t>།སྟོང་གཉིས་པ་ཞེས་བྱ་བ་ནི་བརྒྱད་པའོ།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77" w:author="thoesam" w:date="2016-10-07T09:30:00Z">
            <w:rPr>
              <w:rFonts w:cs="Monlam Uni OuChan2" w:hint="cs"/>
              <w:cs/>
            </w:rPr>
          </w:rPrChange>
        </w:rPr>
        <w:t>།སྟོང་གསུམ་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78" w:author="thoesam" w:date="2016-10-07T09:30:00Z">
            <w:rPr>
              <w:rFonts w:cs="Monlam Uni OuChan2" w:hint="cs"/>
              <w:cs/>
            </w:rPr>
          </w:rPrChange>
        </w:rPr>
        <w:t>སྟོང་ཆེན་པོ་ཞེས་བྱ་བ་ནི་དགུ་པའོ།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80" w:author="thoesam" w:date="2016-10-07T09:30:00Z">
            <w:rPr>
              <w:rFonts w:cs="Monlam Uni OuChan2" w:hint="cs"/>
              <w:cs/>
            </w:rPr>
          </w:rPrChange>
        </w:rPr>
        <w:t>།དགུ་པོ་དེ་དག་ནི་རང་གི་དོན་ཡིན་ཏེ།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82" w:author="thoesam" w:date="2016-10-07T09:30:00Z">
            <w:rPr>
              <w:rFonts w:cs="Monlam Uni OuChan2" w:hint="cs"/>
              <w:cs/>
            </w:rPr>
          </w:rPrChange>
        </w:rPr>
        <w:t>བསོད་ནམས་འདིས་བདག་ལ་ཡོན་ཏན་ཤིན་ཏུ་མང་པོ་སྒྲུབ་པར་འགྱུར་རོ་ཞེས་ཤེས་པའི་ཕྱིར་རོ།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84" w:author="thoesam" w:date="2016-10-07T09:30:00Z">
            <w:rPr>
              <w:rFonts w:cs="Monlam Uni OuChan2" w:hint="cs"/>
              <w:cs/>
            </w:rPr>
          </w:rPrChange>
        </w:rPr>
        <w:t>།དེའི་འོག་ཏུ་དགུ་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8385" w:author="thoesam" w:date="2016-10-07T09:30:00Z">
            <w:rPr>
              <w:rFonts w:cs="Monlam Uni OuChan2" w:hint="cs"/>
              <w:cs/>
            </w:rPr>
          </w:rPrChange>
        </w:rPr>
        <w:t>ནི་རང་དང་གཞན་གྱི་དོན་ཡིན་ཏེ།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87" w:author="thoesam" w:date="2016-10-07T09:30:00Z">
            <w:rPr>
              <w:rFonts w:cs="Monlam Uni OuChan2" w:hint="cs"/>
              <w:cs/>
            </w:rPr>
          </w:rPrChange>
        </w:rPr>
        <w:t>བདག་གི་བསོད་ནམས་འདིས་རང་དང་གཞན་གྱི་དོན་ཤིན་ཏུ་མང་པོར་འགྱུར་རོ་ཞེས་ཤེས་པའི་ཕྱིར་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རོ།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88" w:author="thoesam" w:date="2016-10-07T09:30:00Z">
            <w:rPr>
              <w:rFonts w:cs="Monlam Uni OuChan2" w:hint="cs"/>
              <w:cs/>
            </w:rPr>
          </w:rPrChange>
        </w:rPr>
        <w:t>།བཅོམ་ལྡན་འདས་མ་ནི་འཕགས་པའི་གང་ཟག་ཐམས་ཅད་ཀྱི་ཡང་དག་པའི་རྒྱུ་ཡིན་ནོ་ཞེས་ལྷག་པར་མོས་པ་དང་བསོད་ནམས་ལ་མོས་པ་ལྷག་པའི་ཕྱིར་ཕྱོགས་བཅུའི་འཇིག་རྟེན་གྱི་ཁམས་ཀྱི་སེམས་ཅན་རྣམས་ཀྱིས་ཇི་སྐད་དུ་གསུངས་པའི་མཆོད་རྟེན་རེ་རེ་བྱས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90" w:author="thoesam" w:date="2016-10-07T09:30:00Z">
            <w:rPr>
              <w:rFonts w:cs="Monlam Uni OuChan2" w:hint="cs"/>
              <w:cs/>
            </w:rPr>
          </w:rPrChange>
        </w:rPr>
        <w:t>བཀུར་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སྟི་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91" w:author="thoesam" w:date="2016-10-07T09:30:00Z">
            <w:rPr>
              <w:rFonts w:cs="Monlam Uni OuChan2" w:hint="cs"/>
              <w:cs/>
            </w:rPr>
          </w:rPrChange>
        </w:rPr>
        <w:t>བྱས་པའི་བསོད་ནམས་ནི་བཅོམ་ལྡན་འདས་མ་ལ་བཀུར་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སྟི་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92" w:author="thoesam" w:date="2016-10-07T09:30:00Z">
            <w:rPr>
              <w:rFonts w:cs="Monlam Uni OuChan2" w:hint="cs"/>
              <w:cs/>
            </w:rPr>
          </w:rPrChange>
        </w:rPr>
        <w:t>བྱས་པའི་བསོད་ནམས་ཀྱི་བརྒྱའི་ཆར་ཡང་ཉེ་བར་མི་འགྲོའོ་ཞེས་བྱ་བ་ནས་ཉེ་བར་མི་བཟོད་དོ་ཞེས་བྱ་བའི་བར་ནི་རང་དང་གཞན་གྱི་དོན་གྱི་མོས་པ་དང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94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འདི་ཟུང་ཤིག་ཅེས་བྱ་བ་ལ་སོགས་པས་འཇིག་རྟེན་དུ་མི་དགེ་བ་ཐམས་ཅད་ཡོངས་སུ་ཉམས་པ་ལ་སོགས་པ་རབ་ཏུ་འབྱུང་བར་འགྱུར་རོ་ཞེས་བྱ་བ་དེ་ལྟ་བུའི་རྣམ་པར་མོས་པ་ལྷག་པ་ནི་གཉི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96" w:author="thoesam" w:date="2016-10-07T09:30:00Z">
            <w:rPr>
              <w:rFonts w:cs="Monlam Uni OuChan2" w:hint="cs"/>
              <w:cs/>
            </w:rPr>
          </w:rPrChange>
        </w:rPr>
        <w:t>།མདོ་ཇི་ལྟ་བ་བཞིན་དུ་བཅོམ་ལྡན་འདས་མ་ཉིད་ནི་སངས་རྒྱས་ཀྱི་ཆོས་ཐམས་ཅད་ཀྱི་འདྲེན་པའོ་ཞེས་ལྷག་པར་མོས་པ་འཐད་པ་དང་བཅས་པ་ནི་གསུ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398" w:author="thoesam" w:date="2016-10-07T09:30:00Z">
            <w:rPr>
              <w:rFonts w:cs="Monlam Uni OuChan2" w:hint="cs"/>
              <w:cs/>
            </w:rPr>
          </w:rPrChange>
        </w:rPr>
        <w:t>།བཅོམ་ལྡན་འདས་མ་འཛིན་པ་ལ་སོགས་པས་དེ་བཞིན་གཤེགས་པ་དང་མཉམ་པར་འགྱུར་ཏེ།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3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00" w:author="thoesam" w:date="2016-10-07T09:30:00Z">
            <w:rPr>
              <w:rFonts w:cs="Monlam Uni OuChan2" w:hint="cs"/>
              <w:cs/>
            </w:rPr>
          </w:rPrChange>
        </w:rPr>
        <w:t>ཉན་ཐོས་དང་རང་སངས་རྒྱས་ཀྱི་ཡེ་ཤེས་དང་ཚུལ་ཁྲིམས་ཀྱི་ཕུང་པོ་ལ་སོགས་པ་གང་ཡིན་པ་དེ་ནི།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02" w:author="thoesam" w:date="2016-10-07T09:30:00Z">
            <w:rPr>
              <w:rFonts w:cs="Monlam Uni OuChan2" w:hint="cs"/>
              <w:cs/>
            </w:rPr>
          </w:rPrChange>
        </w:rPr>
        <w:t>དེའི་ཚུལ་ཁྲིམས་ཀྱི་ཕུང་པོ་ལ་སོགས་པ་བརྒྱའི་ཆར་ཡང་ཉེ་བར་མི་འགྲོའོ་ཞེས་བྱ་བ་ནས་མི་བཟོད་དོ་ཞེས་བྱ་བའི་བར་གྱིས་མོས་པ་ལྷག་པ་ནི་བཞི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04" w:author="thoesam" w:date="2016-10-07T09:30:00Z">
            <w:rPr>
              <w:rFonts w:cs="Monlam Uni OuChan2" w:hint="cs"/>
              <w:cs/>
            </w:rPr>
          </w:rPrChange>
        </w:rPr>
        <w:t>།བཅོམ་ལྡན་འདས་མ་སྤྱོད་པ་དང་མཆོད་པ་ལ་མངོན་པར་བརྩོན་པ་ལ་ལྷ་བྱེ་བ་བརྒྱ་སྟོང་ཉན་པའི་ཕྱིར་ཉེ་བར་འོང་བར་འགྱུར་ཞིང་སྤོབས་པ་ཉེ་བར་བསྒྲུབ་པར་སེམས་སོ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། །དེ་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05" w:author="thoesam" w:date="2016-10-07T09:30:00Z">
            <w:rPr>
              <w:rFonts w:cs="Monlam Uni OuChan2" w:hint="cs"/>
              <w:cs/>
            </w:rPr>
          </w:rPrChange>
        </w:rPr>
        <w:t>དག་ལ་ཡང་བཅོམ་ལྡན་འདས་མ་བསྲུང་བ་དང་བསྐྱབ་པ་དང་སྦེད་པ་མཛད་པར་འགྱུར་རོ།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07" w:author="thoesam" w:date="2016-10-07T09:30:00Z">
            <w:rPr>
              <w:rFonts w:cs="Monlam Uni OuChan2" w:hint="cs"/>
              <w:cs/>
            </w:rPr>
          </w:rPrChange>
        </w:rPr>
        <w:t>།དེ་ལྟར་ན་ཆོས་ཐམས་ཅད་དམིགས་སུ་མེད་པ་ལ་གང་ལས་འཇིགས་པ་དང་གང་འཇིགས་པ་དང་འཇིགས་པ་གང་ཡིན་ཞེས་བྱ་བ་ནི་མོས་པ་ལྔ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09" w:author="thoesam" w:date="2016-10-07T09:30:00Z">
            <w:rPr>
              <w:rFonts w:cs="Monlam Uni OuChan2" w:hint="cs"/>
              <w:cs/>
            </w:rPr>
          </w:rPrChange>
        </w:rPr>
        <w:t>།དེ་འཕགས་པའི་གང་ཟག་ཐམས་ཅད་དང་ལྷ་དང་མི་དང་ལྷ་མ་ཡིན་དུ་བཅས་པའི་སྐྱེ་དགུ་དག་གི་ཡིད་དུ་འོང་བར་བྱ་བ་ཡིན་ནོ་ཞེས་བྱ་བ་ནི་དྲ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11" w:author="thoesam" w:date="2016-10-07T09:30:00Z">
            <w:rPr>
              <w:rFonts w:cs="Monlam Uni OuChan2" w:hint="cs"/>
              <w:cs/>
            </w:rPr>
          </w:rPrChange>
        </w:rPr>
        <w:t>།སྤོབས་པ་མི་འཕྲོགས་པ་དང་སྦྱིན་པ་མི་འཕྲོགས་པ་ལ་སོགས་པ་ནས་རྣམ་པ་ཐམས་ཅད་མཁྱེན་པ་ཉིད་ཀྱ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13" w:author="thoesam" w:date="2016-10-07T09:30:00Z">
            <w:rPr>
              <w:rFonts w:cs="Monlam Uni OuChan2" w:hint="cs"/>
              <w:cs/>
            </w:rPr>
          </w:rPrChange>
        </w:rPr>
        <w:t>མུ་སྟེགས་པ་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8414" w:author="thoesam" w:date="2016-10-07T09:30:00Z">
            <w:rPr>
              <w:rFonts w:cs="Monlam Uni OuChan2" w:hint="cs"/>
              <w:cs/>
            </w:rPr>
          </w:rPrChange>
        </w:rPr>
        <w:t>དག་ཆོས་དང་ལྡན་པས་ཚར་གཅོད་པ་ཞེས་བྱ་བ་ནི་བདུན་པའོ།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16" w:author="thoesam" w:date="2016-10-07T09:30:00Z">
            <w:rPr>
              <w:rFonts w:cs="Monlam Uni OuChan2" w:hint="cs"/>
              <w:cs/>
            </w:rPr>
          </w:rPrChange>
        </w:rPr>
        <w:t>།ཕྱོགས་བཅུའི་འཇིག་རྟེན་གྱི་ཁམས་ཀྱི་ལྷའི་བུ་འགའ་ཞིག་བྱང་ཆུབ་ཏུ་སྨོན་པ་བྱས་པར་གྱུར་པ་དེ་དག་ལ་ཆོས་ཀྱི་སྦྱིན་པ་འདི་སྦྱིན་པར་གྱུར་ཅིག་ཅེས་དེ་ལྟར་གང་སེམས་བསྐྱེད་པ་དེ་ནས་དེ་དག་དེར་འོངས་པ་ནས་སྤྱོད་པ་དང་མཆོད་པ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18" w:author="thoesam" w:date="2016-10-07T09:30:00Z">
            <w:rPr>
              <w:rFonts w:cs="Monlam Uni OuChan2" w:hint="cs"/>
              <w:cs/>
            </w:rPr>
          </w:rPrChange>
        </w:rPr>
        <w:t>དེ་ལ་སྲུང་བ་དང་སྐྱོབ་པ་དང་སྦེད་པ་བྱས་ནས་འགྲོ་བར་འགྱུར་རོ་ཞེས་བྱ་བ་ནི་བརྒྱད་པའོ།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20" w:author="thoesam" w:date="2016-10-07T09:30:00Z">
            <w:rPr>
              <w:rFonts w:cs="Monlam Uni OuChan2" w:hint="cs"/>
              <w:cs/>
            </w:rPr>
          </w:rPrChange>
        </w:rPr>
        <w:t>།དེས་སྣང་བ་རྒྱ་ཆེ་བ་མཐོང་བའམ་ལྷའི་དྲི་མནམ་པ་ལས་ལྷ་རྣམས་འོངས་པར་ཤེས་པར་འགྱུར་ཏེ།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22" w:author="thoesam" w:date="2016-10-07T09:30:00Z">
            <w:rPr>
              <w:rFonts w:cs="Monlam Uni OuChan2" w:hint="cs"/>
              <w:cs/>
            </w:rPr>
          </w:rPrChange>
        </w:rPr>
        <w:t>དེས་བདག་ཉིད་ཀྱང་གཙང་སྦྲ་སྤྱོད་པ་དང་ལྡན་པར་བྱ།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24" w:author="thoesam" w:date="2016-10-07T09:30:00Z">
            <w:rPr>
              <w:rFonts w:cs="Monlam Uni OuChan2" w:hint="cs"/>
              <w:cs/>
            </w:rPr>
          </w:rPrChange>
        </w:rPr>
        <w:t>ས་ཕྱོགས་གཙང་བ་དེ་ཡང་མེ་ཏོག་དྲི་ཞིམ་པ་དག་གི་གཅལ་བཀྲམ་པར་བྱ་སྟེ།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26" w:author="thoesam" w:date="2016-10-07T09:30:00Z">
            <w:rPr>
              <w:rFonts w:cs="Monlam Uni OuChan2" w:hint="cs"/>
              <w:cs/>
            </w:rPr>
          </w:rPrChange>
        </w:rPr>
        <w:t>མདོ་ཇི་ལྟ་བ་བཞིན་དུ་ཕན་ཡོན་རྣམ་པ་མང་པོ་ཡང་ཐོབ་པར་འགྱུར་བ་ནི་དགུ་པའོ།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28" w:author="thoesam" w:date="2016-10-07T09:30:00Z">
            <w:rPr>
              <w:rFonts w:cs="Monlam Uni OuChan2" w:hint="cs"/>
              <w:cs/>
            </w:rPr>
          </w:rPrChange>
        </w:rPr>
        <w:t>།དེའི་འོག་ཏུ་གཞན་གྱི་དོན་གྱི་མོས་པ་ནི་དགུ་ཁོ་ན་ཡིན་ཏེ།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30" w:author="thoesam" w:date="2016-10-07T09:30:00Z">
            <w:rPr>
              <w:rFonts w:cs="Monlam Uni OuChan2" w:hint="cs"/>
              <w:cs/>
            </w:rPr>
          </w:rPrChange>
        </w:rPr>
        <w:t>གནས་སྐབས་དེ་ལ་གཞན་གྱི་དོན་ཁོ་ན་ལ་རྩོལ་བའི་ཕྱིར་རོ།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32" w:author="thoesam" w:date="2016-10-07T09:30:00Z">
            <w:rPr>
              <w:rFonts w:cs="Monlam Uni OuChan2" w:hint="cs"/>
              <w:cs/>
            </w:rPr>
          </w:rPrChange>
        </w:rPr>
        <w:t>།དེ་ལ་ཕྱོགས་བཅུའི་སངས་རྒྱས་ཉན་ཐོས་ཀྱི་དགེ་འདུན་དང་བཅས་པ་ལ་ཡོ་བྱད་ཐམས་ཅད་ཀྱིས་བསྙེན་བཀུར་བྱས་པ་དང</w:t>
      </w:r>
      <w:ins w:id="843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43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43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37" w:author="thoesam" w:date="2016-10-07T09:30:00Z">
            <w:rPr>
              <w:rFonts w:cs="Monlam Uni OuChan2" w:hint="cs"/>
              <w:cs/>
            </w:rPr>
          </w:rPrChange>
        </w:rPr>
        <w:t>ཉན་ཐོས་ཀྱི་དགེ་འདུན་དང་བཅས་པ་ཡོངས་སུ་མྱ་ངན་ལས་འདས་པ་དག་གི་མཆོད་རྟེན་རིན་པོ་ཆེ་སྣ་བདུན་ལས་བྱས་པ་སོ་སོར་བྱེད་དུ་བཅུག་པ་ལ་དེ་བཞིན་དུ་མཆོད་པ་བྱས་པའི་བསོད་ནམས་ལས་བཅོམ་ལྡན་འདས་མ་མཆོད་པས་ཀྱང་བསོད་ནམས་ཆེས་མང་དུ་འཕེལ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39" w:author="thoesam" w:date="2016-10-07T09:30:00Z">
            <w:rPr>
              <w:rFonts w:cs="Monlam Uni OuChan2" w:hint="cs"/>
              <w:cs/>
            </w:rPr>
          </w:rPrChange>
        </w:rPr>
        <w:t>སྤྱོད་པ་དང་མཆོད་པ་དག་ལྟ་ཅི་སྨོས་ཞེས་བྱ་བ་ནི་གཞན་གྱི་དོན་གྱི་མོས་པ་དང་པོའོ།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41" w:author="thoesam" w:date="2016-10-07T09:30:00Z">
            <w:rPr>
              <w:rFonts w:cs="Monlam Uni OuChan2" w:hint="cs"/>
              <w:cs/>
            </w:rPr>
          </w:rPrChange>
        </w:rPr>
        <w:t>།འཛམ་བུའི་གླིང་དེ་བཞིན་གཤེགས་པའི་སྐུ་གདུང་གིས་བྱུར་བུར་བལྟམས་པ་གཏད་ལ་བཅོམ་ལྡན་འདས་མ་གླེགས་བམ་དུ་བྱས་པ་ཞིག་ཀྱང་བྱིན་ན་དེ་ལས་བདག་གིས་འདི་ཉིད་བླང་བར་བགྱི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43" w:author="thoesam" w:date="2016-10-07T09:30:00Z">
            <w:rPr>
              <w:rFonts w:cs="Monlam Uni OuChan2" w:hint="cs"/>
              <w:cs/>
            </w:rPr>
          </w:rPrChange>
        </w:rPr>
        <w:t>།དེ་ལྟར་འདི་ཉིད་ལས་སྐྱེས་པ་ཉིད་ཀྱིས་དེ་དག་གི་མཆོད་པ་བརྙེས་པ་ཡིན་ཏེ།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45" w:author="thoesam" w:date="2016-10-07T09:30:00Z">
            <w:rPr>
              <w:rFonts w:cs="Monlam Uni OuChan2" w:hint="cs"/>
              <w:cs/>
            </w:rPr>
          </w:rPrChange>
        </w:rPr>
        <w:t>བཅོམ་ལྡན་འདས་མ་ནི་སངས་རྒྱས་ཀྱི་ཆོས་ཐམས་ཅད་སྩོལ་བར་མཛད་པའོ།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47" w:author="thoesam" w:date="2016-10-07T09:30:00Z">
            <w:rPr>
              <w:rFonts w:cs="Monlam Uni OuChan2" w:hint="cs"/>
              <w:cs/>
            </w:rPr>
          </w:rPrChange>
        </w:rPr>
        <w:t>།གཟུང་དུ་མེད་པ་ནི་མཚན་ཉིད་མེད་པའི་ཕྱིར་འགའ་ཞིག་གི་ཡང་རྩོལ་བ་མཛད་པ་མེད་པ་མ་ཡིན་ཏེ།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49" w:author="thoesam" w:date="2016-10-07T09:30:00Z">
            <w:rPr>
              <w:rFonts w:cs="Monlam Uni OuChan2" w:hint="cs"/>
              <w:cs/>
            </w:rPr>
          </w:rPrChange>
        </w:rPr>
        <w:t>གཉིས་སུ་མེད་པའི་ཕྱིར་རོ།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51" w:author="thoesam" w:date="2016-10-07T09:30:00Z">
            <w:rPr>
              <w:rFonts w:cs="Monlam Uni OuChan2" w:hint="cs"/>
              <w:cs/>
            </w:rPr>
          </w:rPrChange>
        </w:rPr>
        <w:t>།དེ་ལྟར་ན་སངས་རྒྱས་ཀྱི་ཆོས་ཐམས་ཅད་དང་སྟོང་པ་ཉིད་ཐམས་ཅད་དང་བཅོམ་ལྡན་འདས་མ་གཉིས་སུ་མེད་དེ།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53" w:author="thoesam" w:date="2016-10-07T09:30:00Z">
            <w:rPr>
              <w:rFonts w:cs="Monlam Uni OuChan2" w:hint="cs"/>
              <w:cs/>
            </w:rPr>
          </w:rPrChange>
        </w:rPr>
        <w:t>དེ་དག་གཉིས་སུ་བྱར་མེད་ཅེས་བྱ་བ་ནི་གཉིས་པའོ།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55" w:author="thoesam" w:date="2016-10-07T09:30:00Z">
            <w:rPr>
              <w:rFonts w:cs="Monlam Uni OuChan2" w:hint="cs"/>
              <w:cs/>
            </w:rPr>
          </w:rPrChange>
        </w:rPr>
        <w:t>།བཅོམ་ལྡན་འདས་མ་བསྙེན་བཀུར་བྱས་པ་གང་གིས་འགྲོ་བ་དམན་པ་དང</w:t>
      </w:r>
      <w:ins w:id="845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45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45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60" w:author="thoesam" w:date="2016-10-07T09:30:00Z">
            <w:rPr>
              <w:rFonts w:cs="Monlam Uni OuChan2" w:hint="cs"/>
              <w:cs/>
            </w:rPr>
          </w:rPrChange>
        </w:rPr>
        <w:t>བྱང་ཆུབ་དམན་པར་མི་འགྱུར་བ་དང</w:t>
      </w:r>
      <w:ins w:id="846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46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46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65" w:author="thoesam" w:date="2016-10-07T09:30:00Z">
            <w:rPr>
              <w:rFonts w:cs="Monlam Uni OuChan2" w:hint="cs"/>
              <w:cs/>
            </w:rPr>
          </w:rPrChange>
        </w:rPr>
        <w:t>སེམས་ཅན་ཡོངས་སུ་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8466" w:author="thoesam" w:date="2016-10-07T09:30:00Z">
            <w:rPr>
              <w:rFonts w:cs="Monlam Uni OuChan2" w:hint="cs"/>
              <w:cs/>
            </w:rPr>
          </w:rPrChange>
        </w:rPr>
        <w:t>སྨིན་པར་བྱེད་པ་དང་མ་བྲལ་བ་སྟེ།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68" w:author="thoesam" w:date="2016-10-07T09:30:00Z">
            <w:rPr>
              <w:rFonts w:cs="Monlam Uni OuChan2" w:hint="cs"/>
              <w:cs/>
            </w:rPr>
          </w:rPrChange>
        </w:rPr>
        <w:t>སངས་རྒྱས་ཀྱི་ཞིང་སྣ་ཚོགས་སུ་སོང་ནས་སངས་རྒྱས་རྣམས་ལ་བསྙེན་བཀུར་སྣ་ཚོགས་བྱེད་པ་ཞེས་བྱ་བ་ནི་གསུ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70" w:author="thoesam" w:date="2016-10-07T09:30:00Z">
            <w:rPr>
              <w:rFonts w:cs="Monlam Uni OuChan2" w:hint="cs"/>
              <w:cs/>
            </w:rPr>
          </w:rPrChange>
        </w:rPr>
        <w:t>།གལ་ཏེ་སྟོང་གསུམ་གྱི་སྟོང་ཆེན་པོའི་འཇིག་རྟེན་གྱི་ཁམས་དེ་བཞིན་གཤེགས་པའི་སྐུ་གདུང་གིས་བྱུར་བུར་བལྟམས་པ་ཞིག་དང་བཅོམ་ལྡན་འདས་མ་གླེགས་བམ་ལ་བྲིས་པ་རྙེད་ན་འདི་ཉིད་ལེ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72" w:author="thoesam" w:date="2016-10-07T09:30:00Z">
            <w:rPr>
              <w:rFonts w:cs="Monlam Uni OuChan2" w:hint="cs"/>
              <w:cs/>
            </w:rPr>
          </w:rPrChange>
        </w:rPr>
        <w:t>།སྐུ་གདུང་བསྙེན་བཀུར་བྱས་པ་ལས་བདེ་འགྲོའི་བདེ་བ་དང</w:t>
      </w:r>
      <w:ins w:id="847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47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47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77" w:author="thoesam" w:date="2016-10-07T09:30:00Z">
            <w:rPr>
              <w:rFonts w:cs="Monlam Uni OuChan2" w:hint="cs"/>
              <w:cs/>
            </w:rPr>
          </w:rPrChange>
        </w:rPr>
        <w:t>བྱང་ཆུབ་གསུམ་གྱི་ཕུན་སུམ་ཚོགས་པ་གང་ཡིན་པ་དེ་བཅོམ་ལྡན་འདས་མ་ལས་བྱུང་བ་ཡིན་ཏེ།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79" w:author="thoesam" w:date="2016-10-07T09:30:00Z">
            <w:rPr>
              <w:rFonts w:cs="Monlam Uni OuChan2" w:hint="cs"/>
              <w:cs/>
            </w:rPr>
          </w:rPrChange>
        </w:rPr>
        <w:t>གང་བཅོམ་ལྡན་འདས་མ་ལ་བལྟ་བ་དེས་སངས་རྒྱས་ལ་བལྟ་བ་སྟེ།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81" w:author="thoesam" w:date="2016-10-07T09:30:00Z">
            <w:rPr>
              <w:rFonts w:cs="Monlam Uni OuChan2" w:hint="cs"/>
              <w:cs/>
            </w:rPr>
          </w:rPrChange>
        </w:rPr>
        <w:t>དེ་བཞིན་གཤེགས་པ་དང་བཅོམ་ལྡན་འདས་མ་གཉིས་སུ་མེད་དེ་དེ་དག་གཉིས་སུ་བྱར་མེད་དོ་ཞེས་བྱ་བ་ནི་བཞི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83" w:author="thoesam" w:date="2016-10-07T09:30:00Z">
            <w:rPr>
              <w:rFonts w:cs="Monlam Uni OuChan2" w:hint="cs"/>
              <w:cs/>
            </w:rPr>
          </w:rPrChange>
        </w:rPr>
        <w:t>།གང་ཡང་ཕྱོགས་བཅུའི་དེ་བཞིན་གཤེགས་པ་ཐམས་ཅད་ཆོ་འཕྲུལ་རྣམ་པ་གསུམ་གྱིས་བཀའ་ཡན་ལག་བཅུ་གཉིས་ཀྱི་ཆོས་སྟོན་པར་མཛད་པ་དང</w:t>
      </w:r>
      <w:ins w:id="848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48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48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88" w:author="thoesam" w:date="2016-10-07T09:30:00Z">
            <w:rPr>
              <w:rFonts w:cs="Monlam Uni OuChan2" w:hint="cs"/>
              <w:cs/>
            </w:rPr>
          </w:rPrChange>
        </w:rPr>
        <w:t>གང་ཡང་འགའ་ཞིག་བཅོམ་ལྡན་འདས་མ་བཟུང་ཞིང་བཅངས་ལ་གཞན་དག་ལ་རྒྱ་ཆེར་སྟོན་པ་དེ་ནི་དེ་དང་མཉམ་སྟེ།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90" w:author="thoesam" w:date="2016-10-07T09:30:00Z">
            <w:rPr>
              <w:rFonts w:cs="Monlam Uni OuChan2" w:hint="cs"/>
              <w:cs/>
            </w:rPr>
          </w:rPrChange>
        </w:rPr>
        <w:t>དེ་བཞིན་གཤེགས་པ་དང་ཆོ་འཕྲུལ་དང་གསུང་རབ་དག་ནི་འདི་ལས་བྱུང་བའོ་ཞེས་བྱ་བ་ནི་ལྔ་པའོ།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92" w:author="thoesam" w:date="2016-10-07T09:30:00Z">
            <w:rPr>
              <w:rFonts w:cs="Monlam Uni OuChan2" w:hint="cs"/>
              <w:cs/>
            </w:rPr>
          </w:rPrChange>
        </w:rPr>
        <w:t>།གང་གིས་སྟོང་གསུམ་གྱི་སྟོང་ཆེན་པོའི་འཇིག་རྟེན་གྱི་ཁམས་འདིར་སེམས་ཅན་རྣམས་ཀྱིས་འདི་འཛིན་པར་འགྱུར་བ་ནས་ཚུལ་བཞིན་ཡིད་ལ་བྱེད་པའི་བར་དུ་བྱེད་པ་དེ་ལ་མི་དང་མི་མ་ཡིན་པས་གླགས་རྙེད་པར་མི་འགྱུ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94" w:author="thoesam" w:date="2016-10-07T09:30:00Z">
            <w:rPr>
              <w:rFonts w:cs="Monlam Uni OuChan2" w:hint="cs"/>
              <w:cs/>
            </w:rPr>
          </w:rPrChange>
        </w:rPr>
        <w:t>བཅོམ་ལྡན་འདས་མ་དེ་ནི་སངས་རྒྱས་ཀྱི་མཛད་པ་མཛད་པར་འགྱུར།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96" w:author="thoesam" w:date="2016-10-07T09:30:00Z">
            <w:rPr>
              <w:rFonts w:cs="Monlam Uni OuChan2" w:hint="cs"/>
              <w:cs/>
            </w:rPr>
          </w:rPrChange>
        </w:rPr>
        <w:t>འཇིག་རྟེན་གྱི་ཁམས་དེར་སངས་རྒྱས་འབྱུང་བ་བལྟ་བར་བྱ་སྟེ།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498" w:author="thoesam" w:date="2016-10-07T09:30:00Z">
            <w:rPr>
              <w:rFonts w:cs="Monlam Uni OuChan2" w:hint="cs"/>
              <w:cs/>
            </w:rPr>
          </w:rPrChange>
        </w:rPr>
        <w:t>འདིར་དཔེ་ནི་ལྷའི་ནོར་བུ་རིན་པོ་ཆེ་ཞེས་བྱ་བ་སྟེ་དྲུག་པའོ།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4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00" w:author="thoesam" w:date="2016-10-07T09:30:00Z">
            <w:rPr>
              <w:rFonts w:cs="Monlam Uni OuChan2" w:hint="cs"/>
              <w:cs/>
            </w:rPr>
          </w:rPrChange>
        </w:rPr>
        <w:t>།གལ་ཏེ་གང་གཱའི་ཀླུང་གི་བྱེ་མ་སྙེད་ཀྱི་འཇིག་རྟེན་གྱི་ཁམས་དེ་བཞིན་གཤེགས་པའི་སྐུ་གདུང་གིས་བྱུར་བུར་བལྟམས་པ་དང</w:t>
      </w:r>
      <w:ins w:id="850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50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50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05" w:author="thoesam" w:date="2016-10-07T09:30:00Z">
            <w:rPr>
              <w:rFonts w:cs="Monlam Uni OuChan2" w:hint="cs"/>
              <w:cs/>
            </w:rPr>
          </w:rPrChange>
        </w:rPr>
        <w:t>བཅོམ་ལྡན་འདས་མ་གླེགས་བམ་དུ་བྲིས་པ་རྙེད་ན་བདག་ནི་འདི་ལེན་ཏོ།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07" w:author="thoesam" w:date="2016-10-07T09:30:00Z">
            <w:rPr>
              <w:rFonts w:cs="Monlam Uni OuChan2" w:hint="cs"/>
              <w:cs/>
            </w:rPr>
          </w:rPrChange>
        </w:rPr>
        <w:t>།དེ་དག་ནི་དེ་ལས་སྐྱེས་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བ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08" w:author="thoesam" w:date="2016-10-07T09:30:00Z">
            <w:rPr>
              <w:rFonts w:cs="Monlam Uni OuChan2" w:hint="cs"/>
              <w:cs/>
            </w:rPr>
          </w:rPrChange>
        </w:rPr>
        <w:t>་ཉིད་ཀྱིས་མཆོད་པར་འགྱུར་ཏེ།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10" w:author="thoesam" w:date="2016-10-07T09:30:00Z">
            <w:rPr>
              <w:rFonts w:cs="Monlam Uni OuChan2" w:hint="cs"/>
              <w:cs/>
            </w:rPr>
          </w:rPrChange>
        </w:rPr>
        <w:t>དེ་མཆོད་པ་བྱས་པ་ལས་ཀྱང་ངན་སོང་བཅོམ་ནས།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12" w:author="thoesam" w:date="2016-10-07T09:30:00Z">
            <w:rPr>
              <w:rFonts w:cs="Monlam Uni OuChan2" w:hint="cs"/>
              <w:cs/>
            </w:rPr>
          </w:rPrChange>
        </w:rPr>
        <w:t>བདེ་འགྲོའི་བདེ་བ་ཉུང་ཟད་ཉམས་སུ་མྱོང་སྟེ།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14" w:author="thoesam" w:date="2016-10-07T09:30:00Z">
            <w:rPr>
              <w:rFonts w:cs="Monlam Uni OuChan2" w:hint="cs"/>
              <w:cs/>
            </w:rPr>
          </w:rPrChange>
        </w:rPr>
        <w:t>སྡུག་བསྔལ་མཐར་བྱེད་པར་འགྱུར་ཏེ།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16" w:author="thoesam" w:date="2016-10-07T09:30:00Z">
            <w:rPr>
              <w:rFonts w:cs="Monlam Uni OuChan2" w:hint="cs"/>
              <w:cs/>
            </w:rPr>
          </w:rPrChange>
        </w:rPr>
        <w:t>བཅོམ་ལྡན་འདས་མ་འདི་བཟུང་བ་ནས་ཚུལ་བཞིན་ཡིད་ལ་བྱས་པའི་བར་གྱིས་ཕ་རོལ་ཏུ་ཕྱིན་པ་ལ་སོགས་པ་ནས།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17" w:author="thoesam" w:date="2016-10-07T09:30:00Z">
            <w:rPr>
              <w:rFonts w:cs="Monlam Uni OuChan2"/>
              <w:cs/>
            </w:rPr>
          </w:rPrChange>
        </w:rPr>
        <w:t xml:space="preserve">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8518" w:author="thoesam" w:date="2016-10-07T09:30:00Z">
            <w:rPr>
              <w:rFonts w:cs="Monlam Uni OuChan2" w:hint="cs"/>
              <w:cs/>
            </w:rPr>
          </w:rPrChange>
        </w:rPr>
        <w:t>མ་འདྲེས་པའི་མཐར་ཐུག་པ་ཡོངས་སུ་རྫོགས་པ་དང</w:t>
      </w:r>
      <w:ins w:id="851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52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52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23" w:author="thoesam" w:date="2016-10-07T09:30:00Z">
            <w:rPr>
              <w:rFonts w:cs="Monlam Uni OuChan2" w:hint="cs"/>
              <w:cs/>
            </w:rPr>
          </w:rPrChange>
        </w:rPr>
        <w:t>བྱང་ཆུབ་སེམས་དཔའི་མངོན་པར་ཤེས་པ་ཐོབ་ནས་སངས་རྒྱས་ཀྱི་ཞིང་དག་ཏུ་འགྲོ་བར་འགྱུར་རོ།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25" w:author="thoesam" w:date="2016-10-07T09:30:00Z">
            <w:rPr>
              <w:rFonts w:cs="Monlam Uni OuChan2" w:hint="cs"/>
              <w:cs/>
            </w:rPr>
          </w:rPrChange>
        </w:rPr>
        <w:t>།ཕྱོགས་བཅུའི་སངས་རྒྱས་ཐམས་ཅད་བལྟ་བར་འདོད་པས་སངས་རྒྱས་རྗེས་སུ་དྲན་པ་དང་འདུས་བྱས་ཀྱི་ཆོས་རྣམས་དང་འདུས་མ་བྱས་ཀྱི་ཆོས་རྣམས་བསྒོམ་པར་འགྱུར་རོ་ཞེས་བྱ་བ་ནི་བདུ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27" w:author="thoesam" w:date="2016-10-07T09:30:00Z">
            <w:rPr>
              <w:rFonts w:cs="Monlam Uni OuChan2" w:hint="cs"/>
              <w:cs/>
            </w:rPr>
          </w:rPrChange>
        </w:rPr>
        <w:t>།དུས་གསུམ་གྱི་དེ་བཞིན་གཤེགས་པ་དང</w:t>
      </w:r>
      <w:ins w:id="852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52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53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32" w:author="thoesam" w:date="2016-10-07T09:30:00Z">
            <w:rPr>
              <w:rFonts w:cs="Monlam Uni OuChan2" w:hint="cs"/>
              <w:cs/>
            </w:rPr>
          </w:rPrChange>
        </w:rPr>
        <w:t>ཉན་ཐོས་དང་རང་སངས་རྒྱས་ཀྱི་བྱང་ཆུབ་གང་ཡིན་པ་དེ་ཐམས་ཅད་ནི་ཀུན་རྫོབ་ཏུ་བཅོམ་ལྡན་འདས་མ་ལས་བྱུང་བ་ཡིན་གྱི་དོན་དམ་པར་ནི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34" w:author="thoesam" w:date="2016-10-07T09:30:00Z">
            <w:rPr>
              <w:rFonts w:cs="Monlam Uni OuChan2" w:hint="cs"/>
              <w:cs/>
            </w:rPr>
          </w:rPrChange>
        </w:rPr>
        <w:t>གང་གི་ཕྱིར་བཅོམ་ལྡན་འདས་མ་གཉིས་སུ་མེད་པ་སྟེ།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36" w:author="thoesam" w:date="2016-10-07T09:30:00Z">
            <w:rPr>
              <w:rFonts w:cs="Monlam Uni OuChan2" w:hint="cs"/>
              <w:cs/>
            </w:rPr>
          </w:rPrChange>
        </w:rPr>
        <w:t>ཅུང་ཟད་ཀྱང་དོར་བ་མེད་ཅིང་ལེན་པ་མེད་དོ་ཞེས་བྱ་བ་ནི་བརྒྱད་པའོ།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38" w:author="thoesam" w:date="2016-10-07T09:30:00Z">
            <w:rPr>
              <w:rFonts w:cs="Monlam Uni OuChan2" w:hint="cs"/>
              <w:cs/>
            </w:rPr>
          </w:rPrChange>
        </w:rPr>
        <w:t>།བཅོམ་ལྡན་འདས་མ་འདི་ནི་ཕ་རོལ་ཏུ་ཕྱིན་པ་རིན་པོ་ཆེ་སྟེ།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40" w:author="thoesam" w:date="2016-10-07T09:30:00Z">
            <w:rPr>
              <w:rFonts w:cs="Monlam Uni OuChan2" w:hint="cs"/>
              <w:cs/>
            </w:rPr>
          </w:rPrChange>
        </w:rPr>
        <w:t>གང་འདི་ལ་སྤྱོད་པས་སེམས་ཅན་ཐམས་ཅད་ཀྱི་སེམས་ཀྱི་སྤྱོད་པ་དག་རབ་ཏུ་ཤེས་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ཏེ། སེམས་ཅན་འགའ་ཡང་མི་དམིགས་པ་ནས། སྲོག་དང་གསོ་བ་དང་སྐྱེས་བུ་ལ་སོགས་པ་དང༌། ཕུང་པོ་ལ་སོགས་པ་དང༌། བྱང་ཆུབ་དང༌།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42" w:author="thoesam" w:date="2016-10-07T09:30:00Z">
            <w:rPr>
              <w:rFonts w:cs="Monlam Uni OuChan2" w:hint="cs"/>
              <w:cs/>
            </w:rPr>
          </w:rPrChange>
        </w:rPr>
        <w:t>སངས་རྒྱས་དང་སངས་རྒྱས་ཀྱི་ཆོས་རྣམས་ཀྱི་བར་དུ་མི་དམིགས་སོ།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44" w:author="thoesam" w:date="2016-10-07T09:30:00Z">
            <w:rPr>
              <w:rFonts w:cs="Monlam Uni OuChan2" w:hint="cs"/>
              <w:cs/>
            </w:rPr>
          </w:rPrChange>
        </w:rPr>
        <w:t>།གང་གིས་ངོ་བོ་ཉིད་ཀྱི་ཆོས་སྣ་ཚོགས་ཤེས་པ་འདིར་མི་དམིགས་པ་དེ་བས་ན་བཅོམ་ལྡན་འདས་མ་དམིགས་པ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46" w:author="thoesam" w:date="2016-10-07T09:30:00Z">
            <w:rPr>
              <w:rFonts w:cs="Monlam Uni OuChan2" w:hint="cs"/>
              <w:cs/>
            </w:rPr>
          </w:rPrChange>
        </w:rPr>
        <w:t>དེ་ལྟར་ཆོས་ཐམས་ཅད་ནི་རོ་གཅིག་པ་ཉིད་ཡིན་ནོ་ཞེས་བྱ་བ་ནི་གཞན་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47" w:author="thoesam" w:date="2016-10-07T09:30:00Z">
            <w:rPr>
              <w:rFonts w:cs="Monlam Uni OuChan2" w:hint="cs"/>
              <w:cs/>
            </w:rPr>
          </w:rPrChange>
        </w:rPr>
        <w:t>དོན་གྱི་མོས་པ་དགུ་པའོ།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49" w:author="thoesam" w:date="2016-10-07T09:30:00Z">
            <w:rPr>
              <w:rFonts w:cs="Monlam Uni OuChan2" w:hint="cs"/>
              <w:cs/>
            </w:rPr>
          </w:rPrChange>
        </w:rPr>
        <w:t>།ཤེས་རབ་ཕ་རོལ་ཕྱིན་པ་ལ།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51" w:author="thoesam" w:date="2016-10-07T09:30:00Z">
            <w:rPr>
              <w:rFonts w:cs="Monlam Uni OuChan2" w:hint="cs"/>
              <w:cs/>
            </w:rPr>
          </w:rPrChange>
        </w:rPr>
        <w:t>།མོས་པ་ཡིས་ནི་ཆོས་རྣམས་ལ།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53" w:author="thoesam" w:date="2016-10-07T09:30:00Z">
            <w:rPr>
              <w:rFonts w:cs="Monlam Uni OuChan2" w:hint="cs"/>
              <w:cs/>
            </w:rPr>
          </w:rPrChange>
        </w:rPr>
        <w:t>།དགུ་ཚན་གསུམ་གྱིས་བསྟོད་པ་དང</w:t>
      </w:r>
      <w:ins w:id="855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55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55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58" w:author="thoesam" w:date="2016-10-07T09:30:00Z">
            <w:rPr>
              <w:rFonts w:cs="Monlam Uni OuChan2" w:hint="cs"/>
              <w:cs/>
            </w:rPr>
          </w:rPrChange>
        </w:rPr>
        <w:t>།བཀུར་བ་དང་ནི་བསྔགས་པར་འདོད།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60" w:author="thoesam" w:date="2016-10-07T09:30:00Z">
            <w:rPr>
              <w:rFonts w:cs="Monlam Uni OuChan2" w:hint="cs"/>
              <w:cs/>
            </w:rPr>
          </w:rPrChange>
        </w:rPr>
        <w:t>།ཅེས་བྱ་བ་ནི་མོས་པ་དང་ལྷག་པར་མོས་པའོ།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62" w:author="thoesam" w:date="2016-10-07T09:30:00Z">
            <w:rPr>
              <w:rFonts w:cs="Monlam Uni OuChan2" w:hint="cs"/>
              <w:cs/>
            </w:rPr>
          </w:rPrChange>
        </w:rPr>
        <w:t>།ཆ་དང་ཆ་ཤས་དང་ཕྱོགས་འགའ་ཞེས་བྱ་བ་ནི་རྣམ་གྲངས་སོ།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64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ལ་མོས་པ་དགུ་ཚན་གསུམ་གྱིས་དབྱེ་བ་གསུངས་པ་གང་ཡིན་པ་དེའི་ཆ་རྣམས་ལ་དགུ་ཚན་གསུམ་གྱིས་རབ་ཏུ་ཕྱེ་བ་དག་ནི་གོ་རིམས་བཞིན་དུ་བསྟོད་པ་དང་བཀུར་བ་དང་བསྔགས་པ་དག་ཏུ་འདོ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66" w:author="thoesam" w:date="2016-10-07T09:30:00Z">
            <w:rPr>
              <w:rFonts w:cs="Monlam Uni OuChan2" w:hint="cs"/>
              <w:cs/>
            </w:rPr>
          </w:rPrChange>
        </w:rPr>
        <w:t>བྱང་ཆུབ་སེམས་དཔའི་མོས་པ་རྣམས་ལ་སྤྲོ་བར་བྱ་བའི་ཕྱིར་རོ།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68" w:author="thoesam" w:date="2016-10-07T09:30:00Z">
            <w:rPr>
              <w:rFonts w:cs="Monlam Uni OuChan2" w:hint="cs"/>
              <w:cs/>
            </w:rPr>
          </w:rPrChange>
        </w:rPr>
        <w:t>།དེ་རྣམས་ཀྱི་དགུ་ཚན་དང་པོ་ལ་ནི་བསྟོད་པ་ཆུང་ངུ་སྟེ།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70" w:author="thoesam" w:date="2016-10-07T09:30:00Z">
            <w:rPr>
              <w:rFonts w:cs="Monlam Uni OuChan2" w:hint="cs"/>
              <w:cs/>
            </w:rPr>
          </w:rPrChange>
        </w:rPr>
        <w:t>ཡང་དག་པའི་ཡོན་ཏན་བརྗོད་པའོ།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72" w:author="thoesam" w:date="2016-10-07T09:30:00Z">
            <w:rPr>
              <w:rFonts w:cs="Monlam Uni OuChan2" w:hint="cs"/>
              <w:cs/>
            </w:rPr>
          </w:rPrChange>
        </w:rPr>
        <w:t>།དེ་དག་ཉིད་ཀྱི་གཉིས་པ་ལ་ནི་བཀུར་བ་སྟེ།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74" w:author="thoesam" w:date="2016-10-07T09:30:00Z">
            <w:rPr>
              <w:rFonts w:cs="Monlam Uni OuChan2" w:hint="cs"/>
              <w:cs/>
            </w:rPr>
          </w:rPrChange>
        </w:rPr>
        <w:t>འབྲིང་ངོ</w:t>
      </w:r>
      <w:ins w:id="857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57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57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79" w:author="thoesam" w:date="2016-10-07T09:30:00Z">
            <w:rPr>
              <w:rFonts w:cs="Monlam Uni OuChan2" w:hint="cs"/>
              <w:cs/>
            </w:rPr>
          </w:rPrChange>
        </w:rPr>
        <w:t>།དེ་དག་ཉིད་ཀྱི་གསུམ་པ་ལ་ནི་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8580" w:author="thoesam" w:date="2016-10-07T09:30:00Z">
            <w:rPr>
              <w:rFonts w:cs="Monlam Uni OuChan2" w:hint="cs"/>
              <w:cs/>
            </w:rPr>
          </w:rPrChange>
        </w:rPr>
        <w:t>བསྔགས་པ་སྟེ་ཆེན་པོའོ།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82" w:author="thoesam" w:date="2016-10-07T09:30:00Z">
            <w:rPr>
              <w:rFonts w:cs="Monlam Uni OuChan2" w:hint="cs"/>
              <w:cs/>
            </w:rPr>
          </w:rPrChange>
        </w:rPr>
        <w:t>།གསུམ་པོ་དེ་ཉིད་ཀྱི་འོག་ཏུ་ལྷག་པ་དགུ་ཚན་གསུམ་གྱིས་བརྗོད་པར་བྱ་སྟེ།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84" w:author="thoesam" w:date="2016-10-07T09:30:00Z">
            <w:rPr>
              <w:rFonts w:cs="Monlam Uni OuChan2" w:hint="cs"/>
              <w:cs/>
            </w:rPr>
          </w:rPrChange>
        </w:rPr>
        <w:t>གང་གིས་བཅོམ་ལྡན་འདས་མ་ལ་སྤྱོད་པ་དང་མཆོད་པ་བདག་ཉིད་བྱེད་ལ་གང་གིས་དེ་དག་གླེགས་བམ་དུ་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བྲིས་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85" w:author="thoesam" w:date="2016-10-07T09:30:00Z">
            <w:rPr>
              <w:rFonts w:cs="Monlam Uni OuChan2" w:hint="cs"/>
              <w:cs/>
            </w:rPr>
          </w:rPrChange>
        </w:rPr>
        <w:t>ནས་གཞན་ལ་བྱིན་ན་འདི་ཉིད་སྔ་མ་ལས་བསོད་ནམས་མངོན་དུ་འཕགས་ཏེ།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87" w:author="thoesam" w:date="2016-10-07T09:30:00Z">
            <w:rPr>
              <w:rFonts w:cs="Monlam Uni OuChan2" w:hint="cs"/>
              <w:cs/>
            </w:rPr>
          </w:rPrChange>
        </w:rPr>
        <w:t>བཅོམ་ལྡན་འདས་མ་བྱིན་པ་ནི་ཆོས་སྦྱིན་པ་བླ་ན་མེད་པ་ཉིད་ཡིན་པའི་ཕྱིར་ཞེས་བྱ་བ་ནི་བསྟོད་པ་དང་པོའོ།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89" w:author="thoesam" w:date="2016-10-07T09:30:00Z">
            <w:rPr>
              <w:rFonts w:cs="Monlam Uni OuChan2" w:hint="cs"/>
              <w:cs/>
            </w:rPr>
          </w:rPrChange>
        </w:rPr>
        <w:t>།བཅོམ་ལྡན་འདས་མ་ཇི་སྐད་བསྟན་པ་བཞིན་དུ་གཞན་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90" w:author="thoesam" w:date="2016-10-07T09:30:00Z">
            <w:rPr>
              <w:rFonts w:cs="Monlam Uni OuChan2" w:hint="cs"/>
              <w:cs/>
            </w:rPr>
          </w:rPrChange>
        </w:rPr>
        <w:t>དྲུང་དུ་སོང་སྟེ།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92" w:author="thoesam" w:date="2016-10-07T09:30:00Z">
            <w:rPr>
              <w:rFonts w:cs="Monlam Uni OuChan2" w:hint="cs"/>
              <w:cs/>
            </w:rPr>
          </w:rPrChange>
        </w:rPr>
        <w:t>བཤད་ཅིང་བསྟན་པ་དང་བརྗོད་ཅིང་བཀྲོལ་བ་དང</w:t>
      </w:r>
      <w:ins w:id="859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59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59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97" w:author="thoesam" w:date="2016-10-07T09:30:00Z">
            <w:rPr>
              <w:rFonts w:cs="Monlam Uni OuChan2" w:hint="cs"/>
              <w:cs/>
            </w:rPr>
          </w:rPrChange>
        </w:rPr>
        <w:t>རྣམ་པར་ཕྱེ་སྟེ་གསལ་བར་བྱས་ན་འདི་ཉིད་སྔ་མ་ལས་བསོད་ནམས་མང་དུ་འཕེལ་ཏེ།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5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599" w:author="thoesam" w:date="2016-10-07T09:30:00Z">
            <w:rPr>
              <w:rFonts w:cs="Monlam Uni OuChan2" w:hint="cs"/>
              <w:cs/>
            </w:rPr>
          </w:rPrChange>
        </w:rPr>
        <w:t>དེ་ནི་སྟོན་པ་ཡིན་ནོ་ཞེས་བལྟ་བར་བྱའོ།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01" w:author="thoesam" w:date="2016-10-07T09:30:00Z">
            <w:rPr>
              <w:rFonts w:cs="Monlam Uni OuChan2" w:hint="cs"/>
              <w:cs/>
            </w:rPr>
          </w:rPrChange>
        </w:rPr>
        <w:t>།སྟོན་པ་ཡང་གཞན་མ་ཡིན།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03" w:author="thoesam" w:date="2016-10-07T09:30:00Z">
            <w:rPr>
              <w:rFonts w:cs="Monlam Uni OuChan2" w:hint="cs"/>
              <w:cs/>
            </w:rPr>
          </w:rPrChange>
        </w:rPr>
        <w:t>བཅོམ་ལྡན་འདས་མ་ཡང་གཞན་མ་ཡིན་ཏེ།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05" w:author="thoesam" w:date="2016-10-07T09:30:00Z">
            <w:rPr>
              <w:rFonts w:cs="Monlam Uni OuChan2" w:hint="cs"/>
              <w:cs/>
            </w:rPr>
          </w:rPrChange>
        </w:rPr>
        <w:t>གང་གི་ཕྱིར་འདི་ཉིད་ལ་བསླབས་ན་བྱང་ཆུབ་གསུམ་ཐོབ་པར་འགྱུར་རོ་ཞེས་བྱ་བ་ནི་བསྟོད་པ་གཉིས་པའོ།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07" w:author="thoesam" w:date="2016-10-07T09:30:00Z">
            <w:rPr>
              <w:rFonts w:cs="Monlam Uni OuChan2" w:hint="cs"/>
              <w:cs/>
            </w:rPr>
          </w:rPrChange>
        </w:rPr>
        <w:t>།སེམས་ཅན་གཅིག་ཅིག་རྒྱུན་དུ་ཞུགས་པའི་འབྲས་བུ་ལ་བཀོད་པའི་བསོད་ནམས་གང་ཡིན་པ་དེ་ནི་འཛམ་བུའི་གླིང་གི་སེམས་ཅན་དག</w:t>
      </w:r>
      <w:ins w:id="860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609" w:author="thoesam" w:date="2016-10-07T09:30:00Z">
              <w:rPr>
                <w:rFonts w:cs="Monlam Uni OuChan2" w:hint="cs"/>
                <w:cs/>
              </w:rPr>
            </w:rPrChange>
          </w:rPr>
          <w:t>ེ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610" w:author="thoesam" w:date="2016-10-07T09:30:00Z">
            <w:rPr>
              <w:rFonts w:cs="Monlam Uni OuChan2" w:hint="cs"/>
              <w:cs/>
            </w:rPr>
          </w:rPrChange>
        </w:rPr>
        <w:t>་དགེ་བ་བཅུ་ལ་ཞེས་བྱ་བ་ནི་གསུམ་པའོ།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12" w:author="thoesam" w:date="2016-10-07T09:30:00Z">
            <w:rPr>
              <w:rFonts w:cs="Monlam Uni OuChan2" w:hint="cs"/>
              <w:cs/>
            </w:rPr>
          </w:rPrChange>
        </w:rPr>
        <w:t>།དེ་བཞིན་དུ་ལན་ཅིག་ཕྱིར་འོང་བའི་འབྲས་བུ་ལ་ཞེས་བྱ་བ་ནི་བཞི་པའོ།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14" w:author="thoesam" w:date="2016-10-07T09:30:00Z">
            <w:rPr>
              <w:rFonts w:cs="Monlam Uni OuChan2" w:hint="cs"/>
              <w:cs/>
            </w:rPr>
          </w:rPrChange>
        </w:rPr>
        <w:t>།དེ་བཞིན་དུ་ཕྱིར་མི་འོང་བའི་འབྲས་བུ་ལ་ཞེས་བྱ་བ་ནི་ལྔ་པའོ།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16" w:author="thoesam" w:date="2016-10-07T09:30:00Z">
            <w:rPr>
              <w:rFonts w:cs="Monlam Uni OuChan2" w:hint="cs"/>
              <w:cs/>
            </w:rPr>
          </w:rPrChange>
        </w:rPr>
        <w:t>།དེ་བཞིན་དུ་དགྲ་བཅོམ་པ་ལ་ཞེས་བྱ་བ་ནི་དྲུག་པའོ།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18" w:author="thoesam" w:date="2016-10-07T09:30:00Z">
            <w:rPr>
              <w:rFonts w:cs="Monlam Uni OuChan2" w:hint="cs"/>
              <w:cs/>
            </w:rPr>
          </w:rPrChange>
        </w:rPr>
        <w:t>།དེ་བཞིན་དུ་རང་བྱང་ཆུབ་ལ་ཞེས་བྱ་བ་ནི་བདུན་པའོ།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20" w:author="thoesam" w:date="2016-10-07T09:30:00Z">
            <w:rPr>
              <w:rFonts w:cs="Monlam Uni OuChan2" w:hint="cs"/>
              <w:cs/>
            </w:rPr>
          </w:rPrChange>
        </w:rPr>
        <w:t>།གང་གིས་འཛམ་བུའི་གླིང་གི་སེམས་ཅན་རྒྱུན་དུ་ཞུགས་པའི་འབྲས་བུ་ལ་བཀོད་པ་བས།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22" w:author="thoesam" w:date="2016-10-07T09:30:00Z">
            <w:rPr>
              <w:rFonts w:cs="Monlam Uni OuChan2" w:hint="cs"/>
              <w:cs/>
            </w:rPr>
          </w:rPrChange>
        </w:rPr>
        <w:t>གང་གིས་སེམས་ཅན་གཅིག་ཅིག་བླ་ན་མེད་པའི་བྱང་ཆུབ་ལ་བཀོད་པ་འདི་ནི་དེ་བས་བསོད་ནམས་ཆེས་མང་དུ་ཞེས་བྱ་བ་ནི་བརྒྱ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24" w:author="thoesam" w:date="2016-10-07T09:30:00Z">
            <w:rPr>
              <w:rFonts w:cs="Monlam Uni OuChan2" w:hint="cs"/>
              <w:cs/>
            </w:rPr>
          </w:rPrChange>
        </w:rPr>
        <w:t>།གང་གིས་འཛམ་བུའི་གླིང་གི་སེམས་ཅན་ལན་ཅིག་ཕྱིར་འོང་བའི་འབྲས་བུ་ལ་བཀོད་པ་བས་གང་གིས་སེམས་ཅན་གཅིག་ཅིག་བླ་ན་མེད་པའི་བྱང་ཆུབ་ལ་བཀོད་པ་ནི་དེ་བས་ཆེས་བསོད་ནམས་མང་དུ་འཕེལ་ལོ་ཞེས་བྱ་བ་ནི་བསྟོད་པ་དགུ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26" w:author="thoesam" w:date="2016-10-07T09:30:00Z">
            <w:rPr>
              <w:rFonts w:cs="Monlam Uni OuChan2" w:hint="cs"/>
              <w:cs/>
            </w:rPr>
          </w:rPrChange>
        </w:rPr>
        <w:t>།གང་གིས་འཛམ་བུའི་གླིང་བདག་ཕྱིར་མི་འོང་བའི་འབྲས་བུ་དང</w:t>
      </w:r>
      <w:ins w:id="862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62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62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31" w:author="thoesam" w:date="2016-10-07T09:30:00Z">
            <w:rPr>
              <w:rFonts w:cs="Monlam Uni OuChan2" w:hint="cs"/>
              <w:cs/>
            </w:rPr>
          </w:rPrChange>
        </w:rPr>
        <w:t>གང་གིས་གཅིག་ཅིག་བླ་ན་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8632" w:author="thoesam" w:date="2016-10-07T09:30:00Z">
            <w:rPr>
              <w:rFonts w:cs="Monlam Uni OuChan2" w:hint="cs"/>
              <w:cs/>
            </w:rPr>
          </w:rPrChange>
        </w:rPr>
        <w:t>མེད་པའི་བྱང་ཆུབ་ལ་ཞེས་བྱ་བ་ནི་བཀུར་བ་དང་པོའོ།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34" w:author="thoesam" w:date="2016-10-07T09:30:00Z">
            <w:rPr>
              <w:rFonts w:cs="Monlam Uni OuChan2" w:hint="cs"/>
              <w:cs/>
            </w:rPr>
          </w:rPrChange>
        </w:rPr>
        <w:t>།གང་གིས་འཛམ་བུའི་གླིང་པ་དགྲ་བཅོམ་པ་ཉིད་ལ་ཞེས་བྱ་བ་དང</w:t>
      </w:r>
      <w:ins w:id="863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63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63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39" w:author="thoesam" w:date="2016-10-07T09:30:00Z">
            <w:rPr>
              <w:rFonts w:cs="Monlam Uni OuChan2" w:hint="cs"/>
              <w:cs/>
            </w:rPr>
          </w:rPrChange>
        </w:rPr>
        <w:t>གང་གིས་སེམས་ཅན་གཅིག་ཅིག་བླ་ན་མེད་པའི་བྱང་ཆུབ་ལ་ཞེས་བྱ་བ་ནི་བཀུར་བ་གཉིས་པའོ།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41" w:author="thoesam" w:date="2016-10-07T09:30:00Z">
            <w:rPr>
              <w:rFonts w:cs="Monlam Uni OuChan2" w:hint="cs"/>
              <w:cs/>
            </w:rPr>
          </w:rPrChange>
        </w:rPr>
        <w:t>།གང་གིས་འཛམ་བུའི་གླིང་པ་རང་སངས་རྒྱས་ཀྱི་བྱང་ཆུབ་ལ་ཞེས་བྱ་བ་དང་གཅིག་ཅིག་བླ་ན་མེད་པའི་བྱང་ཆུབ་ལ་ཞེས་བྱ་བ་ནི་གསུ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43" w:author="thoesam" w:date="2016-10-07T09:30:00Z">
            <w:rPr>
              <w:rFonts w:cs="Monlam Uni OuChan2" w:hint="cs"/>
              <w:cs/>
            </w:rPr>
          </w:rPrChange>
        </w:rPr>
        <w:t>།ཟག་པ་མེད་པའི་ཆོས་ཐམས་ཅད་ནི་བཅོམ་ལྡན་འདས་མ་ལས་བསྟན་པ་དང་གང་ཟག་ཐམས་ཅད་ཀྱི་ཕུན་སུམ་ཚོགས་པ་ཐམས་ཅད་དང</w:t>
      </w:r>
      <w:ins w:id="864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64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64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48" w:author="thoesam" w:date="2016-10-07T09:30:00Z">
            <w:rPr>
              <w:rFonts w:cs="Monlam Uni OuChan2" w:hint="cs"/>
              <w:cs/>
            </w:rPr>
          </w:rPrChange>
        </w:rPr>
        <w:t>ལྷ་དང་མི་རྣམས་ཀྱི་ཕུན་སུམ་ཚོགས་པ་ཡང་བཅོམ་ལྡན་འདས་མ་ལས་བྱུང་བ་ཡིན་ཏེ།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50" w:author="thoesam" w:date="2016-10-07T09:30:00Z">
            <w:rPr>
              <w:rFonts w:cs="Monlam Uni OuChan2" w:hint="cs"/>
              <w:cs/>
            </w:rPr>
          </w:rPrChange>
        </w:rPr>
        <w:t>དེའི་ཕྱིར་ཕྱོགས་རེ་རེ་ཞིང་གང་གཱའི་ཀླུང་གི་བྱེ་མ་སྙེད་ཀྱི་འཇིག་རྟེན་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51" w:author="thoesam" w:date="2016-10-07T09:30:00Z">
            <w:rPr>
              <w:rFonts w:cs="Monlam Uni OuChan2" w:hint="cs"/>
              <w:cs/>
            </w:rPr>
          </w:rPrChange>
        </w:rPr>
        <w:t>ཁམས་དག་གི་སེམས་ཅན་ལ་ལ་གང་ཡིན་པས་རང་བྱང་ཆུབ་ལ་བཀོད་པ་བས།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53" w:author="thoesam" w:date="2016-10-07T09:30:00Z">
            <w:rPr>
              <w:rFonts w:cs="Monlam Uni OuChan2" w:hint="cs"/>
              <w:cs/>
            </w:rPr>
          </w:rPrChange>
        </w:rPr>
        <w:t>གཞན་གྱིས་བཅོམ་ལྡན་འདས་མ་གླེགས་བམ་དུ་བྲི་བ་ཡང་བྱས་ལ།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55" w:author="thoesam" w:date="2016-10-07T09:30:00Z">
            <w:rPr>
              <w:rFonts w:cs="Monlam Uni OuChan2" w:hint="cs"/>
              <w:cs/>
            </w:rPr>
          </w:rPrChange>
        </w:rPr>
        <w:t>གཞན་ལ་བྲི་བ་དང་ཀླག་པའི་ཕྱིར་བྱིན་ན་འདི་ཉིད་དེ་བས་བསོད་ནམས་མང་དུ་འཕེལ་ལོ།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57" w:author="thoesam" w:date="2016-10-07T09:30:00Z">
            <w:rPr>
              <w:rFonts w:cs="Monlam Uni OuChan2" w:hint="cs"/>
              <w:cs/>
            </w:rPr>
          </w:rPrChange>
        </w:rPr>
        <w:t>།གང་གིས་ཕ་རོལ་ཏུ་ཕྱིན་པ་དྲུག་ལ་སོགས་པ་ནས།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59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རྣམ་པ་ཐམས་ཅད་མཁྱེན་པའི་མཐར་ཐུག་པ་ཚུལ་བཞིན་ཡིད་ལ་བྱེད་པ་སྟེ།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61" w:author="thoesam" w:date="2016-10-07T09:30:00Z">
            <w:rPr>
              <w:rFonts w:cs="Monlam Uni OuChan2" w:hint="cs"/>
              <w:cs/>
            </w:rPr>
          </w:rPrChange>
        </w:rPr>
        <w:t>བྱང་ཆུབ་ལ་གཉིས་སུ་སྤྱོད་པ་མ་ཡིན་པའི་ཕྱིར་སྟོང་གསུམ་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གྱི་སྟོ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62" w:author="thoesam" w:date="2016-10-07T09:30:00Z">
            <w:rPr>
              <w:rFonts w:cs="Monlam Uni OuChan2" w:hint="cs"/>
              <w:cs/>
            </w:rPr>
          </w:rPrChange>
        </w:rPr>
        <w:t>ང་ཆེན་པོའི་འཇིག་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རྟེན་གྱི་ཁམས་ཀྱི་སེམས་ཅན་དག་དགེ་བ་བཅུ་དང༌། བསམ་གཏན་དང༌། གཟུགས་མེད་པ་དང༌།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63" w:author="thoesam" w:date="2016-10-07T09:30:00Z">
            <w:rPr>
              <w:rFonts w:cs="Monlam Uni OuChan2" w:hint="cs"/>
              <w:cs/>
            </w:rPr>
          </w:rPrChange>
        </w:rPr>
        <w:t>ཚད་མེད་པ་དང་མངོན་པར་ཤེས་པ་ལ་བཀོད་པའི་བསོད་ནམས་ལས་ཆེས་མང་དུ་འཕེལ་ལོ་ཞེས་བྱ་བ་ནི་བཞི་པའོ།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65" w:author="thoesam" w:date="2016-10-07T09:30:00Z">
            <w:rPr>
              <w:rFonts w:cs="Monlam Uni OuChan2" w:hint="cs"/>
              <w:cs/>
            </w:rPr>
          </w:rPrChange>
        </w:rPr>
        <w:t>།གང་གིས་འདི་གཞན་དག་ལ་རྒྱ་ཆེར་སྟོན་པར་བྱེད་ལ་དོན་གཏན་ལ་འབེབས་པ་སྟོན་པར་བྱེད་དེ་འདི་ལྟར་དེ་དག་ནི་གཉིས་སུ་མ་ཡིན་གཉིས་སུ་མེད་པར་བལྟ་བར་བྱ་བ་མ་ཡིན་ཏེ་རྣམ་པར་མི་རྟོག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67" w:author="thoesam" w:date="2016-10-07T09:30:00Z">
            <w:rPr>
              <w:rFonts w:cs="Monlam Uni OuChan2" w:hint="cs"/>
              <w:cs/>
            </w:rPr>
          </w:rPrChange>
        </w:rPr>
        <w:t>།དེ་བཞིན་དུ་ཡང་དག་པའི་མཐར་མ་ཡིན།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69" w:author="thoesam" w:date="2016-10-07T09:30:00Z">
            <w:rPr>
              <w:rFonts w:cs="Monlam Uni OuChan2" w:hint="cs"/>
              <w:cs/>
            </w:rPr>
          </w:rPrChange>
        </w:rPr>
        <w:t>ཡང་དག་པའི་མཐའ་མ་ཡིན་པར་མ་ཡིན་པའི་བར་དུ་སྟེ།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71" w:author="thoesam" w:date="2016-10-07T09:30:00Z">
            <w:rPr>
              <w:rFonts w:cs="Monlam Uni OuChan2" w:hint="cs"/>
              <w:cs/>
            </w:rPr>
          </w:rPrChange>
        </w:rPr>
        <w:t>འདི་ཉིད་བསོད་ནམས་མང་དུ་འཕེལ་གྱི།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73" w:author="thoesam" w:date="2016-10-07T09:30:00Z">
            <w:rPr>
              <w:rFonts w:cs="Monlam Uni OuChan2" w:hint="cs"/>
              <w:cs/>
            </w:rPr>
          </w:rPrChange>
        </w:rPr>
        <w:t>གང་བདག་འབའ་ཞིག་གིས་དེ་དག་བཟུང་བ་ནས་ཚུལ་བཞིན་ཡིད་ལ་བྱས་པས་མ་ཡིན་ནོ་ཞེས་བྱ་བའི་བར་ནི་ལྔ་པའོ།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75" w:author="thoesam" w:date="2016-10-07T09:30:00Z">
            <w:rPr>
              <w:rFonts w:cs="Monlam Uni OuChan2" w:hint="cs"/>
              <w:cs/>
            </w:rPr>
          </w:rPrChange>
        </w:rPr>
        <w:t>།བདག་གིས་ཤེས་རབ་ཀྱི་ཕ་རོལ་ཏུ་ཕྱིན་པ་འཛིན་པ་ནས།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77" w:author="thoesam" w:date="2016-10-07T09:30:00Z">
            <w:rPr>
              <w:rFonts w:cs="Monlam Uni OuChan2" w:hint="cs"/>
              <w:cs/>
            </w:rPr>
          </w:rPrChange>
        </w:rPr>
        <w:t>དེའི་དོན་གཏན་ལ་དབབ་པར་བསྟན་པ་གང་ཡིན་པ་དེའི་བསོད་ནམས་ཀྱི་ཕུང་པོ་ཚད་མེད་གྲངས་མེད་དཔག་ཏུ་མེད་པ་ཞེས་བྱ་བ་ནི་དྲ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79" w:author="thoesam" w:date="2016-10-07T09:30:00Z">
            <w:rPr>
              <w:rFonts w:cs="Monlam Uni OuChan2" w:hint="cs"/>
              <w:cs/>
            </w:rPr>
          </w:rPrChange>
        </w:rPr>
        <w:t>།གང་གིས་ཕྱོགས་བཅུ་རེ་རེ་ཞིང་དེ་བཞིན་གཤེགས་པ་ཚད་མེད་གྲངས་མེད་དཔག་ཏུ་མེད་པ་དག་ལ་ནམ་འཚོའི་བར་དུ་རྒྱལ་མཚན་དང</w:t>
      </w:r>
      <w:ins w:id="868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68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68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84" w:author="thoesam" w:date="2016-10-07T09:30:00Z">
            <w:rPr>
              <w:rFonts w:cs="Monlam Uni OuChan2" w:hint="cs"/>
              <w:cs/>
            </w:rPr>
          </w:rPrChange>
        </w:rPr>
        <w:t>བ་དན་དང་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སིལ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85" w:author="thoesam" w:date="2016-10-07T09:30:00Z">
            <w:rPr>
              <w:rFonts w:cs="Monlam Uni OuChan2" w:hint="cs"/>
              <w:cs/>
            </w:rPr>
          </w:rPrChange>
        </w:rPr>
        <w:t>་སྙན་དག་གི་བར་གྱིས་བདེ་བར་སྦྱར་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8686" w:author="thoesam" w:date="2016-10-07T09:30:00Z">
            <w:rPr>
              <w:rFonts w:cs="Monlam Uni OuChan2" w:hint="cs"/>
              <w:cs/>
            </w:rPr>
          </w:rPrChange>
        </w:rPr>
        <w:t>བ་ཐམས་ཅད་ཀྱིས་རིམ་གྲོར་བྱས་པ་བས་གང་གིས་འདི་གཞན་དག་ལ་རྣམ་གྲངས་དུ་མར་རྒྱ་ཆེར་བསྟན་པ་ནས།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88" w:author="thoesam" w:date="2016-10-07T09:30:00Z">
            <w:rPr>
              <w:rFonts w:cs="Monlam Uni OuChan2" w:hint="cs"/>
              <w:cs/>
            </w:rPr>
          </w:rPrChange>
        </w:rPr>
        <w:t>ཡང་དག་པར་བསྟན་པར་བྱས་པའི་བར་འདི་ཉིད་སྔ་མ་ལས་བསོད་ནམས་ཆེས་མང་དུ་འཕེལ་ཏེ།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90" w:author="thoesam" w:date="2016-10-07T09:30:00Z">
            <w:rPr>
              <w:rFonts w:cs="Monlam Uni OuChan2" w:hint="cs"/>
              <w:cs/>
            </w:rPr>
          </w:rPrChange>
        </w:rPr>
        <w:t>གང་གི་ཕྱིར་དུས་གསུམ་དུ་བཞུགས་པའི་སངས་རྒྱས་དག་ནི་འདི་ཉིད་ལ་བསླབས་པ་ལས་བྱང་ཆུབ་བརྙེས་སོ་ཞེས་བྱ་བ་ནི་བདུ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92" w:author="thoesam" w:date="2016-10-07T09:30:00Z">
            <w:rPr>
              <w:rFonts w:cs="Monlam Uni OuChan2" w:hint="cs"/>
              <w:cs/>
            </w:rPr>
          </w:rPrChange>
        </w:rPr>
        <w:t>།གང་ལ་ལས་བསྐལ་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བ་གྲ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93" w:author="thoesam" w:date="2016-10-07T09:30:00Z">
            <w:rPr>
              <w:rFonts w:cs="Monlam Uni OuChan2" w:hint="cs"/>
              <w:cs/>
            </w:rPr>
          </w:rPrChange>
        </w:rPr>
        <w:t>ངས་མེད་པར་དམིགས་པའི་ཚུལ་གྱིས་ཕ་རོལ་ཏུ་ཕྱིན་པ་དྲུག་པོ་དག་གཞན་དག་ལ་རྒྱ་ཆེར་བརྗོད་པ་ནས།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95" w:author="thoesam" w:date="2016-10-07T09:30:00Z">
            <w:rPr>
              <w:rFonts w:cs="Monlam Uni OuChan2" w:hint="cs"/>
              <w:cs/>
            </w:rPr>
          </w:rPrChange>
        </w:rPr>
        <w:t>ཡང་དག་པར་སྟོན་པའི་བར་བྱེད་པ་བས་མི་དམིགས་པའི་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ཚུལ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96" w:author="thoesam" w:date="2016-10-07T09:30:00Z">
            <w:rPr>
              <w:rFonts w:cs="Monlam Uni OuChan2" w:hint="cs"/>
              <w:cs/>
            </w:rPr>
          </w:rPrChange>
        </w:rPr>
        <w:t>་གྱིས་ནམ་འཚོའི་བར་དུ་བཅོས་མ་ཡོངས་སུ་སྤངས་པ་ཉིད་སྔ་མ་ལས་བསོད་ནམས་མང་དུ་འཕེལ་ལོ།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698" w:author="thoesam" w:date="2016-10-07T09:30:00Z">
            <w:rPr>
              <w:rFonts w:cs="Monlam Uni OuChan2" w:hint="cs"/>
              <w:cs/>
            </w:rPr>
          </w:rPrChange>
        </w:rPr>
        <w:t>།དེ་ལ་བདག་གིས་སྦྱིན་པ་བྱ།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6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00" w:author="thoesam" w:date="2016-10-07T09:30:00Z">
            <w:rPr>
              <w:rFonts w:cs="Monlam Uni OuChan2" w:hint="cs"/>
              <w:cs/>
            </w:rPr>
          </w:rPrChange>
        </w:rPr>
        <w:t>འདི་ནི་སྦྱིན་པར་བྱ།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02" w:author="thoesam" w:date="2016-10-07T09:30:00Z">
            <w:rPr>
              <w:rFonts w:cs="Monlam Uni OuChan2" w:hint="cs"/>
              <w:cs/>
            </w:rPr>
          </w:rPrChange>
        </w:rPr>
        <w:t>གཞན་ལ་སྦྱིན་པར་བྱ་ཞེས་བྱ་དེ་ལྟ་བུ་ལ་མི་དམིགས་པའི་དམིགས་པ་ཡིན་ལ།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04" w:author="thoesam" w:date="2016-10-07T09:30:00Z">
            <w:rPr>
              <w:rFonts w:cs="Monlam Uni OuChan2" w:hint="cs"/>
              <w:cs/>
            </w:rPr>
          </w:rPrChange>
        </w:rPr>
        <w:t>ཕ་རོལ་ཏུ་ཕྱིན་པ་དག་ལ་འཁོར་གསུམ་ཡོངས་སུ་དག་པ་ནི་མི་དམིགས་པ་སྟེ།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06" w:author="thoesam" w:date="2016-10-07T09:30:00Z">
            <w:rPr>
              <w:rFonts w:cs="Monlam Uni OuChan2" w:hint="cs"/>
              <w:cs/>
            </w:rPr>
          </w:rPrChange>
        </w:rPr>
        <w:t>མི་རྟག་པ་དང་སྡུག་བསྔལ་བ་དང</w:t>
      </w:r>
      <w:ins w:id="870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70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70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11" w:author="thoesam" w:date="2016-10-07T09:30:00Z">
            <w:rPr>
              <w:rFonts w:cs="Monlam Uni OuChan2" w:hint="cs"/>
              <w:cs/>
            </w:rPr>
          </w:rPrChange>
        </w:rPr>
        <w:t>སྟོང་པ་དང་བདག་མེད་པ་ཞེས་བྱ་བ་བཅོས་མ་ཡོངས་སུ་སྤངས་པ་ནི་བརྒྱད་པའོ།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13" w:author="thoesam" w:date="2016-10-07T09:30:00Z">
            <w:rPr>
              <w:rFonts w:cs="Monlam Uni OuChan2" w:hint="cs"/>
              <w:cs/>
            </w:rPr>
          </w:rPrChange>
        </w:rPr>
        <w:t>།གང་ལ་ལ་ཞིག་གིས་ཕྱོགས་བཅུ་རེ་རེ་ཞིང་གང་གཱའི་ཀླུང་གི་བྱེ་མ་སྙེད་ཀྱི་སེམས་ཅན་དག་རྒྱུན་དུ་ཞུགས་པའི་འབྲས་བུ་ལ་བཀོད་པ་བ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15" w:author="thoesam" w:date="2016-10-07T09:30:00Z">
            <w:rPr>
              <w:rFonts w:cs="Monlam Uni OuChan2" w:hint="cs"/>
              <w:cs/>
            </w:rPr>
          </w:rPrChange>
        </w:rPr>
        <w:t>གང་གིས་འདི་གཞན་ལ་དོན་དང་ལྡན་པ་དང</w:t>
      </w:r>
      <w:ins w:id="871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71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71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20" w:author="thoesam" w:date="2016-10-07T09:30:00Z">
            <w:rPr>
              <w:rFonts w:cs="Monlam Uni OuChan2" w:hint="cs"/>
              <w:cs/>
            </w:rPr>
          </w:rPrChange>
        </w:rPr>
        <w:t>ཡི་གེ་དང་ལྡན་པ་རྒྱ་ཆེར་བརྗོད་པ་ནས་ཡང་དག་པར་སྟོན་པར་བྱས་པའི་བར་དང</w:t>
      </w:r>
      <w:ins w:id="872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72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72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25" w:author="thoesam" w:date="2016-10-07T09:30:00Z">
            <w:rPr>
              <w:rFonts w:cs="Monlam Uni OuChan2" w:hint="cs"/>
              <w:cs/>
            </w:rPr>
          </w:rPrChange>
        </w:rPr>
        <w:t>འདི་ཟུང་ཤིག་པ་ནས་ནན་ཏན་དུ་གྱིས་ཤིག་ཅེས་བསྒོ་བའི་བར་འདི་ནི་དེ་བས་བསོད་ནམས་མང་དུ་འཕེལ་ཏེ།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27" w:author="thoesam" w:date="2016-10-07T09:30:00Z">
            <w:rPr>
              <w:rFonts w:cs="Monlam Uni OuChan2" w:hint="cs"/>
              <w:cs/>
            </w:rPr>
          </w:rPrChange>
        </w:rPr>
        <w:t>འདི་ལས་རྒྱུན་དུ་ཞུགས་པ་རྣམས་འབྱུང་བར་འགྱུར་རོ་ཞེས་བྱ་བ་ནི་བཀུར་བ་དགུ་པའོ།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29" w:author="thoesam" w:date="2016-10-07T09:30:00Z">
            <w:rPr>
              <w:rFonts w:cs="Monlam Uni OuChan2" w:hint="cs"/>
              <w:cs/>
            </w:rPr>
          </w:rPrChange>
        </w:rPr>
        <w:t>།གང་གིས་འཛམ་བུའི་གླིང་པའི་སེམས་ཅན་ལན་ཅིག་ཕྱིར་འོང་བའི་འབྲས་བུ་ལ་བཀོད་པ་བས་ཞེས་བྱ་བ་ནི་བསྔགས་པ་དང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31" w:author="thoesam" w:date="2016-10-07T09:30:00Z">
            <w:rPr>
              <w:rFonts w:cs="Monlam Uni OuChan2" w:hint="cs"/>
              <w:cs/>
            </w:rPr>
          </w:rPrChange>
        </w:rPr>
        <w:t>།ཕྱིར་མི་འོང་བའི་འབྲས་བུ་ལ་ཞེས་བྱ་བ་ནི་གཉིས་པའོ།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33" w:author="thoesam" w:date="2016-10-07T09:30:00Z">
            <w:rPr>
              <w:rFonts w:cs="Monlam Uni OuChan2" w:hint="cs"/>
              <w:cs/>
            </w:rPr>
          </w:rPrChange>
        </w:rPr>
        <w:t>།གང་ལ་ལས་ཕྱོགས་བཅུ་རེ་རེ་ཞིང་གང་གཱའི་ཀླུང་གི་བྱེ་མ་སྙེད་ཀྱི་འཇིག་རྟེན་གྱི་ཁམས་ཀྱི་སེམས་ཅན་དགྲ་བཅོམ་པ་ཉིད་ལ་བཀོད་པ་བ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35" w:author="thoesam" w:date="2016-10-07T09:30:00Z">
            <w:rPr>
              <w:rFonts w:cs="Monlam Uni OuChan2" w:hint="cs"/>
              <w:cs/>
            </w:rPr>
          </w:rPrChange>
        </w:rPr>
        <w:t>གང་གིས་གཞན་དག་ལ་འདིའི་དོན་དང་ལྡན་ཡི་གེ་དང་ལྡན་པར་བརྗོད་པ་ནས།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37" w:author="thoesam" w:date="2016-10-07T09:30:00Z">
            <w:rPr>
              <w:rFonts w:cs="Monlam Uni OuChan2" w:hint="cs"/>
              <w:cs/>
            </w:rPr>
          </w:rPrChange>
        </w:rPr>
        <w:t>ནན་ཏན་དུ་གྱིས་ཤིག་ཅེས་བསྒོ་བའི་བར་འདི་ཉིད་སྔ་མ་བས་ཆེས་བསོད་ནམས་མང་དུ་འཕེལ་ལོ་ཞེས་བྱ་བ་ནི་གསུ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39" w:author="thoesam" w:date="2016-10-07T09:30:00Z">
            <w:rPr>
              <w:rFonts w:cs="Monlam Uni OuChan2" w:hint="cs"/>
              <w:cs/>
            </w:rPr>
          </w:rPrChange>
        </w:rPr>
        <w:t>།གང་ལ་ལ་ཞིག་གིས་ཕྱོགས་བཅུ་ནས་རང་སངས་རྒྱས་ཀྱི་བྱང་ཆུབ་ལ་བཀོད་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8740" w:author="thoesam" w:date="2016-10-07T09:30:00Z">
            <w:rPr>
              <w:rFonts w:cs="Monlam Uni OuChan2" w:hint="cs"/>
              <w:cs/>
            </w:rPr>
          </w:rPrChange>
        </w:rPr>
        <w:t>པ་བས་ཞེས་བྱ་བའི་བར་དང</w:t>
      </w:r>
      <w:ins w:id="874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74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74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45" w:author="thoesam" w:date="2016-10-07T09:30:00Z">
            <w:rPr>
              <w:rFonts w:cs="Monlam Uni OuChan2" w:hint="cs"/>
              <w:cs/>
            </w:rPr>
          </w:rPrChange>
        </w:rPr>
        <w:t>གང་གིས་དེ་དག་དོན་དུ་གཉེར་བ་དག་ལ་དོན་དང་ལྡན་ཡི་གེ་དང་ལྡན་པ་དག་རྒྱ་ཆེར་བརྗོད་པ་ནས།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47" w:author="thoesam" w:date="2016-10-07T09:30:00Z">
            <w:rPr>
              <w:rFonts w:cs="Monlam Uni OuChan2" w:hint="cs"/>
              <w:cs/>
            </w:rPr>
          </w:rPrChange>
        </w:rPr>
        <w:t>ནན་ཏན་དུ་གྱིས་ཤིག་ཅེས་བྱ་བ་བསྒོ་བའི་བར་དེ་ནི་སྔ་མ་བས་བསོད་ནམས་ཆེས་མང་དུ་འཕེལ་ལོ་ཞེས་བྱ་བ་ནི་བཞི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49" w:author="thoesam" w:date="2016-10-07T09:30:00Z">
            <w:rPr>
              <w:rFonts w:cs="Monlam Uni OuChan2" w:hint="cs"/>
              <w:cs/>
            </w:rPr>
          </w:rPrChange>
        </w:rPr>
        <w:t>།གང་ལ་ལ་ཞིག་གིས་འཛམ་བུའི་གླིང་གི་སེམས་ཅན་ཐམས་ཅད་ཡང་དག་པར་རྫོགས་པའི་བྱང་ཆུབ་ལ་ཡང་དག་པར་བསྐུལ་བ་བ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51" w:author="thoesam" w:date="2016-10-07T09:30:00Z">
            <w:rPr>
              <w:rFonts w:cs="Monlam Uni OuChan2" w:hint="cs"/>
              <w:cs/>
            </w:rPr>
          </w:rPrChange>
        </w:rPr>
        <w:t>གང་གིས་འདི་དོན་དང་ལྡན་ཡི་གེ་དང་ལྡན་པ་ནས་ནན་ཏན་དུ་གྱིས་ཤིག་ཅེས་པའི་བར་དུ་སྟེ།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53" w:author="thoesam" w:date="2016-10-07T09:30:00Z">
            <w:rPr>
              <w:rFonts w:cs="Monlam Uni OuChan2" w:hint="cs"/>
              <w:cs/>
            </w:rPr>
          </w:rPrChange>
        </w:rPr>
        <w:t>ཇི་ལྟ་ཇི་ལྟར་ནན་ཏན་དུ་བྱས་པ་དེ་ལྟ་དེ་ལྟར་ཡང་དག་པར་རྫོགས་པའི་བྱང་ཆུབ་དང་ཉེ་བར་འགྱུར་རོ་ཞེས་བྱ་བ་ནི་ལྔ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55" w:author="thoesam" w:date="2016-10-07T09:30:00Z">
            <w:rPr>
              <w:rFonts w:cs="Monlam Uni OuChan2" w:hint="cs"/>
              <w:cs/>
            </w:rPr>
          </w:rPrChange>
        </w:rPr>
        <w:t>།གླིང་བཞི་པའི་སེམས་ཅན་ཐམས་ཅད་ཅེས་བྱ་བ་ནི་དྲུག་པའོ།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57" w:author="thoesam" w:date="2016-10-07T09:30:00Z">
            <w:rPr>
              <w:rFonts w:cs="Monlam Uni OuChan2" w:hint="cs"/>
              <w:cs/>
            </w:rPr>
          </w:rPrChange>
        </w:rPr>
        <w:t>།སྟོང་གི་འཇིག་རྟེན་གྱི་ཁམས་ཞེས་བྱ་བ་ནི་བདུན་པའོ།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59" w:author="thoesam" w:date="2016-10-07T09:30:00Z">
            <w:rPr>
              <w:rFonts w:cs="Monlam Uni OuChan2" w:hint="cs"/>
              <w:cs/>
            </w:rPr>
          </w:rPrChange>
        </w:rPr>
        <w:t>།གང་ལ་ལ་ཞིག་གིས་ཕྱོགས་བཅུ་ནས་ཡང་དག་པར་རྫོགས་པའི་བྱང་ཆུབ་ལ་བསྐུལ་ན་ཞེས་བྱ་བའི་བར་ནི་བརྒྱད་པའོ།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61" w:author="thoesam" w:date="2016-10-07T09:30:00Z">
            <w:rPr>
              <w:rFonts w:cs="Monlam Uni OuChan2" w:hint="cs"/>
              <w:cs/>
            </w:rPr>
          </w:rPrChange>
        </w:rPr>
        <w:t>།གང་ལ་ལ་ཞིག་གིས་ཕྱོགས་བཅུ་ནས་ཕྱིར་མི་ལྡོག་པའི་ས་ལ་བཀོད་པའི་བར་བས།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63" w:author="thoesam" w:date="2016-10-07T09:30:00Z">
            <w:rPr>
              <w:rFonts w:cs="Monlam Uni OuChan2" w:hint="cs"/>
              <w:cs/>
            </w:rPr>
          </w:rPrChange>
        </w:rPr>
        <w:t>གང་གིས་དེ་དག་ཐམས་ཅད་དམ།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65" w:author="thoesam" w:date="2016-10-07T09:30:00Z">
            <w:rPr>
              <w:rFonts w:cs="Monlam Uni OuChan2" w:hint="cs"/>
              <w:cs/>
            </w:rPr>
          </w:rPrChange>
        </w:rPr>
        <w:t>ཕྱིར་མི་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ལྡོག་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66" w:author="thoesam" w:date="2016-10-07T09:30:00Z">
            <w:rPr>
              <w:rFonts w:cs="Monlam Uni OuChan2" w:hint="cs"/>
              <w:cs/>
            </w:rPr>
          </w:rPrChange>
        </w:rPr>
        <w:t>པའི་བྱང་ཆུབ་སེམས་དཔའ་གཅིག་ཅིག་ལ་བརྗོད་དེ་བསྟན་པ་ནས་དོན་དང་ལྡན་ཡི་གེ་དང་ལྡན་པ་རྒྱ་ཆེར་བརྗོད་དེ་བསྟན་ནས་ཞེས་བྱ་བ་དེའི་བར་དེ་ནི་སྔ་མ་བས་བསོད་ནམས་ཆེས་མང་དུ་འཕེལ་ལོ་ཞེས་བྱ་བ་ནི་བསྔགས་པ་དགུ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68" w:author="thoesam" w:date="2016-10-07T09:30:00Z">
            <w:rPr>
              <w:rFonts w:cs="Monlam Uni OuChan2" w:hint="cs"/>
              <w:cs/>
            </w:rPr>
          </w:rPrChange>
        </w:rPr>
        <w:t>།འདི་ལྟར་བྱང་ཆུབ་སེམས་དཔའ་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སྤྲོ་བ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69" w:author="thoesam" w:date="2016-10-07T09:30:00Z">
            <w:rPr>
              <w:rFonts w:cs="Monlam Uni OuChan2" w:hint="cs"/>
              <w:cs/>
            </w:rPr>
          </w:rPrChange>
        </w:rPr>
        <w:t>་བསྐྱེད་པའི་ཕྱིར་ཆ་དག་ལ་བསྟོད་པ་དང་བཀུར་བ་དང་བསྔགས་པ་གསུངས་པ་དེ་ལྟར་བྱང་ཆུབ་སེམས་དཔའ་ཡང་ཇི་ལྟ་ཇི་ལྟར་ཁྱད་པར་དུ་འགྱུར་བ་དེ་ལྟ་དེ་ལྟར་ཆོས་དང་ཟང་ཟིང་དག་གིས་ཤིན་ཏུ་རྗེས་སུ་གཟུང་ཞིང་བསྟོད་པར་བྱ་བར་འོས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71" w:author="thoesam" w:date="2016-10-07T09:30:00Z">
            <w:rPr>
              <w:rFonts w:cs="Monlam Uni OuChan2" w:hint="cs"/>
              <w:cs/>
            </w:rPr>
          </w:rPrChange>
        </w:rPr>
        <w:t>དཀོན་མཆོག་གསུམ་པོ་དག་བྱང་ཆུབ་སེམས་དཔས་རབ་ཏུ་ཕྱེ་བ་ཉིད་ཀྱི་ཕྱིར་རོ་ཞེས་བསྟན་པར་བྱ་བའི་དོན་དུ་དེ་ནས་ལྷའི་དབང་པོ་བརྒྱ་བྱིན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73" w:author="thoesam" w:date="2016-10-07T09:30:00Z">
            <w:rPr>
              <w:rFonts w:cs="Monlam Uni OuChan2" w:hint="cs"/>
              <w:cs/>
            </w:rPr>
          </w:rPrChange>
        </w:rPr>
        <w:t>དེ་ནས་བྱང་ཆུབ་སེམས་དཔའ་བྱམས་པས་ཞེས་བྱ་བ་དེའི་ལྟག་ཡན་ཆད་ཀྱིས་གསུངས་སོ།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75" w:author="thoesam" w:date="2016-10-07T09:30:00Z">
            <w:rPr>
              <w:rFonts w:cs="Monlam Uni OuChan2" w:hint="cs"/>
              <w:cs/>
            </w:rPr>
          </w:rPrChange>
        </w:rPr>
        <w:t>།དེ་ལྟར་མོས་པ་ཡིད་ལ་བྱེད་པ་ཕན་ཡོན་དང་བཅས་པ་བསྟན་ནས།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77" w:author="thoesam" w:date="2016-10-07T09:30:00Z">
            <w:rPr>
              <w:rFonts w:cs="Monlam Uni OuChan2" w:hint="cs"/>
              <w:cs/>
            </w:rPr>
          </w:rPrChange>
        </w:rPr>
        <w:t>བསྔོ་བ་ཡིད་ལ་བྱེད་པ་ནི།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79" w:author="thoesam" w:date="2016-10-07T09:30:00Z">
            <w:rPr>
              <w:rFonts w:cs="Monlam Uni OuChan2" w:hint="cs"/>
              <w:cs/>
            </w:rPr>
          </w:rPrChange>
        </w:rPr>
        <w:t>ཡོངས་སུ་བསྔོ་བ་ཁྱད་པར་ཅན།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81" w:author="thoesam" w:date="2016-10-07T09:30:00Z">
            <w:rPr>
              <w:rFonts w:cs="Monlam Uni OuChan2" w:hint="cs"/>
              <w:cs/>
            </w:rPr>
          </w:rPrChange>
        </w:rPr>
        <w:t>།འདི་ཡི་བྱེད་པ་མཆོག་ཡིན་ནོ།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83" w:author="thoesam" w:date="2016-10-07T09:30:00Z">
            <w:rPr>
              <w:rFonts w:cs="Monlam Uni OuChan2" w:hint="cs"/>
              <w:cs/>
            </w:rPr>
          </w:rPrChange>
        </w:rPr>
        <w:t>།དེ་ནི་དམིགས་མེད་རྣམ་པ་ཅན།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85" w:author="thoesam" w:date="2016-10-07T09:30:00Z">
            <w:rPr>
              <w:rFonts w:cs="Monlam Uni OuChan2" w:hint="cs"/>
              <w:cs/>
            </w:rPr>
          </w:rPrChange>
        </w:rPr>
        <w:t>།ཕྱིན་ཅི་མ་ལོག་མཚན་ཉིད་དོ།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།དབེན་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87" w:author="thoesam" w:date="2016-10-07T09:30:00Z">
            <w:rPr>
              <w:rFonts w:cs="Monlam Uni OuChan2" w:hint="cs"/>
              <w:cs/>
            </w:rPr>
          </w:rPrChange>
        </w:rPr>
        <w:t>དང་སངས་རྒྱས་བསོད་ནམས་ཚོགས།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89" w:author="thoesam" w:date="2016-10-07T09:30:00Z">
            <w:rPr>
              <w:rFonts w:cs="Monlam Uni OuChan2" w:hint="cs"/>
              <w:cs/>
            </w:rPr>
          </w:rPrChange>
        </w:rPr>
        <w:t>།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8790" w:author="thoesam" w:date="2016-10-07T09:30:00Z">
            <w:rPr>
              <w:rFonts w:cs="Monlam Uni OuChan2" w:hint="cs"/>
              <w:cs/>
            </w:rPr>
          </w:rPrChange>
        </w:rPr>
        <w:t>རང་བཞིན་དྲན་པའི་སྤྱོད་ཡུལ་ཅན།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92" w:author="thoesam" w:date="2016-10-07T09:30:00Z">
            <w:rPr>
              <w:rFonts w:cs="Monlam Uni OuChan2" w:hint="cs"/>
              <w:cs/>
            </w:rPr>
          </w:rPrChange>
        </w:rPr>
        <w:t>།ཐབས་བཅས་མཚན་མ་མེད་པ་དང</w:t>
      </w:r>
      <w:ins w:id="879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79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79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7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797" w:author="thoesam" w:date="2016-10-07T09:30:00Z">
            <w:rPr>
              <w:rFonts w:cs="Monlam Uni OuChan2" w:hint="cs"/>
              <w:cs/>
            </w:rPr>
          </w:rPrChange>
        </w:rPr>
        <w:t>།སངས་རྒྱས་རྗེས་སུ་ཡི་རང་དང</w:t>
      </w:r>
      <w:ins w:id="879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79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80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02" w:author="thoesam" w:date="2016-10-07T09:30:00Z">
            <w:rPr>
              <w:rFonts w:cs="Monlam Uni OuChan2" w:hint="cs"/>
              <w:cs/>
            </w:rPr>
          </w:rPrChange>
        </w:rPr>
        <w:t>།ཁམས་གསུམ་གཏོགས་པ་མ་ཡིན་དང</w:t>
      </w:r>
      <w:ins w:id="880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80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80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07" w:author="thoesam" w:date="2016-10-07T09:30:00Z">
            <w:rPr>
              <w:rFonts w:cs="Monlam Uni OuChan2" w:hint="cs"/>
              <w:cs/>
            </w:rPr>
          </w:rPrChange>
        </w:rPr>
        <w:t>།ཆུང་དང་འབྲིང་དང་ཆེན་པོ་ཡི།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09" w:author="thoesam" w:date="2016-10-07T09:30:00Z">
            <w:rPr>
              <w:rFonts w:cs="Monlam Uni OuChan2" w:hint="cs"/>
              <w:cs/>
            </w:rPr>
          </w:rPrChange>
        </w:rPr>
        <w:t>།བསྔོ་བ་གཞན་ནི་རྣམ་གསུམ་པོ།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11" w:author="thoesam" w:date="2016-10-07T09:30:00Z">
            <w:rPr>
              <w:rFonts w:cs="Monlam Uni OuChan2" w:hint="cs"/>
              <w:cs/>
            </w:rPr>
          </w:rPrChange>
        </w:rPr>
        <w:t>།བསོད་ནམས་ཆེ་འབྱུང་བདག་ཉིད་དོ།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13" w:author="thoesam" w:date="2016-10-07T09:30:00Z">
            <w:rPr>
              <w:rFonts w:cs="Monlam Uni OuChan2" w:hint="cs"/>
              <w:cs/>
            </w:rPr>
          </w:rPrChange>
        </w:rPr>
        <w:t>།ཞེས་བྱ་བ་གསུངས་ཏེ།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15" w:author="thoesam" w:date="2016-10-07T09:30:00Z">
            <w:rPr>
              <w:rFonts w:cs="Monlam Uni OuChan2" w:hint="cs"/>
              <w:cs/>
            </w:rPr>
          </w:rPrChange>
        </w:rPr>
        <w:t>མདོ་ནི་དེ་ནས་བྱང་ཆུབ་སེམས་དཔའ་ཆེན་པོ་བྱམས་པ་ཞེས་བྱ་བ་ནས་བརྩམས་ཏེ།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17" w:author="thoesam" w:date="2016-10-07T09:30:00Z">
            <w:rPr>
              <w:rFonts w:cs="Monlam Uni OuChan2" w:hint="cs"/>
              <w:cs/>
            </w:rPr>
          </w:rPrChange>
        </w:rPr>
        <w:t>མི་མཉམ་དང་མཉམ་པའི་བར་ཞེས་བྱ་བའི་བར་དུའོ།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19" w:author="thoesam" w:date="2016-10-07T09:30:00Z">
            <w:rPr>
              <w:rFonts w:cs="Monlam Uni OuChan2" w:hint="cs"/>
              <w:cs/>
            </w:rPr>
          </w:rPrChange>
        </w:rPr>
        <w:t>།འདིའི་དོན་ནི་བྱང་ཆུབ་སེམས་དཔའི་བསོད་ནམས་ཡོངས་སུ་བསྔོ་བ་ནི་ཐེག་པ་དམན་པ་ཐམས་ཅད་ཀྱི་བསོད་ནམས་ཀྱི་ཕུང་པོ་ལས་ཁྱད་པར་དུ་བྱེད་པ་ནི་བྱེ་བྲག་ཏུ་བྱ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21" w:author="thoesam" w:date="2016-10-07T09:30:00Z">
            <w:rPr>
              <w:rFonts w:cs="Monlam Uni OuChan2" w:hint="cs"/>
              <w:cs/>
            </w:rPr>
          </w:rPrChange>
        </w:rPr>
        <w:t>རབ་དང་དམ་པ་ནས་མི་མཉམ་པ་དང་མཉམ་པ་ཞེས་བྱ་བའོ།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23" w:author="thoesam" w:date="2016-10-07T09:30:00Z">
            <w:rPr>
              <w:rFonts w:cs="Monlam Uni OuChan2" w:hint="cs"/>
              <w:cs/>
            </w:rPr>
          </w:rPrChange>
        </w:rPr>
        <w:t>།ཐབས་གང་གིས་ཤེ་ན།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25" w:author="thoesam" w:date="2016-10-07T09:30:00Z">
            <w:rPr>
              <w:rFonts w:cs="Monlam Uni OuChan2" w:hint="cs"/>
              <w:cs/>
            </w:rPr>
          </w:rPrChange>
        </w:rPr>
        <w:t>སེམས་ཅན་ཐམས་ཅད་དང་ཐུན་མོང་དུ་བྱས་ནས་ཡང་དག་པར་རྫོགས་པའི་བྱང་ཆུབ་ཏུ་བསྔོས་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བས་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26" w:author="thoesam" w:date="2016-10-07T09:30:00Z">
            <w:rPr>
              <w:rFonts w:cs="Monlam Uni OuChan2" w:hint="cs"/>
              <w:cs/>
            </w:rPr>
          </w:rPrChange>
        </w:rPr>
        <w:t>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28" w:author="thoesam" w:date="2016-10-07T09:30:00Z">
            <w:rPr>
              <w:rFonts w:cs="Monlam Uni OuChan2" w:hint="cs"/>
              <w:cs/>
            </w:rPr>
          </w:rPrChange>
        </w:rPr>
        <w:t>།དེ་བས་ན་འདི་འདིས་ཁྱད་པར་དུ་བྱེད་པས་ན་ཁྱད་པར་ཏེ།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30" w:author="thoesam" w:date="2016-10-07T09:30:00Z">
            <w:rPr>
              <w:rFonts w:cs="Monlam Uni OuChan2" w:hint="cs"/>
              <w:cs/>
            </w:rPr>
          </w:rPrChange>
        </w:rPr>
        <w:t>དེས་བསྔོས་པ་ནི་ཡོངས་སུ་བསྔོ་བ་ཁྱད་པར་ཅན་ནོ།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32" w:author="thoesam" w:date="2016-10-07T09:30:00Z">
            <w:rPr>
              <w:rFonts w:cs="Monlam Uni OuChan2" w:hint="cs"/>
              <w:cs/>
            </w:rPr>
          </w:rPrChange>
        </w:rPr>
        <w:t>།དེ་ཅིའི་ཕྱིར་ཞེ་ན་ཞེས་བྱ་བ་ལ་སོགས་པ་ནས།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34" w:author="thoesam" w:date="2016-10-07T09:30:00Z">
            <w:rPr>
              <w:rFonts w:cs="Monlam Uni OuChan2" w:hint="cs"/>
              <w:cs/>
            </w:rPr>
          </w:rPrChange>
        </w:rPr>
        <w:t>ཡོངས་སུ་བསྔོའོ་ཞེས་བྱ་བ་དེ་དག་གི་མཐར་ཐུག་པ་དེ་ནི་དེའི་བྱེད་པའོ།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36" w:author="thoesam" w:date="2016-10-07T09:30:00Z">
            <w:rPr>
              <w:rFonts w:cs="Monlam Uni OuChan2" w:hint="cs"/>
              <w:cs/>
            </w:rPr>
          </w:rPrChange>
        </w:rPr>
        <w:t>།མདོ་ནི་དེ་ནས་ཚེ་དང་ལྡན་པ་རབ་འབྱོར་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གྱིས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37" w:author="thoesam" w:date="2016-10-07T09:30:00Z">
            <w:rPr>
              <w:rFonts w:cs="Monlam Uni OuChan2" w:hint="cs"/>
              <w:cs/>
            </w:rPr>
          </w:rPrChange>
        </w:rPr>
        <w:t>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39" w:author="thoesam" w:date="2016-10-07T09:30:00Z">
            <w:rPr>
              <w:rFonts w:cs="Monlam Uni OuChan2" w:hint="cs"/>
              <w:cs/>
            </w:rPr>
          </w:rPrChange>
        </w:rPr>
        <w:t>ཡང་དག་པར་རྫོགས་པའི་བྱང་ཆུབ་ཏུ་ཡོངས་སུ་བསྔོ་བར་བྱའོ་ཞེས་བྱ་བའི་བར་ཡིན་ཏེ།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41" w:author="thoesam" w:date="2016-10-07T09:30:00Z">
            <w:rPr>
              <w:rFonts w:cs="Monlam Uni OuChan2" w:hint="cs"/>
              <w:cs/>
            </w:rPr>
          </w:rPrChange>
        </w:rPr>
        <w:t>འདས་པ་དང་ད་ལྟར་གྱི་དེ་བཞིན་གཤེགས་པ་དང་དེའི་ཉན་ཐོས་དང་དེ་ལ་མངོན་པར་དད་པའི་ལྷ་དང་མི་དེ་དག་གི་དགེ་བའི་རྩ་བ་གང་ཡིན་པ་དེ་དག་ལ་རྗེས་སུ་ཡི་རང་བ་དང</w:t>
      </w:r>
      <w:ins w:id="884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84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84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46" w:author="thoesam" w:date="2016-10-07T09:30:00Z">
            <w:rPr>
              <w:rFonts w:cs="Monlam Uni OuChan2" w:hint="cs"/>
              <w:cs/>
            </w:rPr>
          </w:rPrChange>
        </w:rPr>
        <w:t>དེའི་རྗེས་སུ་ཡི་རང་བ་དང་ལྡན་པའི་བསོད་ནམས་བྱ་བའི་དངོས་པོ་བྱང་ཆུབ་གང་དུ་སེམས་གང་གིས་ཡོངས་སུ་བསྔོ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48" w:author="thoesam" w:date="2016-10-07T09:30:00Z">
            <w:rPr>
              <w:rFonts w:cs="Monlam Uni OuChan2" w:hint="cs"/>
              <w:cs/>
            </w:rPr>
          </w:rPrChange>
        </w:rPr>
        <w:t>གང་ཡང་སེམས་དེ་ལ་དངོས་པོར་འཛིན་པ་དང</w:t>
      </w:r>
      <w:ins w:id="884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85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85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53" w:author="thoesam" w:date="2016-10-07T09:30:00Z">
            <w:rPr>
              <w:rFonts w:cs="Monlam Uni OuChan2" w:hint="cs"/>
              <w:cs/>
            </w:rPr>
          </w:rPrChange>
        </w:rPr>
        <w:t>གང་ཡང་དམིགས་པ་སྟེ་འཛིན་པའི་ཡོངས་སུ་བསྔོ་བ་དེ་ཐམས་ཅད་ནི་མཚན་ཉིད་ཇི་ལྟ་བ་བཞིན་དུ་མེད་པའི་ཕྱིར་མི་དམིགས་པས་ཡོངས་སུ་བསྔོ་བ་ནི་མི་དམིགས་པའི་ཡོངས་སུ་བསྔ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55" w:author="thoesam" w:date="2016-10-07T09:30:00Z">
            <w:rPr>
              <w:rFonts w:cs="Monlam Uni OuChan2" w:hint="cs"/>
              <w:cs/>
            </w:rPr>
          </w:rPrChange>
        </w:rPr>
        <w:t>།མདོ་ནི་བྱམས་པས་སྨྲས་པ་ཞེས་བྱ་བ་ནས་བརྩམས་ཏེ།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57" w:author="thoesam" w:date="2016-10-07T09:30:00Z">
            <w:rPr>
              <w:rFonts w:cs="Monlam Uni OuChan2" w:hint="cs"/>
              <w:cs/>
            </w:rPr>
          </w:rPrChange>
        </w:rPr>
        <w:t>བླ་ན་མེད་པར་ཡོངས་སུ་བསྔོ་བར་བྱའོ་ཞེས་བྱ་བའི་བར་གྱིས་ཏེ།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59" w:author="thoesam" w:date="2016-10-07T09:30:00Z">
            <w:rPr>
              <w:rFonts w:cs="Monlam Uni OuChan2" w:hint="cs"/>
              <w:cs/>
            </w:rPr>
          </w:rPrChange>
        </w:rPr>
        <w:t>དེ་དག་ཐམས་ཅད་མེད་པའི་ཕྱིར་མཚན་མས་མ་ཡིན་མངོན་པར་ཞེན་པས་མ་ཡིན་པ་དེ་བས་ན་ཕྱིན་ཅི་མ་ལོག་པའི་ཡོངས་སུ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8860" w:author="thoesam" w:date="2016-10-07T09:30:00Z">
            <w:rPr>
              <w:rFonts w:cs="Monlam Uni OuChan2" w:hint="cs"/>
              <w:cs/>
            </w:rPr>
          </w:rPrChange>
        </w:rPr>
        <w:t>བསྔོ་བའོ།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62" w:author="thoesam" w:date="2016-10-07T09:30:00Z">
            <w:rPr>
              <w:rFonts w:cs="Monlam Uni OuChan2" w:hint="cs"/>
              <w:cs/>
            </w:rPr>
          </w:rPrChange>
        </w:rPr>
        <w:t>།མདོ་ནི་གལ་ཏེ་ཞེས་བྱ་བ་ནས་བརྩམས་ཏེ།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64" w:author="thoesam" w:date="2016-10-07T09:30:00Z">
            <w:rPr>
              <w:rFonts w:cs="Monlam Uni OuChan2" w:hint="cs"/>
              <w:cs/>
            </w:rPr>
          </w:rPrChange>
        </w:rPr>
        <w:t>བྱང་ཆུབ་སེམས་དཔའ་སེམས་དཔའ་ཆེན་པོའི་ཤེས་རབ་ཀྱི་ཕ་རོལ་ཏུ་ཕྱིན་པ་ཞེས་བྱ་བའི་བར་དུ་སྟེ།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66" w:author="thoesam" w:date="2016-10-07T09:30:00Z">
            <w:rPr>
              <w:rFonts w:cs="Monlam Uni OuChan2" w:hint="cs"/>
              <w:cs/>
            </w:rPr>
          </w:rPrChange>
        </w:rPr>
        <w:t>དེ་དག་ཐམས་ཅད་རང་གི་མཚན་ཉིད་ཀྱིས་དབེན་པ་དེ་ལྟར་ཆོས་ཐམས་ཅད་ཅེས་བྱ་བ་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དབེན་པ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67" w:author="thoesam" w:date="2016-10-07T09:30:00Z">
            <w:rPr>
              <w:rFonts w:cs="Monlam Uni OuChan2" w:hint="cs"/>
              <w:cs/>
            </w:rPr>
          </w:rPrChange>
        </w:rPr>
        <w:t>འི་སེམས་ཀྱིས་ཡོངས་སུ་བསྔོ་བ་ནི་དབེན་པའི་ཡོངས་སུ་བསྔོ་བའོ།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69" w:author="thoesam" w:date="2016-10-07T09:30:00Z">
            <w:rPr>
              <w:rFonts w:cs="Monlam Uni OuChan2" w:hint="cs"/>
              <w:cs/>
            </w:rPr>
          </w:rPrChange>
        </w:rPr>
        <w:t>།མདོ་ནི་གཞན་ཡང་ཞེས་བྱ་བ་ནས་བརྩམས་ཏེ།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71" w:author="thoesam" w:date="2016-10-07T09:30:00Z">
            <w:rPr>
              <w:rFonts w:cs="Monlam Uni OuChan2" w:hint="cs"/>
              <w:cs/>
            </w:rPr>
          </w:rPrChange>
        </w:rPr>
        <w:t>བྱམས་པས་སྨྲས་པ་ཞེས་བྱ་བ་དེའི་གོང་ཡན་ཆད་དོ།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73" w:author="thoesam" w:date="2016-10-07T09:30:00Z">
            <w:rPr>
              <w:rFonts w:cs="Monlam Uni OuChan2" w:hint="cs"/>
              <w:cs/>
            </w:rPr>
          </w:rPrChange>
        </w:rPr>
        <w:t>།འདས་པ་དང་ད་ལྟར་གྱི་ཕྱོགས་བཅུའི་སངས་རྒྱས་ཐམས་ཅད་དང་དེའི་ཉན་ཐོས་ལ་སོགས་པ་དག་གིས་འདས་པའི་དགེ་བའི་རྩ་བ་ཐམས་ཅད་གང་ཡིན་པ་དེ་ནི་ཟད་པ་འགག་པས་བྲལ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75" w:author="thoesam" w:date="2016-10-07T09:30:00Z">
            <w:rPr>
              <w:rFonts w:cs="Monlam Uni OuChan2" w:hint="cs"/>
              <w:cs/>
            </w:rPr>
          </w:rPrChange>
        </w:rPr>
        <w:t>བསོད་ནམས་ཡོངས་སུ་བསྔོ་བ་ལ་སོགས་པ་འདུས་བྱས་ཀྱི་ཆོས་ཐམས་ཅད་ཀྱང་དེ་ཉིད་ཀྱི་ཆོས་ཉིད་ཡིན་པ་དེ་ལྟར་སངས་རྒྱས་པའི་བསོད་ནམས་ཀྱི་ཚོགས་ཀྱི་རང་བཞིན་རྗེས་སུ་དྲན་པའི་ཡོངས་སུ་བསྔོ་བ་ལ་སོགས་པའི་འདུས་བྱས་པ་གང་ཡིན་པ་དེ་ནི་སངས་རྒྱས་ཀྱི་དགེ་བའི་རྩ་བ་ཡོངས་སུ་བསྔོ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77" w:author="thoesam" w:date="2016-10-07T09:30:00Z">
            <w:rPr>
              <w:rFonts w:cs="Monlam Uni OuChan2" w:hint="cs"/>
              <w:cs/>
            </w:rPr>
          </w:rPrChange>
        </w:rPr>
        <w:t>རང་བཞིན་དྲན་པའི་ཡོངས་སུ་བསྔོ་བའོ།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79" w:author="thoesam" w:date="2016-10-07T09:30:00Z">
            <w:rPr>
              <w:rFonts w:cs="Monlam Uni OuChan2" w:hint="cs"/>
              <w:cs/>
            </w:rPr>
          </w:rPrChange>
        </w:rPr>
        <w:t>།མདོ་ནི་བྱམས་པས་སྨྲས་པ་ཞེས་བྱ་བ་ནས་བརྩམས་ཏེ།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81" w:author="thoesam" w:date="2016-10-07T09:30:00Z">
            <w:rPr>
              <w:rFonts w:cs="Monlam Uni OuChan2" w:hint="cs"/>
              <w:cs/>
            </w:rPr>
          </w:rPrChange>
        </w:rPr>
        <w:t>ཡོངས་སུ་བསྔོ་བ་ཟུག་རྔུ་ཅན་ཞེས་བྱ་བའི་བར་དུ་སྟེ།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83" w:author="thoesam" w:date="2016-10-07T09:30:00Z">
            <w:rPr>
              <w:rFonts w:cs="Monlam Uni OuChan2" w:hint="cs"/>
              <w:cs/>
            </w:rPr>
          </w:rPrChange>
        </w:rPr>
        <w:t>ཐབས་ལ་མཁས་པ་ནི་ཤེས་རབ་ཀྱི་ཕ་རོལ་ཏུ་ཕྱིན་པ་ཉིད་ཀྱིས་བསོད་ནམས་ཡོངས་སུ་བསྔོས་པ་དེ་བས་ན་དམིགས་སུ་མེད་ཅིང་མཚན་མ་མེད་པའི་ཡོངས་སུ་བསྔོ་བ་ནི་ཐབས་ལ་མཁས་པའི་ཡོངས་སུ་བསྔ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85" w:author="thoesam" w:date="2016-10-07T09:30:00Z">
            <w:rPr>
              <w:rFonts w:cs="Monlam Uni OuChan2" w:hint="cs"/>
              <w:cs/>
            </w:rPr>
          </w:rPrChange>
        </w:rPr>
        <w:t>།མདོ་ནི་ད་ལྟར་དཔེར་ན་ཞེས་བྱ་བ་ནས་བརྩམས་ཏེ།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87" w:author="thoesam" w:date="2016-10-07T09:30:00Z">
            <w:rPr>
              <w:rFonts w:cs="Monlam Uni OuChan2" w:hint="cs"/>
              <w:cs/>
            </w:rPr>
          </w:rPrChange>
        </w:rPr>
        <w:t>བསླབ་པར་མི་བྱའོ་ཞེས་བྱ་བའི་བར་དུ་སྟེ།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89" w:author="thoesam" w:date="2016-10-07T09:30:00Z">
            <w:rPr>
              <w:rFonts w:cs="Monlam Uni OuChan2" w:hint="cs"/>
              <w:cs/>
            </w:rPr>
          </w:rPrChange>
        </w:rPr>
        <w:t>ཇི་ལྟར་ཁ་དོག་དང་དྲི་ཕུན་སུམ་ཚོགས་པའི་ཁ་ཟས་དུག་དང་བཅས་པ་དེ་བཞིན་དུ་མཚན་མ་དང་བཅས་པའི་ཡོངས་སུ་བསྔོ་བ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91" w:author="thoesam" w:date="2016-10-07T09:30:00Z">
            <w:rPr>
              <w:rFonts w:cs="Monlam Uni OuChan2" w:hint="cs"/>
              <w:cs/>
            </w:rPr>
          </w:rPrChange>
        </w:rPr>
        <w:t>།དེ་བས་ན་དེ་ཡོངས་སུ་བསྔོ་བ་ནི་མཚན་མ་མེད་པའི་ཡོངས་སུ་བསྔོ་བའོ།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93" w:author="thoesam" w:date="2016-10-07T09:30:00Z">
            <w:rPr>
              <w:rFonts w:cs="Monlam Uni OuChan2" w:hint="cs"/>
              <w:cs/>
            </w:rPr>
          </w:rPrChange>
        </w:rPr>
        <w:t>།མདོ་ནི་རབ་འབྱོར་གྱིས་སྨྲས་པ་ཞེས་བྱ་བ་ནས་བརྩམས་ཏེ།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95" w:author="thoesam" w:date="2016-10-07T09:30:00Z">
            <w:rPr>
              <w:rFonts w:cs="Monlam Uni OuChan2" w:hint="cs"/>
              <w:cs/>
            </w:rPr>
          </w:rPrChange>
        </w:rPr>
        <w:t>དུག་མེད་ཅིང་བདུད་རྩིའི་མཐར་ཐུག་པ་ཞེས་བྱ་བའི་བར་དུ་སྟེ།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8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97" w:author="thoesam" w:date="2016-10-07T09:30:00Z">
            <w:rPr>
              <w:rFonts w:cs="Monlam Uni OuChan2" w:hint="cs"/>
              <w:cs/>
            </w:rPr>
          </w:rPrChange>
        </w:rPr>
        <w:t>ཇི་ལྟར་སངས་རྒྱས་བཅོམ་ལྡན་འདས་དེ་དག་གིས་བླ་ན་མེད་པའི་སངས་རྒྱས་ཀྱི་ཡེ་ཤེས་ཀྱི་དགེ་བའི་རིགས་ཅན་གང་ཡིན་པ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༌། རང་བཞིན་གང་ཡིན་པ་དང༌། མཚན་ཉིད་གང་ཡིན་པ་དང༌། ཆོས་ཉིད་གང་གིས་ཡོད་པ་མཁྱེན་པ་དེ་ལྟར་བདག་ཀྱང་རྗེས་སུ་ཡི་རང་ངོ༌།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898" w:author="thoesam" w:date="2016-10-07T09:30:00Z">
            <w:rPr>
              <w:rFonts w:cs="Monlam Uni OuChan2" w:hint="cs"/>
              <w:cs/>
            </w:rPr>
          </w:rPrChange>
        </w:rPr>
        <w:t>།ཇི་ལྟར་སངས་རྒྱས་བཅོམ་ལྡན་འདས་དེ་དག་གིས་བླ་ན་མེད་པ་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8899" w:author="thoesam" w:date="2016-10-07T09:30:00Z">
            <w:rPr>
              <w:rFonts w:cs="Monlam Uni OuChan2" w:hint="cs"/>
              <w:cs/>
            </w:rPr>
          </w:rPrChange>
        </w:rPr>
        <w:t>ཡང་དག་པར་རྫོགས་པའི་བྱང་ཆུབ་གང་ལ་ཡོངས་སུ་བསྔོ་བ་རྗེས་སུ་གནང་བ་དེ་ལྟར་ཡོངས་སུ་བསྔོ་བར་བགྱིའོ་ཞེས་བྱ་བ་ནི་སངས་རྒྱས་ཐམས་ཅད་ཀྱིས་གནང་བའི་ཡོངས་སུ་བསྔ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01" w:author="thoesam" w:date="2016-10-07T09:30:00Z">
            <w:rPr>
              <w:rFonts w:cs="Monlam Uni OuChan2" w:hint="cs"/>
              <w:cs/>
            </w:rPr>
          </w:rPrChange>
        </w:rPr>
        <w:t>།མདོ་ནི་གཞན་ཡང་ཞེས་བྱ་བ་ནས་བརྩམས་ཏེ།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03" w:author="thoesam" w:date="2016-10-07T09:30:00Z">
            <w:rPr>
              <w:rFonts w:cs="Monlam Uni OuChan2" w:hint="cs"/>
              <w:cs/>
            </w:rPr>
          </w:rPrChange>
        </w:rPr>
        <w:t>བླ་ན་མེད་པ་ཡང་དག་པར་རྫོགས་པའི་བྱང་ཆུབ་ཏུ་ཡོངས་སུ་བསྔོ་བར་བྱའོ་ཞེས་བྱ་བའི་བར་དུ་སྟེ།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05" w:author="thoesam" w:date="2016-10-07T09:30:00Z">
            <w:rPr>
              <w:rFonts w:cs="Monlam Uni OuChan2" w:hint="cs"/>
              <w:cs/>
            </w:rPr>
          </w:rPrChange>
        </w:rPr>
        <w:t>ཁམས་གསུམ་པ་ཐམས་ཅད་ཀྱི་ཁོངས་སུ་གཏོགས་པ་མ་ཡིན་པ་དེ་བཞིན་དུ་ཆོས་ཐམས་ཅད་ཀྱི་ཡང་ཁོངས་སུ་གཏོགས་པ་མ་ཡིན་པ་དེ་ནི་འདས་པ་མ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07" w:author="thoesam" w:date="2016-10-07T09:30:00Z">
            <w:rPr>
              <w:rFonts w:cs="Monlam Uni OuChan2" w:hint="cs"/>
              <w:cs/>
            </w:rPr>
          </w:rPrChange>
        </w:rPr>
        <w:t>མ་འོངས་པ་མ་ཡིན།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09" w:author="thoesam" w:date="2016-10-07T09:30:00Z">
            <w:rPr>
              <w:rFonts w:cs="Monlam Uni OuChan2" w:hint="cs"/>
              <w:cs/>
            </w:rPr>
          </w:rPrChange>
        </w:rPr>
        <w:t>ད་ལྟར་བྱུང་བ་ཡང་མ་ཡིན་ནོ།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11" w:author="thoesam" w:date="2016-10-07T09:30:00Z">
            <w:rPr>
              <w:rFonts w:cs="Monlam Uni OuChan2" w:hint="cs"/>
              <w:cs/>
            </w:rPr>
          </w:rPrChange>
        </w:rPr>
        <w:t>།གང་ཡང་འདི་ལྟར་དངོས་པོ་མེད་པ་སྟེ།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13" w:author="thoesam" w:date="2016-10-07T09:30:00Z">
            <w:rPr>
              <w:rFonts w:cs="Monlam Uni OuChan2" w:hint="cs"/>
              <w:cs/>
            </w:rPr>
          </w:rPrChange>
        </w:rPr>
        <w:t>དངོས་པོ་མེད་པ་དེ་ཡང་དངོས་པོ་མེད་པས་ཡོངས་སུ་བསྔོ་བར་མི་ནུས་པ་གང་ཡིན་པ་དེ་ནི་ཁམས་གསུམ་པར་མ་གཏོགས་པའི་ཡོངས་སུ་བསྔོ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15" w:author="thoesam" w:date="2016-10-07T09:30:00Z">
            <w:rPr>
              <w:rFonts w:cs="Monlam Uni OuChan2" w:hint="cs"/>
              <w:cs/>
            </w:rPr>
          </w:rPrChange>
        </w:rPr>
        <w:t>།བསྔོ་བ་གཞན་རྣམ་པ་གསུམ་པོ་བསོད་ནམས་ཆེན་པོ་འབྱུང་བའི་བདག་ཉིད་དེ་ནི་རྣམ་པ་གསུམ་སྟེ།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17" w:author="thoesam" w:date="2016-10-07T09:30:00Z">
            <w:rPr>
              <w:rFonts w:cs="Monlam Uni OuChan2" w:hint="cs"/>
              <w:cs/>
            </w:rPr>
          </w:rPrChange>
        </w:rPr>
        <w:t>ཆུང་ངུ་དང་འབྲིང་དང་ཆེན་པོའོ།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19" w:author="thoesam" w:date="2016-10-07T09:30:00Z">
            <w:rPr>
              <w:rFonts w:cs="Monlam Uni OuChan2" w:hint="cs"/>
              <w:cs/>
            </w:rPr>
          </w:rPrChange>
        </w:rPr>
        <w:t>།མདོ་ནི་དེ་ནས་བཅོམ་ལྡན་འདས་ཀྱིས་ཞེས་བྱ་བ་ནས་བརྩམས་ཏེ།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21" w:author="thoesam" w:date="2016-10-07T09:30:00Z">
            <w:rPr>
              <w:rFonts w:cs="Monlam Uni OuChan2" w:hint="cs"/>
              <w:cs/>
            </w:rPr>
          </w:rPrChange>
        </w:rPr>
        <w:t>གོང་ན་མེད་པ་ཞེས་བྱའོ་ཞེས་བྱ་བའི་བར་དུ་སྟེ།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23" w:author="thoesam" w:date="2016-10-07T09:30:00Z">
            <w:rPr>
              <w:rFonts w:cs="Monlam Uni OuChan2" w:hint="cs"/>
              <w:cs/>
            </w:rPr>
          </w:rPrChange>
        </w:rPr>
        <w:t>མཚན་མ་མེད་པའི་ཚུལ་དང</w:t>
      </w:r>
      <w:ins w:id="892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92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92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28" w:author="thoesam" w:date="2016-10-07T09:30:00Z">
            <w:rPr>
              <w:rFonts w:cs="Monlam Uni OuChan2" w:hint="cs"/>
              <w:cs/>
            </w:rPr>
          </w:rPrChange>
        </w:rPr>
        <w:t>དམིགས་པ་མེད་པའི་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ཚུལ་དང༌།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29" w:author="thoesam" w:date="2016-10-07T09:30:00Z">
            <w:rPr>
              <w:rFonts w:cs="Monlam Uni OuChan2" w:hint="cs"/>
              <w:cs/>
            </w:rPr>
          </w:rPrChange>
        </w:rPr>
        <w:t>གཞན་མ་ཡིན་པ་དེ་བཞིན་ཉིད་ཅེས་བྱ་བའི་བར་ནི་ཆགས་པ་མེད་པའི་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ཚུལ་ཡི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30" w:author="thoesam" w:date="2016-10-07T09:30:00Z">
            <w:rPr>
              <w:rFonts w:cs="Monlam Uni OuChan2" w:hint="cs"/>
              <w:cs/>
            </w:rPr>
          </w:rPrChange>
        </w:rPr>
        <w:t>ན་ལ།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32" w:author="thoesam" w:date="2016-10-07T09:30:00Z">
            <w:rPr>
              <w:rFonts w:cs="Monlam Uni OuChan2" w:hint="cs"/>
              <w:cs/>
            </w:rPr>
          </w:rPrChange>
        </w:rPr>
        <w:t>དེས་ཡོངས་སུ་བསྔོས་པའི་བསོད་ནམས་གང་ཡིན་པ་ནི་སྟོང་གསུམ་པའི་འཇིག་རྟེན་གྱི་ཁམས་ཀྱི་སེམས་ཅན་དག་དགེ་བ་བཅུ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༌། བསམ་གཏན་བཞི་དང༌། ཚད་མེད་པ་བཞི་དང༌། གཟུགས་མེད་པའི་སྙོམས་པར་འཇུག་པ་དང༌།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33" w:author="thoesam" w:date="2016-10-07T09:30:00Z">
            <w:rPr>
              <w:rFonts w:cs="Monlam Uni OuChan2" w:hint="cs"/>
              <w:cs/>
            </w:rPr>
          </w:rPrChange>
        </w:rPr>
        <w:t>མངོན་པར་ཤེས་པ་ལྔ་ཐོབ་པ་དག་གི་བསོད་ནམས་ལས་གཙོ་བོ་ནས།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35" w:author="thoesam" w:date="2016-10-07T09:30:00Z">
            <w:rPr>
              <w:rFonts w:cs="Monlam Uni OuChan2" w:hint="cs"/>
              <w:cs/>
            </w:rPr>
          </w:rPrChange>
        </w:rPr>
        <w:t>གོང་ན་མེད་པ་ཞེས་བྱ་བའི་བར་ནི་བསོད་ནམས་ཆེན་པོ་འབྱུང་བའི་ཡོངས་སུ་བསྔོ་བ་ཆུང་ངུའོ།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37" w:author="thoesam" w:date="2016-10-07T09:30:00Z">
            <w:rPr>
              <w:rFonts w:cs="Monlam Uni OuChan2" w:hint="cs"/>
              <w:cs/>
            </w:rPr>
          </w:rPrChange>
        </w:rPr>
        <w:t>།མདོ་ནི་རབ་འབྱོར་གཞན་ཡང་ཞེས་བྱ་བ་ནས་བརྩམས་ཏེ།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39" w:author="thoesam" w:date="2016-10-07T09:30:00Z">
            <w:rPr>
              <w:rFonts w:cs="Monlam Uni OuChan2" w:hint="cs"/>
              <w:cs/>
            </w:rPr>
          </w:rPrChange>
        </w:rPr>
        <w:t>ཆགས་པ་མེད་པའི་ཡོངས་སུ་བསྔོ་བས་ཡོངས་སུ་བསྔོ་བ་དེའི་བསོད་ནམས་ཆེས་མང་དུ་འཕེལ་ལོ་ཞེས་བྱ་བའ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41" w:author="thoesam" w:date="2016-10-07T09:30:00Z">
            <w:rPr>
              <w:rFonts w:cs="Monlam Uni OuChan2" w:hint="cs"/>
              <w:cs/>
            </w:rPr>
          </w:rPrChange>
        </w:rPr>
        <w:t>སྟོང་གསུམ་པའི་འཇིག་རྟེན་གྱི་ཁམས་ཀྱི་སེམས་ཅན་ཐམས་ཅད་རང་སངས་རྒྱས་སུ་གྱུར་པ་དེ་དག་ལ་ལ་ལ་ཞིག་གིས་ནམ་འཚོའི་བར་དུ་ཡོ་བྱད་ཐམས་ཅད་ཀྱིས་བསྙེན་བཀུར་བྱས་པ་དེ་བས་ཆགས་པ་མེད་པའི་ཡོངས་སུ་བསྔོ་བས་ཡོངས་སུ་བསྔོས་པ་དེའི་བསོད་ནམས་ཆེས་མང་དུ་འཕེལ་ལོ་ཞེས་བྱ་བའི་བར་ན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8942" w:author="thoesam" w:date="2016-10-07T09:30:00Z">
            <w:rPr>
              <w:rFonts w:cs="Monlam Uni OuChan2" w:hint="cs"/>
              <w:cs/>
            </w:rPr>
          </w:rPrChange>
        </w:rPr>
        <w:t>བསོད་ནམས་ཆེན་པོ་འབྱུང་བའི་ཡོངས་སུ་བསྔོ་བ་འབྲིང་ཡིན་ནོ།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44" w:author="thoesam" w:date="2016-10-07T09:30:00Z">
            <w:rPr>
              <w:rFonts w:cs="Monlam Uni OuChan2" w:hint="cs"/>
              <w:cs/>
            </w:rPr>
          </w:rPrChange>
        </w:rPr>
        <w:t>།མདོ་ནི་གཞན་ཡང་རབ་འབྱོར་ཞེས་བྱ་བ་ནས་བརྩམས་ཏེ།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བསྟི་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46" w:author="thoesam" w:date="2016-10-07T09:30:00Z">
            <w:rPr>
              <w:rFonts w:cs="Monlam Uni OuChan2" w:hint="cs"/>
              <w:cs/>
            </w:rPr>
          </w:rPrChange>
        </w:rPr>
        <w:t>སྟང་དུ་བྱས་མཆོད་པར་བྱས་ཞེས་བྱ་བའི་བར་དུ་སྟེ།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48" w:author="thoesam" w:date="2016-10-07T09:30:00Z">
            <w:rPr>
              <w:rFonts w:cs="Monlam Uni OuChan2" w:hint="cs"/>
              <w:cs/>
            </w:rPr>
          </w:rPrChange>
        </w:rPr>
        <w:t>སྟོང་གསུམ་པའི་འཇིག་རྟེན་གྱི་ཁམས་ཀྱི་སེམས་ཅན་ཐམས་ཅད་བྱང་ཆུབ་སེམས་དཔར་གྱུར་པ་དེ་ལ་ཕྱོགས་བཅུ་རེ་རེ་ཞིང་གང་གཱའི་ཀླུང་གི་བྱེ་མ་སྙེད་ཀྱི་འཇིག་རྟེན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49" w:author="thoesam" w:date="2016-10-07T09:30:00Z">
            <w:rPr>
              <w:rFonts w:cs="Monlam Uni OuChan2" w:hint="cs"/>
              <w:cs/>
            </w:rPr>
          </w:rPrChange>
        </w:rPr>
        <w:t>ཁམས་ཀྱི་སེམས་ཅན་དག་གིས་བྱང་ཆུབ་སེམས་དཔའ་རེ་རེ་ལ་ཡོ་བྱད་ཐམས་ཅད་དང</w:t>
      </w:r>
      <w:ins w:id="895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895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895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54" w:author="thoesam" w:date="2016-10-07T09:30:00Z">
            <w:rPr>
              <w:rFonts w:cs="Monlam Uni OuChan2" w:hint="cs"/>
              <w:cs/>
            </w:rPr>
          </w:rPrChange>
        </w:rPr>
        <w:t>བདེ་བར་སྦྱར་བ་ཐམས་ཅད་ཀྱིས་བསྐལ་པ་གང་གཱའི་ཀླུང་གི་བྱེ་མ་སྙེད་བསྙེན་བཀུར་བྱས་པ་དེ་དག་གི་བསོད་ནམས་དེ་དག་ཆགས་པ་མེད་པས་ཡོངས་སུ་བསྔོས་པའི་བསོད་ནམས་ཀྱི་བརྒྱའི་ཆར་ཡང་ཉེ་བར་མི་འགྲོ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56" w:author="thoesam" w:date="2016-10-07T09:30:00Z">
            <w:rPr>
              <w:rFonts w:cs="Monlam Uni OuChan2" w:hint="cs"/>
              <w:cs/>
            </w:rPr>
          </w:rPrChange>
        </w:rPr>
        <w:t>རྒྱུར་ཡང་མི་བཟོད་དོ་ཞེས་བྱ་བའི་བར་བསོད་ནམས་ཆེན་པོ་འབྱུང་བའི་ཡོངས་སུ་བསྔོ་བ་ཆེན་པོའོ།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58" w:author="thoesam" w:date="2016-10-07T09:30:00Z">
            <w:rPr>
              <w:rFonts w:cs="Monlam Uni OuChan2" w:hint="cs"/>
              <w:cs/>
            </w:rPr>
          </w:rPrChange>
        </w:rPr>
        <w:t>།གལ་ཏེ་སྟོང་གསུམ་པའི་འཇིག་རྟེན་གྱི་ཁམས་ཀྱི་སེམས་ཅན་དག་བྱང་ཆུབ་སེམས་དཔར་གྱུར་པ་དེ་དག་གི་དམིགས་པ་དང་བཅས་པའི་ཡོངས་སུ་བསྔོ་བ་ལས་བྱུང་བའི་བསོད་ནམས་ཀྱི་ཕུང་པོ་ནི་བྱང་ཆུབ་སེམས་དཔའ་གཅིག་ཅིག་མི་དམིགས་པ་ལ་སོགས་པའི་ཡོངས་སུ་བསྔོ་བའི་བསོད་ནམས་ཀྱི་བརྒྱའི་ཆར་ཡང་ཉེ་བར་མི་འགྲོ་བ་ནས་རྒྱུར་ཡང་མི་བཟོད་དོ་ཞེས་བྱ་བའི་བར་དེ་དག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60" w:author="thoesam" w:date="2016-10-07T09:30:00Z">
            <w:rPr>
              <w:rFonts w:cs="Monlam Uni OuChan2" w:hint="cs"/>
              <w:cs/>
            </w:rPr>
          </w:rPrChange>
        </w:rPr>
        <w:t>དེ་ནས་རྒྱལ་པོ་ཆེན་པོ་བཞི་ཞེས་བྱ་བ་ལ་སོགས་པ་ནས།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62" w:author="thoesam" w:date="2016-10-07T09:30:00Z">
            <w:rPr>
              <w:rFonts w:cs="Monlam Uni OuChan2" w:hint="cs"/>
              <w:cs/>
            </w:rPr>
          </w:rPrChange>
        </w:rPr>
        <w:t>གོང་ན་མེད་པ་ཞེས་བྱའོ་ཞེས་བྱ་བའི་བར་གྱིས་གསུངས་སོ།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64" w:author="thoesam" w:date="2016-10-07T09:30:00Z">
            <w:rPr>
              <w:rFonts w:cs="Monlam Uni OuChan2" w:hint="cs"/>
              <w:cs/>
            </w:rPr>
          </w:rPrChange>
        </w:rPr>
        <w:t>།དེ་ལྟར་ཡོངས་སུ་བསྔོ་བ་ཡིད་ལ་བྱེད་པ་བསྟན་ནས།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66" w:author="thoesam" w:date="2016-10-07T09:30:00Z">
            <w:rPr>
              <w:rFonts w:cs="Monlam Uni OuChan2" w:hint="cs"/>
              <w:cs/>
            </w:rPr>
          </w:rPrChange>
        </w:rPr>
        <w:t>རྗེས་སུ་ཡི་རང་བ་ཡིད་ལ་བྱེད་པ་བརྗོད་པར་བྱའོ།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68" w:author="thoesam" w:date="2016-10-07T09:30:00Z">
            <w:rPr>
              <w:rFonts w:cs="Monlam Uni OuChan2" w:hint="cs"/>
              <w:cs/>
            </w:rPr>
          </w:rPrChange>
        </w:rPr>
        <w:t>།དེ་ལ་མདོ་ནི་དེ་ནས་ཚེ་དང་ལྡན་པ་རབ་འབྱོར་གྱིས་ཞེས་བྱ་བ་ནས་བརྩམས་ཏེ།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70" w:author="thoesam" w:date="2016-10-07T09:30:00Z">
            <w:rPr>
              <w:rFonts w:cs="Monlam Uni OuChan2" w:hint="cs"/>
              <w:cs/>
            </w:rPr>
          </w:rPrChange>
        </w:rPr>
        <w:t>དེ་ནས་ཚེ་དང་ལྡན་པ་ཤ་ར་དྭ་ཏིའི་བུ་ཞེས་བྱ་བའི་ལྟག་ཡན་ཆད་དོ།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72" w:author="thoesam" w:date="2016-10-07T09:30:00Z">
            <w:rPr>
              <w:rFonts w:cs="Monlam Uni OuChan2" w:hint="cs"/>
              <w:cs/>
            </w:rPr>
          </w:rPrChange>
        </w:rPr>
        <w:t>།དེའི་དོན་ནི།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74" w:author="thoesam" w:date="2016-10-07T09:30:00Z">
            <w:rPr>
              <w:rFonts w:cs="Monlam Uni OuChan2" w:hint="cs"/>
              <w:cs/>
            </w:rPr>
          </w:rPrChange>
        </w:rPr>
        <w:t>ཐབས་དང་མི་དམིགས་པ་དག་གིས།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76" w:author="thoesam" w:date="2016-10-07T09:30:00Z">
            <w:rPr>
              <w:rFonts w:cs="Monlam Uni OuChan2" w:hint="cs"/>
              <w:cs/>
            </w:rPr>
          </w:rPrChange>
        </w:rPr>
        <w:t>།དགེ་བའི་རྩ་ལ་ཡི་རང་བ།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78" w:author="thoesam" w:date="2016-10-07T09:30:00Z">
            <w:rPr>
              <w:rFonts w:cs="Monlam Uni OuChan2" w:hint="cs"/>
              <w:cs/>
            </w:rPr>
          </w:rPrChange>
        </w:rPr>
        <w:t>།རྗེས་སུ་ཡི་རང་ཡིད་བྱེད་པ།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80" w:author="thoesam" w:date="2016-10-07T09:30:00Z">
            <w:rPr>
              <w:rFonts w:cs="Monlam Uni OuChan2" w:hint="cs"/>
              <w:cs/>
            </w:rPr>
          </w:rPrChange>
        </w:rPr>
        <w:t>།བསྒོམ་པ་ཡིན་པར་འདིར་བརྗོད་དོ།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82" w:author="thoesam" w:date="2016-10-07T09:30:00Z">
            <w:rPr>
              <w:rFonts w:cs="Monlam Uni OuChan2" w:hint="cs"/>
              <w:cs/>
            </w:rPr>
          </w:rPrChange>
        </w:rPr>
        <w:t>།ཞེས་བྱ་བ་གསུངས་ཏེ།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84" w:author="thoesam" w:date="2016-10-07T09:30:00Z">
            <w:rPr>
              <w:rFonts w:cs="Monlam Uni OuChan2" w:hint="cs"/>
              <w:cs/>
            </w:rPr>
          </w:rPrChange>
        </w:rPr>
        <w:t>ཐབས་དང་མི་དམིགས་པ་དག་གིས་དགེ་བའི་རྩ་བ་ལ་རྗེས་སུ་ཡི་རང་བ་གང་ཡིན་པ་དེ་ནི་འདིར་རྗེས་སུ་ཡི་རང་བ་ཡིད་ལ་བྱེད་པ་སྒོམ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86" w:author="thoesam" w:date="2016-10-07T09:30:00Z">
            <w:rPr>
              <w:rFonts w:cs="Monlam Uni OuChan2" w:hint="cs"/>
              <w:cs/>
            </w:rPr>
          </w:rPrChange>
        </w:rPr>
        <w:t>།དེ་བས་ན་རྣམ་པ་གཉིས་ཏེ།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88" w:author="thoesam" w:date="2016-10-07T09:30:00Z">
            <w:rPr>
              <w:rFonts w:cs="Monlam Uni OuChan2" w:hint="cs"/>
              <w:cs/>
            </w:rPr>
          </w:rPrChange>
        </w:rPr>
        <w:t>དེ་མི་དམིགས་པའི་སྒོ་ནས་རྗེས་སུ་ཡི་རང་བ་ནི་དེས་དགེ་བའི་རྩ་བ་དེ་དག་མི་ལེན་མི་གཏོང་བ་ནས།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90" w:author="thoesam" w:date="2016-10-07T09:30:00Z">
            <w:rPr>
              <w:rFonts w:cs="Monlam Uni OuChan2" w:hint="cs"/>
              <w:cs/>
            </w:rPr>
          </w:rPrChange>
        </w:rPr>
        <w:t>དེ་ལྟར་བདག་གིས་རྗེས་སུ་ཡི་རང་ནས་བླ་ན་མེད་པ་ཡང་དག་པར་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8991" w:author="thoesam" w:date="2016-10-07T09:30:00Z">
            <w:rPr>
              <w:rFonts w:cs="Monlam Uni OuChan2" w:hint="cs"/>
              <w:cs/>
            </w:rPr>
          </w:rPrChange>
        </w:rPr>
        <w:t>རྫོགས་པའི་བྱང་ཆུབ་ཏུ་ཡོངས་སུ་བསྔོ་བར་བྱའོ་ཞེས་བྱ་བའི་བར་དུའོ།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93" w:author="thoesam" w:date="2016-10-07T09:30:00Z">
            <w:rPr>
              <w:rFonts w:cs="Monlam Uni OuChan2" w:hint="cs"/>
              <w:cs/>
            </w:rPr>
          </w:rPrChange>
        </w:rPr>
        <w:t>།ཐབས་ཀྱི་སྒོ་ནས་རྗེས་སུ་ཡི་རང་བ་ནི་ཐེག་པ་ལ་གསར་དུ་ཞུགས་པ་དག་གིས་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ཏེ།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94" w:author="thoesam" w:date="2016-10-07T09:30:00Z">
            <w:rPr>
              <w:rFonts w:cs="Monlam Uni OuChan2" w:hint="cs"/>
              <w:cs/>
            </w:rPr>
          </w:rPrChange>
        </w:rPr>
        <w:t>རྣམ་པར་གྲོལ་བ་ཇི་ལྟ་བ་བཞིན་དེ་ལྟ་བུའི་དགེ་བའི་རྩ་བ་དག་དང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དེ་ལྟ་བུའི་སངས་རྒྱས་ལ་སོགས་པ་དང༌། དེ་ལྟ་བུའི་ཆོས་ཐམས་ཅད་དང༌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9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97" w:author="thoesam" w:date="2016-10-07T09:30:00Z">
            <w:rPr>
              <w:rFonts w:cs="Monlam Uni OuChan2" w:hint="cs"/>
              <w:cs/>
            </w:rPr>
          </w:rPrChange>
        </w:rPr>
        <w:t>ཇི་ལྟར་བདག་གིས་རྗེས་སུ་ཡི་རང་བ་དེ་ལྟར་ཡང་དག་པར་རྫོགས་པའི་བྱང་ཆུབ་ཏུ་ཡོངས་སུ་བསྔོ་བར་བྱའོ་ཞེས་བྱ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89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8999" w:author="thoesam" w:date="2016-10-07T09:30:00Z">
            <w:rPr>
              <w:rFonts w:cs="Monlam Uni OuChan2" w:hint="cs"/>
              <w:cs/>
            </w:rPr>
          </w:rPrChange>
        </w:rPr>
        <w:t>།རབ་འབྱོར་གཞན་ཡང་ཞེས་བྱ་བའི་ངག་གཉིས་པ་ནི་དེ་ཉིད་བསོད་ནམས་ལྷག་པ་ཉིད་དུ་གསུངས་པའོ།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01" w:author="thoesam" w:date="2016-10-07T09:30:00Z">
            <w:rPr>
              <w:rFonts w:cs="Monlam Uni OuChan2" w:hint="cs"/>
              <w:cs/>
            </w:rPr>
          </w:rPrChange>
        </w:rPr>
        <w:t>།དེ་ནི་རྗེས་སུ་ཡི་རང་བ་ཡིད་ལ་བྱེད་པའོ།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03" w:author="thoesam" w:date="2016-10-07T09:30:00Z">
            <w:rPr>
              <w:rFonts w:cs="Monlam Uni OuChan2" w:hint="cs"/>
              <w:cs/>
            </w:rPr>
          </w:rPrChange>
        </w:rPr>
        <w:t>།འཇིག་རྟེན་པའི་བསྒོམ་པའི་ལམ་ཡིད་ལ་བྱེད་པ་གསུམ་པོ་བསྟན་ནས།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05" w:author="thoesam" w:date="2016-10-07T09:30:00Z">
            <w:rPr>
              <w:rFonts w:cs="Monlam Uni OuChan2" w:hint="cs"/>
              <w:cs/>
            </w:rPr>
          </w:rPrChange>
        </w:rPr>
        <w:t>འཇིག་རྟེན་ལས་འདས་པའི་བསྒོམ་པའི་ལམ་ནི་བསྒྲུབ་པ་དང</w:t>
      </w:r>
      <w:ins w:id="900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00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00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10" w:author="thoesam" w:date="2016-10-07T09:30:00Z">
            <w:rPr>
              <w:rFonts w:cs="Monlam Uni OuChan2" w:hint="cs"/>
              <w:cs/>
            </w:rPr>
          </w:rPrChange>
        </w:rPr>
        <w:t>ཤིན་ཏུ་དག་པ་ཞེས་གོང་དུ་བསྟན་པ་ཡིན་ནོ།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12" w:author="thoesam" w:date="2016-10-07T09:30:00Z">
            <w:rPr>
              <w:rFonts w:cs="Monlam Uni OuChan2" w:hint="cs"/>
              <w:cs/>
            </w:rPr>
          </w:rPrChange>
        </w:rPr>
        <w:t>།དེ་ལ་བསྒྲུབ་པའི་དབང་དུ་མཛད་ནས།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14" w:author="thoesam" w:date="2016-10-07T09:30:00Z">
            <w:rPr>
              <w:rFonts w:cs="Monlam Uni OuChan2" w:hint="cs"/>
              <w:cs/>
            </w:rPr>
          </w:rPrChange>
        </w:rPr>
        <w:t>དེ་ཡི་ངོ་བོ་ཉིད་མཆོག་ཉིད།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16" w:author="thoesam" w:date="2016-10-07T09:30:00Z">
            <w:rPr>
              <w:rFonts w:cs="Monlam Uni OuChan2" w:hint="cs"/>
              <w:cs/>
            </w:rPr>
          </w:rPrChange>
        </w:rPr>
        <w:t>།ཀུན་ལ་མངོན་པར་འདུ་མི་བྱེད།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18" w:author="thoesam" w:date="2016-10-07T09:30:00Z">
            <w:rPr>
              <w:rFonts w:cs="Monlam Uni OuChan2" w:hint="cs"/>
              <w:cs/>
            </w:rPr>
          </w:rPrChange>
        </w:rPr>
        <w:t>།ཆོས་རྣམས་དམིགས་པ་མེད་པར་ནི།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20" w:author="thoesam" w:date="2016-10-07T09:30:00Z">
            <w:rPr>
              <w:rFonts w:cs="Monlam Uni OuChan2" w:hint="cs"/>
              <w:cs/>
            </w:rPr>
          </w:rPrChange>
        </w:rPr>
        <w:t>།གཏོད་པར་བྱེད་པ་དོན་ཆེན་ཉིད།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22" w:author="thoesam" w:date="2016-10-07T09:30:00Z">
            <w:rPr>
              <w:rFonts w:cs="Monlam Uni OuChan2" w:hint="cs"/>
              <w:cs/>
            </w:rPr>
          </w:rPrChange>
        </w:rPr>
        <w:t>།ཅེས་གསུངས་ཏེ།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24" w:author="thoesam" w:date="2016-10-07T09:30:00Z">
            <w:rPr>
              <w:rFonts w:cs="Monlam Uni OuChan2" w:hint="cs"/>
              <w:cs/>
            </w:rPr>
          </w:rPrChange>
        </w:rPr>
        <w:t>དེ་ཡི་ཞེས་བྱ་བ་ནི་ལམ་གྱིའོ།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26" w:author="thoesam" w:date="2016-10-07T09:30:00Z">
            <w:rPr>
              <w:rFonts w:cs="Monlam Uni OuChan2" w:hint="cs"/>
              <w:cs/>
            </w:rPr>
          </w:rPrChange>
        </w:rPr>
        <w:t>།ངོ་བོ་ཉིད་ནི་ཤེས་རབ་ཀྱི་ཕ་རོལ་ཏུ་ཕྱིན་པའོ།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28" w:author="thoesam" w:date="2016-10-07T09:30:00Z">
            <w:rPr>
              <w:rFonts w:cs="Monlam Uni OuChan2" w:hint="cs"/>
              <w:cs/>
            </w:rPr>
          </w:rPrChange>
        </w:rPr>
        <w:t>།རྣམ་པར་རྟོག་པའི་ཕ་རོལ་ཏུ་སོན་པས་ན་ཤེས་རབ་བོ།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30" w:author="thoesam" w:date="2016-10-07T09:30:00Z">
            <w:rPr>
              <w:rFonts w:cs="Monlam Uni OuChan2" w:hint="cs"/>
              <w:cs/>
            </w:rPr>
          </w:rPrChange>
        </w:rPr>
        <w:t>།གང་བཅོམ་ལྡན་འདས་ཤེས་རབ་ཀྱི་ཕ་རོལ་ཏུ་ཕྱིན་པ་ནི་ཤིན་ཏུ་རྣམ་པར་དག་པའི་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སླད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31" w:author="thoesam" w:date="2016-10-07T09:30:00Z">
            <w:rPr>
              <w:rFonts w:cs="Monlam Uni OuChan2" w:hint="cs"/>
              <w:cs/>
            </w:rPr>
          </w:rPrChange>
        </w:rPr>
        <w:t>་དུའོ་ཞེས་བྱ་བ་ནས་བརྩམས་ཏེ།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33" w:author="thoesam" w:date="2016-10-07T09:30:00Z">
            <w:rPr>
              <w:rFonts w:cs="Monlam Uni OuChan2" w:hint="cs"/>
              <w:cs/>
            </w:rPr>
          </w:rPrChange>
        </w:rPr>
        <w:t>བཅོམ་ལྡན་འདས་ཤེས་རབ་ཀྱི་ཕ་རོལ་ཏུ་ཕྱིན་པ་ནི་དངོས་པོ་མ་མཆིས་པའི་ངོ་བོ་ཉིད་སྟོང་པ་ཉིད་ཀྱི་སླད་དུ་ཆོས་ཐམས་ཅད་ཀྱི་ངོ་བོ་ཉིད་ཀྱང་སྟོང་པའོ་ཞེས་བྱ་བའི་བར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34" w:author="thoesam" w:date="2016-10-07T09:30:00Z">
            <w:rPr>
              <w:rFonts w:cs="Monlam Uni OuChan2" w:hint="cs"/>
              <w:cs/>
            </w:rPr>
          </w:rPrChange>
        </w:rPr>
        <w:t>ངོ་བོ་ཉིད་གསུངས་པའོ།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36" w:author="thoesam" w:date="2016-10-07T09:30:00Z">
            <w:rPr>
              <w:rFonts w:cs="Monlam Uni OuChan2" w:hint="cs"/>
              <w:cs/>
            </w:rPr>
          </w:rPrChange>
        </w:rPr>
        <w:t>།མཆོག་ཉིད་ཅེས་བྱ་བ་ནི་གང་ཤེས་རབ་ཀྱི་ཕ་རོལ་ཏུ་ཕྱིན་པ་ཉིད་ནི་ཕ་རོལ་ཏུ་ཕྱིན་པ་ལྔ་པོ་དག་གི་མཆོག་དང་གཙོ་བོ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38" w:author="thoesam" w:date="2016-10-07T09:30:00Z">
            <w:rPr>
              <w:rFonts w:cs="Monlam Uni OuChan2" w:hint="cs"/>
              <w:cs/>
            </w:rPr>
          </w:rPrChange>
        </w:rPr>
        <w:t>མི་མཉམ་པ་དང་མཉམ་པའི་བར་གྱིས་ནི་མཆོག་ཉིད་དུ་གསུངས་པ་ཡིན་ནོ།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40" w:author="thoesam" w:date="2016-10-07T09:30:00Z">
            <w:rPr>
              <w:rFonts w:cs="Monlam Uni OuChan2" w:hint="cs"/>
              <w:cs/>
            </w:rPr>
          </w:rPrChange>
        </w:rPr>
        <w:t>།ཀུན་ལ་མངོན་པར་འདུ་མི་བྱེད།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42" w:author="thoesam" w:date="2016-10-07T09:30:00Z">
            <w:rPr>
              <w:rFonts w:cs="Monlam Uni OuChan2" w:hint="cs"/>
              <w:cs/>
            </w:rPr>
          </w:rPrChange>
        </w:rPr>
        <w:t>།ཅེས་བྱ་བ་ནི་ཆོས་ཐམས་ཅད་ལ་མངོན་པར་འདུ་མི་བྱེད་པ་གང་ཡིན་པ་དེ་ནི་དེའི་མངོན་པར་བསྒྲུབ་པའོ།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44" w:author="thoesam" w:date="2016-10-07T09:30:00Z">
            <w:rPr>
              <w:rFonts w:cs="Monlam Uni OuChan2" w:hint="cs"/>
              <w:cs/>
            </w:rPr>
          </w:rPrChange>
        </w:rPr>
        <w:t>།གང་གཟུགས་མངོན་པར་སྒྲུབ་པ་མེད་པ་ནས།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46" w:author="thoesam" w:date="2016-10-07T09:30:00Z">
            <w:rPr>
              <w:rFonts w:cs="Monlam Uni OuChan2" w:hint="cs"/>
              <w:cs/>
            </w:rPr>
          </w:rPrChange>
        </w:rPr>
        <w:t>རྣམ་པ་ཐམས་ཅད་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མཁྱེན་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47" w:author="thoesam" w:date="2016-10-07T09:30:00Z">
            <w:rPr>
              <w:rFonts w:cs="Monlam Uni OuChan2" w:hint="cs"/>
              <w:cs/>
            </w:rPr>
          </w:rPrChange>
        </w:rPr>
        <w:t>པ་ཉིད་ཀྱི་བར་མངོན་པར་སྒྲུབ་པ་མེད་པའི་ཕྱིར་ཤེས་རབ་ཀྱི་ཕ་རོལ་ཏུ་ཕྱིན་པ་མངོན་པར་བསྒྲུབ་པར་བྱའོ།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49" w:author="thoesam" w:date="2016-10-07T09:30:00Z">
            <w:rPr>
              <w:rFonts w:cs="Monlam Uni OuChan2" w:hint="cs"/>
              <w:cs/>
            </w:rPr>
          </w:rPrChange>
        </w:rPr>
        <w:t>།གཟུགས་མངོན་པར་སྒྲུབ་པ་མ་མཆིས་པའི་སླད་དུ་ཞེས་བྱ་བ་ནས།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51" w:author="thoesam" w:date="2016-10-07T09:30:00Z">
            <w:rPr>
              <w:rFonts w:cs="Monlam Uni OuChan2" w:hint="cs"/>
              <w:cs/>
            </w:rPr>
          </w:rPrChange>
        </w:rPr>
        <w:t>རྣམ་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9052" w:author="thoesam" w:date="2016-10-07T09:30:00Z">
            <w:rPr>
              <w:rFonts w:cs="Monlam Uni OuChan2" w:hint="cs"/>
              <w:cs/>
            </w:rPr>
          </w:rPrChange>
        </w:rPr>
        <w:t>པ་ཐམས་ཅད་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མཁྱེན་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53" w:author="thoesam" w:date="2016-10-07T09:30:00Z">
            <w:rPr>
              <w:rFonts w:cs="Monlam Uni OuChan2" w:hint="cs"/>
              <w:cs/>
            </w:rPr>
          </w:rPrChange>
        </w:rPr>
        <w:t>པ་ཉིད་ལ་མངོན་པར་སྒྲུབ་པ་མེད་པ་དང</w:t>
      </w:r>
      <w:ins w:id="905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05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05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58" w:author="thoesam" w:date="2016-10-07T09:30:00Z">
            <w:rPr>
              <w:rFonts w:cs="Monlam Uni OuChan2" w:hint="cs"/>
              <w:cs/>
            </w:rPr>
          </w:rPrChange>
        </w:rPr>
        <w:t>སྐྱེ་བ་མེད་པ་དང་དམིགས་སུ་མེད་པས་ཤེས་རབ་ཀྱི་ཕ་རོལ་ཏུ་ཕྱིན་པ་མངོན་པར་བསྒྲུབ་པར་བྱའོ་ཞེས་བྱ་བའི་བར་གྱིས་ནི་མངོན་པར་སྒྲུབ་པ་གསུངས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60" w:author="thoesam" w:date="2016-10-07T09:30:00Z">
            <w:rPr>
              <w:rFonts w:cs="Monlam Uni OuChan2" w:hint="cs"/>
              <w:cs/>
            </w:rPr>
          </w:rPrChange>
        </w:rPr>
        <w:t>།ཆོས་རྣམས་དམིགས་པ་མེད་པར་ནི།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62" w:author="thoesam" w:date="2016-10-07T09:30:00Z">
            <w:rPr>
              <w:rFonts w:cs="Monlam Uni OuChan2" w:hint="cs"/>
              <w:cs/>
            </w:rPr>
          </w:rPrChange>
        </w:rPr>
        <w:t>།ཞེས་བྱ་བ་ནི་ཆོས་ཐམས་ཅད་དམིགས་སུ་མེད་པ་ཉིད་ཀྱི་སྒོ་ནས་དེ་སངས་རྒྱས་ཀྱི་ཆོས་གཏོད་པར་བྱེད་པའོ།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64" w:author="thoesam" w:date="2016-10-07T09:30:00Z">
            <w:rPr>
              <w:rFonts w:cs="Monlam Uni OuChan2" w:hint="cs"/>
              <w:cs/>
            </w:rPr>
          </w:rPrChange>
        </w:rPr>
        <w:t>།གང་དེ་ལྟར་མངོན་པར་སྒྲུབ་པའི་ཤེས་རབ་ཀྱི་ཕ་རོལ་ཏུ་ཕྱིན་པ་ནི་ཆོས་གང་ཡང་ཐོབ་པར་མི་བྱེད་ཅ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66" w:author="thoesam" w:date="2016-10-07T09:30:00Z">
            <w:rPr>
              <w:rFonts w:cs="Monlam Uni OuChan2" w:hint="cs"/>
              <w:cs/>
            </w:rPr>
          </w:rPrChange>
        </w:rPr>
        <w:t>རྣམ་པ་ཐམས་ཅད་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མཁྱེན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67" w:author="thoesam" w:date="2016-10-07T09:30:00Z">
            <w:rPr>
              <w:rFonts w:cs="Monlam Uni OuChan2" w:hint="cs"/>
              <w:cs/>
            </w:rPr>
          </w:rPrChange>
        </w:rPr>
        <w:t>་པ་ཉིད་ཀྱང་ཐོབ་པར་མི་བྱེད་ཅེས་བྱ་བའི་བར་གྱིས་ནི་ཆོས་ཐམས་ཅད་མི་དམིགས་པའི་སྒོ་ནས་ཆོས་གཏོད་པ་གསུངས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69" w:author="thoesam" w:date="2016-10-07T09:30:00Z">
            <w:rPr>
              <w:rFonts w:cs="Monlam Uni OuChan2" w:hint="cs"/>
              <w:cs/>
            </w:rPr>
          </w:rPrChange>
        </w:rPr>
        <w:t>།འདི་ལྟ་སྟེ་ཤེས་རབ་ཀྱི་ཕ་རོལ་ཏུ་ཕྱིན་པ་ནི་ཕ་རོལ་ཏུ་ཕྱིན་པ་ཆེན་མོ་སྟེ།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71" w:author="thoesam" w:date="2016-10-07T09:30:00Z">
            <w:rPr>
              <w:rFonts w:cs="Monlam Uni OuChan2" w:hint="cs"/>
              <w:cs/>
            </w:rPr>
          </w:rPrChange>
        </w:rPr>
        <w:t>དེ་ནི་གཟུགས་ནས་སངས་རྒྱས་ཀྱི་ཆོས་རྣམས་ཀྱི་བར་དུ་ཆེ་བར་མི་བགྱིད་ཆུང་བར་མི་བགྱིད།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73" w:author="thoesam" w:date="2016-10-07T09:30:00Z">
            <w:rPr>
              <w:rFonts w:cs="Monlam Uni OuChan2" w:hint="cs"/>
              <w:cs/>
            </w:rPr>
          </w:rPrChange>
        </w:rPr>
        <w:t>མཐུ་དང་ལྡན་པར་མི་བགྱིད།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75" w:author="thoesam" w:date="2016-10-07T09:30:00Z">
            <w:rPr>
              <w:rFonts w:cs="Monlam Uni OuChan2" w:hint="cs"/>
              <w:cs/>
            </w:rPr>
          </w:rPrChange>
        </w:rPr>
        <w:t>མཐུ་དང་མི་ལྡན་པར་མི་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བགྱིད། །གཟུགས་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76" w:author="thoesam" w:date="2016-10-07T09:30:00Z">
            <w:rPr>
              <w:rFonts w:cs="Monlam Uni OuChan2" w:hint="cs"/>
              <w:cs/>
            </w:rPr>
          </w:rPrChange>
        </w:rPr>
        <w:t>ལ་སོགས་པ་གང་ཡིན་པ་ཆེ་བའམ་ཆུང་བ་དེ་དག་ནི་དེའི་རྒྱུ་མཐུན་པ་མ་ཡིན་ཏེ།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78" w:author="thoesam" w:date="2016-10-07T09:30:00Z">
            <w:rPr>
              <w:rFonts w:cs="Monlam Uni OuChan2" w:hint="cs"/>
              <w:cs/>
            </w:rPr>
          </w:rPrChange>
        </w:rPr>
        <w:t>བྱང་ཆུབ་སེམས་དཔའ་དག་ནི་དམིགས་པའི་འདུ་ཤེས་ཅན་མ་ཡིན་ནོ།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80" w:author="thoesam" w:date="2016-10-07T09:30:00Z">
            <w:rPr>
              <w:rFonts w:cs="Monlam Uni OuChan2" w:hint="cs"/>
              <w:cs/>
            </w:rPr>
          </w:rPrChange>
        </w:rPr>
        <w:t>།དེ་ལྟར་མི་དམིགས་པའི་ཚུལ་གྱིས་བྱང་ཆུབ་ཐོབ་པར་བྱེད་པའི་ཕྱིར་དོན་ཆེན་པོ་ཉིད་ཅེས་བྱ་སྟེ།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82" w:author="thoesam" w:date="2016-10-07T09:30:00Z">
            <w:rPr>
              <w:rFonts w:cs="Monlam Uni OuChan2" w:hint="cs"/>
              <w:cs/>
            </w:rPr>
          </w:rPrChange>
        </w:rPr>
        <w:t>མངོན་པར་སྒྲུབ་པ་བསྟན་ཟིན་ཏོ།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84" w:author="thoesam" w:date="2016-10-07T09:30:00Z">
            <w:rPr>
              <w:rFonts w:cs="Monlam Uni OuChan2" w:hint="cs"/>
              <w:cs/>
            </w:rPr>
          </w:rPrChange>
        </w:rPr>
        <w:t>།འཇིག་རྟེན་ལས་འདས་པའི་བསྒོམ་པའི་ལམ་དང་མཐོང་བའི་ལམ་གྱི་རྩ་བ་ནི་མོས་པ་སྟེ།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86" w:author="thoesam" w:date="2016-10-07T09:30:00Z">
            <w:rPr>
              <w:rFonts w:cs="Monlam Uni OuChan2" w:hint="cs"/>
              <w:cs/>
            </w:rPr>
          </w:rPrChange>
        </w:rPr>
        <w:t>དེའི་རྒྱུ་གང་ཞེ་ན།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88" w:author="thoesam" w:date="2016-10-07T09:30:00Z">
            <w:rPr>
              <w:rFonts w:cs="Monlam Uni OuChan2" w:hint="cs"/>
              <w:cs/>
            </w:rPr>
          </w:rPrChange>
        </w:rPr>
        <w:t>སངས་རྒྱས་བསྟེན་དང་སྦྱིན་སོགས་དང</w:t>
      </w:r>
      <w:ins w:id="908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09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09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93" w:author="thoesam" w:date="2016-10-07T09:30:00Z">
            <w:rPr>
              <w:rFonts w:cs="Monlam Uni OuChan2" w:hint="cs"/>
              <w:cs/>
            </w:rPr>
          </w:rPrChange>
        </w:rPr>
        <w:t>།ཐབས་ལ་མཁས་པ་གང་ཡིན་པ།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95" w:author="thoesam" w:date="2016-10-07T09:30:00Z">
            <w:rPr>
              <w:rFonts w:cs="Monlam Uni OuChan2" w:hint="cs"/>
              <w:cs/>
            </w:rPr>
          </w:rPrChange>
        </w:rPr>
        <w:t>།འདི་ལ་མོས་པའི་རྒྱུ་དག་ཡིན།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97" w:author="thoesam" w:date="2016-10-07T09:30:00Z">
            <w:rPr>
              <w:rFonts w:cs="Monlam Uni OuChan2" w:hint="cs"/>
              <w:cs/>
            </w:rPr>
          </w:rPrChange>
        </w:rPr>
        <w:t>།འདི་ལ་ཞེས་བྱ་བ་ནི་ཤེས་རབ་ཀྱི་ཕ་རོལ་ཏུ་ཕྱིན་པ་ལའོ།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0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099" w:author="thoesam" w:date="2016-10-07T09:30:00Z">
            <w:rPr>
              <w:rFonts w:cs="Monlam Uni OuChan2" w:hint="cs"/>
              <w:cs/>
            </w:rPr>
          </w:rPrChange>
        </w:rPr>
        <w:t>།སངས་རྒྱས་བསྟེན་ཞེས་བྱ་བ་ནི་ཕྱོགས་བཅུ་དག་གི་ཡང་དག་པར་རྫོགས་པའི་སངས་རྒྱས་དག་ལ་བསྙེན་བཀུར་བྱས་ནས་འདིར་འོངས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01" w:author="thoesam" w:date="2016-10-07T09:30:00Z">
            <w:rPr>
              <w:rFonts w:cs="Monlam Uni OuChan2" w:hint="cs"/>
              <w:cs/>
            </w:rPr>
          </w:rPrChange>
        </w:rPr>
        <w:t>།གང་དེ་ནས་ཚེ་དང་ལྡན་པ་ཤཱ་ར་དྭ་ཏིའི་བུ་ཞེས་བྱ་བ་ནས་བརྩམས་ཏེ།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03" w:author="thoesam" w:date="2016-10-07T09:30:00Z">
            <w:rPr>
              <w:rFonts w:cs="Monlam Uni OuChan2" w:hint="cs"/>
              <w:cs/>
            </w:rPr>
          </w:rPrChange>
        </w:rPr>
        <w:t>འདིར་སྐྱེས་ཏེ་ཞེས་བྱ་བའི་བར་གྱིས་སངས་རྒྱས་བསྟེན་པ་གསུངས་པ་ཡིན་ནོ།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05" w:author="thoesam" w:date="2016-10-07T09:30:00Z">
            <w:rPr>
              <w:rFonts w:cs="Monlam Uni OuChan2" w:hint="cs"/>
              <w:cs/>
            </w:rPr>
          </w:rPrChange>
        </w:rPr>
        <w:t>།སྦྱིན་སོགས་དང་ཞེས་བྱ་བ་ནི་ཤ་ར་དྭ་ཏིའི་བུ་ཞེས་བྱ་བ་ནས་བརྩམས་ཏེ།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07" w:author="thoesam" w:date="2016-10-07T09:30:00Z">
            <w:rPr>
              <w:rFonts w:cs="Monlam Uni OuChan2" w:hint="cs"/>
              <w:cs/>
            </w:rPr>
          </w:rPrChange>
        </w:rPr>
        <w:t>དེ་ནས་ཚེ་དང་ལྡན་པ་རབ་འབྱོར་གྱིས་བཅོམ་ལྡན་འདས་ལ་ཞེས་བྱ་བ་དེའི་གོང་ཡན་ཆད་སྦྱིན་པ་ལ་སོགས་པ་ཡང་དག་པར་བསྐ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09" w:author="thoesam" w:date="2016-10-07T09:30:00Z">
            <w:rPr>
              <w:rFonts w:cs="Monlam Uni OuChan2" w:hint="cs"/>
              <w:cs/>
            </w:rPr>
          </w:rPrChange>
        </w:rPr>
        <w:t>།དེ་ནས་ཚེ་དང་ལྡན་པ་རབ་འབྱོར་གྱིས་བཅོམ་ལྡན་འདས་ལ་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9110" w:author="thoesam" w:date="2016-10-07T09:30:00Z">
            <w:rPr>
              <w:rFonts w:cs="Monlam Uni OuChan2" w:hint="cs"/>
              <w:cs/>
            </w:rPr>
          </w:rPrChange>
        </w:rPr>
        <w:t>འདི་སྐད་ཅེས་གསོལ་ཏོ་ཞེས་བྱ་བ་ནས་བརྩམས་ཏེ།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12" w:author="thoesam" w:date="2016-10-07T09:30:00Z">
            <w:rPr>
              <w:rFonts w:cs="Monlam Uni OuChan2" w:hint="cs"/>
              <w:cs/>
            </w:rPr>
          </w:rPrChange>
        </w:rPr>
        <w:t>བརྩོན་པར་བྱེད་དོ་ཞེས་བྱ་བའི་བར་ནི་ཐབས་ལ་མཁས་པའོ།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14" w:author="thoesam" w:date="2016-10-07T09:30:00Z">
            <w:rPr>
              <w:rFonts w:cs="Monlam Uni OuChan2" w:hint="cs"/>
              <w:cs/>
            </w:rPr>
          </w:rPrChange>
        </w:rPr>
        <w:t>།རབ་འབྱོར་གཞན་ཡང་བྱང་ཆུབ་སེམས་དཔའི་ཐེག་པའི་ཞེས་བྱ་བ་ནས་བརྩམས་ཏེ།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16" w:author="thoesam" w:date="2016-10-07T09:30:00Z">
            <w:rPr>
              <w:rFonts w:cs="Monlam Uni OuChan2" w:hint="cs"/>
              <w:cs/>
            </w:rPr>
          </w:rPrChange>
        </w:rPr>
        <w:t>སྡིག་པའི་གྲོགས་པོའི་ལག་ཏུ་སོང་བར་འགྱུར་རོ་ཞེས་བྱ་བའི་བར་ནི་ཆོས་ཀྱིས་ཕོངས་པར་འགྱུར་བའི་ལས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18" w:author="thoesam" w:date="2016-10-07T09:30:00Z">
            <w:rPr>
              <w:rFonts w:cs="Monlam Uni OuChan2" w:hint="cs"/>
              <w:cs/>
            </w:rPr>
          </w:rPrChange>
        </w:rPr>
        <w:t>ཆོས་ཀྱིས་ཕོངས་པའི་རྒྱུ་དག་ནི།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20" w:author="thoesam" w:date="2016-10-07T09:30:00Z">
            <w:rPr>
              <w:rFonts w:cs="Monlam Uni OuChan2" w:hint="cs"/>
              <w:cs/>
            </w:rPr>
          </w:rPrChange>
        </w:rPr>
        <w:t>།བདུད་ཀྱིས་ཐིབས་ཀྱིས་ནོན་པ་དང</w:t>
      </w:r>
      <w:ins w:id="912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12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12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25" w:author="thoesam" w:date="2016-10-07T09:30:00Z">
            <w:rPr>
              <w:rFonts w:cs="Monlam Uni OuChan2" w:hint="cs"/>
              <w:cs/>
            </w:rPr>
          </w:rPrChange>
        </w:rPr>
        <w:t>།ཟབ་མོའི་ཆོས་ལ་མ་མོས་དང</w:t>
      </w:r>
      <w:ins w:id="912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12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12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30" w:author="thoesam" w:date="2016-10-07T09:30:00Z">
            <w:rPr>
              <w:rFonts w:cs="Monlam Uni OuChan2" w:hint="cs"/>
              <w:cs/>
            </w:rPr>
          </w:rPrChange>
        </w:rPr>
        <w:t>།ཕུང་པོ་ལ་སོགས་མངོན་ཞེན་དང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།སྡིག་པའི་གྲོགས་པོས་ཟིན་པའོ། །ཞེས་བྱ་བ་ལ་ཆོས་ཀྱིས་ཕོངས་པའི་རྒྱུ་ནི་བཞི་སྟེ། བདུད་ཀྱིས་བྱིན་གྱིས་བརླབས་པ་དང༌། ཟབ་མོའི་ཆོས་ལ་མོས་པ་མེད་པ་དང༌། ཕུང་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31" w:author="thoesam" w:date="2016-10-07T09:30:00Z">
            <w:rPr>
              <w:rFonts w:cs="Monlam Uni OuChan2" w:hint="cs"/>
              <w:cs/>
            </w:rPr>
          </w:rPrChange>
        </w:rPr>
        <w:t>པོ་ལ་སོགས་པ་ལ་མངོན་པར་ཞེན་པ་དང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སྡིག་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32" w:author="thoesam" w:date="2016-10-07T09:30:00Z">
            <w:rPr>
              <w:rFonts w:cs="Monlam Uni OuChan2" w:hint="cs"/>
              <w:cs/>
            </w:rPr>
          </w:rPrChange>
        </w:rPr>
        <w:t>པའི་གྲོགས་པོས་ཡོངས་སུ་ཟིན་པ་ཉིད་ཅེས་བྱའོ།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34" w:author="thoesam" w:date="2016-10-07T09:30:00Z">
            <w:rPr>
              <w:rFonts w:cs="Monlam Uni OuChan2" w:hint="cs"/>
              <w:cs/>
            </w:rPr>
          </w:rPrChange>
        </w:rPr>
        <w:t>།དེ་ལ་རབ་འབྱོར་གཞན་ཡང་བྱང་ཆུབ་སེམས་དཔའི་ཞེས་བྱ་བ་ནས་བརྩམས་ཏེ།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36" w:author="thoesam" w:date="2016-10-07T09:30:00Z">
            <w:rPr>
              <w:rFonts w:cs="Monlam Uni OuChan2" w:hint="cs"/>
              <w:cs/>
            </w:rPr>
          </w:rPrChange>
        </w:rPr>
        <w:t>དཔག་ཏུ་མེད་པ་ཡོངས་སུ་གཟུང་བར་འགྱུར་རོ་ཞེས་བྱ་བའི་བར་ནི་ཆོས་ཀྱིས་ཕོངས་པའོ།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38" w:author="thoesam" w:date="2016-10-07T09:30:00Z">
            <w:rPr>
              <w:rFonts w:cs="Monlam Uni OuChan2" w:hint="cs"/>
              <w:cs/>
            </w:rPr>
          </w:rPrChange>
        </w:rPr>
        <w:t>།རབ་འབྱོར་གྱིས་གསོལ་པ་ཞེས་བྱ་བ་ནས་བརྩམས་ཏེ།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40" w:author="thoesam" w:date="2016-10-07T09:30:00Z">
            <w:rPr>
              <w:rFonts w:cs="Monlam Uni OuChan2" w:hint="cs"/>
              <w:cs/>
            </w:rPr>
          </w:rPrChange>
        </w:rPr>
        <w:t>དྲན་པ་ཉམས་པ་དང་ཤེས་བཞིན་དང་མི་ལྡན་པ་ཞེས་བྱ་བའི་བར་ནི་ཆོས་ཀྱིས་ཕོངས་པའི་རྒྱུ་དག་གོ།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42" w:author="thoesam" w:date="2016-10-07T09:30:00Z">
            <w:rPr>
              <w:rFonts w:cs="Monlam Uni OuChan2" w:hint="cs"/>
              <w:cs/>
            </w:rPr>
          </w:rPrChange>
        </w:rPr>
        <w:t>།རྣམ་པར་དག་པ་བཤད་པར་བྱ་སྟེ།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44" w:author="thoesam" w:date="2016-10-07T09:30:00Z">
            <w:rPr>
              <w:rFonts w:cs="Monlam Uni OuChan2" w:hint="cs"/>
              <w:cs/>
            </w:rPr>
          </w:rPrChange>
        </w:rPr>
        <w:t>དེ་ལ་དེ་ཡི་མཚན་ཉིད་ནི།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46" w:author="thoesam" w:date="2016-10-07T09:30:00Z">
            <w:rPr>
              <w:rFonts w:cs="Monlam Uni OuChan2" w:hint="cs"/>
              <w:cs/>
            </w:rPr>
          </w:rPrChange>
        </w:rPr>
        <w:t>།འབྲས་བུ་དག་པ་གཟུགས་ལ་སོགས།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48" w:author="thoesam" w:date="2016-10-07T09:30:00Z">
            <w:rPr>
              <w:rFonts w:cs="Monlam Uni OuChan2" w:hint="cs"/>
              <w:cs/>
            </w:rPr>
          </w:rPrChange>
        </w:rPr>
        <w:t>།དག་པ་ཉིད་དེ་གང་གི་ཕྱིར།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50" w:author="thoesam" w:date="2016-10-07T09:30:00Z">
            <w:rPr>
              <w:rFonts w:cs="Monlam Uni OuChan2" w:hint="cs"/>
              <w:cs/>
            </w:rPr>
          </w:rPrChange>
        </w:rPr>
        <w:t>།དེ་གཉིས་ཐ་དད་མ་ཡིན་ཞིང</w:t>
      </w:r>
      <w:ins w:id="915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15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15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55" w:author="thoesam" w:date="2016-10-07T09:30:00Z">
            <w:rPr>
              <w:rFonts w:cs="Monlam Uni OuChan2" w:hint="cs"/>
              <w:cs/>
            </w:rPr>
          </w:rPrChange>
        </w:rPr>
        <w:t>།གཅད་དུ་མེད་པས་དག་པར་བརྗོད།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57" w:author="thoesam" w:date="2016-10-07T09:30:00Z">
            <w:rPr>
              <w:rFonts w:cs="Monlam Uni OuChan2" w:hint="cs"/>
              <w:cs/>
            </w:rPr>
          </w:rPrChange>
        </w:rPr>
        <w:t>།ཅེས་གསུངས་ཏེ་རབ་འབྱོར་གཟུགས་ནས་བྱང་ཆུབ་ཀྱི་བར་དུ་རྣམ་པར་དག་པ་གང་ཡིན་པ་དེ་ཉིད་འབྲས་བུ་རྣམ་པར་ད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59" w:author="thoesam" w:date="2016-10-07T09:30:00Z">
            <w:rPr>
              <w:rFonts w:cs="Monlam Uni OuChan2" w:hint="cs"/>
              <w:cs/>
            </w:rPr>
          </w:rPrChange>
        </w:rPr>
        <w:t>།གང་གི་ཕྱིར་དེ་གཉིས་ཐ་དད་པ་མེད་ཅིང་གཅད་དུ་མེད་པ་སྟེ།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61" w:author="thoesam" w:date="2016-10-07T09:30:00Z">
            <w:rPr>
              <w:rFonts w:cs="Monlam Uni OuChan2" w:hint="cs"/>
              <w:cs/>
            </w:rPr>
          </w:rPrChange>
        </w:rPr>
        <w:t>གཉིས་སུ་མེད་དེ་གཉིས་སུ་བྱར་མེད་པ་ཞེས་བྱ་བའི་ཐ་ཚིག་གོ།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63" w:author="thoesam" w:date="2016-10-07T09:30:00Z">
            <w:rPr>
              <w:rFonts w:cs="Monlam Uni OuChan2" w:hint="cs"/>
              <w:cs/>
            </w:rPr>
          </w:rPrChange>
        </w:rPr>
        <w:t>།དེ་ལྟར་མཚན་ཉིད་འདིས་དག་པར་བརྗོད་པ་ཡིན་ནོ།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65" w:author="thoesam" w:date="2016-10-07T09:30:00Z">
            <w:rPr>
              <w:rFonts w:cs="Monlam Uni OuChan2" w:hint="cs"/>
              <w:cs/>
            </w:rPr>
          </w:rPrChange>
        </w:rPr>
        <w:t>།གང་གི་དག་པ་ཞེ་ན།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67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ཤེས་རབ་ཀྱི་ཕ་རོལ་ཏུ་ཕྱིན་པ་སྟེ་བསྒོམ་པའི་ལམ་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68" w:author="thoesam" w:date="2016-10-07T09:30:00Z">
            <w:rPr>
              <w:rFonts w:cs="Monlam Uni OuChan2" w:hint="cs"/>
              <w:cs/>
            </w:rPr>
          </w:rPrChange>
        </w:rPr>
        <w:t>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70" w:author="thoesam" w:date="2016-10-07T09:30:00Z">
            <w:rPr>
              <w:rFonts w:cs="Monlam Uni OuChan2" w:hint="cs"/>
              <w:cs/>
            </w:rPr>
          </w:rPrChange>
        </w:rPr>
        <w:t>།དེ་སྐད་དུ་འདི་ཉིད་འདི་ལྟར་གཟུགས་རྣམ་པར་དག་པ་དང་འབྲས་བུ་རྣམ་པར་དག་པ་དང་ཤེས་རབ་ཀྱི་ཕ་རོལ་ཏུ་ཕྱིན་པ་རྣམ་པར་དག་པ་ནི་གཉིས་སུ་མེད་དེ་དེ་དག་གཉིས་སུ་བྱར་མེད་དོ་ཞེ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72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།ཤེས་རབ་ཀྱི་ཕ་རོལ་ཏུ་ཕྱིན་པ་རྣམ་པར་དག་པ་ཉིད་ནི་དེའི་དམིགས་པ་དང་དེའི་འབྲས་བུ་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9173" w:author="thoesam" w:date="2016-10-07T09:30:00Z">
            <w:rPr>
              <w:rFonts w:cs="Monlam Uni OuChan2" w:hint="cs"/>
              <w:cs/>
            </w:rPr>
          </w:rPrChange>
        </w:rPr>
        <w:t>རྣམ་པར་དག་པ་ཡིན་ཏེ།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75" w:author="thoesam" w:date="2016-10-07T09:30:00Z">
            <w:rPr>
              <w:rFonts w:cs="Monlam Uni OuChan2" w:hint="cs"/>
              <w:cs/>
            </w:rPr>
          </w:rPrChange>
        </w:rPr>
        <w:t>གང་རབ་འབྱོར་གཟུགས་རྣམ་པར་དག་པ་ཞེས་བྱ་བ་ནས་བརྩམས་ཏེ།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77" w:author="thoesam" w:date="2016-10-07T09:30:00Z">
            <w:rPr>
              <w:rFonts w:cs="Monlam Uni OuChan2" w:hint="cs"/>
              <w:cs/>
            </w:rPr>
          </w:rPrChange>
        </w:rPr>
        <w:t>རབ་འབྱོར་གཞན་ཡང་ཞེས་བྱ་བ་དེའི་གོང་ཡན་ཆད་ཀྱིས་གསུངས་ཏེ།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79" w:author="thoesam" w:date="2016-10-07T09:30:00Z">
            <w:rPr>
              <w:rFonts w:cs="Monlam Uni OuChan2" w:hint="cs"/>
              <w:cs/>
            </w:rPr>
          </w:rPrChange>
        </w:rPr>
        <w:t>གཉིས་སུ་མེད་དེ་གཉིས་སུ་བྱར་མེད་ཅེས་བྱ་བ་ནི་བསྟན་པའོ།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81" w:author="thoesam" w:date="2016-10-07T09:30:00Z">
            <w:rPr>
              <w:rFonts w:cs="Monlam Uni OuChan2" w:hint="cs"/>
              <w:cs/>
            </w:rPr>
          </w:rPrChange>
        </w:rPr>
        <w:t>།སོ་སོ་མ་ཡིན་ཐ་མི་དད་དོ་ཞེས་བྱ་བ་ནི་བཤད་པ་སྟེ།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83" w:author="thoesam" w:date="2016-10-07T09:30:00Z">
            <w:rPr>
              <w:rFonts w:cs="Monlam Uni OuChan2" w:hint="cs"/>
              <w:cs/>
            </w:rPr>
          </w:rPrChange>
        </w:rPr>
        <w:t>འདི་ནི་རྣམ་པར་དག་པའི་མཚན་ཉིད་དོ།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85" w:author="thoesam" w:date="2016-10-07T09:30:00Z">
            <w:rPr>
              <w:rFonts w:cs="Monlam Uni OuChan2" w:hint="cs"/>
              <w:cs/>
            </w:rPr>
          </w:rPrChange>
        </w:rPr>
        <w:t>།དེའི་དབྱེ་བ་ཡང་བཞི་སྟེ།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87" w:author="thoesam" w:date="2016-10-07T09:30:00Z">
            <w:rPr>
              <w:rFonts w:cs="Monlam Uni OuChan2" w:hint="cs"/>
              <w:cs/>
            </w:rPr>
          </w:rPrChange>
        </w:rPr>
        <w:t>ཉོན་མོངས་ཤེས་བྱ་ལམ་གསུམ་གྱིས།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89" w:author="thoesam" w:date="2016-10-07T09:30:00Z">
            <w:rPr>
              <w:rFonts w:cs="Monlam Uni OuChan2" w:hint="cs"/>
              <w:cs/>
            </w:rPr>
          </w:rPrChange>
        </w:rPr>
        <w:t>།ཉམས་ཕྱིར་སློབ་མ་བསེ་རུ་དང</w:t>
      </w:r>
      <w:ins w:id="919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19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19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94" w:author="thoesam" w:date="2016-10-07T09:30:00Z">
            <w:rPr>
              <w:rFonts w:cs="Monlam Uni OuChan2" w:hint="cs"/>
              <w:cs/>
            </w:rPr>
          </w:rPrChange>
        </w:rPr>
        <w:t>།རྒྱལ་སྲས་རྣམས་ཀྱི་དག་པ་སྟེ།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96" w:author="thoesam" w:date="2016-10-07T09:30:00Z">
            <w:rPr>
              <w:rFonts w:cs="Monlam Uni OuChan2" w:hint="cs"/>
              <w:cs/>
            </w:rPr>
          </w:rPrChange>
        </w:rPr>
        <w:t>།སངས་རྒྱས་རྣམ་ཀུན་ཤིན་ཏུ་བ།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198" w:author="thoesam" w:date="2016-10-07T09:30:00Z">
            <w:rPr>
              <w:rFonts w:cs="Monlam Uni OuChan2" w:hint="cs"/>
              <w:cs/>
            </w:rPr>
          </w:rPrChange>
        </w:rPr>
        <w:t>།ཞེས་བྱ་བ་གསུངས་ཏེ།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1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00" w:author="thoesam" w:date="2016-10-07T09:30:00Z">
            <w:rPr>
              <w:rFonts w:cs="Monlam Uni OuChan2" w:hint="cs"/>
              <w:cs/>
            </w:rPr>
          </w:rPrChange>
        </w:rPr>
        <w:t>སློབ་མ་ནི་ཉན་ཐོས་སོ།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02" w:author="thoesam" w:date="2016-10-07T09:30:00Z">
            <w:rPr>
              <w:rFonts w:cs="Monlam Uni OuChan2" w:hint="cs"/>
              <w:cs/>
            </w:rPr>
          </w:rPrChange>
        </w:rPr>
        <w:t>།བསེ་རུ་ནི་རང་སངས་རྒྱས་སོ།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04" w:author="thoesam" w:date="2016-10-07T09:30:00Z">
            <w:rPr>
              <w:rFonts w:cs="Monlam Uni OuChan2" w:hint="cs"/>
              <w:cs/>
            </w:rPr>
          </w:rPrChange>
        </w:rPr>
        <w:t>།རྒྱལ་བ་དག་གི་སྲས་ནི་བྱང་ཆུབ་སེམས་དཔའ་སྟེ་དེ་དག་གི་རྣམ་པར་དག་པ་ནི་གོ་རིམས་བཞིན་དུ་ཉོན་མོངས་པ་དང</w:t>
      </w:r>
      <w:ins w:id="920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20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20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09" w:author="thoesam" w:date="2016-10-07T09:30:00Z">
            <w:rPr>
              <w:rFonts w:cs="Monlam Uni OuChan2" w:hint="cs"/>
              <w:cs/>
            </w:rPr>
          </w:rPrChange>
        </w:rPr>
        <w:t>གཟུང་བའི་རྣམ་པར་རྟོག་པ་དང</w:t>
      </w:r>
      <w:ins w:id="921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21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21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14" w:author="thoesam" w:date="2016-10-07T09:30:00Z">
            <w:rPr>
              <w:rFonts w:cs="Monlam Uni OuChan2" w:hint="cs"/>
              <w:cs/>
            </w:rPr>
          </w:rPrChange>
        </w:rPr>
        <w:t>ལམ་གསུམ་པོ་དག་ལ་སྲིད་པ་མི་ཤེས་པ་ནི་ལམ་གྱིས་ཏེ།</w:t>
      </w:r>
      <w:r>
        <w:rPr>
          <w:rFonts w:ascii="Monlam Uni OuChan2" w:hAnsi="Monlam Uni OuChan2" w:cs="Monlam Uni OuChan2"/>
          <w:sz w:val="40"/>
          <w:szCs w:val="40"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15" w:author="thoesam" w:date="2016-10-07T09:30:00Z">
            <w:rPr>
              <w:rFonts w:cs="Monlam Uni OuChan2" w:hint="cs"/>
              <w:cs/>
            </w:rPr>
          </w:rPrChange>
        </w:rPr>
        <w:t>ལམ་གསུམ་གྱིས་སྤངས་པའི་ཕྱིར་རོ།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17" w:author="thoesam" w:date="2016-10-07T09:30:00Z">
            <w:rPr>
              <w:rFonts w:cs="Monlam Uni OuChan2" w:hint="cs"/>
              <w:cs/>
            </w:rPr>
          </w:rPrChange>
        </w:rPr>
        <w:t>།སངས་རྒྱས་རྣམས་ནི་བཅོམ་ལྡན་འདས་ཏེ།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19" w:author="thoesam" w:date="2016-10-07T09:30:00Z">
            <w:rPr>
              <w:rFonts w:cs="Monlam Uni OuChan2" w:hint="cs"/>
              <w:cs/>
            </w:rPr>
          </w:rPrChange>
        </w:rPr>
        <w:t>འདིའི་ཤིན་ཏུ་བའོ།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21" w:author="thoesam" w:date="2016-10-07T09:30:00Z">
            <w:rPr>
              <w:rFonts w:cs="Monlam Uni OuChan2" w:hint="cs"/>
              <w:cs/>
            </w:rPr>
          </w:rPrChange>
        </w:rPr>
        <w:t>།མཐའ་ནི་མཚམས་དང་སྐབས་ཡིན་པ་དེ་ལས་ཤིན་ཏུ་འདས་པ་ནི་ཤིན་ཏུ་བ་སྟེ།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23" w:author="thoesam" w:date="2016-10-07T09:30:00Z">
            <w:rPr>
              <w:rFonts w:cs="Monlam Uni OuChan2" w:hint="cs"/>
              <w:cs/>
            </w:rPr>
          </w:rPrChange>
        </w:rPr>
        <w:t>བག་ཆགས་དང་བཅས་པའི་སྒྲིབ་པ་ཐམས་ཅད་སྤངས་པའི་ཕྱིར་རོ།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25" w:author="thoesam" w:date="2016-10-07T09:30:00Z">
            <w:rPr>
              <w:rFonts w:cs="Monlam Uni OuChan2" w:hint="cs"/>
              <w:cs/>
            </w:rPr>
          </w:rPrChange>
        </w:rPr>
        <w:t>།རྣམ་ཀུན་ཞེས་བྱ་བ་ནི་རྣམ་པ་ཐམས་ཅད་ཀྱིས་སོ།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27" w:author="thoesam" w:date="2016-10-07T09:30:00Z">
            <w:rPr>
              <w:rFonts w:cs="Monlam Uni OuChan2" w:hint="cs"/>
              <w:cs/>
            </w:rPr>
          </w:rPrChange>
        </w:rPr>
        <w:t>།དེ་ལ་རབ་འབྱོར་གཞན་ཡང་ཞེས་བྱ་བའི་ཚིག་བཞི་པོ་དག་གིས་བདག་དང་སེམས་ཅན་ལ་སོགས་པ་རྣམ་པར་དག་པ་དང</w:t>
      </w:r>
      <w:ins w:id="922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22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23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32" w:author="thoesam" w:date="2016-10-07T09:30:00Z">
            <w:rPr>
              <w:rFonts w:cs="Monlam Uni OuChan2" w:hint="cs"/>
              <w:cs/>
            </w:rPr>
          </w:rPrChange>
        </w:rPr>
        <w:t>འདོད་ཆགས་ལ་སོགས་པ་རྣམ་པར་དག་པ་ནི་ཉན་ཐོས་ཀྱི་རྣམ་པར་དག་པའོ།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34" w:author="thoesam" w:date="2016-10-07T09:30:00Z">
            <w:rPr>
              <w:rFonts w:cs="Monlam Uni OuChan2" w:hint="cs"/>
              <w:cs/>
            </w:rPr>
          </w:rPrChange>
        </w:rPr>
        <w:t>།དེ་ནས་རབ་འབྱོར་གཞན་ཡང་ཞེས་བྱ་བའི་ཚིག་གིས་རང་རྒྱལ་བའི་རྣམ་པར་དག་པའོ།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36" w:author="thoesam" w:date="2016-10-07T09:30:00Z">
            <w:rPr>
              <w:rFonts w:cs="Monlam Uni OuChan2" w:hint="cs"/>
              <w:cs/>
            </w:rPr>
          </w:rPrChange>
        </w:rPr>
        <w:t>།དེ་ནས་རབ་འབྱོར་གཞན་ཡང་ཞེས་བྱ་བའི་ཚིག་གིས་བྱང་ཆུབ་སེམས་དཔའི་རྣམ་པར་དག་པའོ།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38" w:author="thoesam" w:date="2016-10-07T09:30:00Z">
            <w:rPr>
              <w:rFonts w:cs="Monlam Uni OuChan2" w:hint="cs"/>
              <w:cs/>
            </w:rPr>
          </w:rPrChange>
        </w:rPr>
        <w:t>།རྣམ་པ་ཀུན་དུ་ཞེས་གསུངས་པ་དེ་ཉིད།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40" w:author="thoesam" w:date="2016-10-07T09:30:00Z">
            <w:rPr>
              <w:rFonts w:cs="Monlam Uni OuChan2" w:hint="cs"/>
              <w:cs/>
            </w:rPr>
          </w:rPrChange>
        </w:rPr>
        <w:t>ས་དགུ་ལ་ནི་ཆེན་པོ་ཡི།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42" w:author="thoesam" w:date="2016-10-07T09:30:00Z">
            <w:rPr>
              <w:rFonts w:cs="Monlam Uni OuChan2" w:hint="cs"/>
              <w:cs/>
            </w:rPr>
          </w:rPrChange>
        </w:rPr>
        <w:t>།ཆེན་པོ་ལ་སོགས་དྲི་མ་ཡི།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44" w:author="thoesam" w:date="2016-10-07T09:30:00Z">
            <w:rPr>
              <w:rFonts w:cs="Monlam Uni OuChan2" w:hint="cs"/>
              <w:cs/>
            </w:rPr>
          </w:rPrChange>
        </w:rPr>
        <w:t>།གཉེན་པོའི་སྒོ་ནས་ཆུང་ངུ་ཡི།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46" w:author="thoesam" w:date="2016-10-07T09:30:00Z">
            <w:rPr>
              <w:rFonts w:cs="Monlam Uni OuChan2" w:hint="cs"/>
              <w:cs/>
            </w:rPr>
          </w:rPrChange>
        </w:rPr>
        <w:t>།ཆུང་ངུ་ལ་སོགས་ལམ་ཡིན་ནོ།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48" w:author="thoesam" w:date="2016-10-07T09:30:00Z">
            <w:rPr>
              <w:rFonts w:cs="Monlam Uni OuChan2" w:hint="cs"/>
              <w:cs/>
            </w:rPr>
          </w:rPrChange>
        </w:rPr>
        <w:t>།ཞེས་གསུངས་ཏེ།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50" w:author="thoesam" w:date="2016-10-07T09:30:00Z">
            <w:rPr>
              <w:rFonts w:cs="Monlam Uni OuChan2" w:hint="cs"/>
              <w:cs/>
            </w:rPr>
          </w:rPrChange>
        </w:rPr>
        <w:t>ས་དགུ་ནི་འདོད་པའི་ཁམས་དང</w:t>
      </w:r>
      <w:ins w:id="925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25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25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55" w:author="thoesam" w:date="2016-10-07T09:30:00Z">
            <w:rPr>
              <w:rFonts w:cs="Monlam Uni OuChan2" w:hint="cs"/>
              <w:cs/>
            </w:rPr>
          </w:rPrChange>
        </w:rPr>
        <w:t>བསམ་གཏན་དང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གཟུགས་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56" w:author="thoesam" w:date="2016-10-07T09:30:00Z">
            <w:rPr>
              <w:rFonts w:cs="Monlam Uni OuChan2" w:hint="cs"/>
              <w:cs/>
            </w:rPr>
          </w:rPrChange>
        </w:rPr>
        <w:t>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58" w:author="thoesam" w:date="2016-10-07T09:30:00Z">
            <w:rPr>
              <w:rFonts w:cs="Monlam Uni OuChan2" w:hint="cs"/>
              <w:cs/>
            </w:rPr>
          </w:rPrChange>
        </w:rPr>
        <w:t>།དེ་དག་དག་པ་ནི་བསྒྲུབ་པར་བྱ་བའོ།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60" w:author="thoesam" w:date="2016-10-07T09:30:00Z">
            <w:rPr>
              <w:rFonts w:cs="Monlam Uni OuChan2" w:hint="cs"/>
              <w:cs/>
            </w:rPr>
          </w:rPrChange>
        </w:rPr>
        <w:t>།དེའི་དོན་དུ་ས་དང་ས་ལ་རྣམ་པ་དགུ་སྟེ།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62" w:author="thoesam" w:date="2016-10-07T09:30:00Z">
            <w:rPr>
              <w:rFonts w:cs="Monlam Uni OuChan2" w:hint="cs"/>
              <w:cs/>
            </w:rPr>
          </w:rPrChange>
        </w:rPr>
        <w:t>བསྒོམ་པའི་ལམ་ནི་ཆུང་ངུའི་ཆུང་ངུ་ནས་ཆེན་པོའི་ཆེན་པོའི་བར་ནི་གོ་རིམས་བཞིན་དུ་དྲི་མའི་ཉེས་པ་ཆེན་པོའི་ཆེན་པོ་ནས་ཆུང་ངུའི་ཆུང་ངུའི་བར་གྱི་གཉེན་པོ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64" w:author="thoesam" w:date="2016-10-07T09:30:00Z">
            <w:rPr>
              <w:rFonts w:cs="Monlam Uni OuChan2" w:hint="cs"/>
              <w:cs/>
            </w:rPr>
          </w:rPrChange>
        </w:rPr>
        <w:t>།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9265" w:author="thoesam" w:date="2016-10-07T09:30:00Z">
            <w:rPr>
              <w:rFonts w:cs="Monlam Uni OuChan2" w:hint="cs"/>
              <w:cs/>
            </w:rPr>
          </w:rPrChange>
        </w:rPr>
        <w:t>དེ་ལ་བྱང་ཆུབ་སེམས་དཔའི་རྣམ་པར་དག་པའི་དེ་མ་ཐག་ཏུ་རབ་འབྱོར་གཞན་ཡང་ཞེས་བྱ་བའི་ཚིག་གིས་ནི་ལམ་ཆུང་ངུའི་ཆུང་ང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67" w:author="thoesam" w:date="2016-10-07T09:30:00Z">
            <w:rPr>
              <w:rFonts w:cs="Monlam Uni OuChan2" w:hint="cs"/>
              <w:cs/>
            </w:rPr>
          </w:rPrChange>
        </w:rPr>
        <w:t>།དེ་ནས་རབ་འབྱོར་གཞན་ཡང་ཞེས་བྱ་བའི་ཚིག་གིས་ནི་ཆུང་ངུའི་འབྲིང་ངོ</w:t>
      </w:r>
      <w:ins w:id="926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26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27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72" w:author="thoesam" w:date="2016-10-07T09:30:00Z">
            <w:rPr>
              <w:rFonts w:cs="Monlam Uni OuChan2" w:hint="cs"/>
              <w:cs/>
            </w:rPr>
          </w:rPrChange>
        </w:rPr>
        <w:t>།དེ་ནས་གཉིས་ཀྱིས་ནི་ཆུང་ངུའི་ཆེན་པོའོ།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74" w:author="thoesam" w:date="2016-10-07T09:30:00Z">
            <w:rPr>
              <w:rFonts w:cs="Monlam Uni OuChan2" w:hint="cs"/>
              <w:cs/>
            </w:rPr>
          </w:rPrChange>
        </w:rPr>
        <w:t>།དེ་ནས་ཞེས་བྱ་བ་ནས་བརྩམས་ཏེ།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76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རྣམ་པ་ཐམས་ཅད་མཁྱེན་པ་ཉིད་ཀྱི་བར་དུ་རྣམ་པར་དག་པ་ནི་ཟབ་པོ་ཞེས་བྱ་བ་ནི་འབྲིང་གི་ཆུང་ངུའོ།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78" w:author="thoesam" w:date="2016-10-07T09:30:00Z">
            <w:rPr>
              <w:rFonts w:cs="Monlam Uni OuChan2" w:hint="cs"/>
              <w:cs/>
            </w:rPr>
          </w:rPrChange>
        </w:rPr>
        <w:t>།ཤ་ར་དྭ་ཏིའི་བུས་གསོལ་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བ་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79" w:author="thoesam" w:date="2016-10-07T09:30:00Z">
            <w:rPr>
              <w:rFonts w:cs="Monlam Uni OuChan2" w:hint="cs"/>
              <w:cs/>
            </w:rPr>
          </w:rPrChange>
        </w:rPr>
        <w:t>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81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བར་དུ་རྣམ་པར་དག་པའི་ཕྱིར་རྣམ་པར་དག་པ་སྣང་བའོ་ཞེས་བྱ་བ་ནི་འབྲིང་གི་འབྲིང་ངོ</w:t>
      </w:r>
      <w:ins w:id="928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28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28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86" w:author="thoesam" w:date="2016-10-07T09:30:00Z">
            <w:rPr>
              <w:rFonts w:cs="Monlam Uni OuChan2" w:hint="cs"/>
              <w:cs/>
            </w:rPr>
          </w:rPrChange>
        </w:rPr>
        <w:t>།ཤ་ར་དྭ་ཏིའི་བུ་ཞེས་བྱ་བ་ནས་བརྩམས་ཏེ།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88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བར་དུ་འཕོ་བ་མེད་ཅིང་ཉིང་མཚམས་སྦྱོར་བ་མེད་པ་ནི་རྣམ་པར་དག་པའོ་ཞེས་བྱ་བའི་བར་ནི་འབྲིང་གི་ཆ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90" w:author="thoesam" w:date="2016-10-07T09:30:00Z">
            <w:rPr>
              <w:rFonts w:cs="Monlam Uni OuChan2" w:hint="cs"/>
              <w:cs/>
            </w:rPr>
          </w:rPrChange>
        </w:rPr>
        <w:t>།ཤ་ར་དྭ་ཏིའི་བུ་ཞེས་བྱ་བ་ནས་བརྩམས་ཏེ།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92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བར་དུ་རང་བཞིན་གྱིས་ཀུན་ནས་ཉོན་མོངས་པ་མེད་པའི་ཕྱིར་རྣམ་པར་དག་པའོ་ཞེས་བྱ་བའི་བར་ནི་ཆེན་པོའི་ཆུང་ང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94" w:author="thoesam" w:date="2016-10-07T09:30:00Z">
            <w:rPr>
              <w:rFonts w:cs="Monlam Uni OuChan2" w:hint="cs"/>
              <w:cs/>
            </w:rPr>
          </w:rPrChange>
        </w:rPr>
        <w:t>།ཤ་ར་དྭ་ཏིའི་བུ་ཞེས་བྱ་བ་ནས་བརྩམས་ཏེ།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96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བར་དུ་ཐོགས་པ་མེད་ཅིང་མངོན་པར་རྟོགས་པ་མེད་པའི་ཕྱིར་རྣམ་པར་དག་པའོ་ཞེས་བྱ་བའི་བར་ནི་ཆེན་པོའི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འབྲིང་ངོ༌།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97" w:author="thoesam" w:date="2016-10-07T09:30:00Z">
            <w:rPr>
              <w:rFonts w:cs="Monlam Uni OuChan2" w:hint="cs"/>
              <w:cs/>
            </w:rPr>
          </w:rPrChange>
        </w:rPr>
        <w:t>།ཤ་ར་དྭ་ཏིའི་བུ་ཞེས་བྱ་བ་ནས་བརྩམས་ཏེ།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2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299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བར་དུ་མངོན་པར་གྲུབ་པ་མེད་པའི་ཕྱིར་རྣམ་པར་དག་པའོ་ཞེས་བྱ་བའི་བར་ནི་ཆེན་པོའི་ཆེན་པོ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01" w:author="thoesam" w:date="2016-10-07T09:30:00Z">
            <w:rPr>
              <w:rFonts w:cs="Monlam Uni OuChan2" w:hint="cs"/>
              <w:cs/>
            </w:rPr>
          </w:rPrChange>
        </w:rPr>
        <w:t>།ཁམས་གསུམ་པ</w:t>
      </w:r>
      <w:ins w:id="930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303" w:author="thoesam" w:date="2016-10-07T09:30:00Z">
              <w:rPr>
                <w:rFonts w:cs="Monlam Uni OuChan2" w:hint="cs"/>
                <w:cs/>
              </w:rPr>
            </w:rPrChange>
          </w:rPr>
          <w:t>ོ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304" w:author="thoesam" w:date="2016-10-07T09:30:00Z">
            <w:rPr>
              <w:rFonts w:cs="Monlam Uni OuChan2" w:hint="cs"/>
              <w:cs/>
            </w:rPr>
          </w:rPrChange>
        </w:rPr>
        <w:t>་ཡི་གཉེན་པོ་ཉིད།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06" w:author="thoesam" w:date="2016-10-07T09:30:00Z">
            <w:rPr>
              <w:rFonts w:cs="Monlam Uni OuChan2" w:hint="cs"/>
              <w:cs/>
            </w:rPr>
          </w:rPrChange>
        </w:rPr>
        <w:t>།འཇལ་དང་གཞལ་བྱ་མཉམ་ཉིད་དང</w:t>
      </w:r>
      <w:ins w:id="930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30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30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11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13" w:author="thoesam" w:date="2016-10-07T09:30:00Z">
            <w:rPr>
              <w:rFonts w:cs="Monlam Uni OuChan2" w:hint="cs"/>
              <w:cs/>
            </w:rPr>
          </w:rPrChange>
        </w:rPr>
        <w:t>དེ་ལ་སོགས་པ་ཞེས་བྱ་བ་ནས་བརྩམས་ཏེ།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15" w:author="thoesam" w:date="2016-10-07T09:30:00Z">
            <w:rPr>
              <w:rFonts w:cs="Monlam Uni OuChan2" w:hint="cs"/>
              <w:cs/>
            </w:rPr>
          </w:rPrChange>
        </w:rPr>
        <w:t>གཟུགས་མེད་པའི་ཁམས་རང་བཞིན་གྱིས་དམིགས་སུ་མེད་པའི་ཕྱིར་རྣམ་པར་དག་པ་ནི་སྐྱེ་བ་མེད་དོ་ཞེས་བྱ་བའི་བར་ནི་ལམ་ཁམས་གསུམ་པའི་གཉེན་པོ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17" w:author="thoesam" w:date="2016-10-07T09:30:00Z">
            <w:rPr>
              <w:rFonts w:cs="Monlam Uni OuChan2" w:hint="cs"/>
              <w:cs/>
            </w:rPr>
          </w:rPrChange>
        </w:rPr>
        <w:t>།གསོལ་པ་ཞེས་བྱ་བ་ནས་བརྩམས་ཏེ།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19" w:author="thoesam" w:date="2016-10-07T09:30:00Z">
            <w:rPr>
              <w:rFonts w:cs="Monlam Uni OuChan2" w:hint="cs"/>
              <w:cs/>
            </w:rPr>
          </w:rPrChange>
        </w:rPr>
        <w:t>ཆོས་ཐམས་ཅད་དམིགས་སུ་མེད་པའི་ཕྱིར་རྣམ་པར་དག་པ་ནི་ཆོས་ཐམས་ཅད་འཚལ་བ་མ་མཆིས་སོ་ཞེས་བྱ་བའི་བར་ནི་ཤེས་པ་དང་ཤེས་བྱ་མཉམ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21" w:author="thoesam" w:date="2016-10-07T09:30:00Z">
            <w:rPr>
              <w:rFonts w:cs="Monlam Uni OuChan2" w:hint="cs"/>
              <w:cs/>
            </w:rPr>
          </w:rPrChange>
        </w:rPr>
        <w:t>།ཀླན་ཀ་ཡོངས་སུ་སྤངས་པ་ཡིས།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23" w:author="thoesam" w:date="2016-10-07T09:30:00Z">
            <w:rPr>
              <w:rFonts w:cs="Monlam Uni OuChan2" w:hint="cs"/>
              <w:cs/>
            </w:rPr>
          </w:rPrChange>
        </w:rPr>
        <w:t>།ལམ་ནི་དེ་ཡི་གཉེན་པོར་འདོད།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25" w:author="thoesam" w:date="2016-10-07T09:30:00Z">
            <w:rPr>
              <w:rFonts w:cs="Monlam Uni OuChan2" w:hint="cs"/>
              <w:cs/>
            </w:rPr>
          </w:rPrChange>
        </w:rPr>
        <w:t>།དེ་དག་ཉིད་བསྒོམ་པའི་ལམ་དུ་འདོད་ཀྱི་གཞན་ནི་མ་ཡིན་ནོ།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27" w:author="thoesam" w:date="2016-10-07T09:30:00Z">
            <w:rPr>
              <w:rFonts w:cs="Monlam Uni OuChan2" w:hint="cs"/>
              <w:cs/>
            </w:rPr>
          </w:rPrChange>
        </w:rPr>
        <w:t>།ཅིའི་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9328" w:author="thoesam" w:date="2016-10-07T09:30:00Z">
            <w:rPr>
              <w:rFonts w:cs="Monlam Uni OuChan2" w:hint="cs"/>
              <w:cs/>
            </w:rPr>
          </w:rPrChange>
        </w:rPr>
        <w:t>ཕྱིར་ཞེ་ན།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30" w:author="thoesam" w:date="2016-10-07T09:30:00Z">
            <w:rPr>
              <w:rFonts w:cs="Monlam Uni OuChan2" w:hint="cs"/>
              <w:cs/>
            </w:rPr>
          </w:rPrChange>
        </w:rPr>
        <w:t>འདིའི་འོག་ནས་དེ་ཉིད་རྒྱས་པར་བརྒལ་བ་དང་ལན་བཏབ་པའི་ཕྱིར་རོ།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32" w:author="thoesam" w:date="2016-10-07T09:30:00Z">
            <w:rPr>
              <w:rFonts w:cs="Monlam Uni OuChan2" w:hint="cs"/>
              <w:cs/>
            </w:rPr>
          </w:rPrChange>
        </w:rPr>
        <w:t>།དེ་སྐད་དུ་ཡང་གཞུང་ནི་བཅོམ་ལྡན་འདས་གང་དེ་ལྟར་རྟོགས་པ་དེ་ནི་བྱང་ཆུབ་སེམས་དཔའ་སེམས་དཔའ་ཆེན་པོའི་ཤེས་རབ་ཀྱི་ཕ་རོལ་ཏུ་ཕྱིན་པའོ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། །ཞེས་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33" w:author="thoesam" w:date="2016-10-07T09:30:00Z">
            <w:rPr>
              <w:rFonts w:cs="Monlam Uni OuChan2" w:hint="cs"/>
              <w:cs/>
            </w:rPr>
          </w:rPrChange>
        </w:rPr>
        <w:t>བྱ་བའི་མཐར་ཐུག་པའོ།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35" w:author="thoesam" w:date="2016-10-07T09:30:00Z">
            <w:rPr>
              <w:rFonts w:cs="Monlam Uni OuChan2" w:hint="cs"/>
              <w:cs/>
            </w:rPr>
          </w:rPrChange>
        </w:rPr>
        <w:t>།བཅོམ་ལྡན་འདས་ཀྱིས་བཀའ་སྩལ་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བ། ཤིན་ཏུ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36" w:author="thoesam" w:date="2016-10-07T09:30:00Z">
            <w:rPr>
              <w:rFonts w:cs="Monlam Uni OuChan2" w:hint="cs"/>
              <w:cs/>
            </w:rPr>
          </w:rPrChange>
        </w:rPr>
        <w:t>་རྣམ་པར་དག་པའི་ཕྱིར་རོ་ཞེས་བྱ་བ་ནི་ཤིན་ཏུ་ཉེས་པ་མེད་པ་ཉིད་ཀྱི་ཕྱིར་རོ་ཞེས་བྱ་བའི་དོན་ཏོ།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38" w:author="thoesam" w:date="2016-10-07T09:30:00Z">
            <w:rPr>
              <w:rFonts w:cs="Monlam Uni OuChan2" w:hint="cs"/>
              <w:cs/>
            </w:rPr>
          </w:rPrChange>
        </w:rPr>
        <w:t>།གསོལ་པ།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40" w:author="thoesam" w:date="2016-10-07T09:30:00Z">
            <w:rPr>
              <w:rFonts w:cs="Monlam Uni OuChan2" w:hint="cs"/>
              <w:cs/>
            </w:rPr>
          </w:rPrChange>
        </w:rPr>
        <w:t>བཅོམ་ལྡན་འདས་ཤེས་རབ་ཀྱི་ཕ་རོལ་ཏུ་ཕྱིན་པ་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ནི་རྣ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41" w:author="thoesam" w:date="2016-10-07T09:30:00Z">
            <w:rPr>
              <w:rFonts w:cs="Monlam Uni OuChan2" w:hint="cs"/>
              <w:cs/>
            </w:rPr>
          </w:rPrChange>
        </w:rPr>
        <w:t>མ་པ་ཐམས་ཅད་མཁྱེན་པ་ཉིད་ལ་ཞེས་བྱ་བ་ལ་སོགས་པ་ནི་འོན་ཏེ་དེ་ནི་དེའི་ལམ་མ་ཡིན་ནོ་ཞེས་བྱ་བར་བས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43" w:author="thoesam" w:date="2016-10-07T09:30:00Z">
            <w:rPr>
              <w:rFonts w:cs="Monlam Uni OuChan2" w:hint="cs"/>
              <w:cs/>
            </w:rPr>
          </w:rPrChange>
        </w:rPr>
        <w:t>།ཤིན་ཏུ་རྣམ་པར་དག་པའི་ཕྱིར་རོ་ཞེས་བྱ་བ་ནི་ལན་ཡིན་ཏེ།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45" w:author="thoesam" w:date="2016-10-07T09:30:00Z">
            <w:rPr>
              <w:rFonts w:cs="Monlam Uni OuChan2" w:hint="cs"/>
              <w:cs/>
            </w:rPr>
          </w:rPrChange>
        </w:rPr>
        <w:t>རང་བཞིན་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46" w:author="thoesam" w:date="2016-10-07T09:30:00Z">
            <w:rPr>
              <w:rFonts w:cs="Monlam Uni OuChan2" w:hint="cs"/>
              <w:cs/>
            </w:rPr>
          </w:rPrChange>
        </w:rPr>
        <w:t>རྣམ་པར་དག་པའི་ཕྱིར་རོ་ཞེས་བྱ་བའི་དོན་ཏོ།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48" w:author="thoesam" w:date="2016-10-07T09:30:00Z">
            <w:rPr>
              <w:rFonts w:cs="Monlam Uni OuChan2" w:hint="cs"/>
              <w:cs/>
            </w:rPr>
          </w:rPrChange>
        </w:rPr>
        <w:t>།གསལ་བར་བྱ་བའི་ཕྱིར་ཡང་དྲིས་པ་ལ།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50" w:author="thoesam" w:date="2016-10-07T09:30:00Z">
            <w:rPr>
              <w:rFonts w:cs="Monlam Uni OuChan2" w:hint="cs"/>
              <w:cs/>
            </w:rPr>
          </w:rPrChange>
        </w:rPr>
        <w:t>ཆོས་གནས་པ་ཉིད་ཀྱི་ཕྱིར་རོ་ཞེས་བྱ་བ་ནི་ལན་ནོ།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52" w:author="thoesam" w:date="2016-10-07T09:30:00Z">
            <w:rPr>
              <w:rFonts w:cs="Monlam Uni OuChan2" w:hint="cs"/>
              <w:cs/>
            </w:rPr>
          </w:rPrChange>
        </w:rPr>
        <w:t>།ཆོས་གནས་པ་ཞེས་བྱ་བ་ནི་ཆོས་ཉིད་དོ།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54" w:author="thoesam" w:date="2016-10-07T09:30:00Z">
            <w:rPr>
              <w:rFonts w:cs="Monlam Uni OuChan2" w:hint="cs"/>
              <w:cs/>
            </w:rPr>
          </w:rPrChange>
        </w:rPr>
        <w:t>།དེ་ནི་རང་བཞིན་གྱིས་འོད་གསལ་བ་སྟེ།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56" w:author="thoesam" w:date="2016-10-07T09:30:00Z">
            <w:rPr>
              <w:rFonts w:cs="Monlam Uni OuChan2" w:hint="cs"/>
              <w:cs/>
            </w:rPr>
          </w:rPrChange>
        </w:rPr>
        <w:t>ལམ་གྱི་བྱ་བ་ནི་གློ་བུར་གྱི་སྒྲིབ་པ་ཟད་པར་བྱེད་པ་ཉིད་ཡིན་ནོ་ཞེས་དགོངས་སོ།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58" w:author="thoesam" w:date="2016-10-07T09:30:00Z">
            <w:rPr>
              <w:rFonts w:cs="Monlam Uni OuChan2" w:hint="cs"/>
              <w:cs/>
            </w:rPr>
          </w:rPrChange>
        </w:rPr>
        <w:t>།ཅིའི་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སླད་དུ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59" w:author="thoesam" w:date="2016-10-07T09:30:00Z">
            <w:rPr>
              <w:rFonts w:cs="Monlam Uni OuChan2" w:hint="cs"/>
              <w:cs/>
            </w:rPr>
          </w:rPrChange>
        </w:rPr>
        <w:t>་ཞེས་བྱ་བ་ནི་བརྒལ་བ་གཉིས་པ་སྟེ།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61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ཉིད་རྣམ་པར་དག་པ་རྣམ་པར་དག་པ་ཉིད་ཤེས་རབ་ཀྱི་ཕ་རོལ་ཏུ་ཕྱིན་པ་ཞེས་གལ་ཏེ་དེ་བཟུང་བ་རྣམ་པར་རྟོག་པར་འགྱུར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63" w:author="thoesam" w:date="2016-10-07T09:30:00Z">
            <w:rPr>
              <w:rFonts w:cs="Monlam Uni OuChan2" w:hint="cs"/>
              <w:cs/>
            </w:rPr>
          </w:rPrChange>
        </w:rPr>
        <w:t>མ་བཟུང་བ་ཤེས་པར་མི་འགྱུར་རོ་ཞེས་བྱ་བར་བསམས་པའོ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། །ཆོས་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64" w:author="thoesam" w:date="2016-10-07T09:30:00Z">
            <w:rPr>
              <w:rFonts w:cs="Monlam Uni OuChan2" w:hint="cs"/>
              <w:cs/>
            </w:rPr>
          </w:rPrChange>
        </w:rPr>
        <w:t>ཀྱི་དབྱིངས་ཞེས་བྱ་བ་ལ་སོགས་པ་ནི་ལན་ཡིན་ནོ།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66" w:author="thoesam" w:date="2016-10-07T09:30:00Z">
            <w:rPr>
              <w:rFonts w:cs="Monlam Uni OuChan2" w:hint="cs"/>
              <w:cs/>
            </w:rPr>
          </w:rPrChange>
        </w:rPr>
        <w:t>།གང་གིས་ཆོས་ཀྱི་དབྱིངས་ཡོངས་སུ་མ་བཟུང་བ་དེའི་དངོས་པོ་ནི་དེ་ཉིད་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དོ།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67" w:author="thoesam" w:date="2016-10-07T09:30:00Z">
            <w:rPr>
              <w:rFonts w:cs="Monlam Uni OuChan2" w:hint="cs"/>
              <w:cs/>
            </w:rPr>
          </w:rPrChange>
        </w:rPr>
        <w:t>།ཆོས་ཐམས་ཅད་རང་གི་མཚན་ཉིད་ཀྱིས་དམིགས་སུ་མེད་པ་ཉིད་ཆོས་ཀྱི་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དབྱིངས་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68" w:author="thoesam" w:date="2016-10-07T09:30:00Z">
            <w:rPr>
              <w:rFonts w:cs="Monlam Uni OuChan2" w:hint="cs"/>
              <w:cs/>
            </w:rPr>
          </w:rPrChange>
        </w:rPr>
        <w:t>དམིགས་པ་ཡིན་ནོ་ཞེས་དགོངས་སོ།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70" w:author="thoesam" w:date="2016-10-07T09:30:00Z">
            <w:rPr>
              <w:rFonts w:cs="Monlam Uni OuChan2" w:hint="cs"/>
              <w:cs/>
            </w:rPr>
          </w:rPrChange>
        </w:rPr>
        <w:t>།དེ་ནས་ཚེ་དང་ལྡན་པ་རབ་འབྱོར་གྱིས་ཞེས་བྱ་བ་ལ་སོགས་པ་ལ།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72" w:author="thoesam" w:date="2016-10-07T09:30:00Z">
            <w:rPr>
              <w:rFonts w:cs="Monlam Uni OuChan2" w:hint="cs"/>
              <w:cs/>
            </w:rPr>
          </w:rPrChange>
        </w:rPr>
        <w:t>བདག་དག་པ་ནི་འཕགས་པ་དག་གི་གཟུགས་དག་པ་དང</w:t>
      </w:r>
      <w:ins w:id="937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37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37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77" w:author="thoesam" w:date="2016-10-07T09:30:00Z">
            <w:rPr>
              <w:rFonts w:cs="Monlam Uni OuChan2" w:hint="cs"/>
              <w:cs/>
            </w:rPr>
          </w:rPrChange>
        </w:rPr>
        <w:t>མ་དག་པ་ནི་བྱིས་པ་དག་གིས་མ་དག་པ་ཡིན་པ་དེ་བས་ན་བདག་རྣམ་པར་དག་པ་དང་གཟུགས་རྣམ་པར་དག་པ་ཞེས་བྱ་བ་ནི་བརྒལ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79" w:author="thoesam" w:date="2016-10-07T09:30:00Z">
            <w:rPr>
              <w:rFonts w:cs="Monlam Uni OuChan2" w:hint="cs"/>
              <w:cs/>
            </w:rPr>
          </w:rPrChange>
        </w:rPr>
        <w:t>།ཤིན་ཏུ་རྣམ་པར་དག་པའི་ཕྱིར་རོ་ཞེས་བྱ་བ་ནི་ལན་ཡིན་ཏེ།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81" w:author="thoesam" w:date="2016-10-07T09:30:00Z">
            <w:rPr>
              <w:rFonts w:cs="Monlam Uni OuChan2" w:hint="cs"/>
              <w:cs/>
            </w:rPr>
          </w:rPrChange>
        </w:rPr>
        <w:t>བདག་དང་གཟུགས་ནི་ཤིན་ཏུ་དངོས་པོ་མེད་པར་ཞེས་བྱ་བར་དགོངས་སོ།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83" w:author="thoesam" w:date="2016-10-07T09:30:00Z">
            <w:rPr>
              <w:rFonts w:cs="Monlam Uni OuChan2" w:hint="cs"/>
              <w:cs/>
            </w:rPr>
          </w:rPrChange>
        </w:rPr>
        <w:t>།གསལ་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པོར་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84" w:author="thoesam" w:date="2016-10-07T09:30:00Z">
            <w:rPr>
              <w:rFonts w:cs="Monlam Uni OuChan2" w:hint="cs"/>
              <w:cs/>
            </w:rPr>
          </w:rPrChange>
        </w:rPr>
        <w:t>བྱ་བའི་ཕྱིར་ཡང་ཅིའི་ཕྱིར་ཞེས་བྱ་བ་ལ་སོགས་པ་ནི་བརྒལ་བའོ།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86" w:author="thoesam" w:date="2016-10-07T09:30:00Z">
            <w:rPr>
              <w:rFonts w:cs="Monlam Uni OuChan2" w:hint="cs"/>
              <w:cs/>
            </w:rPr>
          </w:rPrChange>
        </w:rPr>
        <w:t>།ཤིན་ཏུ་རྣམ་པར་དག་པའི་ཕྱིར་རོ་ཞེས་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9387" w:author="thoesam" w:date="2016-10-07T09:30:00Z">
            <w:rPr>
              <w:rFonts w:cs="Monlam Uni OuChan2" w:hint="cs"/>
              <w:cs/>
            </w:rPr>
          </w:rPrChange>
        </w:rPr>
        <w:t>བྱ་བ་ནི་ལན་ཏེ།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89" w:author="thoesam" w:date="2016-10-07T09:30:00Z">
            <w:rPr>
              <w:rFonts w:cs="Monlam Uni OuChan2" w:hint="cs"/>
              <w:cs/>
            </w:rPr>
          </w:rPrChange>
        </w:rPr>
        <w:t>བདག་དང་གཟུགས་ཡང་དག་པ་མ་ཡིན་པའི་ཕྱིར་རོ།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91" w:author="thoesam" w:date="2016-10-07T09:30:00Z">
            <w:rPr>
              <w:rFonts w:cs="Monlam Uni OuChan2" w:hint="cs"/>
              <w:cs/>
            </w:rPr>
          </w:rPrChange>
        </w:rPr>
        <w:t>།དེ་བཞིན་དུ་ཚོར་བ་ལ་སོགས་པ་ནས།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93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རྣམ་པ་ཐམས་ཅད་མཁྱེན་པ་ཉིད་ཀྱི་བར་དུའོ།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95" w:author="thoesam" w:date="2016-10-07T09:30:00Z">
            <w:rPr>
              <w:rFonts w:cs="Monlam Uni OuChan2" w:hint="cs"/>
              <w:cs/>
            </w:rPr>
          </w:rPrChange>
        </w:rPr>
        <w:t>།ཅིའི་སླད་དུ་གཉིས་སུ་མ་མཆིས་ཤིང་རྣམ་པར་དག་པ་ཞེས་བྱ་བ་ལ་སོགས་པ་ནི་བརྒལ་བ་གཞན་ཡིན་ཏེ།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97" w:author="thoesam" w:date="2016-10-07T09:30:00Z">
            <w:rPr>
              <w:rFonts w:cs="Monlam Uni OuChan2" w:hint="cs"/>
              <w:cs/>
            </w:rPr>
          </w:rPrChange>
        </w:rPr>
        <w:t>ལམ་དང་འབྲས་བུ་ཞེས་བྱ་བ་གཉིས་ལ་འབྲས་བུ་རྣམ་པར་དག་པ་ཐོབ་པར་བགྱི་བ་མ་ལགས།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3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399" w:author="thoesam" w:date="2016-10-07T09:30:00Z">
            <w:rPr>
              <w:rFonts w:cs="Monlam Uni OuChan2" w:hint="cs"/>
              <w:cs/>
            </w:rPr>
          </w:rPrChange>
        </w:rPr>
        <w:t>ལམ་རྣམ་པར་དག་པ་མངོན་པར་རྟོགས་པར་བགྱི་བ་མ་ལགས་ཏེ།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01" w:author="thoesam" w:date="2016-10-07T09:30:00Z">
            <w:rPr>
              <w:rFonts w:cs="Monlam Uni OuChan2" w:hint="cs"/>
              <w:cs/>
            </w:rPr>
          </w:rPrChange>
        </w:rPr>
        <w:t>གཉི་གའི་དངོས་པོ་མེད་པའི་ཕྱིར་རོ་ཞེས་བྱ་བར་བསམས་པའོ།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03" w:author="thoesam" w:date="2016-10-07T09:30:00Z">
            <w:rPr>
              <w:rFonts w:cs="Monlam Uni OuChan2" w:hint="cs"/>
              <w:cs/>
            </w:rPr>
          </w:rPrChange>
        </w:rPr>
        <w:t>།ཤིན་ཏུ་རྣམ་པར་དག་པའི་ཕྱིར་རོ་ཞེས་བྱ་བ་ནི་ལན་ནོ།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05" w:author="thoesam" w:date="2016-10-07T09:30:00Z">
            <w:rPr>
              <w:rFonts w:cs="Monlam Uni OuChan2" w:hint="cs"/>
              <w:cs/>
            </w:rPr>
          </w:rPrChange>
        </w:rPr>
        <w:t>།གསལ་པོར་བྱ་བའི་ཕྱིར་ཡང་བརྒལ་བ་ལ།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07" w:author="thoesam" w:date="2016-10-07T09:30:00Z">
            <w:rPr>
              <w:rFonts w:cs="Monlam Uni OuChan2" w:hint="cs"/>
              <w:cs/>
            </w:rPr>
          </w:rPrChange>
        </w:rPr>
        <w:t>ཀུན་ནས་ཉོན་མོངས་པ་མེད་པ་དང</w:t>
      </w:r>
      <w:ins w:id="940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40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41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12" w:author="thoesam" w:date="2016-10-07T09:30:00Z">
            <w:rPr>
              <w:rFonts w:cs="Monlam Uni OuChan2" w:hint="cs"/>
              <w:cs/>
            </w:rPr>
          </w:rPrChange>
        </w:rPr>
        <w:t>རྣམ་པར་བྱང་བ་མེད་པ་ནི་ཆོས་མཉམ་པ་ཉིད་ཀྱི་ཕྱིར་རོ་ཞེས་བྱ་བ་ནི་ལན་ཡིན་ཏེ།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14" w:author="thoesam" w:date="2016-10-07T09:30:00Z">
            <w:rPr>
              <w:rFonts w:cs="Monlam Uni OuChan2" w:hint="cs"/>
              <w:cs/>
            </w:rPr>
          </w:rPrChange>
        </w:rPr>
        <w:t>ཆོས་རྣམས་ཀྱི་མཉམ་པ་ཉིད་ནི་ཆོས་ཀྱི་དབྱིངས་སོ།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16" w:author="thoesam" w:date="2016-10-07T09:30:00Z">
            <w:rPr>
              <w:rFonts w:cs="Monlam Uni OuChan2" w:hint="cs"/>
              <w:cs/>
            </w:rPr>
          </w:rPrChange>
        </w:rPr>
        <w:t>།ཀུན་ནས་ཉོན་མོངས་པ་མེད་པ་ཡང་འདི་ཡིན་པ་ནི་རང་བཞིན་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17" w:author="thoesam" w:date="2016-10-07T09:30:00Z">
            <w:rPr>
              <w:rFonts w:cs="Monlam Uni OuChan2" w:hint="cs"/>
              <w:cs/>
            </w:rPr>
          </w:rPrChange>
        </w:rPr>
        <w:t>འོད་གསལ་བ་ཉིད་ཀྱི་ཕྱིར་རྣམ་པར་བྱང་བ་མ་ཡིན་པ་ཡང་དེ་ཡིན་པ་ནི་ཀུན་ནས་ཉོན་མོངས་པ་སྔོན་དུ་སོང་བ་ཅན་མ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19" w:author="thoesam" w:date="2016-10-07T09:30:00Z">
            <w:rPr>
              <w:rFonts w:cs="Monlam Uni OuChan2" w:hint="cs"/>
              <w:cs/>
            </w:rPr>
          </w:rPrChange>
        </w:rPr>
        <w:t>།དེ་དག་ཡིན་ལ་ཆོས་མཉམ་པ་ཉིད་ཀྱང་འདི་ཡིན་པས་སོ།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21" w:author="thoesam" w:date="2016-10-07T09:30:00Z">
            <w:rPr>
              <w:rFonts w:cs="Monlam Uni OuChan2" w:hint="cs"/>
              <w:cs/>
            </w:rPr>
          </w:rPrChange>
        </w:rPr>
        <w:t>།རྒྱུར་བྱས་པའི་ཕྱིར་ཞེས་བྱ་བ་ནི་དེ་ལ་བརྟེན་པའི་ཕྱིར་རོ།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23" w:author="thoesam" w:date="2016-10-07T09:30:00Z">
            <w:rPr>
              <w:rFonts w:cs="Monlam Uni OuChan2" w:hint="cs"/>
              <w:cs/>
            </w:rPr>
          </w:rPrChange>
        </w:rPr>
        <w:t>།བདག་ཀུན་ཏུ་མཐའ་ཡས་པ་ཞེས་བྱ་བ་ནི་ཡང་བརྒལ་བ་སྟེ།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25" w:author="thoesam" w:date="2016-10-07T09:30:00Z">
            <w:rPr>
              <w:rFonts w:cs="Monlam Uni OuChan2" w:hint="cs"/>
              <w:cs/>
            </w:rPr>
          </w:rPrChange>
        </w:rPr>
        <w:t>བདག་རྟག་པ་ཉིད་ཀྱི་ཕྱིར་ཕུང་པོ་དག་ཀྱང་རྟག་པའི་དངོས་པོ་ཡིན་ནོ་ཞེས་བྱ་བར་བསམས་པའོ།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27" w:author="thoesam" w:date="2016-10-07T09:30:00Z">
            <w:rPr>
              <w:rFonts w:cs="Monlam Uni OuChan2" w:hint="cs"/>
              <w:cs/>
            </w:rPr>
          </w:rPrChange>
        </w:rPr>
        <w:t>།ཤིན་ཏུ་རྣམ་པར་དག་པའི་ཕྱིར་རོ་ཞེས་བྱ་བ་ནི་ལན་ཏེ།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29" w:author="thoesam" w:date="2016-10-07T09:30:00Z">
            <w:rPr>
              <w:rFonts w:cs="Monlam Uni OuChan2" w:hint="cs"/>
              <w:cs/>
            </w:rPr>
          </w:rPrChange>
        </w:rPr>
        <w:t>བདག་དང་ཕུང་པོ་དག་ནི་རྟག་ཏུ་མེད་པ་ཉིད་ཀྱི་ཕྱིར་རོ་ཞེས་བྱ་བར་དགོངས་པའོ།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31" w:author="thoesam" w:date="2016-10-07T09:30:00Z">
            <w:rPr>
              <w:rFonts w:cs="Monlam Uni OuChan2" w:hint="cs"/>
              <w:cs/>
            </w:rPr>
          </w:rPrChange>
        </w:rPr>
        <w:t>།མཐའ་ལས་འདས་པ་སྟོང་པ་ཉིད་དང་ཐོག་མ་དང་ཐ་མ་མེད་པ་སྟོང་པ་ཉིད་ཀྱི་ཕྱིར་ཞེས་བྱ་བ་ནི་གསལ་བར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33" w:author="thoesam" w:date="2016-10-07T09:30:00Z">
            <w:rPr>
              <w:rFonts w:cs="Monlam Uni OuChan2" w:hint="cs"/>
              <w:cs/>
            </w:rPr>
          </w:rPrChange>
        </w:rPr>
        <w:t>།བཅོམ་ལྡན་འདས་གང་དེ་ལྟར་ཞེས་བྱ་བ་ནི་ཇི་སྐད་དུ་བསྟན་པ་ཁོ་ན་བཞིན་དུའམ་ཞེས་བརྒལ་བའོ།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35" w:author="thoesam" w:date="2016-10-07T09:30:00Z">
            <w:rPr>
              <w:rFonts w:cs="Monlam Uni OuChan2" w:hint="cs"/>
              <w:cs/>
            </w:rPr>
          </w:rPrChange>
        </w:rPr>
        <w:t>།ཤིན་ཏུ་རྣམ་པར་དག་པའི་ཕྱིར་རོ་ཞེས་བྱ་བ་ནི་ལན་ཏེ།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37" w:author="thoesam" w:date="2016-10-07T09:30:00Z">
            <w:rPr>
              <w:rFonts w:cs="Monlam Uni OuChan2" w:hint="cs"/>
              <w:cs/>
            </w:rPr>
          </w:rPrChange>
        </w:rPr>
        <w:t>ཤིན་ཏུ་ཉེས་པ་མེད་པའི་ཕྱིར་རོ་ཞེས་བྱ་བའི་དོན་ཏོ།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39" w:author="thoesam" w:date="2016-10-07T09:30:00Z">
            <w:rPr>
              <w:rFonts w:cs="Monlam Uni OuChan2" w:hint="cs"/>
              <w:cs/>
            </w:rPr>
          </w:rPrChange>
        </w:rPr>
        <w:t>།ཅིའི་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སླད་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40" w:author="thoesam" w:date="2016-10-07T09:30:00Z">
            <w:rPr>
              <w:rFonts w:cs="Monlam Uni OuChan2" w:hint="cs"/>
              <w:cs/>
            </w:rPr>
          </w:rPrChange>
        </w:rPr>
        <w:t>དུ་ཞེས་བྱ་བ་ནི་ཡང་བརྒལ་བ་སྟེ།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42" w:author="thoesam" w:date="2016-10-07T09:30:00Z">
            <w:rPr>
              <w:rFonts w:cs="Monlam Uni OuChan2" w:hint="cs"/>
              <w:cs/>
            </w:rPr>
          </w:rPrChange>
        </w:rPr>
        <w:t>ཅི་ཞིག་རྒྱུར་བྱས་ནས་ཞེས་བྱ་བའི་དོན་ཏོ།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44" w:author="thoesam" w:date="2016-10-07T09:30:00Z">
            <w:rPr>
              <w:rFonts w:cs="Monlam Uni OuChan2" w:hint="cs"/>
              <w:cs/>
            </w:rPr>
          </w:rPrChange>
        </w:rPr>
        <w:t>།ལམ་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གྱི་རྣ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45" w:author="thoesam" w:date="2016-10-07T09:30:00Z">
            <w:rPr>
              <w:rFonts w:cs="Monlam Uni OuChan2" w:hint="cs"/>
              <w:cs/>
            </w:rPr>
          </w:rPrChange>
        </w:rPr>
        <w:t>མ་པ་ཤེས་པ་ཉིད་ཀྱི་ཕྱིར་རོ་ཞེས་བྱ་བ་ནི་ལན་ནོ།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47" w:author="thoesam" w:date="2016-10-07T09:30:00Z">
            <w:rPr>
              <w:rFonts w:cs="Monlam Uni OuChan2" w:hint="cs"/>
              <w:cs/>
            </w:rPr>
          </w:rPrChange>
        </w:rPr>
        <w:t>།དེ་དག་ནི་རྣམ་པར་དག་པའི་བསྒོམ་པའི་ལམ་དང་ལམ་ཤེས་པ་བསྟན་པའོ།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49" w:author="thoesam" w:date="2016-10-07T09:30:00Z">
            <w:rPr>
              <w:rFonts w:cs="Monlam Uni OuChan2" w:hint="cs"/>
              <w:cs/>
            </w:rPr>
          </w:rPrChange>
        </w:rPr>
        <w:t>།མངོན་པར་རྟོགས་པའི་རྒྱན་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གྱི་འ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50" w:author="thoesam" w:date="2016-10-07T09:30:00Z">
            <w:rPr>
              <w:rFonts w:cs="Monlam Uni OuChan2" w:hint="cs"/>
              <w:cs/>
            </w:rPr>
          </w:rPrChange>
        </w:rPr>
        <w:t>གྲེལ་པ་རིན་ཆེན་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9451" w:author="thoesam" w:date="2016-10-07T09:30:00Z">
            <w:rPr>
              <w:rFonts w:cs="Monlam Uni OuChan2" w:hint="cs"/>
              <w:cs/>
            </w:rPr>
          </w:rPrChange>
        </w:rPr>
        <w:t>འབྱུང་གནས་ཞི་བས་སྦྱར་བ་དག་ལྡན་ཞེས་བྱ་བ་ལས་ལམ་ཤེས་པ་ཉིད་ཀྱི་ལེའུ་སྟེ་གཉིས་པའོ།།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53" w:author="thoesam" w:date="2016-10-07T09:30:00Z">
            <w:rPr>
              <w:rFonts w:cs="Monlam Uni OuChan2" w:hint="cs"/>
              <w:cs/>
            </w:rPr>
          </w:rPrChange>
        </w:rPr>
        <w:t>།།ད་ནི་ཐམས་ཅད་ཤེས་པ་ཉིད་བརྗོད་པར་བྱ་བ་ཡིན་པས་དེའི་དབང་དུ་མཛད་ནས།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55" w:author="thoesam" w:date="2016-10-07T09:30:00Z">
            <w:rPr>
              <w:rFonts w:cs="Monlam Uni OuChan2" w:hint="cs"/>
              <w:cs/>
            </w:rPr>
          </w:rPrChange>
        </w:rPr>
        <w:t>ཚུ་རོལ་ཕ་རོལ་མཐའ་ལ་མིན།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57" w:author="thoesam" w:date="2016-10-07T09:30:00Z">
            <w:rPr>
              <w:rFonts w:cs="Monlam Uni OuChan2" w:hint="cs"/>
              <w:cs/>
            </w:rPr>
          </w:rPrChange>
        </w:rPr>
        <w:t>།དེ་དག་བར་ལ་མི་གནས་པ།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59" w:author="thoesam" w:date="2016-10-07T09:30:00Z">
            <w:rPr>
              <w:rFonts w:cs="Monlam Uni OuChan2" w:hint="cs"/>
              <w:cs/>
            </w:rPr>
          </w:rPrChange>
        </w:rPr>
        <w:t>།དུས་རྣམས་མཉམ་པ་ཉིད་ཤེས་ཕྱིར།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61" w:author="thoesam" w:date="2016-10-07T09:30:00Z">
            <w:rPr>
              <w:rFonts w:cs="Monlam Uni OuChan2" w:hint="cs"/>
              <w:cs/>
            </w:rPr>
          </w:rPrChange>
        </w:rPr>
        <w:t>།ཤེས་རབ་ཕ་རོལ་ཕྱིན་པར་འདོད།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63" w:author="thoesam" w:date="2016-10-07T09:30:00Z">
            <w:rPr>
              <w:rFonts w:cs="Monlam Uni OuChan2" w:hint="cs"/>
              <w:cs/>
            </w:rPr>
          </w:rPrChange>
        </w:rPr>
        <w:t>།ཅེས་གསུངས་པ་ལ།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65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ཤེས་རབ་ཀྱི་ཕ་རོལ་ཏུ་ཕྱིན་པ་ཞེས་བྱ་བ་ནི་ཐམས་ཅད་ཤེས་པ་ཉིད་དོ།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67" w:author="thoesam" w:date="2016-10-07T09:30:00Z">
            <w:rPr>
              <w:rFonts w:cs="Monlam Uni OuChan2" w:hint="cs"/>
              <w:cs/>
            </w:rPr>
          </w:rPrChange>
        </w:rPr>
        <w:t>།དེ་ཚུ་རོལ་མཐའ་ལ་མིན་ཞེས་བྱ་བ་ནི་འཁོར་བ་ལ་མ་ཡིན་ནོ།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69" w:author="thoesam" w:date="2016-10-07T09:30:00Z">
            <w:rPr>
              <w:rFonts w:cs="Monlam Uni OuChan2" w:hint="cs"/>
              <w:cs/>
            </w:rPr>
          </w:rPrChange>
        </w:rPr>
        <w:t>།ཕ་རོལ་མཐའ་ལ་མིན་ཞེས་བྱ་བ་ནི་མྱ་ངན་ལས་འདས་པ་ལ་མ་ཡིན་ཏེ།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71" w:author="thoesam" w:date="2016-10-07T09:30:00Z">
            <w:rPr>
              <w:rFonts w:cs="Monlam Uni OuChan2" w:hint="cs"/>
              <w:cs/>
            </w:rPr>
          </w:rPrChange>
        </w:rPr>
        <w:t>དེ་དག་གི་བར་ལ་ཡང་གནས་པར་མི་འདོད་དོ།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73" w:author="thoesam" w:date="2016-10-07T09:30:00Z">
            <w:rPr>
              <w:rFonts w:cs="Monlam Uni OuChan2" w:hint="cs"/>
              <w:cs/>
            </w:rPr>
          </w:rPrChange>
        </w:rPr>
        <w:t>།ཅིའི་ཕྱིར་ཞེ་ན།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75" w:author="thoesam" w:date="2016-10-07T09:30:00Z">
            <w:rPr>
              <w:rFonts w:cs="Monlam Uni OuChan2" w:hint="cs"/>
              <w:cs/>
            </w:rPr>
          </w:rPrChange>
        </w:rPr>
        <w:t>དུས་གསུམ་མཉམ་པ་ཉིད་དུ་ཤེས་པའི་ཕྱིར་རོ།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77" w:author="thoesam" w:date="2016-10-07T09:30:00Z">
            <w:rPr>
              <w:rFonts w:cs="Monlam Uni OuChan2" w:hint="cs"/>
              <w:cs/>
            </w:rPr>
          </w:rPrChange>
        </w:rPr>
        <w:t>།གང་གསོལ་པ་ཞེས་བྱ་བ་ནས་བརྩམས་ཏེ།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79" w:author="thoesam" w:date="2016-10-07T09:30:00Z">
            <w:rPr>
              <w:rFonts w:cs="Monlam Uni OuChan2" w:hint="cs"/>
              <w:cs/>
            </w:rPr>
          </w:rPrChange>
        </w:rPr>
        <w:t>དུས་གསུམ་མཉམ་པ་ཉིད་ཀྱི་ཕྱིར་རོ་ཞེས་བྱ་བའི་བར་ནི་འཁོར་བ་དང་མྱ་ངན་ལས་འདས་པར་འདོད་པ་ལ་མི་གནས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81" w:author="thoesam" w:date="2016-10-07T09:30:00Z">
            <w:rPr>
              <w:rFonts w:cs="Monlam Uni OuChan2" w:hint="cs"/>
              <w:cs/>
            </w:rPr>
          </w:rPrChange>
        </w:rPr>
        <w:t>།དེ་ནི་མཚན་མར་དམིགས་སྒོ་ནས།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83" w:author="thoesam" w:date="2016-10-07T09:30:00Z">
            <w:rPr>
              <w:rFonts w:cs="Monlam Uni OuChan2" w:hint="cs"/>
              <w:cs/>
            </w:rPr>
          </w:rPrChange>
        </w:rPr>
        <w:t>།ཐབས་མ་ཡིན་པས་རིང་བ་སྟེ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། །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84" w:author="thoesam" w:date="2016-10-07T09:30:00Z">
            <w:rPr>
              <w:rFonts w:cs="Monlam Uni OuChan2" w:hint="cs"/>
              <w:cs/>
            </w:rPr>
          </w:rPrChange>
        </w:rPr>
        <w:t>དེ་ནི་མཚན་མར་བཅས་པའི་དམིགས་པས་ཐབས་མ་ཡིན་པ་དེ་བས་ན་དེ་རིང་བར་འགྱུར་རོ།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86" w:author="thoesam" w:date="2016-10-07T09:30:00Z">
            <w:rPr>
              <w:rFonts w:cs="Monlam Uni OuChan2" w:hint="cs"/>
              <w:cs/>
            </w:rPr>
          </w:rPrChange>
        </w:rPr>
        <w:t>།གང་གསོལ་པ།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88" w:author="thoesam" w:date="2016-10-07T09:30:00Z">
            <w:rPr>
              <w:rFonts w:cs="Monlam Uni OuChan2" w:hint="cs"/>
              <w:cs/>
            </w:rPr>
          </w:rPrChange>
        </w:rPr>
        <w:t>བཅོམ་ལྡན་འདས་ཞེས་བྱ་བ་ནས་བརྩམས་ཏེ།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90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ཤེས་རབ་ཀྱི་ཕ་རོལ་ཏུ་ཕྱིན་པ་རིང་དུ་སོང་བར་འགྱུར་རོ་ཞེས་བྱ་བའི་བར་དུ་རིང་དུ་གྱུར་པའོ།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92" w:author="thoesam" w:date="2016-10-07T09:30:00Z">
            <w:rPr>
              <w:rFonts w:cs="Monlam Uni OuChan2" w:hint="cs"/>
              <w:cs/>
            </w:rPr>
          </w:rPrChange>
        </w:rPr>
        <w:t>།ཐབས་ལ་མཁས་པ་འདི་ཉིད་ནི།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94" w:author="thoesam" w:date="2016-10-07T09:30:00Z">
            <w:rPr>
              <w:rFonts w:cs="Monlam Uni OuChan2" w:hint="cs"/>
              <w:cs/>
            </w:rPr>
          </w:rPrChange>
        </w:rPr>
        <w:t>།ཡང་དག་ཉེ་བ་ཉིད་དུ་བཤད།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96" w:author="thoesam" w:date="2016-10-07T09:30:00Z">
            <w:rPr>
              <w:rFonts w:cs="Monlam Uni OuChan2" w:hint="cs"/>
              <w:cs/>
            </w:rPr>
          </w:rPrChange>
        </w:rPr>
        <w:t>།ཅེས་བྱ་བ་ལ།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498" w:author="thoesam" w:date="2016-10-07T09:30:00Z">
            <w:rPr>
              <w:rFonts w:cs="Monlam Uni OuChan2" w:hint="cs"/>
              <w:cs/>
            </w:rPr>
          </w:rPrChange>
        </w:rPr>
        <w:t>ཆགས་པ་མེད་པས་འཇུག་པ་ནི་ཐབས་ལ་མཁས་པ་ཡིན་པ་དེ་བས་ན་དེ་ཉེ་བར་འགྱུར་རོ།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4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00" w:author="thoesam" w:date="2016-10-07T09:30:00Z">
            <w:rPr>
              <w:rFonts w:cs="Monlam Uni OuChan2" w:hint="cs"/>
              <w:cs/>
            </w:rPr>
          </w:rPrChange>
        </w:rPr>
        <w:t>།གང་རབ་འབྱོར་གྱིས་གསོལ་པ་ཞེས་བྱ་བ་ནས་བརྩམས་ཏེ།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02" w:author="thoesam" w:date="2016-10-07T09:30:00Z">
            <w:rPr>
              <w:rFonts w:cs="Monlam Uni OuChan2" w:hint="cs"/>
              <w:cs/>
            </w:rPr>
          </w:rPrChange>
        </w:rPr>
        <w:t>མ་ཆགས་པ་དེ་དག་ཀྱང་ཞེས་བྱ་བའི་བར་དུ་ནི་ཉེ་བར་གྱུར་པའོ།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04" w:author="thoesam" w:date="2016-10-07T09:30:00Z">
            <w:rPr>
              <w:rFonts w:cs="Monlam Uni OuChan2" w:hint="cs"/>
              <w:cs/>
            </w:rPr>
          </w:rPrChange>
        </w:rPr>
        <w:t>།གཟུགས་སོགས་ཕུང་པོ་སྟོང་ཉིད་དང་།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06" w:author="thoesam" w:date="2016-10-07T09:30:00Z">
            <w:rPr>
              <w:rFonts w:cs="Monlam Uni OuChan2" w:hint="cs"/>
              <w:cs/>
            </w:rPr>
          </w:rPrChange>
        </w:rPr>
        <w:t>།དུས་གསུམ་གཏོགས་པའི་ཆོས་རྣམས་དང།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08" w:author="thoesam" w:date="2016-10-07T09:30:00Z">
            <w:rPr>
              <w:rFonts w:cs="Monlam Uni OuChan2" w:hint="cs"/>
              <w:cs/>
            </w:rPr>
          </w:rPrChange>
        </w:rPr>
        <w:t>།སྦྱིན་སོགས་བྱང་ཆུབ་ཕྱོགས་རྣམས་ལ།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10" w:author="thoesam" w:date="2016-10-07T09:30:00Z">
            <w:rPr>
              <w:rFonts w:cs="Monlam Uni OuChan2" w:hint="cs"/>
              <w:cs/>
            </w:rPr>
          </w:rPrChange>
        </w:rPr>
        <w:t>།སྤྱོད་པའི་འདུ་ཤེས་མི་མཐུན་ཕྱོགས།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12" w:author="thoesam" w:date="2016-10-07T09:30:00Z">
            <w:rPr>
              <w:rFonts w:cs="Monlam Uni OuChan2" w:hint="cs"/>
              <w:cs/>
            </w:rPr>
          </w:rPrChange>
        </w:rPr>
        <w:t>།ཞེས་བྱ་བ་ལ་གཟུགས་ལ་སོགས་པ་ནས་ཐམས་ཅད་ཤེས་པ་ཉིད་ཀྱི་མཐར་ཐུག་པའི་ཆོས་ཀྱི་ཚོགས་ནི་འདིར་གཟུགས་ལ་སོགས་པའི་ཕུང་པོ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14" w:author="thoesam" w:date="2016-10-07T09:30:00Z">
            <w:rPr>
              <w:rFonts w:cs="Monlam Uni OuChan2" w:hint="cs"/>
              <w:cs/>
            </w:rPr>
          </w:rPrChange>
        </w:rPr>
        <w:t>དེའི་སྟོང་པ་ཉིད་ལ་གང་གཟུགས་སྟོང་པ་ཉིད་ནས།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16" w:author="thoesam" w:date="2016-10-07T09:30:00Z">
            <w:rPr>
              <w:rFonts w:cs="Monlam Uni OuChan2" w:hint="cs"/>
              <w:cs/>
            </w:rPr>
          </w:rPrChange>
        </w:rPr>
        <w:t>ཐམས་ཅད་ཤེས་པ་སྟོང་པ་ཉིད་ཅེས་བྱ་བའི་བར་ནི་འདུ་ཤེས་པའོ།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18" w:author="thoesam" w:date="2016-10-07T09:30:00Z">
            <w:rPr>
              <w:rFonts w:cs="Monlam Uni OuChan2" w:hint="cs"/>
              <w:cs/>
            </w:rPr>
          </w:rPrChange>
        </w:rPr>
        <w:t>།གང་ཡང་དུས་གསུམ་དུ་གཏོགས་པ་དག་ནི་འདས་པ་ཞེས་བྱ་བ་དང</w:t>
      </w:r>
      <w:ins w:id="951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52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52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23" w:author="thoesam" w:date="2016-10-07T09:30:00Z">
            <w:rPr>
              <w:rFonts w:cs="Monlam Uni OuChan2" w:hint="cs"/>
              <w:cs/>
            </w:rPr>
          </w:rPrChange>
        </w:rPr>
        <w:t>མ་འོངས་པ་ཞེས་བྱ་བ་དང</w:t>
      </w:r>
      <w:ins w:id="952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52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52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27" w:author="thoesam" w:date="2016-10-07T09:30:00Z">
            <w:rPr>
              <w:rFonts w:cs="Monlam Uni OuChan2"/>
              <w:cs/>
            </w:rPr>
          </w:rPrChange>
        </w:rPr>
        <w:t xml:space="preserve">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9528" w:author="thoesam" w:date="2016-10-07T09:30:00Z">
            <w:rPr>
              <w:rFonts w:cs="Monlam Uni OuChan2" w:hint="cs"/>
              <w:cs/>
            </w:rPr>
          </w:rPrChange>
        </w:rPr>
        <w:t>ད་ལྟར་བྱུང་བ་ཞེས་བྱ་བར་འདུ་ཤེས་པའོ།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30" w:author="thoesam" w:date="2016-10-07T09:30:00Z">
            <w:rPr>
              <w:rFonts w:cs="Monlam Uni OuChan2" w:hint="cs"/>
              <w:cs/>
            </w:rPr>
          </w:rPrChange>
        </w:rPr>
        <w:t>།བྱང་ཆུབ་ཀྱི་ཕྱོགས་ཀྱི་ཆོས་རྣམས་ལ་ཞེས་བྱ་བའི་མང་པོའི་ཚིག་ནི་སོགས་པ་ཞེས་བྱ་བའི་དོན་ཏོ།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32" w:author="thoesam" w:date="2016-10-07T09:30:00Z">
            <w:rPr>
              <w:rFonts w:cs="Monlam Uni OuChan2" w:hint="cs"/>
              <w:cs/>
            </w:rPr>
          </w:rPrChange>
        </w:rPr>
        <w:t>།དེ་བས་ན་ཚད་མེད་པ་ལ་སོགས་པ་ནས།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34" w:author="thoesam" w:date="2016-10-07T09:30:00Z">
            <w:rPr>
              <w:rFonts w:cs="Monlam Uni OuChan2" w:hint="cs"/>
              <w:cs/>
            </w:rPr>
          </w:rPrChange>
        </w:rPr>
        <w:t>ཐམས་ཅད་ཤེས་པའི་མཐར་ཐུག་པ་ཡང་གཟུང་ངོ</w:t>
      </w:r>
      <w:ins w:id="953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53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53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39" w:author="thoesam" w:date="2016-10-07T09:30:00Z">
            <w:rPr>
              <w:rFonts w:cs="Monlam Uni OuChan2" w:hint="cs"/>
              <w:cs/>
            </w:rPr>
          </w:rPrChange>
        </w:rPr>
        <w:t>།གང་ཡང་སྦྱིན་པ་ལ་སོགས་པ་དང</w:t>
      </w:r>
      <w:ins w:id="954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54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54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44" w:author="thoesam" w:date="2016-10-07T09:30:00Z">
            <w:rPr>
              <w:rFonts w:cs="Monlam Uni OuChan2" w:hint="cs"/>
              <w:cs/>
            </w:rPr>
          </w:rPrChange>
        </w:rPr>
        <w:t>བྱང་ཆུབ་ཀྱི་ཕྱོགས་ལ་སོགས་པ་དག་ལ་སྤྱོད་པའི་འདུ་ཤེས་ནི་སྦྱིན་པའི་ཕ་རོལ་ཏུ་ཕྱིན་པ་ལ་སྤྱོད་ན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46" w:author="thoesam" w:date="2016-10-07T09:30:00Z">
            <w:rPr>
              <w:rFonts w:cs="Monlam Uni OuChan2" w:hint="cs"/>
              <w:cs/>
            </w:rPr>
          </w:rPrChange>
        </w:rPr>
        <w:t>ཐམས་ཅད་ཤེས་པ་ལ་སྤྱོད་ན་ཞེས་བྱ་བའི་བར་དུ་སྟེ།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48" w:author="thoesam" w:date="2016-10-07T09:30:00Z">
            <w:rPr>
              <w:rFonts w:cs="Monlam Uni OuChan2" w:hint="cs"/>
              <w:cs/>
            </w:rPr>
          </w:rPrChange>
        </w:rPr>
        <w:t>དེ་ཐམས་ཅད་ནི་མི་མཐུན་པའི་ཕྱོགས་སོ།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50" w:author="thoesam" w:date="2016-10-07T09:30:00Z">
            <w:rPr>
              <w:rFonts w:cs="Monlam Uni OuChan2" w:hint="cs"/>
              <w:cs/>
            </w:rPr>
          </w:rPrChange>
        </w:rPr>
        <w:t>།དེ་ནས་ཚ</w:t>
      </w:r>
      <w:del w:id="955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552" w:author="thoesam" w:date="2016-10-07T09:30:00Z">
              <w:rPr>
                <w:rFonts w:cs="Monlam Uni OuChan2" w:hint="cs"/>
                <w:cs/>
              </w:rPr>
            </w:rPrChange>
          </w:rPr>
          <w:delText>ེ</w:delText>
        </w:r>
      </w:del>
      <w:r w:rsidRPr="00494699">
        <w:rPr>
          <w:rFonts w:ascii="Monlam Uni OuChan2" w:hAnsi="Monlam Uni OuChan2" w:cs="Monlam Uni OuChan2" w:hint="cs"/>
          <w:sz w:val="40"/>
          <w:szCs w:val="40"/>
          <w:cs/>
          <w:rPrChange w:id="9553" w:author="thoesam" w:date="2016-10-07T09:30:00Z">
            <w:rPr>
              <w:rFonts w:cs="Monlam Uni OuChan2" w:hint="cs"/>
              <w:cs/>
            </w:rPr>
          </w:rPrChange>
        </w:rPr>
        <w:t>་དང་ལྡན་པ་ཤ་ར་དྭ་ཏིའི་བུ་ཞེས་བྱ་བ་ནས་བརྩམས་ཏེ།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55" w:author="thoesam" w:date="2016-10-07T09:30:00Z">
            <w:rPr>
              <w:rFonts w:cs="Monlam Uni OuChan2" w:hint="cs"/>
              <w:cs/>
            </w:rPr>
          </w:rPrChange>
        </w:rPr>
        <w:t>ཐམས་ཅད་ཤེས་པ་ཉིད་ལ་སྤྱོད་ན་ཆགས་པའོ་ཞེས་བྱ་བའི་བར་ནི་མི་མཐུན་པའི་ཕྱོགས་སོ།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57" w:author="thoesam" w:date="2016-10-07T09:30:00Z">
            <w:rPr>
              <w:rFonts w:cs="Monlam Uni OuChan2" w:hint="cs"/>
              <w:cs/>
            </w:rPr>
          </w:rPrChange>
        </w:rPr>
        <w:t>།ཚིག་ལེའུར་བྱས་པ་ལས་ཆོས་རྣམས་ཞེས་བྱ་བ་ནི་ཚོགས་གཞན་ཡིན་ཏེ།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59" w:author="thoesam" w:date="2016-10-07T09:30:00Z">
            <w:rPr>
              <w:rFonts w:cs="Monlam Uni OuChan2" w:hint="cs"/>
              <w:cs/>
            </w:rPr>
          </w:rPrChange>
        </w:rPr>
        <w:t>ཆོས་དག་ལ་འདུ་ཤེས་པ་གང་ཡིན་པ་དེ་ཡང་མི་མཐུན་པའི་ཕྱོགས་སོ་ཞེས་བྱ་བའི་བར་ནི་མི་མཐུན་པའི་ཕྱོགས་སོ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61" w:author="thoesam" w:date="2016-10-07T09:30:00Z">
            <w:rPr>
              <w:rFonts w:cs="Monlam Uni OuChan2" w:hint="cs"/>
              <w:cs/>
            </w:rPr>
          </w:rPrChange>
        </w:rPr>
        <w:t>།གང་དེ་ནས་ལྷའི་དབང་པོ་བརྒྱ་བྱིན་གྱིས་ཞེས་བྱ་བ་ནས་བརྩམས་ཏེ།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63" w:author="thoesam" w:date="2016-10-07T09:30:00Z">
            <w:rPr>
              <w:rFonts w:cs="Monlam Uni OuChan2" w:hint="cs"/>
              <w:cs/>
            </w:rPr>
          </w:rPrChange>
        </w:rPr>
        <w:t>ཡོངས་སུ་བསྔོ་བར་མི་ནུས་སོ་ཞེས་བྱ་བའི་བར་དུ་འཆད་པར་འགྱུར་བ་ཡང་མི་མཐུན་པའི་ཕྱོགས་ཡིན་ཏེ།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65" w:author="thoesam" w:date="2016-10-07T09:30:00Z">
            <w:rPr>
              <w:rFonts w:cs="Monlam Uni OuChan2" w:hint="cs"/>
              <w:cs/>
            </w:rPr>
          </w:rPrChange>
        </w:rPr>
        <w:t>ཆོས་རྣམས་ལ་འདུ་ཤེས་པ་ནི་མི་མཐུན་པའི་ཕྱོགས་ཡིན་ནོ་ཞེས་གསུངས་པའི་ཕྱིར་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རོ།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66" w:author="thoesam" w:date="2016-10-07T09:30:00Z">
            <w:rPr>
              <w:rFonts w:cs="Monlam Uni OuChan2" w:hint="cs"/>
              <w:cs/>
            </w:rPr>
          </w:rPrChange>
        </w:rPr>
        <w:t>།ཆོས་རྣམས་ལ་འདུ་ཤེས་མེད་པ་ནི་གཉེན་པོ་ཡིན་ནོ་ཞེས་བྱ་བ་ནི་དོན་གྱིས་ཤེས་པར་བྱ་སྟེ།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68" w:author="thoesam" w:date="2016-10-07T09:30:00Z">
            <w:rPr>
              <w:rFonts w:cs="Monlam Uni OuChan2" w:hint="cs"/>
              <w:cs/>
            </w:rPr>
          </w:rPrChange>
        </w:rPr>
        <w:t>གང་ཡང་ཚེ་དང་ལྡན་པ་ཤ་ར་དྭ་ཏིའི་བུ་ཞེས་བྱ་བ་ནས་བརྩམས་ཏེ།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70" w:author="thoesam" w:date="2016-10-07T09:30:00Z">
            <w:rPr>
              <w:rFonts w:cs="Monlam Uni OuChan2" w:hint="cs"/>
              <w:cs/>
            </w:rPr>
          </w:rPrChange>
        </w:rPr>
        <w:t>ད་ལྟར་བྱུང་བའི་ཆོས་ཞེས་བྱ་བར་འདུ་ཤེས་པ་མེད་དོ་ཞེས་བྱ་བའི་བར་དུ་གསུངས་སོ།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72" w:author="thoesam" w:date="2016-10-07T09:30:00Z">
            <w:rPr>
              <w:rFonts w:cs="Monlam Uni OuChan2" w:hint="cs"/>
              <w:cs/>
            </w:rPr>
          </w:rPrChange>
        </w:rPr>
        <w:t>།སྦྱིན་པ་ལ་སོགས་ངར་འཛིན་མེད།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74" w:author="thoesam" w:date="2016-10-07T09:30:00Z">
            <w:rPr>
              <w:rFonts w:cs="Monlam Uni OuChan2" w:hint="cs"/>
              <w:cs/>
            </w:rPr>
          </w:rPrChange>
        </w:rPr>
        <w:t>།གཞན་དག་དེ་ལ་སྦྱོར་བྱེད་པ།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76" w:author="thoesam" w:date="2016-10-07T09:30:00Z">
            <w:rPr>
              <w:rFonts w:cs="Monlam Uni OuChan2" w:hint="cs"/>
              <w:cs/>
            </w:rPr>
          </w:rPrChange>
        </w:rPr>
        <w:t>།དེ་ནི་ཆགས་པའི་མཐའ་འགོག་པ།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78" w:author="thoesam" w:date="2016-10-07T09:30:00Z">
            <w:rPr>
              <w:rFonts w:cs="Monlam Uni OuChan2" w:hint="cs"/>
              <w:cs/>
            </w:rPr>
          </w:rPrChange>
        </w:rPr>
        <w:t>།ཞེས་བྱ་བ་ལ་སྦྱིན་པ་ལ་སོགས་པ་ལ།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80" w:author="thoesam" w:date="2016-10-07T09:30:00Z">
            <w:rPr>
              <w:rFonts w:cs="Monlam Uni OuChan2" w:hint="cs"/>
              <w:cs/>
            </w:rPr>
          </w:rPrChange>
        </w:rPr>
        <w:t>ངར་འཛིན་པ་མེད་པ་ནི་གང་ཤ་ར་དྭ་ཏིའི་བུ་ཞེས་བྱ་བ་ནས་བརྩམས་ཏེ།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82" w:author="thoesam" w:date="2016-10-07T09:30:00Z">
            <w:rPr>
              <w:rFonts w:cs="Monlam Uni OuChan2" w:hint="cs"/>
              <w:cs/>
            </w:rPr>
          </w:rPrChange>
        </w:rPr>
        <w:t>སྤྱོད་པའི་ཆགས་པ་མེད་པའོ་ཞེས་བྱ་བའི་བར་གྱིས་གསུངས་སོ།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84" w:author="thoesam" w:date="2016-10-07T09:30:00Z">
            <w:rPr>
              <w:rFonts w:cs="Monlam Uni OuChan2" w:hint="cs"/>
              <w:cs/>
            </w:rPr>
          </w:rPrChange>
        </w:rPr>
        <w:t>།གཞན་དག་དེ་ལ་སྦྱོར་བར་བྱེད་པ་ནི་ངར་འཛིན་པ་མེད་པ་ལ་སྦྱོར་བར་བྱེད་པའོ།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86" w:author="thoesam" w:date="2016-10-07T09:30:00Z">
            <w:rPr>
              <w:rFonts w:cs="Monlam Uni OuChan2" w:hint="cs"/>
              <w:cs/>
            </w:rPr>
          </w:rPrChange>
        </w:rPr>
        <w:t>།གང་ཀཽ་ཤི་ཀ་གཞན་ཡང་ཞེས་བྱ་བ་ནས་བརྩམས་ཏེ།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88" w:author="thoesam" w:date="2016-10-07T09:30:00Z">
            <w:rPr>
              <w:rFonts w:cs="Monlam Uni OuChan2" w:hint="cs"/>
              <w:cs/>
            </w:rPr>
          </w:rPrChange>
        </w:rPr>
        <w:t>ཆགས་པའི་མཐའ་ཐམས་ཅད་ཡོངས་སུ་སྤངས་པ་ཡིན་ནོ་ཞེས་བྱ་བའི་བར་གྱིས་འཆད་པར་འགྱུར་རོ།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90" w:author="thoesam" w:date="2016-10-07T09:30:00Z">
            <w:rPr>
              <w:rFonts w:cs="Monlam Uni OuChan2" w:hint="cs"/>
              <w:cs/>
            </w:rPr>
          </w:rPrChange>
        </w:rPr>
        <w:t>།དེ་ནི་གང་དེ་གཉི་ག་ཆགས་པའི་མཐའ་འགོག་པར་བྱེད་པ་སྟེ།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92" w:author="thoesam" w:date="2016-10-07T09:30:00Z">
            <w:rPr>
              <w:rFonts w:cs="Monlam Uni OuChan2" w:hint="cs"/>
              <w:cs/>
            </w:rPr>
          </w:rPrChange>
        </w:rPr>
        <w:t>གཉི་ག་གཉེན་པོའི་ཕྱོགས་ཞེས་བྱ་བའི་དོན་ཏོ།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94" w:author="thoesam" w:date="2016-10-07T09:30:00Z">
            <w:rPr>
              <w:rFonts w:cs="Monlam Uni OuChan2" w:hint="cs"/>
              <w:cs/>
            </w:rPr>
          </w:rPrChange>
        </w:rPr>
        <w:t>།རྒྱལ་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9595" w:author="thoesam" w:date="2016-10-07T09:30:00Z">
            <w:rPr>
              <w:rFonts w:cs="Monlam Uni OuChan2" w:hint="cs"/>
              <w:cs/>
            </w:rPr>
          </w:rPrChange>
        </w:rPr>
        <w:t>ལ་སོགས་པ་ཆགས་པ་ཕྲ།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97" w:author="thoesam" w:date="2016-10-07T09:30:00Z">
            <w:rPr>
              <w:rFonts w:cs="Monlam Uni OuChan2" w:hint="cs"/>
              <w:cs/>
            </w:rPr>
          </w:rPrChange>
        </w:rPr>
        <w:t>།ཞེས་བྱ་བ་ལ་སོགས་པའི་སྒྲས་ནི་དེ་དག་དང་གཞན་དག་གི་དགེ་བའི་རྩ་བ་ལ་རྗེས་སུ་ཡི་རང་བ་ལ་སོགས་པ་སྟེ།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5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599" w:author="thoesam" w:date="2016-10-07T09:30:00Z">
            <w:rPr>
              <w:rFonts w:cs="Monlam Uni OuChan2" w:hint="cs"/>
              <w:cs/>
            </w:rPr>
          </w:rPrChange>
        </w:rPr>
        <w:t>དེ་ནི་མཚན་མ་དང་བཅས་པར་དམིགས་པ་གང་ཡིན་པའོ།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01" w:author="thoesam" w:date="2016-10-07T09:30:00Z">
            <w:rPr>
              <w:rFonts w:cs="Monlam Uni OuChan2" w:hint="cs"/>
              <w:cs/>
            </w:rPr>
          </w:rPrChange>
        </w:rPr>
        <w:t>།གང་དེ་ནས་བཅོམ་ལྡན་འདས་ཞེས་བྱ་བ་ནས་བརྩམས་ཏེ།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03" w:author="thoesam" w:date="2016-10-07T09:30:00Z">
            <w:rPr>
              <w:rFonts w:cs="Monlam Uni OuChan2" w:hint="cs"/>
              <w:cs/>
            </w:rPr>
          </w:rPrChange>
        </w:rPr>
        <w:t>དེ་དག་དང་དེ་མ་ཡིན་པའི་སེམས་ཅན་གཞན་རྣམས་ཀྱི་དགེ་བའི་རྩ་བ་ལ་མཚན་མར་བྱེད་དེ།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05" w:author="thoesam" w:date="2016-10-07T09:30:00Z">
            <w:rPr>
              <w:rFonts w:cs="Monlam Uni OuChan2" w:hint="cs"/>
              <w:cs/>
            </w:rPr>
          </w:rPrChange>
        </w:rPr>
        <w:t>མཚན་མར་ཡིད་ལ་བྱ་བ་མ་ཡིན་པ་ཞེས་བྱ་བའི་བར་གྱིས་ཆགས་པ་ཕྲ་མོ་གསུངས་སོ།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07" w:author="thoesam" w:date="2016-10-07T09:30:00Z">
            <w:rPr>
              <w:rFonts w:cs="Monlam Uni OuChan2" w:hint="cs"/>
              <w:cs/>
            </w:rPr>
          </w:rPrChange>
        </w:rPr>
        <w:t>།ཆོས་ཀྱི་ལམ་ནི་རང་བཞིན་གྱིས།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09" w:author="thoesam" w:date="2016-10-07T09:30:00Z">
            <w:rPr>
              <w:rFonts w:cs="Monlam Uni OuChan2" w:hint="cs"/>
              <w:cs/>
            </w:rPr>
          </w:rPrChange>
        </w:rPr>
        <w:t>།དབེན་པའི་ཕྱིར་ནི་དེ་ཟབ་ཉིད།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11" w:author="thoesam" w:date="2016-10-07T09:30:00Z">
            <w:rPr>
              <w:rFonts w:cs="Monlam Uni OuChan2" w:hint="cs"/>
              <w:cs/>
            </w:rPr>
          </w:rPrChange>
        </w:rPr>
        <w:t>།ཅེས་བྱ་བ་ནི་ཤེས་རབ་ཀྱི་ཕ་རོལ་ཏུ་ཕྱིན་པ་དེ་ནི་ཟབ་པ་ཡིན་ཏེ།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13" w:author="thoesam" w:date="2016-10-07T09:30:00Z">
            <w:rPr>
              <w:rFonts w:cs="Monlam Uni OuChan2" w:hint="cs"/>
              <w:cs/>
            </w:rPr>
          </w:rPrChange>
        </w:rPr>
        <w:t>ཆོས་ཐམས་ཅད་རང་བཞིན་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14" w:author="thoesam" w:date="2016-10-07T09:30:00Z">
            <w:rPr>
              <w:rFonts w:cs="Monlam Uni OuChan2" w:hint="cs"/>
              <w:cs/>
            </w:rPr>
          </w:rPrChange>
        </w:rPr>
        <w:t>དབེན་པ་ཉིད་ཀྱི་ཕྱིར་རོ།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16" w:author="thoesam" w:date="2016-10-07T09:30:00Z">
            <w:rPr>
              <w:rFonts w:cs="Monlam Uni OuChan2" w:hint="cs"/>
              <w:cs/>
            </w:rPr>
          </w:rPrChange>
        </w:rPr>
        <w:t>།གསོལ་པ།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18" w:author="thoesam" w:date="2016-10-07T09:30:00Z">
            <w:rPr>
              <w:rFonts w:cs="Monlam Uni OuChan2" w:hint="cs"/>
              <w:cs/>
            </w:rPr>
          </w:rPrChange>
        </w:rPr>
        <w:t>བཅོམ་ལྡན་འདས་ཞེས་བྱ་བ་ནས་བརྩམས་ཏེ།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20" w:author="thoesam" w:date="2016-10-07T09:30:00Z">
            <w:rPr>
              <w:rFonts w:cs="Monlam Uni OuChan2" w:hint="cs"/>
              <w:cs/>
            </w:rPr>
          </w:rPrChange>
        </w:rPr>
        <w:t>སུས་ཀྱང་མངོན་པར་རྫོགས་པར་འཚང་རྒྱ་བར་མི་ནུས་སོ་ཞེས་བྱ་བའི་བར་གྱིས་ནི་ཟབ་པ་གསུངས་སོ།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22" w:author="thoesam" w:date="2016-10-07T09:30:00Z">
            <w:rPr>
              <w:rFonts w:cs="Monlam Uni OuChan2" w:hint="cs"/>
              <w:cs/>
            </w:rPr>
          </w:rPrChange>
        </w:rPr>
        <w:t>།ཆོས་རྣམས་རང་བཞིན་གཅིག་པར་ནི།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24" w:author="thoesam" w:date="2016-10-07T09:30:00Z">
            <w:rPr>
              <w:rFonts w:cs="Monlam Uni OuChan2" w:hint="cs"/>
              <w:cs/>
            </w:rPr>
          </w:rPrChange>
        </w:rPr>
        <w:t>།ཤེས་པས་ཆགས་པ་སྤོང་བ་ཡིན།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26" w:author="thoesam" w:date="2016-10-07T09:30:00Z">
            <w:rPr>
              <w:rFonts w:cs="Monlam Uni OuChan2" w:hint="cs"/>
              <w:cs/>
            </w:rPr>
          </w:rPrChange>
        </w:rPr>
        <w:t>།ཆོས་རྣམས་རང་བཞིན་གཅིག་པ་ཉིད་དུ་ཤེས་ན་ཆགས་པ་ཐམས་ཅད་རྣམ་པར་སྤོང་ངོ</w:t>
      </w:r>
      <w:ins w:id="962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62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62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31" w:author="thoesam" w:date="2016-10-07T09:30:00Z">
            <w:rPr>
              <w:rFonts w:cs="Monlam Uni OuChan2" w:hint="cs"/>
              <w:cs/>
            </w:rPr>
          </w:rPrChange>
        </w:rPr>
        <w:t>།རབ་འབྱོར་དེ་ནི་ཞེས་བྱ་བ་ནས་བརྩམས་ཏེ།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33" w:author="thoesam" w:date="2016-10-07T09:30:00Z">
            <w:rPr>
              <w:rFonts w:cs="Monlam Uni OuChan2" w:hint="cs"/>
              <w:cs/>
            </w:rPr>
          </w:rPrChange>
        </w:rPr>
        <w:t>ཆགས་པའི་མཐའ་ཐམས་ཅད་རྣམ་པར་སྤངས་པར་འགྱུར་རོ་ཞེས་བྱ་བའི་བར་གྱིས་ཆགས་པའི་མཐའ་ཐམས་ཅད་རྣམ་པར་སྤང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35" w:author="thoesam" w:date="2016-10-07T09:30:00Z">
            <w:rPr>
              <w:rFonts w:cs="Monlam Uni OuChan2" w:hint="cs"/>
              <w:cs/>
            </w:rPr>
          </w:rPrChange>
        </w:rPr>
        <w:t>།མཐོང་ལ་སོགས་པ་བཀག་པ་ཡིས།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37" w:author="thoesam" w:date="2016-10-07T09:30:00Z">
            <w:rPr>
              <w:rFonts w:cs="Monlam Uni OuChan2" w:hint="cs"/>
              <w:cs/>
            </w:rPr>
          </w:rPrChange>
        </w:rPr>
        <w:t>།དེ་ནི་རྟོགས་པར་དཀའ་བར་བཤད།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39" w:author="thoesam" w:date="2016-10-07T09:30:00Z">
            <w:rPr>
              <w:rFonts w:cs="Monlam Uni OuChan2" w:hint="cs"/>
              <w:cs/>
            </w:rPr>
          </w:rPrChange>
        </w:rPr>
        <w:t>།ཅེས་བྱ་བ་ནི་མཐོང་བ་ཉིད་ལ་སོགས་པ་བཀག་པ་དེ་ནི་རྟོགས་པར་དཀའ་བ་ཉིད་དོ།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41" w:author="thoesam" w:date="2016-10-07T09:30:00Z">
            <w:rPr>
              <w:rFonts w:cs="Monlam Uni OuChan2" w:hint="cs"/>
              <w:cs/>
            </w:rPr>
          </w:rPrChange>
        </w:rPr>
        <w:t>།གསོལ་པ་ཞེས་བྱ་བ་ནས་བརྩམས་ཏེ།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43" w:author="thoesam" w:date="2016-10-07T09:30:00Z">
            <w:rPr>
              <w:rFonts w:cs="Monlam Uni OuChan2" w:hint="cs"/>
              <w:cs/>
            </w:rPr>
          </w:rPrChange>
        </w:rPr>
        <w:t>མངོན་པར་རྫོགས་པར་སངས་མ་རྒྱས་སོ་ཞེས་བྱ་བའི་བར་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44" w:author="thoesam" w:date="2016-10-07T09:30:00Z">
            <w:rPr>
              <w:rFonts w:cs="Monlam Uni OuChan2" w:hint="cs"/>
              <w:cs/>
            </w:rPr>
          </w:rPrChange>
        </w:rPr>
        <w:t>ནི་རྟོགས་པར་དཀའ་བ་གསུངས་སོ།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46" w:author="thoesam" w:date="2016-10-07T09:30:00Z">
            <w:rPr>
              <w:rFonts w:cs="Monlam Uni OuChan2" w:hint="cs"/>
              <w:cs/>
            </w:rPr>
          </w:rPrChange>
        </w:rPr>
        <w:t>།གཟུགས་ལ་སོགས་པ་མི་ཤེས་པས།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48" w:author="thoesam" w:date="2016-10-07T09:30:00Z">
            <w:rPr>
              <w:rFonts w:cs="Monlam Uni OuChan2" w:hint="cs"/>
              <w:cs/>
            </w:rPr>
          </w:rPrChange>
        </w:rPr>
        <w:t>།དེ་ནི་བསམ་མི་ཁྱབ་པར་འདོད།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50" w:author="thoesam" w:date="2016-10-07T09:30:00Z">
            <w:rPr>
              <w:rFonts w:cs="Monlam Uni OuChan2" w:hint="cs"/>
              <w:cs/>
            </w:rPr>
          </w:rPrChange>
        </w:rPr>
        <w:t>།ཅེས་བྱ་བ་ནི་དེས་གཟུགས་ལ་སོགས་པ་ནས།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52" w:author="thoesam" w:date="2016-10-07T09:30:00Z">
            <w:rPr>
              <w:rFonts w:cs="Monlam Uni OuChan2" w:hint="cs"/>
              <w:cs/>
            </w:rPr>
          </w:rPrChange>
        </w:rPr>
        <w:t>མ་འདྲེས་པའི་བར་དུ་མི་ཤེས་པ་དེའི་ཕྱིར་བསམ་གྱིས་མི་ཁྱབ་པའོ།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54" w:author="thoesam" w:date="2016-10-07T09:30:00Z">
            <w:rPr>
              <w:rFonts w:cs="Monlam Uni OuChan2" w:hint="cs"/>
              <w:cs/>
            </w:rPr>
          </w:rPrChange>
        </w:rPr>
        <w:t>།གསོལ་པ།</w:t>
      </w:r>
      <w:r>
        <w:rPr>
          <w:rFonts w:ascii="Monlam Uni OuChan2" w:hAnsi="Monlam Uni OuChan2" w:cs="Monlam Uni OuChan2"/>
          <w:sz w:val="40"/>
          <w:szCs w:val="40"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55" w:author="thoesam" w:date="2016-10-07T09:30:00Z">
            <w:rPr>
              <w:rFonts w:cs="Monlam Uni OuChan2" w:hint="cs"/>
              <w:cs/>
            </w:rPr>
          </w:rPrChange>
        </w:rPr>
        <w:t>བཅོམ་ལྡན་འདས་ཞེས་བྱ་བ་ནས་བརྩམས་ཏེ།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57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མི་དམིགས་པའི་ཕྱིར་རོ་ཞེས་བྱ་བའི་བར་གྱིས་ནི་བསམ་གྱིས་མི་ཁྱབ་པ་ཉིད་དུ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59" w:author="thoesam" w:date="2016-10-07T09:30:00Z">
            <w:rPr>
              <w:rFonts w:cs="Monlam Uni OuChan2" w:hint="cs"/>
              <w:cs/>
            </w:rPr>
          </w:rPrChange>
        </w:rPr>
        <w:t>།དེ་ནི་མི་མཐུན་པ་དང་གཉེན་པོ་བསྟན་པའོ།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61" w:author="thoesam" w:date="2016-10-07T09:30:00Z">
            <w:rPr>
              <w:rFonts w:cs="Monlam Uni OuChan2" w:hint="cs"/>
              <w:cs/>
            </w:rPr>
          </w:rPrChange>
        </w:rPr>
        <w:t>།དེ་ལྟར་ཀུན་ཤེས་ཉིད་ལུགས་ལ།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63" w:author="thoesam" w:date="2016-10-07T09:30:00Z">
            <w:rPr>
              <w:rFonts w:cs="Monlam Uni OuChan2" w:hint="cs"/>
              <w:cs/>
            </w:rPr>
          </w:rPrChange>
        </w:rPr>
        <w:t>།མི་མཐུན་ཕྱོགས་དང་གཉེན་པོ་དག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65" w:author="thoesam" w:date="2016-10-07T09:30:00Z">
            <w:rPr>
              <w:rFonts w:cs="Monlam Uni OuChan2" w:hint="cs"/>
              <w:cs/>
            </w:rPr>
          </w:rPrChange>
        </w:rPr>
        <w:t>།རྣམ་པར་དབྱེ་བ་མ་ལུས་པ།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67" w:author="thoesam" w:date="2016-10-07T09:30:00Z">
            <w:rPr>
              <w:rFonts w:cs="Monlam Uni OuChan2" w:hint="cs"/>
              <w:cs/>
            </w:rPr>
          </w:rPrChange>
        </w:rPr>
        <w:t>།ཇི་སྐད་བཤད་པ་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9668" w:author="thoesam" w:date="2016-10-07T09:30:00Z">
            <w:rPr>
              <w:rFonts w:cs="Monlam Uni OuChan2" w:hint="cs"/>
              <w:cs/>
            </w:rPr>
          </w:rPrChange>
        </w:rPr>
        <w:t>འདི་ཤེས་བྱ།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70" w:author="thoesam" w:date="2016-10-07T09:30:00Z">
            <w:rPr>
              <w:rFonts w:cs="Monlam Uni OuChan2" w:hint="cs"/>
              <w:cs/>
            </w:rPr>
          </w:rPrChange>
        </w:rPr>
        <w:t>།དེ་ལྟར་ཞེས་བྱ་བ་ནི་བསྟན་བཅོས་ལས་ཇི་སྐད་བཤད་པ་བཞིན་དུ་བྱའོ།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72" w:author="thoesam" w:date="2016-10-07T09:30:00Z">
            <w:rPr>
              <w:rFonts w:cs="Monlam Uni OuChan2" w:hint="cs"/>
              <w:cs/>
            </w:rPr>
          </w:rPrChange>
        </w:rPr>
        <w:t>།ཇི་སྐད་བཤད་པ་ཞེས་བྱ་བ་ནི་མདོ་ལས་ཇི་སྐད་བཤད་པ་བཞིན་དུའོ།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74" w:author="thoesam" w:date="2016-10-07T09:30:00Z">
            <w:rPr>
              <w:rFonts w:cs="Monlam Uni OuChan2" w:hint="cs"/>
              <w:cs/>
            </w:rPr>
          </w:rPrChange>
        </w:rPr>
        <w:t>།ད་ནི་སྦྱོར་བ་བརྗོད་པར་བྱ་བ་ཡིན་པས་དེའི་དབང་དུ་མཛད་ནས།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76" w:author="thoesam" w:date="2016-10-07T09:30:00Z">
            <w:rPr>
              <w:rFonts w:cs="Monlam Uni OuChan2" w:hint="cs"/>
              <w:cs/>
            </w:rPr>
          </w:rPrChange>
        </w:rPr>
        <w:t>གཟུགས་སོགས་དེ་མི་རྟག་སོགས་དང་།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78" w:author="thoesam" w:date="2016-10-07T09:30:00Z">
            <w:rPr>
              <w:rFonts w:cs="Monlam Uni OuChan2" w:hint="cs"/>
              <w:cs/>
            </w:rPr>
          </w:rPrChange>
        </w:rPr>
        <w:t>།དེ་མ་རྫོགས་དང་རབ་རྫོགས་དང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།སྦྱོར་བ་བཀག་པས་སྤྱོད་པ་ནི། །ཆགས་པ་མེད་དང་དེ་དང་ནི། །མི་འགྱུར་བྱེད་པ་མེད་ཉིད་དང༌། །སྦྱོར་བ་དཀའ་བ་རྣམ་གསུམ་དང༌། །སྐལ་བ་ཇི་བཞིན་འབྲས་ཐོབ་པས། །དེ་ཡི་འབྲས་བུ་ཡོད་འདོད་དང༌། །གཞན་ལ་རག་ལས་མིན་གང་དང། །ཤེས་བྱེད་རྣམ་བ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79" w:author="thoesam" w:date="2016-10-07T09:30:00Z">
            <w:rPr>
              <w:rFonts w:cs="Monlam Uni OuChan2" w:hint="cs"/>
              <w:cs/>
            </w:rPr>
          </w:rPrChange>
        </w:rPr>
        <w:t>དུན་སྣང་བ་ལ།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81" w:author="thoesam" w:date="2016-10-07T09:30:00Z">
            <w:rPr>
              <w:rFonts w:cs="Monlam Uni OuChan2" w:hint="cs"/>
              <w:cs/>
            </w:rPr>
          </w:rPrChange>
        </w:rPr>
        <w:t>།གཟུགས་ལ་སོགས་ལ་རློམ་མེད་པ།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83" w:author="thoesam" w:date="2016-10-07T09:30:00Z">
            <w:rPr>
              <w:rFonts w:cs="Monlam Uni OuChan2" w:hint="cs"/>
              <w:cs/>
            </w:rPr>
          </w:rPrChange>
        </w:rPr>
        <w:t>།རྣམ་བཞི་དེ་ཡི་མཉམ་ཉིད་འདོད།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85" w:author="thoesam" w:date="2016-10-07T09:30:00Z">
            <w:rPr>
              <w:rFonts w:cs="Monlam Uni OuChan2" w:hint="cs"/>
              <w:cs/>
            </w:rPr>
          </w:rPrChange>
        </w:rPr>
        <w:t>།ཅེས་བྱ་བ་གསུངས་ཏེ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། །གཟུགས་ལ་སོགས་པ་རྟག་པ་དང་མི་རྟག་པ་ལ་སོགས་པ་དང༌། གཟུགས་ལ་སོགས་པ་མ་རྫོགས་པ་དང༌། རབ་ཏུ་རྫོགས་པ་ཉིད་དང༌། གཟུ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86" w:author="thoesam" w:date="2016-10-07T09:30:00Z">
            <w:rPr>
              <w:rFonts w:cs="Monlam Uni OuChan2" w:hint="cs"/>
              <w:cs/>
            </w:rPr>
          </w:rPrChange>
        </w:rPr>
        <w:t>གས་ལ་སོགས་པ་ལ་ཆགས་པ་མེད་པ་དང</w:t>
      </w:r>
      <w:ins w:id="968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68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68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91" w:author="thoesam" w:date="2016-10-07T09:30:00Z">
            <w:rPr>
              <w:rFonts w:cs="Monlam Uni OuChan2" w:hint="cs"/>
              <w:cs/>
            </w:rPr>
          </w:rPrChange>
        </w:rPr>
        <w:t>ཆགས་པ་དང་བཅས་པའི་སྤྱོད་པ་གང་ཡིན་པ་དེ་བཀག་པས་དེ་དག་གི་སྦྱོར་བ་སྟེ།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93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ཤེས་རབ་ཀྱི་ཕ་རོལ་ཏུ་ཕྱིན་པ་ལ་སྤྱོད་པའོ།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95" w:author="thoesam" w:date="2016-10-07T09:30:00Z">
            <w:rPr>
              <w:rFonts w:cs="Monlam Uni OuChan2" w:hint="cs"/>
              <w:cs/>
            </w:rPr>
          </w:rPrChange>
        </w:rPr>
        <w:t>།དེ་ལ་རབ་འབྱོར་ཞེས་བྱ་བ་ནས་བརྩམས་ཏེ།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97" w:author="thoesam" w:date="2016-10-07T09:30:00Z">
            <w:rPr>
              <w:rFonts w:cs="Monlam Uni OuChan2" w:hint="cs"/>
              <w:cs/>
            </w:rPr>
          </w:rPrChange>
        </w:rPr>
        <w:t>ཐམས་ཅད་མཁྱེན་པ་ཉིད་ལ་མི་སྤྱོད་ན་ཤེས་རབ་ཀྱི་ཕ་རོལ་ཏུ་ཕྱིན་པ་ལ་སྤྱོད་དོ་ཞེས་བྱ་བའི་བར་ནི་གཟུགས་ལ་སོགས་པའི་སྦྱ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6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699" w:author="thoesam" w:date="2016-10-07T09:30:00Z">
            <w:rPr>
              <w:rFonts w:cs="Monlam Uni OuChan2" w:hint="cs"/>
              <w:cs/>
            </w:rPr>
          </w:rPrChange>
        </w:rPr>
        <w:t>།གལ་ཏེ་གཟུགས་རྟག་ཅེས་བྱ་བའམ་མི་རྟག་ཅེས་བྱ་བར་མི་སྤྱོད་ན་ཤེས་རབ་ཀྱི་ཕ་རོལ་ཏུ་ཕྱིན་པ་ལ་སྤྱོད་དོ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01" w:author="thoesam" w:date="2016-10-07T09:30:00Z">
            <w:rPr>
              <w:rFonts w:cs="Monlam Uni OuChan2" w:hint="cs"/>
              <w:cs/>
            </w:rPr>
          </w:rPrChange>
        </w:rPr>
        <w:t>སྡུག་པ་འམ་མི་སྡུག་པ་ཞེས་བྱ་བའི་བར་ནི་གཟུགས་ལ་སོགས་པ་མི་རྟག་པ་ལ་སོགས་པའི་སྦྱོར་བའོ།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03" w:author="thoesam" w:date="2016-10-07T09:30:00Z">
            <w:rPr>
              <w:rFonts w:cs="Monlam Uni OuChan2" w:hint="cs"/>
              <w:cs/>
            </w:rPr>
          </w:rPrChange>
        </w:rPr>
        <w:t>།རབ་འབྱོར་གཞན་ཡང་ཞེས་བྱ་བ་ནས་བརྩམས་ཏེ།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05" w:author="thoesam" w:date="2016-10-07T09:30:00Z">
            <w:rPr>
              <w:rFonts w:cs="Monlam Uni OuChan2" w:hint="cs"/>
              <w:cs/>
            </w:rPr>
          </w:rPrChange>
        </w:rPr>
        <w:t>གསོལ་པ།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07" w:author="thoesam" w:date="2016-10-07T09:30:00Z">
            <w:rPr>
              <w:rFonts w:cs="Monlam Uni OuChan2" w:hint="cs"/>
              <w:cs/>
            </w:rPr>
          </w:rPrChange>
        </w:rPr>
        <w:t>བཅོམ་ལྡན་འདས་ཞེས་བྱ་བ་དེའི་གོང་ཡན་ཆད་ནི་གཟུགས་ལ་སོགས་པ་མ་རྫོགས་པ་དང་རྫོགས་པའི་སྦྱོར་བའོ།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09" w:author="thoesam" w:date="2016-10-07T09:30:00Z">
            <w:rPr>
              <w:rFonts w:cs="Monlam Uni OuChan2" w:hint="cs"/>
              <w:cs/>
            </w:rPr>
          </w:rPrChange>
        </w:rPr>
        <w:t>།གསོལ་པ།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1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11" w:author="thoesam" w:date="2016-10-07T09:30:00Z">
            <w:rPr>
              <w:rFonts w:cs="Monlam Uni OuChan2" w:hint="cs"/>
              <w:cs/>
            </w:rPr>
          </w:rPrChange>
        </w:rPr>
        <w:t>བཅོམ་ལྡན་འདས་དེ་ལྟར་ཞེས་བྱ་བ་ནས་བརྩམས་ཏེ།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13" w:author="thoesam" w:date="2016-10-07T09:30:00Z">
            <w:rPr>
              <w:rFonts w:cs="Monlam Uni OuChan2" w:hint="cs"/>
              <w:cs/>
            </w:rPr>
          </w:rPrChange>
        </w:rPr>
        <w:t>བླ་ན་མེད་པ་ཡང་དག་པར་རྫོགས་པའི་བྱང་ཆུབ་ལ་ཆགས་པ་དང་ཆགས་པ་མེད་དོ་ཞེས་འདུ་ཤེས་པ་མེད་དོ་ཞེས་བྱ་བའི་བར་ནི་གཟུགས་ལ་ཆགས་པ་དང་ཆགས་པ་མེད་པའི་སྦྱ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15" w:author="thoesam" w:date="2016-10-07T09:30:00Z">
            <w:rPr>
              <w:rFonts w:cs="Monlam Uni OuChan2" w:hint="cs"/>
              <w:cs/>
            </w:rPr>
          </w:rPrChange>
        </w:rPr>
        <w:t>།གསོལ་པ།</w:t>
      </w:r>
      <w:r>
        <w:rPr>
          <w:rFonts w:ascii="Monlam Uni OuChan2" w:hAnsi="Monlam Uni OuChan2" w:cs="Monlam Uni OuChan2"/>
          <w:sz w:val="40"/>
          <w:szCs w:val="40"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16" w:author="thoesam" w:date="2016-10-07T09:30:00Z">
            <w:rPr>
              <w:rFonts w:cs="Monlam Uni OuChan2" w:hint="cs"/>
              <w:cs/>
            </w:rPr>
          </w:rPrChange>
        </w:rPr>
        <w:t>བཅོམ་ལྡན་འདས་ཞེས་བྱ་བ་ནས་བརྩམས་ཏེ།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18" w:author="thoesam" w:date="2016-10-07T09:30:00Z">
            <w:rPr>
              <w:rFonts w:cs="Monlam Uni OuChan2" w:hint="cs"/>
              <w:cs/>
            </w:rPr>
          </w:rPrChange>
        </w:rPr>
        <w:t>ཉེས་པ་བརྗོད་ཀྱང་འགྲིབ་པ་མེད་དོ་ཞེས་བྱ་བའི་བར་ནི་མི་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9719" w:author="thoesam" w:date="2016-10-07T09:30:00Z">
            <w:rPr>
              <w:rFonts w:cs="Monlam Uni OuChan2" w:hint="cs"/>
              <w:cs/>
            </w:rPr>
          </w:rPrChange>
        </w:rPr>
        <w:t>འགྱུར་བའི་སྦྱོར་བའོ།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21" w:author="thoesam" w:date="2016-10-07T09:30:00Z">
            <w:rPr>
              <w:rFonts w:cs="Monlam Uni OuChan2" w:hint="cs"/>
              <w:cs/>
            </w:rPr>
          </w:rPrChange>
        </w:rPr>
        <w:t>།རབ་འབྱོར་འདི་ལྟ་སྟེ་ཞེས་བྱ་བ་ནས་བརྩམས་ཏེ།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23" w:author="thoesam" w:date="2016-10-07T09:30:00Z">
            <w:rPr>
              <w:rFonts w:cs="Monlam Uni OuChan2" w:hint="cs"/>
              <w:cs/>
            </w:rPr>
          </w:rPrChange>
        </w:rPr>
        <w:t>མ་བསྟན་ཀྱང་དེ་བཞིན་ནོ་ཞེས་བྱ་བའི་བར་ནི་བྱེད་པ་པོ་མེད་པའི་སྦྱོར་བའོ།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25" w:author="thoesam" w:date="2016-10-07T09:30:00Z">
            <w:rPr>
              <w:rFonts w:cs="Monlam Uni OuChan2" w:hint="cs"/>
              <w:cs/>
            </w:rPr>
          </w:rPrChange>
        </w:rPr>
        <w:t>།གསོལ་པ།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27" w:author="thoesam" w:date="2016-10-07T09:30:00Z">
            <w:rPr>
              <w:rFonts w:cs="Monlam Uni OuChan2" w:hint="cs"/>
              <w:cs/>
            </w:rPr>
          </w:rPrChange>
        </w:rPr>
        <w:t>བཅོམ་ལྡན་འདས་ཞེས་བྱ་བ་ནས་བརྩམས་ཏེ།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29" w:author="thoesam" w:date="2016-10-07T09:30:00Z">
            <w:rPr>
              <w:rFonts w:cs="Monlam Uni OuChan2" w:hint="cs"/>
              <w:cs/>
            </w:rPr>
          </w:rPrChange>
        </w:rPr>
        <w:t>ཆོས་རྣམས་ཀྱི་སླད་དུ་གོ་ཆ་འཚལ་བ་དེ་དག་ནི་གོ་ཆ་ཆེན་པོ་འཚལ་བའོ་ཞེས་བྱ་བའི་བར་གྱིས་ནི་ཆེད་དུ་བྱ་བ་དཀའ་བའི་སྦྱ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31" w:author="thoesam" w:date="2016-10-07T09:30:00Z">
            <w:rPr>
              <w:rFonts w:cs="Monlam Uni OuChan2" w:hint="cs"/>
              <w:cs/>
            </w:rPr>
          </w:rPrChange>
        </w:rPr>
        <w:t>།བཅོམ་ལྡན་འདས་ཞེས་བྱ་བ་ནས་བརྩམས་ཏེ།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33" w:author="thoesam" w:date="2016-10-07T09:30:00Z">
            <w:rPr>
              <w:rFonts w:cs="Monlam Uni OuChan2" w:hint="cs"/>
              <w:cs/>
            </w:rPr>
          </w:rPrChange>
        </w:rPr>
        <w:t>གདེག་པར་འཚལ་བའོ་ཞེས་བྱ་བའི་བར་ནི་སྦྱོར་བ་དཀའ་བའི་སྦྱོར་བའོ།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35" w:author="thoesam" w:date="2016-10-07T09:30:00Z">
            <w:rPr>
              <w:rFonts w:cs="Monlam Uni OuChan2" w:hint="cs"/>
              <w:cs/>
            </w:rPr>
          </w:rPrChange>
        </w:rPr>
        <w:t>།བཅོམ་ལྡན་འདས་ཞེས་བྱ་བ་ནས་བརྩམས་ཏེ།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37" w:author="thoesam" w:date="2016-10-07T09:30:00Z">
            <w:rPr>
              <w:rFonts w:cs="Monlam Uni OuChan2" w:hint="cs"/>
              <w:cs/>
            </w:rPr>
          </w:rPrChange>
        </w:rPr>
        <w:t>འཚལ་བ་ལགས་སོ་ཞེས་བྱ་བའི་བར་ནི་བྱ་དཀའ་བ་ཉིད་ཀྱི་སྦྱོར་བའོ།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39" w:author="thoesam" w:date="2016-10-07T09:30:00Z">
            <w:rPr>
              <w:rFonts w:cs="Monlam Uni OuChan2" w:hint="cs"/>
              <w:cs/>
            </w:rPr>
          </w:rPrChange>
        </w:rPr>
        <w:t>།དེ་ནས་དགེ་སློང་ཞེས་བྱ་བ་ནས་བརྩམས་ཏེ།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41" w:author="thoesam" w:date="2016-10-07T09:30:00Z">
            <w:rPr>
              <w:rFonts w:cs="Monlam Uni OuChan2" w:hint="cs"/>
              <w:cs/>
            </w:rPr>
          </w:rPrChange>
        </w:rPr>
        <w:t>ཕྱག་འཚལ་ལོ་སྙམ་པའི་ཞེས་བྱ་བའི་བར་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གྱིས་འབྲས་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42" w:author="thoesam" w:date="2016-10-07T09:30:00Z">
            <w:rPr>
              <w:rFonts w:cs="Monlam Uni OuChan2" w:hint="cs"/>
              <w:cs/>
            </w:rPr>
          </w:rPrChange>
        </w:rPr>
        <w:t>བུ་ཡོད་པའི་སྦྱོར་བའོ།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44" w:author="thoesam" w:date="2016-10-07T09:30:00Z">
            <w:rPr>
              <w:rFonts w:cs="Monlam Uni OuChan2" w:hint="cs"/>
              <w:cs/>
            </w:rPr>
          </w:rPrChange>
        </w:rPr>
        <w:t>།དེ་ནས་ལྷའི་དབང་པོ་བརྒྱ་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བྱིན་གྱི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45" w:author="thoesam" w:date="2016-10-07T09:30:00Z">
            <w:rPr>
              <w:rFonts w:cs="Monlam Uni OuChan2" w:hint="cs"/>
              <w:cs/>
            </w:rPr>
          </w:rPrChange>
        </w:rPr>
        <w:t>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47" w:author="thoesam" w:date="2016-10-07T09:30:00Z">
            <w:rPr>
              <w:rFonts w:cs="Monlam Uni OuChan2" w:hint="cs"/>
              <w:cs/>
            </w:rPr>
          </w:rPrChange>
        </w:rPr>
        <w:t>དུབ་པའི་སྐལ་བ་ཅན་དུ་འགྱུར་རོ་ཞེས་བྱ་བའི་བར་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48" w:author="thoesam" w:date="2016-10-07T09:30:00Z">
            <w:rPr>
              <w:rFonts w:cs="Monlam Uni OuChan2" w:hint="cs"/>
              <w:cs/>
            </w:rPr>
          </w:rPrChange>
        </w:rPr>
        <w:t>ནི་གཞན་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49" w:author="thoesam" w:date="2016-10-07T09:30:00Z">
            <w:rPr>
              <w:rFonts w:cs="Monlam Uni OuChan2" w:hint="cs"/>
              <w:cs/>
            </w:rPr>
          </w:rPrChange>
        </w:rPr>
        <w:t>རྐྱེན་གྱིས་མི་འགྲོ་བའི་སྦྱོར་བའོ།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51" w:author="thoesam" w:date="2016-10-07T09:30:00Z">
            <w:rPr>
              <w:rFonts w:cs="Monlam Uni OuChan2" w:hint="cs"/>
              <w:cs/>
            </w:rPr>
          </w:rPrChange>
        </w:rPr>
        <w:t>།ཀཽ་ཤི་ཀ་དེ་ཇི་སྙམ་དུ་སེམས་ཞེས་བྱ་བ་ནས་བརྩམས་ཏེ།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53" w:author="thoesam" w:date="2016-10-07T09:30:00Z">
            <w:rPr>
              <w:rFonts w:cs="Monlam Uni OuChan2" w:hint="cs"/>
              <w:cs/>
            </w:rPr>
          </w:rPrChange>
        </w:rPr>
        <w:t>སྤྲུལ་པ་ལྟ་བུའི་ཆོས་རྣམས་ཡོངས་སུ་ཤེས་པ་ཞེས་བྱ་བའི་བར་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གྱིས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54" w:author="thoesam" w:date="2016-10-07T09:30:00Z">
            <w:rPr>
              <w:rFonts w:cs="Monlam Uni OuChan2" w:hint="cs"/>
              <w:cs/>
            </w:rPr>
          </w:rPrChange>
        </w:rPr>
        <w:t>་ནི་ཤེས་བྱེད་རྣམ་བདུན་ཞེས་བྱ་བའི་སྦྱོར་བའོ།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56" w:author="thoesam" w:date="2016-10-07T09:30:00Z">
            <w:rPr>
              <w:rFonts w:cs="Monlam Uni OuChan2" w:hint="cs"/>
              <w:cs/>
            </w:rPr>
          </w:rPrChange>
        </w:rPr>
        <w:t>།འདིར་སྦྱོར་བ་རྣམ་པ་བཅུ་གཉིས་གསུངས་པ་གང་ཡིན་པ་དེའི་མཉམ་པ་ཉིད་དུ་འདོད་དོ།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58" w:author="thoesam" w:date="2016-10-07T09:30:00Z">
            <w:rPr>
              <w:rFonts w:cs="Monlam Uni OuChan2" w:hint="cs"/>
              <w:cs/>
            </w:rPr>
          </w:rPrChange>
        </w:rPr>
        <w:t>།གང་ཞེ་ན།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60" w:author="thoesam" w:date="2016-10-07T09:30:00Z">
            <w:rPr>
              <w:rFonts w:cs="Monlam Uni OuChan2" w:hint="cs"/>
              <w:cs/>
            </w:rPr>
          </w:rPrChange>
        </w:rPr>
        <w:t>གཟུགས་ལ་སོགས་པ་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རློམ་པ་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61" w:author="thoesam" w:date="2016-10-07T09:30:00Z">
            <w:rPr>
              <w:rFonts w:cs="Monlam Uni OuChan2" w:hint="cs"/>
              <w:cs/>
            </w:rPr>
          </w:rPrChange>
        </w:rPr>
        <w:t>མེད་པ་རྣམ་པ་བཞི་སྟེ།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63" w:author="thoesam" w:date="2016-10-07T09:30:00Z">
            <w:rPr>
              <w:rFonts w:cs="Monlam Uni OuChan2" w:hint="cs"/>
              <w:cs/>
            </w:rPr>
          </w:rPrChange>
        </w:rPr>
        <w:t>གཟུགས་སུ་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རློམ་སེ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64" w:author="thoesam" w:date="2016-10-07T09:30:00Z">
            <w:rPr>
              <w:rFonts w:cs="Monlam Uni OuChan2" w:hint="cs"/>
              <w:cs/>
            </w:rPr>
          </w:rPrChange>
        </w:rPr>
        <w:t>མས་སུ་མི་བྱེད།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66" w:author="thoesam" w:date="2016-10-07T09:30:00Z">
            <w:rPr>
              <w:rFonts w:cs="Monlam Uni OuChan2" w:hint="cs"/>
              <w:cs/>
            </w:rPr>
          </w:rPrChange>
        </w:rPr>
        <w:t>གཟུགས་ཀྱིས་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རློམ་སེ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67" w:author="thoesam" w:date="2016-10-07T09:30:00Z">
            <w:rPr>
              <w:rFonts w:cs="Monlam Uni OuChan2" w:hint="cs"/>
              <w:cs/>
            </w:rPr>
          </w:rPrChange>
        </w:rPr>
        <w:t>མས་སུ་མི་བྱེད།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69" w:author="thoesam" w:date="2016-10-07T09:30:00Z">
            <w:rPr>
              <w:rFonts w:cs="Monlam Uni OuChan2" w:hint="cs"/>
              <w:cs/>
            </w:rPr>
          </w:rPrChange>
        </w:rPr>
        <w:t>གཟུགས་ལ་བདག་གི་ཞེས་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རློམ་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70" w:author="thoesam" w:date="2016-10-07T09:30:00Z">
            <w:rPr>
              <w:rFonts w:cs="Monlam Uni OuChan2" w:hint="cs"/>
              <w:cs/>
            </w:rPr>
          </w:rPrChange>
        </w:rPr>
        <w:t>སེམས་སུ་མི་བྱེད།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72" w:author="thoesam" w:date="2016-10-07T09:30:00Z">
            <w:rPr>
              <w:rFonts w:cs="Monlam Uni OuChan2" w:hint="cs"/>
              <w:cs/>
            </w:rPr>
          </w:rPrChange>
        </w:rPr>
        <w:t>གཟུགས་ལ་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རློམ་སེ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73" w:author="thoesam" w:date="2016-10-07T09:30:00Z">
            <w:rPr>
              <w:rFonts w:cs="Monlam Uni OuChan2" w:hint="cs"/>
              <w:cs/>
            </w:rPr>
          </w:rPrChange>
        </w:rPr>
        <w:t>མས་སུ་མི་བྱེད་ཅེས་བྱ་བ་ལ་སོགས་པ་ལྟ་བུ་སྟེ།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75" w:author="thoesam" w:date="2016-10-07T09:30:00Z">
            <w:rPr>
              <w:rFonts w:cs="Monlam Uni OuChan2" w:hint="cs"/>
              <w:cs/>
            </w:rPr>
          </w:rPrChange>
        </w:rPr>
        <w:t>གང་རབ་འབྱོར་གྱིས་གསོལ་པ་ཞེས་བྱ་བ་ནས་བརྩམས་ཏེ།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77" w:author="thoesam" w:date="2016-10-07T09:30:00Z">
            <w:rPr>
              <w:rFonts w:cs="Monlam Uni OuChan2" w:hint="cs"/>
              <w:cs/>
            </w:rPr>
          </w:rPrChange>
        </w:rPr>
        <w:t>སྤྲུལ་པ་ལའང་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རློམ་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78" w:author="thoesam" w:date="2016-10-07T09:30:00Z">
            <w:rPr>
              <w:rFonts w:cs="Monlam Uni OuChan2" w:hint="cs"/>
              <w:cs/>
            </w:rPr>
          </w:rPrChange>
        </w:rPr>
        <w:t>སེམས་སུ་མི་བྱེད་ཅེས་བྱ་བའི་བར་གྱིས་སྦྱོར་བའི་མཉམ་པ་ཉིད་གསུངས་སོ།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80" w:author="thoesam" w:date="2016-10-07T09:30:00Z">
            <w:rPr>
              <w:rFonts w:cs="Monlam Uni OuChan2" w:hint="cs"/>
              <w:cs/>
            </w:rPr>
          </w:rPrChange>
        </w:rPr>
        <w:t>།མཐོང་བའི་ལམ་བསྟན་པར་བྱ་བ་དེ་ལ་འདིར་སངས་རྒྱས་སྟོང་དང་ཕྱོགས་བཅུའི་སངས་རྒྱས་སྟོང་དག་གི་བསྟན་པ་མཉམ་པ་ཉིད་བསྟན་པར་བྱ་བ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82" w:author="thoesam" w:date="2016-10-07T09:30:00Z">
            <w:rPr>
              <w:rFonts w:cs="Monlam Uni OuChan2" w:hint="cs"/>
              <w:cs/>
            </w:rPr>
          </w:rPrChange>
        </w:rPr>
        <w:t>དེ་ནས་སངས་རྒྱས་ཀྱི་མཐུས་ཞེས་བྱ་བ་ནས་བརྩམས་ཏེ།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84" w:author="thoesam" w:date="2016-10-07T09:30:00Z">
            <w:rPr>
              <w:rFonts w:cs="Monlam Uni OuChan2" w:hint="cs"/>
              <w:cs/>
            </w:rPr>
          </w:rPrChange>
        </w:rPr>
        <w:t>སྟོན་ཅིང་འཆད་པར་འགྱུར་རོ་ཞེས་བྱ་བའི་བར་གྱིས་གསུངས་སོ།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86" w:author="thoesam" w:date="2016-10-07T09:30:00Z">
            <w:rPr>
              <w:rFonts w:cs="Monlam Uni OuChan2" w:hint="cs"/>
              <w:cs/>
            </w:rPr>
          </w:rPrChange>
        </w:rPr>
        <w:t>།དེ་བས་ན་མཐོང་བའི་ལམ་དེ་ནི།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88" w:author="thoesam" w:date="2016-10-07T09:30:00Z">
            <w:rPr>
              <w:rFonts w:cs="Monlam Uni OuChan2" w:hint="cs"/>
              <w:cs/>
            </w:rPr>
          </w:rPrChange>
        </w:rPr>
        <w:t>སྡུག་བསྔལ་ལ་སོགས་བདེན་པ་ལ།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90" w:author="thoesam" w:date="2016-10-07T09:30:00Z">
            <w:rPr>
              <w:rFonts w:cs="Monlam Uni OuChan2" w:hint="cs"/>
              <w:cs/>
            </w:rPr>
          </w:rPrChange>
        </w:rPr>
        <w:t>།ཆོས་ཤེས་རྗེས་སུ་ཤེས་བཟོད་དང</w:t>
      </w:r>
      <w:ins w:id="979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79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79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95" w:author="thoesam" w:date="2016-10-07T09:30:00Z">
            <w:rPr>
              <w:rFonts w:cs="Monlam Uni OuChan2" w:hint="cs"/>
              <w:cs/>
            </w:rPr>
          </w:rPrChange>
        </w:rPr>
        <w:t>།ཤེས་པའི་སྐད་ཅིག་བདག་ཉིད་འདི།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797" w:author="thoesam" w:date="2016-10-07T09:30:00Z">
            <w:rPr>
              <w:rFonts w:cs="Monlam Uni OuChan2" w:hint="cs"/>
              <w:cs/>
            </w:rPr>
          </w:rPrChange>
        </w:rPr>
        <w:t>།ཀུན་ཤེས་ཚུལ་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9798" w:author="thoesam" w:date="2016-10-07T09:30:00Z">
            <w:rPr>
              <w:rFonts w:cs="Monlam Uni OuChan2" w:hint="cs"/>
              <w:cs/>
            </w:rPr>
          </w:rPrChange>
        </w:rPr>
        <w:t>ལ་མཐོང་བའི་ལམ།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7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00" w:author="thoesam" w:date="2016-10-07T09:30:00Z">
            <w:rPr>
              <w:rFonts w:cs="Monlam Uni OuChan2" w:hint="cs"/>
              <w:cs/>
            </w:rPr>
          </w:rPrChange>
        </w:rPr>
        <w:t>།ཞེས་གསུངས་ཏེ།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02" w:author="thoesam" w:date="2016-10-07T09:30:00Z">
            <w:rPr>
              <w:rFonts w:cs="Monlam Uni OuChan2" w:hint="cs"/>
              <w:cs/>
            </w:rPr>
          </w:rPrChange>
        </w:rPr>
        <w:t>ཐམས་ཅད་ཤེས་པ་ཉིད་ཀྱི་ཚུལ་ལ་སྐད་ཅིག་མ་བཅུ་དྲུག་གི་བདག་ཉིད་དེ་དག་ནི་མཐོང་བའི་ལམ་མོ།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04" w:author="thoesam" w:date="2016-10-07T09:30:00Z">
            <w:rPr>
              <w:rFonts w:cs="Monlam Uni OuChan2" w:hint="cs"/>
              <w:cs/>
            </w:rPr>
          </w:rPrChange>
        </w:rPr>
        <w:t>།སྡུག་བསྔལ་ལ་སོགས་པའི་བདེན་པ་རེ་རེ་ཞིང་སྐད་ཅིག་མ་བཞིའི་བདག་ཉིད་ཡིན་པས་ཆོས་ཤེས་པ་དང་རྗེས་སུ་ཤེས་པའི་བཟོད་པ་དག་དང</w:t>
      </w:r>
      <w:ins w:id="980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80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80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09" w:author="thoesam" w:date="2016-10-07T09:30:00Z">
            <w:rPr>
              <w:rFonts w:cs="Monlam Uni OuChan2" w:hint="cs"/>
              <w:cs/>
            </w:rPr>
          </w:rPrChange>
        </w:rPr>
        <w:t>ཤེས་པ་ཡང་ཆོས་དང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༌། རྗེས་སུ་ཤེས་པ་དག་སྟེ། སྐད་ཅིག་མ་གང་ཡིན་པ་དེའི་བདག་ཉིད་དེ་སྡུག་བསྔལ་ལ་ཆོས་ཤེས་པའི་བཟོད་པ་དང༌། སྡུག་བསྔལ་ལ་ཆོས་ཤེས་པ་དང༌། སྡུག་བསྔལ་ལ་རྗེས་སུ་ཤེས་པའི་བཟོད་པ་དང༌།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10" w:author="thoesam" w:date="2016-10-07T09:30:00Z">
            <w:rPr>
              <w:rFonts w:cs="Monlam Uni OuChan2" w:hint="cs"/>
              <w:cs/>
            </w:rPr>
          </w:rPrChange>
        </w:rPr>
        <w:t>སྡུག་བསྔལ་ལ་རྗེས་སུ་ཤེས་པའོ།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12" w:author="thoesam" w:date="2016-10-07T09:30:00Z">
            <w:rPr>
              <w:rFonts w:cs="Monlam Uni OuChan2" w:hint="cs"/>
              <w:cs/>
            </w:rPr>
          </w:rPrChange>
        </w:rPr>
        <w:t>།ཀུན་འབྱུང་བ་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དང༌། འགོག་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13" w:author="thoesam" w:date="2016-10-07T09:30:00Z">
            <w:rPr>
              <w:rFonts w:cs="Monlam Uni OuChan2" w:hint="cs"/>
              <w:cs/>
            </w:rPr>
          </w:rPrChange>
        </w:rPr>
        <w:t>པ་དང་ལམ་ཡང་དེ་བཞིན་ནོ།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15" w:author="thoesam" w:date="2016-10-07T09:30:00Z">
            <w:rPr>
              <w:rFonts w:cs="Monlam Uni OuChan2" w:hint="cs"/>
              <w:cs/>
            </w:rPr>
          </w:rPrChange>
        </w:rPr>
        <w:t>།སྐད་ཅིག་མ་བཅུ་དྲུག་པོ་དེ་དག་གོ་རིམས་བཞིན་དུ།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17" w:author="thoesam" w:date="2016-10-07T09:30:00Z">
            <w:rPr>
              <w:rFonts w:cs="Monlam Uni OuChan2" w:hint="cs"/>
              <w:cs/>
            </w:rPr>
          </w:rPrChange>
        </w:rPr>
        <w:t>གཟུགས་རྟག་མ་ཡིན་མི་རྟག་མིན།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19" w:author="thoesam" w:date="2016-10-07T09:30:00Z">
            <w:rPr>
              <w:rFonts w:cs="Monlam Uni OuChan2" w:hint="cs"/>
              <w:cs/>
            </w:rPr>
          </w:rPrChange>
        </w:rPr>
        <w:t>།མཐའ་ལས་འདས་དང་རྣམ་དག་དང</w:t>
      </w:r>
      <w:ins w:id="982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82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82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24" w:author="thoesam" w:date="2016-10-07T09:30:00Z">
            <w:rPr>
              <w:rFonts w:cs="Monlam Uni OuChan2" w:hint="cs"/>
              <w:cs/>
            </w:rPr>
          </w:rPrChange>
        </w:rPr>
        <w:t>།མ་སྐྱེས་མ་འགགས་ལ་སོགས་དང</w:t>
      </w:r>
      <w:ins w:id="982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82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82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29" w:author="thoesam" w:date="2016-10-07T09:30:00Z">
            <w:rPr>
              <w:rFonts w:cs="Monlam Uni OuChan2" w:hint="cs"/>
              <w:cs/>
            </w:rPr>
          </w:rPrChange>
        </w:rPr>
        <w:t>།མཁའ་འདྲ་ཆགས་པ་སྤངས་པ་དང་།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31" w:author="thoesam" w:date="2016-10-07T09:30:00Z">
            <w:rPr>
              <w:rFonts w:cs="Monlam Uni OuChan2" w:hint="cs"/>
              <w:cs/>
            </w:rPr>
          </w:rPrChange>
        </w:rPr>
        <w:t>།ཡོངས་སུ་འཛིན་ལས་གྲོལ་བ་དང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༌། །ངོ་བོ་ཉིད་ཀྱི་བརྗོད་མེད་དང༌། །གང་ཕྱིར་འདི་དོན་བརྗོད་པ་ཡིས། །གཞན་ལ་སྦྱིན་དུ་མེད་པ་དང༌།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32" w:author="thoesam" w:date="2016-10-07T09:30:00Z">
            <w:rPr>
              <w:rFonts w:cs="Monlam Uni OuChan2" w:hint="cs"/>
              <w:cs/>
            </w:rPr>
          </w:rPrChange>
        </w:rPr>
        <w:t>།དམིགས་པ་མེད་པར་བྱེད་པ་དང</w:t>
      </w:r>
      <w:ins w:id="983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83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83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37" w:author="thoesam" w:date="2016-10-07T09:30:00Z">
            <w:rPr>
              <w:rFonts w:cs="Monlam Uni OuChan2" w:hint="cs"/>
              <w:cs/>
            </w:rPr>
          </w:rPrChange>
        </w:rPr>
        <w:t>།ཤིན་ཏུ་རྣམ་དག་ནད་མི་འབྱུང</w:t>
      </w:r>
      <w:ins w:id="983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83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84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42" w:author="thoesam" w:date="2016-10-07T09:30:00Z">
            <w:rPr>
              <w:rFonts w:cs="Monlam Uni OuChan2" w:hint="cs"/>
              <w:cs/>
            </w:rPr>
          </w:rPrChange>
        </w:rPr>
        <w:t>།ངན་སོང་ཆད་དང་མི་རྟོག་དང</w:t>
      </w:r>
      <w:ins w:id="984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84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84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47" w:author="thoesam" w:date="2016-10-07T09:30:00Z">
            <w:rPr>
              <w:rFonts w:cs="Monlam Uni OuChan2" w:hint="cs"/>
              <w:cs/>
            </w:rPr>
          </w:rPrChange>
        </w:rPr>
        <w:t>།འབྲས་བུ་མངོན་དུ་བྱ་བ་ལ།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49" w:author="thoesam" w:date="2016-10-07T09:30:00Z">
            <w:rPr>
              <w:rFonts w:cs="Monlam Uni OuChan2" w:hint="cs"/>
              <w:cs/>
            </w:rPr>
          </w:rPrChange>
        </w:rPr>
        <w:t>།མཚན་མ་དག་དང་མ་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འབྲེལ་དང༌། །དངོས་དང་མིང་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50" w:author="thoesam" w:date="2016-10-07T09:30:00Z">
            <w:rPr>
              <w:rFonts w:cs="Monlam Uni OuChan2" w:hint="cs"/>
              <w:cs/>
            </w:rPr>
          </w:rPrChange>
        </w:rPr>
        <w:t>དང་གཉིས་པོ་ལ།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52" w:author="thoesam" w:date="2016-10-07T09:30:00Z">
            <w:rPr>
              <w:rFonts w:cs="Monlam Uni OuChan2" w:hint="cs"/>
              <w:cs/>
            </w:rPr>
          </w:rPrChange>
        </w:rPr>
        <w:t>།ཤེས་པ་སྐྱེ་བ་མེད་པ་ནི།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54" w:author="thoesam" w:date="2016-10-07T09:30:00Z">
            <w:rPr>
              <w:rFonts w:cs="Monlam Uni OuChan2" w:hint="cs"/>
              <w:cs/>
            </w:rPr>
          </w:rPrChange>
        </w:rPr>
        <w:t>།ཀུན་ཤེས་ཉིད་ཀྱི་སྐད་ཅིག་མ།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56" w:author="thoesam" w:date="2016-10-07T09:30:00Z">
            <w:rPr>
              <w:rFonts w:cs="Monlam Uni OuChan2" w:hint="cs"/>
              <w:cs/>
            </w:rPr>
          </w:rPrChange>
        </w:rPr>
        <w:t>།ཞེས་བྱ་བ་གསུངས་ཏེ།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58" w:author="thoesam" w:date="2016-10-07T09:30:00Z">
            <w:rPr>
              <w:rFonts w:cs="Monlam Uni OuChan2" w:hint="cs"/>
              <w:cs/>
            </w:rPr>
          </w:rPrChange>
        </w:rPr>
        <w:t>གཟུགས་རྟག་མ་ཡིན་མི་རྟག་མིན།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60" w:author="thoesam" w:date="2016-10-07T09:30:00Z">
            <w:rPr>
              <w:rFonts w:cs="Monlam Uni OuChan2" w:hint="cs"/>
              <w:cs/>
            </w:rPr>
          </w:rPrChange>
        </w:rPr>
        <w:t>།ཞེས་བྱ་བ་ནི་གཟུགས་ཞེས་བྱ་བ་ནས།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62" w:author="thoesam" w:date="2016-10-07T09:30:00Z">
            <w:rPr>
              <w:rFonts w:cs="Monlam Uni OuChan2" w:hint="cs"/>
              <w:cs/>
            </w:rPr>
          </w:rPrChange>
        </w:rPr>
        <w:t>རྣམ་པར་ཤེས་པའི་བར་དུ་རྟག་པ་ཡང་མ་ཡིན་མི་རྟག་པ་ཡང་མ་ཡིན་པ་ནས།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64" w:author="thoesam" w:date="2016-10-07T09:30:00Z">
            <w:rPr>
              <w:rFonts w:cs="Monlam Uni OuChan2" w:hint="cs"/>
              <w:cs/>
            </w:rPr>
          </w:rPrChange>
        </w:rPr>
        <w:t>བཅིངས་པ་མ་ཡིན་གྲོལ་བ་མ་ཡིན་ཞེས་བྱ་བའི་བར་དང</w:t>
      </w:r>
      <w:ins w:id="986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86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86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69" w:author="thoesam" w:date="2016-10-07T09:30:00Z">
            <w:rPr>
              <w:rFonts w:cs="Monlam Uni OuChan2" w:hint="cs"/>
              <w:cs/>
            </w:rPr>
          </w:rPrChange>
        </w:rPr>
        <w:t>གཟུགས་འདས་པ་མ་ཡིན་ཞེས་བྱ་བ་ལ་སོགས་པ་ནས།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71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རྣམ་པ་ཐམས་ཅད་མཁྱེན་པ་ཉིད་འདས་པ་མ་ཡིན་ཞེས་བྱ་བའི་བར་དུ་སྟེ།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73" w:author="thoesam" w:date="2016-10-07T09:30:00Z">
            <w:rPr>
              <w:rFonts w:cs="Monlam Uni OuChan2" w:hint="cs"/>
              <w:cs/>
            </w:rPr>
          </w:rPrChange>
        </w:rPr>
        <w:t>དེ་སྐད་ཅེས་གསོལ་པ་དང་ཞེས་བྱ་བ་ནས།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75" w:author="thoesam" w:date="2016-10-07T09:30:00Z">
            <w:rPr>
              <w:rFonts w:cs="Monlam Uni OuChan2" w:hint="cs"/>
              <w:cs/>
            </w:rPr>
          </w:rPrChange>
        </w:rPr>
        <w:t>ཆོས་སྟོན་པར་མི་འགྱུར་རོ་ཞེས་བྱ་བའི་བར་གྱིས་སྡུག་བསྔལ་ལ་ཆོས་ཤེས་པའི་བཟོད་པའོ།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77" w:author="thoesam" w:date="2016-10-07T09:30:00Z">
            <w:rPr>
              <w:rFonts w:cs="Monlam Uni OuChan2" w:hint="cs"/>
              <w:cs/>
            </w:rPr>
          </w:rPrChange>
        </w:rPr>
        <w:t>།མཐའ་ལས་འདས་ཞེས་བྱ་བ་ནི་ཤིན་ཏུ་འདས་པ་སྟེ།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79" w:author="thoesam" w:date="2016-10-07T09:30:00Z">
            <w:rPr>
              <w:rFonts w:cs="Monlam Uni OuChan2" w:hint="cs"/>
              <w:cs/>
            </w:rPr>
          </w:rPrChange>
        </w:rPr>
        <w:t>གཟུགས་ཤིན་ཏུ་རྣམ་པར་དག་པ་ནས།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81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རྣམ་པ་ཐམས་ཅད་མཁྱེན་པ་ཉིད་ཀྱི་བར་དུ་ཤིན་ཏུ་རྣམ་པར་དག་པ་སྟེ།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83" w:author="thoesam" w:date="2016-10-07T09:30:00Z">
            <w:rPr>
              <w:rFonts w:cs="Monlam Uni OuChan2" w:hint="cs"/>
              <w:cs/>
            </w:rPr>
          </w:rPrChange>
        </w:rPr>
        <w:t>གསོལ་པ།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85" w:author="thoesam" w:date="2016-10-07T09:30:00Z">
            <w:rPr>
              <w:rFonts w:cs="Monlam Uni OuChan2" w:hint="cs"/>
              <w:cs/>
            </w:rPr>
          </w:rPrChange>
        </w:rPr>
        <w:t>བཅོམ་ལྡན་འདས་ཞེས་བྱ་བ་ནས་བརྩམས་ཏེ།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86" w:author="thoesam" w:date="2016-10-07T09:30:00Z">
            <w:rPr>
              <w:rFonts w:cs="Monlam Uni OuChan2"/>
              <w:cs/>
            </w:rPr>
          </w:rPrChange>
        </w:rPr>
        <w:t xml:space="preserve"> 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9887" w:author="thoesam" w:date="2016-10-07T09:30:00Z">
            <w:rPr>
              <w:rFonts w:cs="Monlam Uni OuChan2" w:hint="cs"/>
              <w:cs/>
            </w:rPr>
          </w:rPrChange>
        </w:rPr>
        <w:t>ཆོས་སྟོན་པར་འགྱུར་རོ་ཞེས་བྱ་བའི་བར་གྱིས་སྡུག་བསྔལ་ལ་ཆོས་ཤེས་པ་གསུངས་སོ།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89" w:author="thoesam" w:date="2016-10-07T09:30:00Z">
            <w:rPr>
              <w:rFonts w:cs="Monlam Uni OuChan2" w:hint="cs"/>
              <w:cs/>
            </w:rPr>
          </w:rPrChange>
        </w:rPr>
        <w:t>།རྣམ་དག་ཅེས་བྱ་བ་ནི་ཡོངས་སུ་དག་པ་ཞེས་བྱ་བའི་དོན་ཏེ།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91" w:author="thoesam" w:date="2016-10-07T09:30:00Z">
            <w:rPr>
              <w:rFonts w:cs="Monlam Uni OuChan2" w:hint="cs"/>
              <w:cs/>
            </w:rPr>
          </w:rPrChange>
        </w:rPr>
        <w:t>གཟུགས་ཡོངས་སུ་དག་པ་ནས།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93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རྣམ་པ་ཐམས་ཅད་མཁྱེན་པ་ཉིད་ཀྱི་བར་དུ་ཡོངས་སུ་དག་པ་སྟེ།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95" w:author="thoesam" w:date="2016-10-07T09:30:00Z">
            <w:rPr>
              <w:rFonts w:cs="Monlam Uni OuChan2" w:hint="cs"/>
              <w:cs/>
            </w:rPr>
          </w:rPrChange>
        </w:rPr>
        <w:t>གང་གསོལ་པ་ཞེས་བྱ་བ་ནས་བརྩམས་ཏེ།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97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ཡོངས་སུ་དག་པ་ཞེས་བྱ་བའི་བར་གྱིས་སྡུག་བསྔལ་ལ་རྗེས་སུ་ཤེས་པའི་བཟོད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8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899" w:author="thoesam" w:date="2016-10-07T09:30:00Z">
            <w:rPr>
              <w:rFonts w:cs="Monlam Uni OuChan2" w:hint="cs"/>
              <w:cs/>
            </w:rPr>
          </w:rPrChange>
        </w:rPr>
        <w:t>།མ་སྐྱེས་མ་འགགས་ལ་སོགས་དང</w:t>
      </w:r>
      <w:ins w:id="990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90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90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04" w:author="thoesam" w:date="2016-10-07T09:30:00Z">
            <w:rPr>
              <w:rFonts w:cs="Monlam Uni OuChan2" w:hint="cs"/>
              <w:cs/>
            </w:rPr>
          </w:rPrChange>
        </w:rPr>
        <w:t>།ཞེས་བྱ་བ་ནི་གཟུགས་སྐྱེ་བ་མེད་པ་འགག་པ་མེད་པ་ཀུན་ནས་ཉོན་མོངས་པ་མེད་པ་རྣམ་པར་བྱང་བ་མེད་པ་ནས།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06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08" w:author="thoesam" w:date="2016-10-07T09:30:00Z">
            <w:rPr>
              <w:rFonts w:cs="Monlam Uni OuChan2" w:hint="cs"/>
              <w:cs/>
            </w:rPr>
          </w:rPrChange>
        </w:rPr>
        <w:t>གང་རབ་འབྱོར་གཟུགས་ཞེས་བྱ་བ་ནས་བརྩམས་ཏེ།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10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རྣམ་པ་ཐམས་ཅད་མཁྱེན་པ་ཉིད་ཅེས་བྱ་བའི་བར་གྱིས་ནི་སྡུག་བསྔལ་ལ་རྗེས་སུ་ཤེས་པ་གསུངས་སོ།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12" w:author="thoesam" w:date="2016-10-07T09:30:00Z">
            <w:rPr>
              <w:rFonts w:cs="Monlam Uni OuChan2" w:hint="cs"/>
              <w:cs/>
            </w:rPr>
          </w:rPrChange>
        </w:rPr>
        <w:t>།མཁའ་འདྲ་ཞེས་བྱ་བ་ནི་ནམ་མཁའ་དང་འདྲ་བར་གཟུགས་ལ་སོགས་པ་སྐྱེ་བ་མེད་པ་ལ་སོགས་པ་ནས།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14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16" w:author="thoesam" w:date="2016-10-07T09:30:00Z">
            <w:rPr>
              <w:rFonts w:cs="Monlam Uni OuChan2" w:hint="cs"/>
              <w:cs/>
            </w:rPr>
          </w:rPrChange>
        </w:rPr>
        <w:t>གང་རབ་འབྱོར་གཞན་ཡང་ཞེས་བྱ་བ་ནས་བརྩམས་ཏེ།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18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ཡོངས་སུ་དག་པ་ཞེས་བྱ་བའི་བར་གྱིས་ཀུན་འབྱུང་ལ་ཆོས་ཤེས་པའི་བཟོད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20" w:author="thoesam" w:date="2016-10-07T09:30:00Z">
            <w:rPr>
              <w:rFonts w:cs="Monlam Uni OuChan2" w:hint="cs"/>
              <w:cs/>
            </w:rPr>
          </w:rPrChange>
        </w:rPr>
        <w:t>།ཆགས་པ་སྤངས་པ་ཞེས་བྱ་བ་ནི་ནམ་མཁའ་དང་འདྲ་བར་གཟུགས་གོས་པ་མེད་པ་ནས།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22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24" w:author="thoesam" w:date="2016-10-07T09:30:00Z">
            <w:rPr>
              <w:rFonts w:cs="Monlam Uni OuChan2" w:hint="cs"/>
              <w:cs/>
            </w:rPr>
          </w:rPrChange>
        </w:rPr>
        <w:t>གང་ནམ་མཁའ་ལ་འགྲོ་བ་མ་མཆིས་པ་ཞེས་བྱ་བ་ནས་བརྩམས་ཏེ།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26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ཤེས་རབ་ཀྱི་ཕ་རོལ་ཏུ་ཕྱིན་པ་ཡོངས་སུ་དག་པ་ཞེས་བྱ་བའི་བར་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གྱིས་ཀུན་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27" w:author="thoesam" w:date="2016-10-07T09:30:00Z">
            <w:rPr>
              <w:rFonts w:cs="Monlam Uni OuChan2" w:hint="cs"/>
              <w:cs/>
            </w:rPr>
          </w:rPrChange>
        </w:rPr>
        <w:t>འབྱུང་ལ་ཆོས་ཤེས་པ་གསུངས་སོ།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29" w:author="thoesam" w:date="2016-10-07T09:30:00Z">
            <w:rPr>
              <w:rFonts w:cs="Monlam Uni OuChan2" w:hint="cs"/>
              <w:cs/>
            </w:rPr>
          </w:rPrChange>
        </w:rPr>
        <w:t>།ཡོངས་སུ་འཛིན་ལས་གྲོལ་བ་དང</w:t>
      </w:r>
      <w:ins w:id="993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93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93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34" w:author="thoesam" w:date="2016-10-07T09:30:00Z">
            <w:rPr>
              <w:rFonts w:cs="Monlam Uni OuChan2" w:hint="cs"/>
              <w:cs/>
            </w:rPr>
          </w:rPrChange>
        </w:rPr>
        <w:t>།ཞེས་བྱ་བ་ནི་ནམ་མཁའ་དང་འདྲ་བར་གཟུགས་ཡོངས་སུ་གཟུང་དུ་མེད་པ་ནས་ཐམས་ཅད་ཤེས་པའི་བར་དུ་སྟེ།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36" w:author="thoesam" w:date="2016-10-07T09:30:00Z">
            <w:rPr>
              <w:rFonts w:cs="Monlam Uni OuChan2" w:hint="cs"/>
              <w:cs/>
            </w:rPr>
          </w:rPrChange>
        </w:rPr>
        <w:t>རབ་འབྱོར་གཞན་ཡང་ཞེས་བྱ་བ་ནས་བརྩམས་ཏེ།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38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ཡོངས་སུ་དག་པ་ཞེས་བྱ་བའི་བར་གྱིས་ཀུན་འབྱུང་ལ་རྗེས་སུ་ཤེས་པའི་བཟོད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40" w:author="thoesam" w:date="2016-10-07T09:30:00Z">
            <w:rPr>
              <w:rFonts w:cs="Monlam Uni OuChan2" w:hint="cs"/>
              <w:cs/>
            </w:rPr>
          </w:rPrChange>
        </w:rPr>
        <w:t>།ངོ་བོ་ཉིད་ཀྱི་བརྗོད་མེད་དང</w:t>
      </w:r>
      <w:ins w:id="9941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942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943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45" w:author="thoesam" w:date="2016-10-07T09:30:00Z">
            <w:rPr>
              <w:rFonts w:cs="Monlam Uni OuChan2" w:hint="cs"/>
              <w:cs/>
            </w:rPr>
          </w:rPrChange>
        </w:rPr>
        <w:t>།ཞེས་བྱ་བ་ནི་ཇི་ལྟར་སྒྲ་བརྙན་གཉིས་ནམ་མཁའ་ལ་གྲགས་པ་དང་འདྲ་བར་བརྗོད་དུ་མེད་པ་དེ་ལྟར་གཟུགས་བརྗོད་དུ་མེད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47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རྣམ་པ་ཐམས་ཅད་མཁྱེན་པའི་བར་དུ་སྟེ།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49" w:author="thoesam" w:date="2016-10-07T09:30:00Z">
            <w:rPr>
              <w:rFonts w:cs="Monlam Uni OuChan2" w:hint="cs"/>
              <w:cs/>
            </w:rPr>
          </w:rPrChange>
        </w:rPr>
        <w:t>གང་རབ་འབྱོར་ནམ་མཁའ་ལ་ཐ་སྙད་མེད་པ་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9950" w:author="thoesam" w:date="2016-10-07T09:30:00Z">
            <w:rPr>
              <w:rFonts w:cs="Monlam Uni OuChan2" w:hint="cs"/>
              <w:cs/>
            </w:rPr>
          </w:rPrChange>
        </w:rPr>
        <w:t>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52" w:author="thoesam" w:date="2016-10-07T09:30:00Z">
            <w:rPr>
              <w:rFonts w:cs="Monlam Uni OuChan2" w:hint="cs"/>
              <w:cs/>
            </w:rPr>
          </w:rPrChange>
        </w:rPr>
        <w:t>།ཤེས་རབ་ཀྱི་ཕ་རོལ་ཏུ་ཕྱིན་པ་ཡོངས་སུ་དག་པ་ཞེས་བྱ་བའི་བར་གྱིས་ཀུན་འབྱུང་ལ་རྗེས་སུ་ཤེ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54" w:author="thoesam" w:date="2016-10-07T09:30:00Z">
            <w:rPr>
              <w:rFonts w:cs="Monlam Uni OuChan2" w:hint="cs"/>
              <w:cs/>
            </w:rPr>
          </w:rPrChange>
        </w:rPr>
        <w:t>།བརྗོད་པ་ཡིས་ཞེས་བྱ་བ་ལ་སྤངས་པ་ཞེས་བྱ་བ་དང་སྦྱར་བར་བྱ་སྟེ།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56" w:author="thoesam" w:date="2016-10-07T09:30:00Z">
            <w:rPr>
              <w:rFonts w:cs="Monlam Uni OuChan2" w:hint="cs"/>
              <w:cs/>
            </w:rPr>
          </w:rPrChange>
        </w:rPr>
        <w:t>གཟུགས་ནས་རྣམ་པ་ཐམས་ཅད་མཁྱེན་པ་ཉིད་ཀྱི་བར་དུ་ནམ་མཁའ་ལྟར་བརྗོད་དུ་མེད་པའོ།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58" w:author="thoesam" w:date="2016-10-07T09:30:00Z">
            <w:rPr>
              <w:rFonts w:cs="Monlam Uni OuChan2" w:hint="cs"/>
              <w:cs/>
            </w:rPr>
          </w:rPrChange>
        </w:rPr>
        <w:t>།ཅིའི་ཕྱིར་ཞེ་ན།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60" w:author="thoesam" w:date="2016-10-07T09:30:00Z">
            <w:rPr>
              <w:rFonts w:cs="Monlam Uni OuChan2" w:hint="cs"/>
              <w:cs/>
            </w:rPr>
          </w:rPrChange>
        </w:rPr>
        <w:t>དོན་འདི་གཞན་ལ་སྦྱིན་པ་མེད་པ་སྟེ།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62" w:author="thoesam" w:date="2016-10-07T09:30:00Z">
            <w:rPr>
              <w:rFonts w:cs="Monlam Uni OuChan2" w:hint="cs"/>
              <w:cs/>
            </w:rPr>
          </w:rPrChange>
        </w:rPr>
        <w:t>གང་གི་ཕྱིར་བརྗོད་པར་འདོད་པའི་དོན་འདི་གཞན་ལ་ཚིག་ཏུ་བརྗོད་པས་སྦྱིན་པར་མི་ནུས་པས་སོ།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64" w:author="thoesam" w:date="2016-10-07T09:30:00Z">
            <w:rPr>
              <w:rFonts w:cs="Monlam Uni OuChan2" w:hint="cs"/>
              <w:cs/>
            </w:rPr>
          </w:rPrChange>
        </w:rPr>
        <w:t>།གང་རབ་འབྱོར་གཞན་ཡང་ཞེས་བྱ་བ་ནས་བརྩམས་ཏེ།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66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ཡོངས་སུ་དག་པ་ཞེས་བྱ་བའི་བར་གྱིས་འགོག་པ་ལ་ཆོས་ཤེས་པའི་བཟོད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68" w:author="thoesam" w:date="2016-10-07T09:30:00Z">
            <w:rPr>
              <w:rFonts w:cs="Monlam Uni OuChan2" w:hint="cs"/>
              <w:cs/>
            </w:rPr>
          </w:rPrChange>
        </w:rPr>
        <w:t>།དམིགས་པ་མེད་པར་བྱེད་པ་དང</w:t>
      </w:r>
      <w:ins w:id="996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997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997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73" w:author="thoesam" w:date="2016-10-07T09:30:00Z">
            <w:rPr>
              <w:rFonts w:cs="Monlam Uni OuChan2" w:hint="cs"/>
              <w:cs/>
            </w:rPr>
          </w:rPrChange>
        </w:rPr>
        <w:t>།ཞེས་བྱ་བ་ནི་དམིགས་པར་བྱེད་པས་ན་དམིགས་པ་སྟེ།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7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75" w:author="thoesam" w:date="2016-10-07T09:30:00Z">
            <w:rPr>
              <w:rFonts w:cs="Monlam Uni OuChan2" w:hint="cs"/>
              <w:cs/>
            </w:rPr>
          </w:rPrChange>
        </w:rPr>
        <w:t>དེ་མེད་པའི་ཕྱིར་གཟུགས་དམིགས་སུ་མེད་པ་ནས།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77" w:author="thoesam" w:date="2016-10-07T09:30:00Z">
            <w:rPr>
              <w:rFonts w:cs="Monlam Uni OuChan2" w:hint="cs"/>
              <w:cs/>
            </w:rPr>
          </w:rPrChange>
        </w:rPr>
        <w:t>ཐམས་ཅད་ཤེས་པའི་བར་དུ་སྟེ།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79" w:author="thoesam" w:date="2016-10-07T09:30:00Z">
            <w:rPr>
              <w:rFonts w:cs="Monlam Uni OuChan2" w:hint="cs"/>
              <w:cs/>
            </w:rPr>
          </w:rPrChange>
        </w:rPr>
        <w:t>གང་ནམ་མཁའ་དམིགས་སུ་མེད་པ་ཞེས་བྱ་བ་ནས་བརྩམས་ཏེ།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81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ཤེས་རབ་ཀྱི་ཕ་རོལ་ཏུ་ཕྱིན་པ་ཡོངས་སུ་དག་པ་ཞེས་བྱ་བའི་བར་གྱིས་འགོག་པ་ལ་ཆོས་ཤེས་པ་གསུངས་སོ།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83" w:author="thoesam" w:date="2016-10-07T09:30:00Z">
            <w:rPr>
              <w:rFonts w:cs="Monlam Uni OuChan2" w:hint="cs"/>
              <w:cs/>
            </w:rPr>
          </w:rPrChange>
        </w:rPr>
        <w:t>།ཤིན་ཏུ་རྣམ་དག་ཅེས་བྱ་བ་ནི་གཟུགས་ཤིན་ཏུ་རྣམ་པར་དག་པ་ནས།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85" w:author="thoesam" w:date="2016-10-07T09:30:00Z">
            <w:rPr>
              <w:rFonts w:cs="Monlam Uni OuChan2" w:hint="cs"/>
              <w:cs/>
            </w:rPr>
          </w:rPrChange>
        </w:rPr>
        <w:t>ཐམས་ཅད་ཤེས་པའི་བར་དུ་སྟེ།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87" w:author="thoesam" w:date="2016-10-07T09:30:00Z">
            <w:rPr>
              <w:rFonts w:cs="Monlam Uni OuChan2" w:hint="cs"/>
              <w:cs/>
            </w:rPr>
          </w:rPrChange>
        </w:rPr>
        <w:t>གང་ཆོས་ཐམས་ཅད་ཅེས་བྱ་བ་ནས་བརྩམས་ཏེ།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89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ཡོངས་སུ་དག་པའོ་ཞེས་བྱ་བའི་བར་གྱིས་འགོག་པ་ལ་རྗེས་སུ་ཤེས་པའི་བཟོད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91" w:author="thoesam" w:date="2016-10-07T09:30:00Z">
            <w:rPr>
              <w:rFonts w:cs="Monlam Uni OuChan2" w:hint="cs"/>
              <w:cs/>
            </w:rPr>
          </w:rPrChange>
        </w:rPr>
        <w:t>།ནད་མི་འབྱུང་ཞེས་བྱ་བ་ལ་ནད་ནི་ལུས་ཀྱི་ནད་དོ།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93" w:author="thoesam" w:date="2016-10-07T09:30:00Z">
            <w:rPr>
              <w:rFonts w:cs="Monlam Uni OuChan2" w:hint="cs"/>
              <w:cs/>
            </w:rPr>
          </w:rPrChange>
        </w:rPr>
        <w:t>།ཡང་ན་ཉམ་ང་བ་རྣམ་པ་སྣ་ཚོགས་ནི་ནད་ཡིན་ལ།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95" w:author="thoesam" w:date="2016-10-07T09:30:00Z">
            <w:rPr>
              <w:rFonts w:cs="Monlam Uni OuChan2" w:hint="cs"/>
              <w:cs/>
            </w:rPr>
          </w:rPrChange>
        </w:rPr>
        <w:t>དེ་དག་མི་འབྱུང་བ་ནི་བཅོམ་ལྡན་འདས་མ་ལ་མངོན་པར་བརྩོན་པ་ལ་མི་སྐྱེ་བ་སྟེ།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97" w:author="thoesam" w:date="2016-10-07T09:30:00Z">
            <w:rPr>
              <w:rFonts w:cs="Monlam Uni OuChan2" w:hint="cs"/>
              <w:cs/>
            </w:rPr>
          </w:rPrChange>
        </w:rPr>
        <w:t>གང་རབ་འབྱོར་ཞེས་བྱ་བ་ནས་བརྩམས་ཏེ།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99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9999" w:author="thoesam" w:date="2016-10-07T09:30:00Z">
            <w:rPr>
              <w:rFonts w:cs="Monlam Uni OuChan2" w:hint="cs"/>
              <w:cs/>
            </w:rPr>
          </w:rPrChange>
        </w:rPr>
        <w:t>འདི་ལྟ་སྟེ་ཤེས་རབ་ཀྱི་ཕ་རོལ་ཏུ་ཕྱིན་པ་རིན་པོ་ཆེ་ཆེན་པོ་ཞེས་བྱ་བའི་བར་གྱིས་འགོག་པ་ལ་རྗེས་སུ་ཤེ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01" w:author="thoesam" w:date="2016-10-07T09:30:00Z">
            <w:rPr>
              <w:rFonts w:cs="Monlam Uni OuChan2" w:hint="cs"/>
              <w:cs/>
            </w:rPr>
          </w:rPrChange>
        </w:rPr>
        <w:t>།ངན་སོང་ཆད་དང་མི་རྟོག་དང</w:t>
      </w:r>
      <w:ins w:id="1000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00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00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06" w:author="thoesam" w:date="2016-10-07T09:30:00Z">
            <w:rPr>
              <w:rFonts w:cs="Monlam Uni OuChan2" w:hint="cs"/>
              <w:cs/>
            </w:rPr>
          </w:rPrChange>
        </w:rPr>
        <w:t>།ཞེས་བྱ་བ་ནི་ངན་འགྲོ་དག་ཆད་པའོ།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08" w:author="thoesam" w:date="2016-10-07T09:30:00Z">
            <w:rPr>
              <w:rFonts w:cs="Monlam Uni OuChan2" w:hint="cs"/>
              <w:cs/>
            </w:rPr>
          </w:rPrChange>
        </w:rPr>
        <w:t>།མི་རྟོག་པ་ཉིད་ནི་ཆོས་ཐམས་ཅད་ལ་སྐྱེ་བ་དང་འགག་པའི་རྣམ་པར་རྟོག་པ་ཟད་པའོ།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10" w:author="thoesam" w:date="2016-10-07T09:30:00Z">
            <w:rPr>
              <w:rFonts w:cs="Monlam Uni OuChan2" w:hint="cs"/>
              <w:cs/>
            </w:rPr>
          </w:rPrChange>
        </w:rPr>
        <w:t>།དེ་ལ་ངན་སོང་ཆད་དང་ཞེས་བྱ་བ་ནི་གང་རབ་འབྱོར་དེ་ལ་ཞེས་བྱ་བ་ནས་བརྩམས་ཏེ།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12" w:author="thoesam" w:date="2016-10-07T09:30:00Z">
            <w:rPr>
              <w:rFonts w:cs="Monlam Uni OuChan2" w:hint="cs"/>
              <w:cs/>
            </w:rPr>
          </w:rPrChange>
        </w:rPr>
        <w:t>ཤེས་རབ་ཀྱི་ཕ་རོལ་ཏུ་ཕྱིན་པ་རིན་པོ་ཆེ་ཞེས་བྱ་བའི་བར་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གྱིས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13" w:author="thoesam" w:date="2016-10-07T09:30:00Z">
            <w:rPr>
              <w:rFonts w:cs="Monlam Uni OuChan2" w:hint="cs"/>
              <w:cs/>
            </w:rPr>
          </w:rPrChange>
        </w:rPr>
        <w:t>་ལམ་ལ་ཆོས་ཤེས་པའི་བཟོད་པ་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14" w:author="thoesam" w:date="2016-10-07T09:30:00Z">
            <w:rPr>
              <w:rFonts w:cs="Monlam Uni OuChan2" w:hint="cs"/>
              <w:cs/>
            </w:rPr>
          </w:rPrChange>
        </w:rPr>
        <w:t>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16" w:author="thoesam" w:date="2016-10-07T09:30:00Z">
            <w:rPr>
              <w:rFonts w:cs="Monlam Uni OuChan2" w:hint="cs"/>
              <w:cs/>
            </w:rPr>
          </w:rPrChange>
        </w:rPr>
        <w:t>།མི་རྟོག་པ་ཉིད་ནི་གང་རབ་འབྱོར་གང་ཕ་རོལ་ཏུ་ཕྱིན་པ་རིན་པོ་ཆེ་ཞེས་བྱ་བ་ནས་བརྩམས་ཏེ།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18" w:author="thoesam" w:date="2016-10-07T09:30:00Z">
            <w:rPr>
              <w:rFonts w:cs="Monlam Uni OuChan2" w:hint="cs"/>
              <w:cs/>
            </w:rPr>
          </w:rPrChange>
        </w:rPr>
        <w:t>ཕ་རོལ་ཏུ་ཕྱིན་པ་རིན་པོ་ཆེ་ནི་དམིགས་སུ་མེད་དོ་ཞེས་བྱ་བའི་བར་གྱིས་ལམ་ལ་ཆོས་ཤེས་པ་གསུངས་སོ།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20" w:author="thoesam" w:date="2016-10-07T09:30:00Z">
            <w:rPr>
              <w:rFonts w:cs="Monlam Uni OuChan2" w:hint="cs"/>
              <w:cs/>
            </w:rPr>
          </w:rPrChange>
        </w:rPr>
        <w:t>།འབྲས་བུ་མངོན་དུ་བྱ་བ་ལ།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22" w:author="thoesam" w:date="2016-10-07T09:30:00Z">
            <w:rPr>
              <w:rFonts w:cs="Monlam Uni OuChan2" w:hint="cs"/>
              <w:cs/>
            </w:rPr>
          </w:rPrChange>
        </w:rPr>
        <w:t>།མཚན་མ་དག་དང་མ་འབྲེལ་དང</w:t>
      </w:r>
      <w:ins w:id="1002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02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02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27" w:author="thoesam" w:date="2016-10-07T09:30:00Z">
            <w:rPr>
              <w:rFonts w:cs="Monlam Uni OuChan2" w:hint="cs"/>
              <w:cs/>
            </w:rPr>
          </w:rPrChange>
        </w:rPr>
        <w:t>།ཞེས་བྱ་བ་ནི་འབྲས་བུ་མངོན་དུ་བྱ་བའི་ཕྱིར་མཚན་མ་གང་ཡིན་པ་དེ་དག་དང་མ་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འབྲེལ་བ་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28" w:author="thoesam" w:date="2016-10-07T09:30:00Z">
            <w:rPr>
              <w:rFonts w:cs="Monlam Uni OuChan2" w:hint="cs"/>
              <w:cs/>
            </w:rPr>
          </w:rPrChange>
        </w:rPr>
        <w:t>ནི་གོས་པ་མེད་པ་སྟེ།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30" w:author="thoesam" w:date="2016-10-07T09:30:00Z">
            <w:rPr>
              <w:rFonts w:cs="Monlam Uni OuChan2" w:hint="cs"/>
              <w:cs/>
            </w:rPr>
          </w:rPrChange>
        </w:rPr>
        <w:t>གང་རབ་འབྱོར་ཞེས་བྱ་བ་ནས་བརྩམས་ཏེ།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32" w:author="thoesam" w:date="2016-10-07T09:30:00Z">
            <w:rPr>
              <w:rFonts w:cs="Monlam Uni OuChan2" w:hint="cs"/>
              <w:cs/>
            </w:rPr>
          </w:rPrChange>
        </w:rPr>
        <w:t>གོས་པ་མེད་པའི་ཕ་རོལ་ཏུ་ཕྱིན་པ་རིན་པོ་ཆེའོ་ཞེས་བྱ་བའི་བར་གྱིས་ལམ་ལ་རྗེས་སུ་ཤེས་པའི་བཟོད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34" w:author="thoesam" w:date="2016-10-07T09:30:00Z">
            <w:rPr>
              <w:rFonts w:cs="Monlam Uni OuChan2" w:hint="cs"/>
              <w:cs/>
            </w:rPr>
          </w:rPrChange>
        </w:rPr>
        <w:t>།དངོས་དང་མིང་དང་གཉིས་པོ་ལ།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36" w:author="thoesam" w:date="2016-10-07T09:30:00Z">
            <w:rPr>
              <w:rFonts w:cs="Monlam Uni OuChan2" w:hint="cs"/>
              <w:cs/>
            </w:rPr>
          </w:rPrChange>
        </w:rPr>
        <w:t>།ཤེས་པ་སྐྱེ་བ་མེད་པ་ནི།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38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40" w:author="thoesam" w:date="2016-10-07T09:30:00Z">
            <w:rPr>
              <w:rFonts w:cs="Monlam Uni OuChan2" w:hint="cs"/>
              <w:cs/>
            </w:rPr>
          </w:rPrChange>
        </w:rPr>
        <w:t>དངོས་ཞེས་བྱ་བ་ནི་ཆོས་ཐམས་ཅད་ཀྱི་རང་གི་མཚན་ཉིད་དག་ལའོ།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42" w:author="thoesam" w:date="2016-10-07T09:30:00Z">
            <w:rPr>
              <w:rFonts w:cs="Monlam Uni OuChan2" w:hint="cs"/>
              <w:cs/>
            </w:rPr>
          </w:rPrChange>
        </w:rPr>
        <w:t>།མིང་ཞེས་བྱ་བ་ནི་དེ་དག་གི་མིང་དག་ལའོ།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44" w:author="thoesam" w:date="2016-10-07T09:30:00Z">
            <w:rPr>
              <w:rFonts w:cs="Monlam Uni OuChan2" w:hint="cs"/>
              <w:cs/>
            </w:rPr>
          </w:rPrChange>
        </w:rPr>
        <w:t>།གཉིས་པོ་ལ་ཞེས་བྱ་བ་ནི་ཆོས་ཐམས་ཅད་ཀྱི་དེ་བཞིན་ཉིད་དང་དེའི་ཤེས་པ་ལའོ།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46" w:author="thoesam" w:date="2016-10-07T09:30:00Z">
            <w:rPr>
              <w:rFonts w:cs="Monlam Uni OuChan2" w:hint="cs"/>
              <w:cs/>
            </w:rPr>
          </w:rPrChange>
        </w:rPr>
        <w:t>།ཤེས་པ་ནི་སོ་སོར་སྣང་བའོ།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48" w:author="thoesam" w:date="2016-10-07T09:30:00Z">
            <w:rPr>
              <w:rFonts w:cs="Monlam Uni OuChan2" w:hint="cs"/>
              <w:cs/>
            </w:rPr>
          </w:rPrChange>
        </w:rPr>
        <w:t>།གང་ཡང་སྐྱེ་བ་མེད་པ་སྟེ།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50" w:author="thoesam" w:date="2016-10-07T09:30:00Z">
            <w:rPr>
              <w:rFonts w:cs="Monlam Uni OuChan2" w:hint="cs"/>
              <w:cs/>
            </w:rPr>
          </w:rPrChange>
        </w:rPr>
        <w:t>།ཆོས་ཐམས་ཅད་སྤྲོས་པ་མེད་པའི་དེ་བཞིན་ཉིད་ཀྱི་ཡེ་ཤེས་ཞེས་བྱ་བའི་དོན་ཏོ།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52" w:author="thoesam" w:date="2016-10-07T09:30:00Z">
            <w:rPr>
              <w:rFonts w:cs="Monlam Uni OuChan2" w:hint="cs"/>
              <w:cs/>
            </w:rPr>
          </w:rPrChange>
        </w:rPr>
        <w:t>།གང་རབ་འབྱོར་གལ་ཏེ་ཞེས་བྱ་བ་ནས་བརྩམས་ཏེ།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54" w:author="thoesam" w:date="2016-10-07T09:30:00Z">
            <w:rPr>
              <w:rFonts w:cs="Monlam Uni OuChan2" w:hint="cs"/>
              <w:cs/>
            </w:rPr>
          </w:rPrChange>
        </w:rPr>
        <w:t>ཐམས་ཅད་ཤེས་པ་ཉིད་ཐོབ་པར་འགྱུར་རོ་ཞེས་བྱ་བའི་བར་གྱིས་ལམ་ལ་རྗེས་སུ་ཤེས་པ་གསུངས་སོ།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56" w:author="thoesam" w:date="2016-10-07T09:30:00Z">
            <w:rPr>
              <w:rFonts w:cs="Monlam Uni OuChan2" w:hint="cs"/>
              <w:cs/>
            </w:rPr>
          </w:rPrChange>
        </w:rPr>
        <w:t>།དེ་ལ་དེ་ལྟར་འདུ་ཤེས་པར་ཡང་མི་བྱེད་ཅེས་བྱ་བ་ནི་ཆོས་ཐམས་ཅད་ཀྱི་རང་གི་མཚན་ཉིད་དག་ཀྱང་མི་མཐོང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5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58" w:author="thoesam" w:date="2016-10-07T09:30:00Z">
            <w:rPr>
              <w:rFonts w:cs="Monlam Uni OuChan2" w:hint="cs"/>
              <w:cs/>
            </w:rPr>
          </w:rPrChange>
        </w:rPr>
        <w:t>།དེ་ལྟར་མི་རྟོག་ཅིང་ཞེས་བྱ་བ་ནི་ཆོས་ཐམས་ཅད་ཀྱི་དེ་བཞིན་ཉིད་ལ་ཡང་མིང་</w:t>
      </w:r>
      <w:del w:id="1005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060" w:author="thoesam" w:date="2016-10-07T09:30:00Z">
              <w:rPr>
                <w:rFonts w:cs="Monlam Uni OuChan2" w:hint="cs"/>
                <w:cs/>
              </w:rPr>
            </w:rPrChange>
          </w:rPr>
          <w:delText>༷</w:delText>
        </w:r>
      </w:del>
      <w:r w:rsidRPr="00494699">
        <w:rPr>
          <w:rFonts w:ascii="Monlam Uni OuChan2" w:hAnsi="Monlam Uni OuChan2" w:cs="Monlam Uni OuChan2" w:hint="cs"/>
          <w:sz w:val="40"/>
          <w:szCs w:val="40"/>
          <w:cs/>
          <w:rPrChange w:id="10061" w:author="thoesam" w:date="2016-10-07T09:30:00Z">
            <w:rPr>
              <w:rFonts w:cs="Monlam Uni OuChan2" w:hint="cs"/>
              <w:cs/>
            </w:rPr>
          </w:rPrChange>
        </w:rPr>
        <w:t>དང་འདྲེས་པས་འཛིན་པར་མི་བྱེད་པའོ།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63" w:author="thoesam" w:date="2016-10-07T09:30:00Z">
            <w:rPr>
              <w:rFonts w:cs="Monlam Uni OuChan2" w:hint="cs"/>
              <w:cs/>
            </w:rPr>
          </w:rPrChange>
        </w:rPr>
        <w:t>།དེ་ལྟར་མི་དམིགས་ཏེ་ཞེས་བྱ་བ་ནི་ཆོས་ཐམས་ཅད་ཀྱི་དེ་བཞིན་ཉིད་གཟུང་བ་དང་དེའི་ཡེ་ཤེས་འཛིན་པར་བྱེད་པ་ཉིད་ཀྱི་སྒོ་ནས་མི་མཐོང་ངོ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65" w:author="thoesam" w:date="2016-10-07T09:30:00Z">
            <w:rPr>
              <w:rFonts w:cs="Monlam Uni OuChan2" w:hint="cs"/>
              <w:cs/>
            </w:rPr>
          </w:rPrChange>
        </w:rPr>
        <w:t>།དེ་ལྟར་འཕྲོ་བར་ཡང་མི་བྱེད་ན་ཞེས་བྱ་བ་ནི་སྤྲོས་པ་གསུམ་པོ་དེ་དག་གིས་ཏེ།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67" w:author="thoesam" w:date="2016-10-07T09:30:00Z">
            <w:rPr>
              <w:rFonts w:cs="Monlam Uni OuChan2" w:hint="cs"/>
              <w:cs/>
            </w:rPr>
          </w:rPrChange>
        </w:rPr>
        <w:t>ཕྱིན་ཅི་ལོག་གིས་ཞེས་བྱ་བའི་དོན་ཏོ།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69" w:author="thoesam" w:date="2016-10-07T09:30:00Z">
            <w:rPr>
              <w:rFonts w:cs="Monlam Uni OuChan2" w:hint="cs"/>
              <w:cs/>
            </w:rPr>
          </w:rPrChange>
        </w:rPr>
        <w:t>།ཀུན་ཤེས་ཉིད་ཀྱི་སྐད་ཅིག་མ།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71" w:author="thoesam" w:date="2016-10-07T09:30:00Z">
            <w:rPr>
              <w:rFonts w:cs="Monlam Uni OuChan2" w:hint="cs"/>
              <w:cs/>
            </w:rPr>
          </w:rPrChange>
        </w:rPr>
        <w:t>།ཞེས་བྱ་བ་ནི་འདིར་དེ་དག་ནི་ཐམས་ཅད་ཤེས་པའི་མཐོང་བའི་ལམ་ལ་སྐད་ཅིག་མ་བཅུ་དྲུག་ཡིན་ནོ།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73" w:author="thoesam" w:date="2016-10-07T09:30:00Z">
            <w:rPr>
              <w:rFonts w:cs="Monlam Uni OuChan2" w:hint="cs"/>
              <w:cs/>
            </w:rPr>
          </w:rPrChange>
        </w:rPr>
        <w:t>།དེ་ལྟར་འདི་དང་ཡང་འདི་དང</w:t>
      </w:r>
      <w:ins w:id="1007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07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07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78" w:author="thoesam" w:date="2016-10-07T09:30:00Z">
            <w:rPr>
              <w:rFonts w:cs="Monlam Uni OuChan2" w:hint="cs"/>
              <w:cs/>
            </w:rPr>
          </w:rPrChange>
        </w:rPr>
        <w:t>།ཡང་འདི་ཡིན་ཏེ་རྣམ་གསུམ་པོ།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80" w:author="thoesam" w:date="2016-10-07T09:30:00Z">
            <w:rPr>
              <w:rFonts w:cs="Monlam Uni OuChan2" w:hint="cs"/>
              <w:cs/>
            </w:rPr>
          </w:rPrChange>
        </w:rPr>
        <w:t>།འདི་ནི་གནས་སྐབས་གསུམ་པོ་དག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82" w:author="thoesam" w:date="2016-10-07T09:30:00Z">
            <w:rPr>
              <w:rFonts w:cs="Monlam Uni OuChan2" w:hint="cs"/>
              <w:cs/>
            </w:rPr>
          </w:rPrChange>
        </w:rPr>
        <w:t>།རྫོགས་པར་ཡོངས་སུ་བསྟན་པ་ཡིན།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84" w:author="thoesam" w:date="2016-10-07T09:30:00Z">
            <w:rPr>
              <w:rFonts w:cs="Monlam Uni OuChan2" w:hint="cs"/>
              <w:cs/>
            </w:rPr>
          </w:rPrChange>
        </w:rPr>
        <w:t>།ཞེས་བྱ་བ་ལ་དེ་ལྟར་གྱི་སྒྲ་ནི་སོགས་པའི་དོན་ཏེ།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86" w:author="thoesam" w:date="2016-10-07T09:30:00Z">
            <w:rPr>
              <w:rFonts w:cs="Monlam Uni OuChan2" w:hint="cs"/>
              <w:cs/>
            </w:rPr>
          </w:rPrChange>
        </w:rPr>
        <w:t>།གསུམ་པོ་དག་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87" w:author="thoesam" w:date="2016-10-07T09:30:00Z">
            <w:rPr>
              <w:rFonts w:cs="Monlam Uni OuChan2" w:hint="cs"/>
              <w:cs/>
            </w:rPr>
          </w:rPrChange>
        </w:rPr>
        <w:t>ལ་ཡང་སྦྱར་བར་བྱའོ།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89" w:author="thoesam" w:date="2016-10-07T09:30:00Z">
            <w:rPr>
              <w:rFonts w:cs="Monlam Uni OuChan2" w:hint="cs"/>
              <w:cs/>
            </w:rPr>
          </w:rPrChange>
        </w:rPr>
        <w:t>།ཡང་གི་སྒྲ་ནི་དང་པོ་ལ་ཡང་སྦྱར་བར་བྱའོ།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91" w:author="thoesam" w:date="2016-10-07T09:30:00Z">
            <w:rPr>
              <w:rFonts w:cs="Monlam Uni OuChan2" w:hint="cs"/>
              <w:cs/>
            </w:rPr>
          </w:rPrChange>
        </w:rPr>
        <w:t>།འདིའི་སྒྲ་གསུམ་པོ་ནི་ཡང་གི་སྒྲ་ལས་འོག་ཏུ་བལྟ་བར་བྱའོ།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93" w:author="thoesam" w:date="2016-10-07T09:30:00Z">
            <w:rPr>
              <w:rFonts w:cs="Monlam Uni OuChan2" w:hint="cs"/>
              <w:cs/>
            </w:rPr>
          </w:rPrChange>
        </w:rPr>
        <w:t>།རྣམ་པ་གསུམ་པོ་ཞེས་བྱ་བ་ནི་ལྷག་པ་གསུམ་པོ་དག་གིས་ཏེ།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095" w:author="thoesam" w:date="2016-10-07T09:30:00Z">
            <w:rPr>
              <w:rFonts w:cs="Monlam Uni OuChan2" w:hint="cs"/>
              <w:cs/>
            </w:rPr>
          </w:rPrChange>
        </w:rPr>
        <w:t>འདི་ནི་ཆོས་གང་ཡང་ཞེས་བྱ་བ་ལ་སོགས་པ་དང</w:t>
      </w:r>
      <w:ins w:id="1009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09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09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0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00" w:author="thoesam" w:date="2016-10-07T09:30:00Z">
            <w:rPr>
              <w:rFonts w:cs="Monlam Uni OuChan2" w:hint="cs"/>
              <w:cs/>
            </w:rPr>
          </w:rPrChange>
        </w:rPr>
        <w:t>རབ་འབྱོར་དེ་ལྟར་ཤེས་རབ་ཀྱི་ཕ་རོལ་ཏུ་ཕྱིན་པ་འདི་ནི་ཞེས་བྱ་བ་ལ་སོགས་པའོ།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02" w:author="thoesam" w:date="2016-10-07T09:30:00Z">
            <w:rPr>
              <w:rFonts w:cs="Monlam Uni OuChan2" w:hint="cs"/>
              <w:cs/>
            </w:rPr>
          </w:rPrChange>
        </w:rPr>
        <w:t>།གནས་སྐབས་གསུམ་པོ་དག་ཅེས་བྱ་བ་ནི་བཟློག་པའི་རིམ་པས་ཐམས་ཅད་ཤེས་པའི་དབང་དུ་བྱ་བ་དང</w:t>
      </w:r>
      <w:ins w:id="1010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10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10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07" w:author="thoesam" w:date="2016-10-07T09:30:00Z">
            <w:rPr>
              <w:rFonts w:cs="Monlam Uni OuChan2" w:hint="cs"/>
              <w:cs/>
            </w:rPr>
          </w:rPrChange>
        </w:rPr>
        <w:t>ལམ་ཤེས་པའི་དབང་དུ་བྱ་བ་དང</w:t>
      </w:r>
      <w:ins w:id="1010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10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11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12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རྣམ་པ་ཐམས་ཅད་མཁྱེན་པ་ཉིད་ཀྱི་དབང་དུ་བྱས་པ་རྫོགས་པར་ཡོངས་སུ་བསྟན་ཅིང་དེ་དག་བཤད་པ་ཉིད་དོ།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14" w:author="thoesam" w:date="2016-10-07T09:30:00Z">
            <w:rPr>
              <w:rFonts w:cs="Monlam Uni OuChan2" w:hint="cs"/>
              <w:cs/>
            </w:rPr>
          </w:rPrChange>
        </w:rPr>
        <w:t>།མངོན་པར་རྟོགས་པའི་རྒྱན་གྱི་འགྲེལ་པ་རིན་ཆེན་འབྱུང་གནས་ཞི་བས་སྦྱར་བ་དག་ལྡན་ཞེས་བྱ་བ་ལས་ཐམས་ཅད་ཤེས་པ་ཞེས་བྱ་བའི་ལེའུ་སྟེ་གསུམ་པའོ།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16" w:author="thoesam" w:date="2016-10-07T09:30:00Z">
            <w:rPr>
              <w:rFonts w:cs="Monlam Uni OuChan2" w:hint="cs"/>
              <w:cs/>
            </w:rPr>
          </w:rPrChange>
        </w:rPr>
        <w:t>།།ད་ནི་རྣམ་པ་ཀུན་མངོན་པར་རྫོགས་པར་རྟོགས་པ་ཞེས་བྱ་བ་བརྗོད་པར་བྱ་བ་ཡིན་པ་དེ་བས་ན།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18" w:author="thoesam" w:date="2016-10-07T09:30:00Z">
            <w:rPr>
              <w:rFonts w:cs="Monlam Uni OuChan2" w:hint="cs"/>
              <w:cs/>
            </w:rPr>
          </w:rPrChange>
        </w:rPr>
        <w:t>གཞི་ཡི་ཡེ་ཤེས་བྱེ་བྲག་ནི།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20" w:author="thoesam" w:date="2016-10-07T09:30:00Z">
            <w:rPr>
              <w:rFonts w:cs="Monlam Uni OuChan2" w:hint="cs"/>
              <w:cs/>
            </w:rPr>
          </w:rPrChange>
        </w:rPr>
        <w:t>།རྣམ་པ་ཞེས་བྱ་མཚན་ཉིད་དེ།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22" w:author="thoesam" w:date="2016-10-07T09:30:00Z">
            <w:rPr>
              <w:rFonts w:cs="Monlam Uni OuChan2" w:hint="cs"/>
              <w:cs/>
            </w:rPr>
          </w:rPrChange>
        </w:rPr>
        <w:t>།ཞེས་བྱ་བ་གསུངས་ཏེ།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24" w:author="thoesam" w:date="2016-10-07T09:30:00Z">
            <w:rPr>
              <w:rFonts w:cs="Monlam Uni OuChan2" w:hint="cs"/>
              <w:cs/>
            </w:rPr>
          </w:rPrChange>
        </w:rPr>
        <w:t>གཞི་ནི་དམིགས་པ་སྟེ།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26" w:author="thoesam" w:date="2016-10-07T09:30:00Z">
            <w:rPr>
              <w:rFonts w:cs="Monlam Uni OuChan2" w:hint="cs"/>
              <w:cs/>
            </w:rPr>
          </w:rPrChange>
        </w:rPr>
        <w:t>བདེན་པ་བཞི་ལ་སོགས་པའོ།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28" w:author="thoesam" w:date="2016-10-07T09:30:00Z">
            <w:rPr>
              <w:rFonts w:cs="Monlam Uni OuChan2" w:hint="cs"/>
              <w:cs/>
            </w:rPr>
          </w:rPrChange>
        </w:rPr>
        <w:t>།དེའི་ཡེ་ཤེས་ཀྱི་བྱེ་བྲག་སྟེ།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30" w:author="thoesam" w:date="2016-10-07T09:30:00Z">
            <w:rPr>
              <w:rFonts w:cs="Monlam Uni OuChan2" w:hint="cs"/>
              <w:cs/>
            </w:rPr>
          </w:rPrChange>
        </w:rPr>
        <w:t>རྣམ་པ་གང་དག་གིས་དེ་ཡོངས་སུ་ཤེས་པར་བྱ་བ་དེ་དག་རྣམ་པ་ཞེས་བྱའོ།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32" w:author="thoesam" w:date="2016-10-07T09:30:00Z">
            <w:rPr>
              <w:rFonts w:cs="Monlam Uni OuChan2" w:hint="cs"/>
              <w:cs/>
            </w:rPr>
          </w:rPrChange>
        </w:rPr>
        <w:t>།མཚན་ཉིད་ནི་མིང་ངོ</w:t>
      </w:r>
      <w:ins w:id="1013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13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13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37" w:author="thoesam" w:date="2016-10-07T09:30:00Z">
            <w:rPr>
              <w:rFonts w:cs="Monlam Uni OuChan2" w:hint="cs"/>
              <w:cs/>
            </w:rPr>
          </w:rPrChange>
        </w:rPr>
        <w:t>།ཀུན་མཁྱེན་པ་དག་རྣམ་གསུམ་ཕྱིར།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39" w:author="thoesam" w:date="2016-10-07T09:30:00Z">
            <w:rPr>
              <w:rFonts w:cs="Monlam Uni OuChan2" w:hint="cs"/>
              <w:cs/>
            </w:rPr>
          </w:rPrChange>
        </w:rPr>
        <w:t>།དེ་ཡང་རྣམ་པ་གསུམ་དུ་འདོད།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41" w:author="thoesam" w:date="2016-10-07T09:30:00Z">
            <w:rPr>
              <w:rFonts w:cs="Monlam Uni OuChan2" w:hint="cs"/>
              <w:cs/>
            </w:rPr>
          </w:rPrChange>
        </w:rPr>
        <w:t>།ཅེས་བྱ་བ་ལ།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43" w:author="thoesam" w:date="2016-10-07T09:30:00Z">
            <w:rPr>
              <w:rFonts w:cs="Monlam Uni OuChan2" w:hint="cs"/>
              <w:cs/>
            </w:rPr>
          </w:rPrChange>
        </w:rPr>
        <w:t>ཀུན་མཁྱེན་པ་དག་ཅེས་བྱ་བ་ནི་རིགས་ཀྱ</w:t>
      </w:r>
      <w:del w:id="1014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145" w:author="thoesam" w:date="2016-10-07T09:30:00Z">
              <w:rPr>
                <w:rFonts w:cs="Monlam Uni OuChan2" w:hint="cs"/>
                <w:cs/>
              </w:rPr>
            </w:rPrChange>
          </w:rPr>
          <w:delText>ི</w:delText>
        </w:r>
      </w:del>
      <w:r w:rsidRPr="00494699">
        <w:rPr>
          <w:rFonts w:ascii="Monlam Uni OuChan2" w:hAnsi="Monlam Uni OuChan2" w:cs="Monlam Uni OuChan2" w:hint="cs"/>
          <w:sz w:val="40"/>
          <w:szCs w:val="40"/>
          <w:cs/>
          <w:rPrChange w:id="10146" w:author="thoesam" w:date="2016-10-07T09:30:00Z">
            <w:rPr>
              <w:rFonts w:cs="Monlam Uni OuChan2" w:hint="cs"/>
              <w:cs/>
            </w:rPr>
          </w:rPrChange>
        </w:rPr>
        <w:t>་མང་པོའི་ཚིག་ཡིན་ཏེ།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48" w:author="thoesam" w:date="2016-10-07T09:30:00Z">
            <w:rPr>
              <w:rFonts w:cs="Monlam Uni OuChan2" w:hint="cs"/>
              <w:cs/>
            </w:rPr>
          </w:rPrChange>
        </w:rPr>
        <w:t>ཐམས་ཅད་མཁྱེན་པ་ཉིད་ལ་ཞེས་བྱ་བའི་དོན་ཏོ།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4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50" w:author="thoesam" w:date="2016-10-07T09:30:00Z">
            <w:rPr>
              <w:rFonts w:cs="Monlam Uni OuChan2" w:hint="cs"/>
              <w:cs/>
            </w:rPr>
          </w:rPrChange>
        </w:rPr>
        <w:t>།དེ་ལ་ཐམས་ཅད་ཤེས་པ་ཉིད་ཀྱི་དབང་དུ་མཛད་ནས།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52" w:author="thoesam" w:date="2016-10-07T09:30:00Z">
            <w:rPr>
              <w:rFonts w:cs="Monlam Uni OuChan2" w:hint="cs"/>
              <w:cs/>
            </w:rPr>
          </w:rPrChange>
        </w:rPr>
        <w:t>མེད་པའི་རྣམ་པ་ནས་བཟུང་སྟེ།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54" w:author="thoesam" w:date="2016-10-07T09:30:00Z">
            <w:rPr>
              <w:rFonts w:cs="Monlam Uni OuChan2" w:hint="cs"/>
              <w:cs/>
            </w:rPr>
          </w:rPrChange>
        </w:rPr>
        <w:t>།མི་གཡོ་བ་ཡི་རྣམ་པའི་བར།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5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56" w:author="thoesam" w:date="2016-10-07T09:30:00Z">
            <w:rPr>
              <w:rFonts w:cs="Monlam Uni OuChan2" w:hint="cs"/>
              <w:cs/>
            </w:rPr>
          </w:rPrChange>
        </w:rPr>
        <w:t>།བདེན་པ་སོ་སོ་ལ་བཞི་དང</w:t>
      </w:r>
      <w:ins w:id="1015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15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15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61" w:author="thoesam" w:date="2016-10-07T09:30:00Z">
            <w:rPr>
              <w:rFonts w:cs="Monlam Uni OuChan2" w:hint="cs"/>
              <w:cs/>
            </w:rPr>
          </w:rPrChange>
        </w:rPr>
        <w:t>།ལམ་ལ་དེ་ནི་བཅོ་ལྔར་བཤད།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63" w:author="thoesam" w:date="2016-10-07T09:30:00Z">
            <w:rPr>
              <w:rFonts w:cs="Monlam Uni OuChan2" w:hint="cs"/>
              <w:cs/>
            </w:rPr>
          </w:rPrChange>
        </w:rPr>
        <w:t>།ཅེས་བྱ་བ་གསུངས་པ་སྟེ།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65" w:author="thoesam" w:date="2016-10-07T09:30:00Z">
            <w:rPr>
              <w:rFonts w:cs="Monlam Uni OuChan2" w:hint="cs"/>
              <w:cs/>
            </w:rPr>
          </w:rPrChange>
        </w:rPr>
        <w:t>འདི་ནི་མ་མཆིས་པའི་ཕ་རོལ་ཏུ་ཕྱིན་པ་ཞེས་བྱ་བ་མེད་པའི་རྣམ་པ་ནས་བཟུང་བ་དང</w:t>
      </w:r>
      <w:ins w:id="1016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16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16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70" w:author="thoesam" w:date="2016-10-07T09:30:00Z">
            <w:rPr>
              <w:rFonts w:cs="Monlam Uni OuChan2" w:hint="cs"/>
              <w:cs/>
            </w:rPr>
          </w:rPrChange>
        </w:rPr>
        <w:t>འདི་ནི་མི་གཡོ་བའི་ཕ་རོལ་ཏུ་ཕྱིན་པ་ཞེས་བྱ་བ་མི་གཡོ་བའི་རྣམ་པའི་བར་ཉི་ཤུ་རྩ་བདུན་ནོ།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72" w:author="thoesam" w:date="2016-10-07T09:30:00Z">
            <w:rPr>
              <w:rFonts w:cs="Monlam Uni OuChan2" w:hint="cs"/>
              <w:cs/>
            </w:rPr>
          </w:rPrChange>
        </w:rPr>
        <w:t>།དེ་དག་ལ་སྡུག་བསྔལ་དང་ཀུན་འབྱུང་བ་དང་འགོག་པ་ལ་བཞི་བཞི་དང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ལམ་གྱི་བདེན་པ་ལ་ལྷག་མ་བཅོ་ལྔའོ། །མེད་པའི་རྣམ་པའི་ཕ་རོལ་ཏུ་ཕྱིན་པ་ནི་མེད་པའི་རྣམ་པའི་ཕ་རོལ་ཏུ་ཕྱིན་པའོ། །དེ་བཞིན་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73" w:author="thoesam" w:date="2016-10-07T09:30:00Z">
            <w:rPr>
              <w:rFonts w:cs="Monlam Uni OuChan2" w:hint="cs"/>
              <w:cs/>
            </w:rPr>
          </w:rPrChange>
        </w:rPr>
        <w:t>དུ་འོག་མ་ཐམས་ཅད་ལ་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74" w:author="thoesam" w:date="2016-10-07T09:30:00Z">
            <w:rPr>
              <w:rFonts w:cs="Monlam Uni OuChan2" w:hint="cs"/>
              <w:cs/>
            </w:rPr>
          </w:rPrChange>
        </w:rPr>
        <w:t>ཡང་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ངོ། །དེ་ལ་སྡུག་བསྔལ་གྱི་གཞི་ནི་མེད་པ་དང༌། མཉམ་པ་ཉིད་དང༌། དབེན་པ་དང༌། ཐུབ་པ་མེད་པའོ། །མེད་པ་ནི་གཟུགས་ལ་སོགས་པ་ནམ་མཁའ་ལྟ་བུའོ། །མཉམ་པ་ཉིད་ནི་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75" w:author="thoesam" w:date="2016-10-07T09:30:00Z">
            <w:rPr>
              <w:rFonts w:cs="Monlam Uni OuChan2" w:hint="cs"/>
              <w:cs/>
            </w:rPr>
          </w:rPrChange>
        </w:rPr>
        <w:t>གཟུགས་ལ་སོགས་པ་ཆོས་ཐམས་ཅད་དམིགས་སུ་མེད་པས་མཉམ་པ་ཉིད་ཀྱི་ཕྱིར་རོ།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77" w:author="thoesam" w:date="2016-10-07T09:30:00Z">
            <w:rPr>
              <w:rFonts w:cs="Monlam Uni OuChan2" w:hint="cs"/>
              <w:cs/>
            </w:rPr>
          </w:rPrChange>
        </w:rPr>
        <w:t>།དབེན་པ་ནི་ཤིན་ཏུ་སྟོང་པ་ཉིད་ཀྱི་ཕྱིར་རོ།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79" w:author="thoesam" w:date="2016-10-07T09:30:00Z">
            <w:rPr>
              <w:rFonts w:cs="Monlam Uni OuChan2" w:hint="cs"/>
              <w:cs/>
            </w:rPr>
          </w:rPrChange>
        </w:rPr>
        <w:t>།ཐུབ་པ་མེད་པ་ནི་ཆོས་ཐམས་ཅད་དམིགས་སུ་མེད་པའི་ཕྱིར་རོ།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81" w:author="thoesam" w:date="2016-10-07T09:30:00Z">
            <w:rPr>
              <w:rFonts w:cs="Monlam Uni OuChan2" w:hint="cs"/>
              <w:cs/>
            </w:rPr>
          </w:rPrChange>
        </w:rPr>
        <w:t>།ཀུན་འབྱུང་གི་གཞི་ནི་གནས་མེད་པ་དང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༌། ནམ་མཁའ་དང༌། བརྗོད་དུ་མེད་པ་དང༌།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82" w:author="thoesam" w:date="2016-10-07T09:30:00Z">
            <w:rPr>
              <w:rFonts w:cs="Monlam Uni OuChan2" w:hint="cs"/>
              <w:cs/>
            </w:rPr>
          </w:rPrChange>
        </w:rPr>
        <w:t>མིང་མེད་པའོ།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84" w:author="thoesam" w:date="2016-10-07T09:30:00Z">
            <w:rPr>
              <w:rFonts w:cs="Monlam Uni OuChan2" w:hint="cs"/>
              <w:cs/>
            </w:rPr>
          </w:rPrChange>
        </w:rPr>
        <w:t>།གནས་མེད་པ་ནི་གཟུགས་ལ་སོགས་པ་ཕུང་པོ་ལྔ་མེད་པའི་ཕྱིར་རོ།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8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86" w:author="thoesam" w:date="2016-10-07T09:30:00Z">
            <w:rPr>
              <w:rFonts w:cs="Monlam Uni OuChan2" w:hint="cs"/>
              <w:cs/>
            </w:rPr>
          </w:rPrChange>
        </w:rPr>
        <w:t>།ནམ་མཁའ་ནི་གཟུགས་ལ་སོགས་པ་དབུགས་དབྱུང་བ་དང་རྔུབ་པ་མེད་པའི་ཕྱིར་རོ།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88" w:author="thoesam" w:date="2016-10-07T09:30:00Z">
            <w:rPr>
              <w:rFonts w:cs="Monlam Uni OuChan2" w:hint="cs"/>
              <w:cs/>
            </w:rPr>
          </w:rPrChange>
        </w:rPr>
        <w:t>།བརྗོད་དུ་མེད་པ་ནི་རྣམ་པར་རྟོག་པ་དང་རྣམ་པར་དཔྱོད་པ་དམིགས་སུ་མེད་པའི་ཕྱིར་རོ།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8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90" w:author="thoesam" w:date="2016-10-07T09:30:00Z">
            <w:rPr>
              <w:rFonts w:cs="Monlam Uni OuChan2" w:hint="cs"/>
              <w:cs/>
            </w:rPr>
          </w:rPrChange>
        </w:rPr>
        <w:t>།མིང་མེད་པ་ནི་གཟུགས་དང་ཚོར་བ་ལ་སོགས་པ་མི་དམིགས་པའི་ཕྱིར་རོ།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92" w:author="thoesam" w:date="2016-10-07T09:30:00Z">
            <w:rPr>
              <w:rFonts w:cs="Monlam Uni OuChan2" w:hint="cs"/>
              <w:cs/>
            </w:rPr>
          </w:rPrChange>
        </w:rPr>
        <w:t>།འགོག་པའི་བཞི་ནི་འགྲོ་བ་མེད་པ་དང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།གཟུང་དུ་མེད་པ་དང༌། མི་ཟད་པ་དང༌། སྐྱེ་བ་མེད་པའོ། །འ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93" w:author="thoesam" w:date="2016-10-07T09:30:00Z">
            <w:rPr>
              <w:rFonts w:cs="Monlam Uni OuChan2" w:hint="cs"/>
              <w:cs/>
            </w:rPr>
          </w:rPrChange>
        </w:rPr>
        <w:t>གོག་པའི་འགྲོ་བ་མེད་པ་ནི་ཆོས་ཐམས་ཅད་ལ་འགྲོ་བ་མེད་པའི་ཕྱིར་དང</w:t>
      </w:r>
      <w:ins w:id="1019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195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196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198" w:author="thoesam" w:date="2016-10-07T09:30:00Z">
            <w:rPr>
              <w:rFonts w:cs="Monlam Uni OuChan2" w:hint="cs"/>
              <w:cs/>
            </w:rPr>
          </w:rPrChange>
        </w:rPr>
        <w:t>རང་བཞིན་གྱིས་རྣམ་པར་གྲོལ་བ་ཉིད་ཀྱི་ཕྱིར་རོ།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1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00" w:author="thoesam" w:date="2016-10-07T09:30:00Z">
            <w:rPr>
              <w:rFonts w:cs="Monlam Uni OuChan2" w:hint="cs"/>
              <w:cs/>
            </w:rPr>
          </w:rPrChange>
        </w:rPr>
        <w:t>།འགོག་པའི་གཟུང་དུ་མེད་པ་ནི་ཆོས་ཐམས་ཅད་གཟུང་དུ་མེད་པའི་ཕྱིར་ཆོས་ཀྱིས་ཆོས་ལ་འཛིན་པ་མེད་པའོ།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02" w:author="thoesam" w:date="2016-10-07T09:30:00Z">
            <w:rPr>
              <w:rFonts w:cs="Monlam Uni OuChan2" w:hint="cs"/>
              <w:cs/>
            </w:rPr>
          </w:rPrChange>
        </w:rPr>
        <w:t>།མི་ཟད་པ་ནི་ཆོས་ཐམས་ཅད་ཤིན་ཏུ་ཟད་ཅིང་དེངས་པ་ཉིད་ཀྱི་ཕྱིར་ཏེ།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0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04" w:author="thoesam" w:date="2016-10-07T09:30:00Z">
            <w:rPr>
              <w:rFonts w:cs="Monlam Uni OuChan2" w:hint="cs"/>
              <w:cs/>
            </w:rPr>
          </w:rPrChange>
        </w:rPr>
        <w:t>ཤིན་ཏུ་ཟད་པ་མེད་ཅིང་འགོག་པ་མེད་པ་ཉིད་དོ།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06" w:author="thoesam" w:date="2016-10-07T09:30:00Z">
            <w:rPr>
              <w:rFonts w:cs="Monlam Uni OuChan2" w:hint="cs"/>
              <w:cs/>
            </w:rPr>
          </w:rPrChange>
        </w:rPr>
        <w:t>།སྐྱེ་བ་མེད་པ་ནི་ཆོས་ཐམས་ཅད་སྐྱེ་བ་མེད་ཅིང་འགོག་པ་མེད་པ་ཉིད་དོ།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08" w:author="thoesam" w:date="2016-10-07T09:30:00Z">
            <w:rPr>
              <w:rFonts w:cs="Monlam Uni OuChan2" w:hint="cs"/>
              <w:cs/>
            </w:rPr>
          </w:rPrChange>
        </w:rPr>
        <w:t>།ལམ་གྱི་བཅོ་ལྔ་ནི་བྱེད་པ་པོ་མེད་པ་དང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 xml:space="preserve">༌། ཤེས་པ་པོ་མེད་པ་དང༌། འཕོ་བ་མེད་པ་དང༌། འཇིག་པ་མེད་པ་དང༌། རྨི་ལམ་དང༌། སྒྲ་བརྙན་དང༌།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09" w:author="thoesam" w:date="2016-10-07T09:30:00Z">
            <w:rPr>
              <w:rFonts w:cs="Monlam Uni OuChan2" w:hint="cs"/>
              <w:cs/>
            </w:rPr>
          </w:rPrChange>
        </w:rPr>
        <w:t>མིག་ཡོར་དང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སྨིག་རྒྱུ་དང༌། སྒྱུ་མ་དང༌། ཀུན་ནས་ཉོན་མོངས་པ་མེད་པ་དང༌། རྣམ་པར་བྱང་བ་མེད་པ་དང༌། གོས་པ་མེད་པ་དང༌། སྤྲོས་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10" w:author="thoesam" w:date="2016-10-07T09:30:00Z">
            <w:rPr>
              <w:rFonts w:cs="Monlam Uni OuChan2" w:hint="cs"/>
              <w:cs/>
            </w:rPr>
          </w:rPrChange>
        </w:rPr>
        <w:t>པ་མེད་པ་དང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རློམ་པ་མེད་པ་དང༌། གཡོ་བ་མེད་པའོ། །ལམ་ནི་བྱེད་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11" w:author="thoesam" w:date="2016-10-07T09:30:00Z">
            <w:rPr>
              <w:rFonts w:cs="Monlam Uni OuChan2" w:hint="cs"/>
              <w:cs/>
            </w:rPr>
          </w:rPrChange>
        </w:rPr>
        <w:t>པ་པོ་མེད་པ་སྟེ།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1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13" w:author="thoesam" w:date="2016-10-07T09:30:00Z">
            <w:rPr>
              <w:rFonts w:cs="Monlam Uni OuChan2" w:hint="cs"/>
              <w:cs/>
            </w:rPr>
          </w:rPrChange>
        </w:rPr>
        <w:t>བྱེད་པ་པོ་དམིགས་སུ་མེད་པའི་ཕྱིར་རོ།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15" w:author="thoesam" w:date="2016-10-07T09:30:00Z">
            <w:rPr>
              <w:rFonts w:cs="Monlam Uni OuChan2" w:hint="cs"/>
              <w:cs/>
            </w:rPr>
          </w:rPrChange>
        </w:rPr>
        <w:t>།ཤེས་པ་པོ་མེད་པ་ནི་ཤེས་པ་པོ་དམིགས་སུ་མེད་པའི་ཕྱིར་རོ།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1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17" w:author="thoesam" w:date="2016-10-07T09:30:00Z">
            <w:rPr>
              <w:rFonts w:cs="Monlam Uni OuChan2" w:hint="cs"/>
              <w:cs/>
            </w:rPr>
          </w:rPrChange>
        </w:rPr>
        <w:t>།འཕོ་བ་མེད་པ་ནི་སྐྱེ་བ་དང་འཆི་བ་དམིགས་སུ་མེད་པའི་ཕྱིར་རོ།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19" w:author="thoesam" w:date="2016-10-07T09:30:00Z">
            <w:rPr>
              <w:rFonts w:cs="Monlam Uni OuChan2" w:hint="cs"/>
              <w:cs/>
            </w:rPr>
          </w:rPrChange>
        </w:rPr>
        <w:t>།འཇིག་པ་མེད་པ་ནི་ཆོས་ཐམས་ཅད་རང་བཞིན་གྱིས་འཇིག་པ་མེད་པའི་ཕྱིར་ཏེ།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21" w:author="thoesam" w:date="2016-10-07T09:30:00Z">
            <w:rPr>
              <w:rFonts w:cs="Monlam Uni OuChan2" w:hint="cs"/>
              <w:cs/>
            </w:rPr>
          </w:rPrChange>
        </w:rPr>
        <w:t>རང་བཞིན་ནི་དེ་བཞིན་ཉིད་དོ།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23" w:author="thoesam" w:date="2016-10-07T09:30:00Z">
            <w:rPr>
              <w:rFonts w:cs="Monlam Uni OuChan2" w:hint="cs"/>
              <w:cs/>
            </w:rPr>
          </w:rPrChange>
        </w:rPr>
        <w:t>།རྨི་ལམ་ནི་རྨི་ལམ་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24" w:author="thoesam" w:date="2016-10-07T09:30:00Z">
            <w:rPr>
              <w:rFonts w:cs="Monlam Uni OuChan2" w:hint="cs"/>
              <w:cs/>
            </w:rPr>
          </w:rPrChange>
        </w:rPr>
        <w:t>མཐོང་བ་དམིགས་སུ་མེད་པའི་ཕྱིར་རོ།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26" w:author="thoesam" w:date="2016-10-07T09:30:00Z">
            <w:rPr>
              <w:rFonts w:cs="Monlam Uni OuChan2" w:hint="cs"/>
              <w:cs/>
            </w:rPr>
          </w:rPrChange>
        </w:rPr>
        <w:t>།སྒྲ་བརྙན་ནི་སྒྲར་བརྗོད་པ་དམིགས་སུ་མེད་པའི་ཕྱིར་རོ།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2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28" w:author="thoesam" w:date="2016-10-07T09:30:00Z">
            <w:rPr>
              <w:rFonts w:cs="Monlam Uni OuChan2" w:hint="cs"/>
              <w:cs/>
            </w:rPr>
          </w:rPrChange>
        </w:rPr>
        <w:t>།མིག་ཡོར་ནི་གཟུགས་དང་གཟུགས་བརྙན་དམིགས་སུ་མེད་པའི་ཕྱིར་རོ།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2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།སྨིག་རྒྱུ་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30" w:author="thoesam" w:date="2016-10-07T09:30:00Z">
            <w:rPr>
              <w:rFonts w:cs="Monlam Uni OuChan2" w:hint="cs"/>
              <w:cs/>
            </w:rPr>
          </w:rPrChange>
        </w:rPr>
        <w:t>ནི་ཆུའི་ཕུང་པོ་དམིགས་སུ་མེད་པའི་ཕྱིར་རོ།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3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32" w:author="thoesam" w:date="2016-10-07T09:30:00Z">
            <w:rPr>
              <w:rFonts w:cs="Monlam Uni OuChan2" w:hint="cs"/>
              <w:cs/>
            </w:rPr>
          </w:rPrChange>
        </w:rPr>
        <w:t>།སྒྱུ་མ་ནི་དེའི་རྒྱུ་མཚན་དམིགས་སུ་མེད་པའི་ཕྱིར་རོ།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34" w:author="thoesam" w:date="2016-10-07T09:30:00Z">
            <w:rPr>
              <w:rFonts w:cs="Monlam Uni OuChan2" w:hint="cs"/>
              <w:cs/>
            </w:rPr>
          </w:rPrChange>
        </w:rPr>
        <w:t>།ཀུན་ནས་ཉོན་མོངས་པ་མེད་པ་ནི་ཉོན་མོངས་པའི་རང་བཞིན་དམིགས་སུ་མེད་པའི་ཕྱིར་རོ།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36" w:author="thoesam" w:date="2016-10-07T09:30:00Z">
            <w:rPr>
              <w:rFonts w:cs="Monlam Uni OuChan2" w:hint="cs"/>
              <w:cs/>
            </w:rPr>
          </w:rPrChange>
        </w:rPr>
        <w:t>།རྣམ་པར་བྱང་བ་མེད་པ་ནི་ཀུན་ནས་ཉོན་མོངས་པའི་སེམས་ཅན་དམིགས་སུ་མེད་པའི་ཕྱིར་རོ།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38" w:author="thoesam" w:date="2016-10-07T09:30:00Z">
            <w:rPr>
              <w:rFonts w:cs="Monlam Uni OuChan2" w:hint="cs"/>
              <w:cs/>
            </w:rPr>
          </w:rPrChange>
        </w:rPr>
        <w:t>།གོས་པ་མེད་པ་ནི་ནམ་མཁའ་ལྟ་བུའོ།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40" w:author="thoesam" w:date="2016-10-07T09:30:00Z">
            <w:rPr>
              <w:rFonts w:cs="Monlam Uni OuChan2" w:hint="cs"/>
              <w:cs/>
            </w:rPr>
          </w:rPrChange>
        </w:rPr>
        <w:t>།སྤྲོས་པ་མེད་པ་ནི་སྤྲོས་པ་ཐམས་ཅད་ཡང་དག་པར་བཅོམ་པ་ཉིད་ཀྱི་ཕྱིར་རོ།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4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།རློམ་པ་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42" w:author="thoesam" w:date="2016-10-07T09:30:00Z">
            <w:rPr>
              <w:rFonts w:cs="Monlam Uni OuChan2" w:hint="cs"/>
              <w:cs/>
            </w:rPr>
          </w:rPrChange>
        </w:rPr>
        <w:t>མེད་པ་ནི་རློམ་སེམས་ཐམས་ཅད་ཡང་དག་པར་བཅོམ་པ་ཉིད་ཀྱི་ཕྱིར་རོ།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44" w:author="thoesam" w:date="2016-10-07T09:30:00Z">
            <w:rPr>
              <w:rFonts w:cs="Monlam Uni OuChan2" w:hint="cs"/>
              <w:cs/>
            </w:rPr>
          </w:rPrChange>
        </w:rPr>
        <w:t>།གཡོ་བ་མེད་པ་ནི་ཆོས་ཀྱི་དབྱིངས་ལ་གནས་པ་ཉིད་ཀྱི་ཕྱིར་རོ་ཞེས་བྱ་བ་ནི་ཐམས་ཅད་ཤེས་པ་ཉིད་ཀྱི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46" w:author="thoesam" w:date="2016-10-07T09:30:00Z">
            <w:rPr>
              <w:rFonts w:cs="Monlam Uni OuChan2" w:hint="cs"/>
              <w:cs/>
            </w:rPr>
          </w:rPrChange>
        </w:rPr>
        <w:t>།ལམ་ཤེས་པ་ཉིད་ཀྱི་དབང་དུ་མཛད་ནས།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4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48" w:author="thoesam" w:date="2016-10-07T09:30:00Z">
            <w:rPr>
              <w:rFonts w:cs="Monlam Uni OuChan2" w:hint="cs"/>
              <w:cs/>
            </w:rPr>
          </w:rPrChange>
        </w:rPr>
        <w:t>རྒྱུ་དང་ལམ་དང་སྡུག་བསྔལ་དང</w:t>
      </w:r>
      <w:ins w:id="1024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25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25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53" w:author="thoesam" w:date="2016-10-07T09:30:00Z">
            <w:rPr>
              <w:rFonts w:cs="Monlam Uni OuChan2" w:hint="cs"/>
              <w:cs/>
            </w:rPr>
          </w:rPrChange>
        </w:rPr>
        <w:t>།འགོག་པ་ལ་ནི་གོ་རིམས་བཞིན།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55" w:author="thoesam" w:date="2016-10-07T09:30:00Z">
            <w:rPr>
              <w:rFonts w:cs="Monlam Uni OuChan2" w:hint="cs"/>
              <w:cs/>
            </w:rPr>
          </w:rPrChange>
        </w:rPr>
        <w:t>།དེ་དག་བརྒྱད་དང་བདུན་དང་ནི།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57" w:author="thoesam" w:date="2016-10-07T09:30:00Z">
            <w:rPr>
              <w:rFonts w:cs="Monlam Uni OuChan2" w:hint="cs"/>
              <w:cs/>
            </w:rPr>
          </w:rPrChange>
        </w:rPr>
        <w:t>།ལྔ་དང་བཅུ་དྲུག་ཅེས་བསྒྲགས་སོ།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59" w:author="thoesam" w:date="2016-10-07T09:30:00Z">
            <w:rPr>
              <w:rFonts w:cs="Monlam Uni OuChan2" w:hint="cs"/>
              <w:cs/>
            </w:rPr>
          </w:rPrChange>
        </w:rPr>
        <w:t>།ཞེས་བྱ་བ་གསུངས་ཏེ།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61" w:author="thoesam" w:date="2016-10-07T09:30:00Z">
            <w:rPr>
              <w:rFonts w:cs="Monlam Uni OuChan2" w:hint="cs"/>
              <w:cs/>
            </w:rPr>
          </w:rPrChange>
        </w:rPr>
        <w:t>རྒྱུ་ནི་ཀུན་འབྱུང་ངོ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།དེ་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62" w:author="thoesam" w:date="2016-10-07T09:30:00Z">
            <w:rPr>
              <w:rFonts w:cs="Monlam Uni OuChan2" w:hint="cs"/>
              <w:cs/>
            </w:rPr>
          </w:rPrChange>
        </w:rPr>
        <w:t>བས་ན་འདིར་ཀུན་འབྱུང་དང་ལམ་དང་པོར་གསུངས་པ་ནི་འབྲས་བུའི་ཐབས་སུ་གྱུར་པ་ཉིད་ཀྱི་ཕྱིར་ལ།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64" w:author="thoesam" w:date="2016-10-07T09:30:00Z">
            <w:rPr>
              <w:rFonts w:cs="Monlam Uni OuChan2" w:hint="cs"/>
              <w:cs/>
            </w:rPr>
          </w:rPrChange>
        </w:rPr>
        <w:t>སྡུག་བསྔལ་དང་འགོག་པ་ནི་འབྲས་བུར་གྱུར་པ་ཉིད་ཀྱི་ཕྱིར་རོ།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66" w:author="thoesam" w:date="2016-10-07T09:30:00Z">
            <w:rPr>
              <w:rFonts w:cs="Monlam Uni OuChan2" w:hint="cs"/>
              <w:cs/>
            </w:rPr>
          </w:rPrChange>
        </w:rPr>
        <w:t>།དེ་དག་གི་རྣམ་པ་གོ་རིམས་བཞིན་དུ་བརྒྱད་དང</w:t>
      </w:r>
      <w:ins w:id="1026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26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26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7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71" w:author="thoesam" w:date="2016-10-07T09:30:00Z">
            <w:rPr>
              <w:rFonts w:cs="Monlam Uni OuChan2" w:hint="cs"/>
              <w:cs/>
            </w:rPr>
          </w:rPrChange>
        </w:rPr>
        <w:t>བདུན་དང་ལྔ་དང་བཅུ་དྲུག་ཅེས་མདོ་ལས་གསུངས་སོ།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7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73" w:author="thoesam" w:date="2016-10-07T09:30:00Z">
            <w:rPr>
              <w:rFonts w:cs="Monlam Uni OuChan2" w:hint="cs"/>
              <w:cs/>
            </w:rPr>
          </w:rPrChange>
        </w:rPr>
        <w:t>།དེ་ལ་ཀུན་འབྱུང་གི་བརྒྱད་དེ་འདོད་ཆགས་དང་བྲལ་བ་དང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མི་གནས་པ་དང༌། ཞི་བ་དང༌། འདོད་ཆགས་མེད་པ་དང༌། ཞེ་སྡང་མེད་པ་དང༌། གཏི་མུག་མེད་པ་དང༌། ཉོན་མོངས་པ་མེད་པ་དང༌། སེམས་ཅན་མེད་པའོ། །འདོད་ཆགས་དང་བྲལ་བ་ནི་གཟུགས་ལ་སོགས་པ་འདོད་ཆགས་ཀྱི་རྒྱུ་མཚན་མི་དམི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74" w:author="thoesam" w:date="2016-10-07T09:30:00Z">
            <w:rPr>
              <w:rFonts w:cs="Monlam Uni OuChan2" w:hint="cs"/>
              <w:cs/>
            </w:rPr>
          </w:rPrChange>
        </w:rPr>
        <w:t>གས་པའི་ཕྱིར་ཏེ།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76" w:author="thoesam" w:date="2016-10-07T09:30:00Z">
            <w:rPr>
              <w:rFonts w:cs="Monlam Uni OuChan2" w:hint="cs"/>
              <w:cs/>
            </w:rPr>
          </w:rPrChange>
        </w:rPr>
        <w:t>འདོད་ཆགས་ཀྱི་རྒྱུ་མཚན་ནི་ཞེན་པར་བྱ་བའོ།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78" w:author="thoesam" w:date="2016-10-07T09:30:00Z">
            <w:rPr>
              <w:rFonts w:cs="Monlam Uni OuChan2" w:hint="cs"/>
              <w:cs/>
            </w:rPr>
          </w:rPrChange>
        </w:rPr>
        <w:t>།གནས་ནི་ཞེན་པ་དང</w:t>
      </w:r>
      <w:ins w:id="10279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280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28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83" w:author="thoesam" w:date="2016-10-07T09:30:00Z">
            <w:rPr>
              <w:rFonts w:cs="Monlam Uni OuChan2" w:hint="cs"/>
              <w:cs/>
            </w:rPr>
          </w:rPrChange>
        </w:rPr>
        <w:t>སྲེད་པ་ཡིན་ལ།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8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85" w:author="thoesam" w:date="2016-10-07T09:30:00Z">
            <w:rPr>
              <w:rFonts w:cs="Monlam Uni OuChan2" w:hint="cs"/>
              <w:cs/>
            </w:rPr>
          </w:rPrChange>
        </w:rPr>
        <w:t>དེ་མེད་པའི་ཕྱིར་གནས་མེད་པ་ནི་གཟུགས་ལ་སོགས་པའི་ཆོས་ཐམས་ཅད་དམིགས་སུ་མེད་པའི་ཕྱིར་རོ།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87" w:author="thoesam" w:date="2016-10-07T09:30:00Z">
            <w:rPr>
              <w:rFonts w:cs="Monlam Uni OuChan2" w:hint="cs"/>
              <w:cs/>
            </w:rPr>
          </w:rPrChange>
        </w:rPr>
        <w:t>།ཞི་བ་ནི་གཟུགས་ལ་སོགས་པའི་ཆོས་ཐམས་ཅད་ཕྱིན་ཅི་མ་ལོག་པའི་དེ་བཞིན་ཉིད་དུ་མངོན་པར་རྫོགས་པར་བྱང་ཆུབ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89" w:author="thoesam" w:date="2016-10-07T09:30:00Z">
            <w:rPr>
              <w:rFonts w:cs="Monlam Uni OuChan2" w:hint="cs"/>
              <w:cs/>
            </w:rPr>
          </w:rPrChange>
        </w:rPr>
        <w:t>།འདོད་ཆགས་མེད་པ་ནི་འདོད་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90" w:author="thoesam" w:date="2016-10-07T09:30:00Z">
            <w:rPr>
              <w:rFonts w:cs="Monlam Uni OuChan2" w:hint="cs"/>
              <w:cs/>
            </w:rPr>
          </w:rPrChange>
        </w:rPr>
        <w:t>ཆགས་མེད་པའི་ཕྱིར་རོ།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92" w:author="thoesam" w:date="2016-10-07T09:30:00Z">
            <w:rPr>
              <w:rFonts w:cs="Monlam Uni OuChan2" w:hint="cs"/>
              <w:cs/>
            </w:rPr>
          </w:rPrChange>
        </w:rPr>
        <w:t>།ཞེ་སྡང་མེད་པ་ནི་ཉེས་པ་མེད་པའི་ཕྱིར་རོ།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94" w:author="thoesam" w:date="2016-10-07T09:30:00Z">
            <w:rPr>
              <w:rFonts w:cs="Monlam Uni OuChan2" w:hint="cs"/>
              <w:cs/>
            </w:rPr>
          </w:rPrChange>
        </w:rPr>
        <w:t>།གཏི་མུག་མེད་པ་ནི་མུན་པ་བཅོམ་པ་ཉིད་ཀྱི་ཕྱིར་རོ།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9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96" w:author="thoesam" w:date="2016-10-07T09:30:00Z">
            <w:rPr>
              <w:rFonts w:cs="Monlam Uni OuChan2" w:hint="cs"/>
              <w:cs/>
            </w:rPr>
          </w:rPrChange>
        </w:rPr>
        <w:t>།ཉོན་མོངས་པ་མེད་པ་ནི་ཡོངས་སུ་རྟོག་པ་མེད་པ་ཉིད་ཀྱི་ཕྱིར་རོ།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298" w:author="thoesam" w:date="2016-10-07T09:30:00Z">
            <w:rPr>
              <w:rFonts w:cs="Monlam Uni OuChan2" w:hint="cs"/>
              <w:cs/>
            </w:rPr>
          </w:rPrChange>
        </w:rPr>
        <w:t>།སེམས་ཅན་མེད་པ་ནི་སེམས་ཅན་དམིགས་སུ་མེད་པའི་ཕྱིར་རོ།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2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00" w:author="thoesam" w:date="2016-10-07T09:30:00Z">
            <w:rPr>
              <w:rFonts w:cs="Monlam Uni OuChan2" w:hint="cs"/>
              <w:cs/>
            </w:rPr>
          </w:rPrChange>
        </w:rPr>
        <w:t>།ལམ་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གྱི་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01" w:author="thoesam" w:date="2016-10-07T09:30:00Z">
            <w:rPr>
              <w:rFonts w:cs="Monlam Uni OuChan2" w:hint="cs"/>
              <w:cs/>
            </w:rPr>
          </w:rPrChange>
        </w:rPr>
        <w:t>བདེན་པ་ནི་ཚད་མེད་པ་དང</w:t>
      </w:r>
      <w:ins w:id="1030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30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30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0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06" w:author="thoesam" w:date="2016-10-07T09:30:00Z">
            <w:rPr>
              <w:rFonts w:cs="Monlam Uni OuChan2" w:hint="cs"/>
              <w:cs/>
            </w:rPr>
          </w:rPrChange>
        </w:rPr>
        <w:t>མཐའ་གཉིས་དང་མ་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འབྲེལ་པ་དང་ཐ་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07" w:author="thoesam" w:date="2016-10-07T09:30:00Z">
            <w:rPr>
              <w:rFonts w:cs="Monlam Uni OuChan2" w:hint="cs"/>
              <w:cs/>
            </w:rPr>
          </w:rPrChange>
        </w:rPr>
        <w:t>མི་དད་པ་དང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མཆོག་ཏུ་འཛིན་པ་མེད་པ་དང༌། རྣམ་པར་མི་རྟོག་པ་དང༌། དཔག་ཏུ་མེད་པ་དང༌། ཆགས་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08" w:author="thoesam" w:date="2016-10-07T09:30:00Z">
            <w:rPr>
              <w:rFonts w:cs="Monlam Uni OuChan2" w:hint="cs"/>
              <w:cs/>
            </w:rPr>
          </w:rPrChange>
        </w:rPr>
        <w:t>པ་མེད་པའོ།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10" w:author="thoesam" w:date="2016-10-07T09:30:00Z">
            <w:rPr>
              <w:rFonts w:cs="Monlam Uni OuChan2" w:hint="cs"/>
              <w:cs/>
            </w:rPr>
          </w:rPrChange>
        </w:rPr>
        <w:t>།ཚད་མེད་པ་ནི་ཆོས་ཐམས་ཅད་ལས་ཀུན་ནས་ལྡང་བ་མེད་པའི་ཕྱིར་རོ།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12" w:author="thoesam" w:date="2016-10-07T09:30:00Z">
            <w:rPr>
              <w:rFonts w:cs="Monlam Uni OuChan2" w:hint="cs"/>
              <w:cs/>
            </w:rPr>
          </w:rPrChange>
        </w:rPr>
        <w:t>།མཐའ་གཉིས་དང་མ་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འབྲེལ་པ་ནི་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13" w:author="thoesam" w:date="2016-10-07T09:30:00Z">
            <w:rPr>
              <w:rFonts w:cs="Monlam Uni OuChan2" w:hint="cs"/>
              <w:cs/>
            </w:rPr>
          </w:rPrChange>
        </w:rPr>
        <w:t>མཐའ་གཉིས་དམིགས་སུ་མེད་པའི་ཕྱིར་རོ།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1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15" w:author="thoesam" w:date="2016-10-07T09:30:00Z">
            <w:rPr>
              <w:rFonts w:cs="Monlam Uni OuChan2" w:hint="cs"/>
              <w:cs/>
            </w:rPr>
          </w:rPrChange>
        </w:rPr>
        <w:t>།ཐ་མི་དད་པ་ནི་ཆོས་ཐམས་ཅད་དབྱེར་མེད་པ་ཉིད་ཀྱི་ཕྱིར་དང་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དབེན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16" w:author="thoesam" w:date="2016-10-07T09:30:00Z">
            <w:rPr>
              <w:rFonts w:cs="Monlam Uni OuChan2" w:hint="cs"/>
              <w:cs/>
            </w:rPr>
          </w:rPrChange>
        </w:rPr>
        <w:t>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18" w:author="thoesam" w:date="2016-10-07T09:30:00Z">
            <w:rPr>
              <w:rFonts w:cs="Monlam Uni OuChan2" w:hint="cs"/>
              <w:cs/>
            </w:rPr>
          </w:rPrChange>
        </w:rPr>
        <w:t>།མཆོག་ཏུ་འཛིན་པ་མེད་པ་ནི་ཉན་ཐོས་དང་རང་སངས་རྒྱས་ཀྱིས་ལས་ཡང་དག་པར་འདས་པའི་ཕྱིར་རོ།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20" w:author="thoesam" w:date="2016-10-07T09:30:00Z">
            <w:rPr>
              <w:rFonts w:cs="Monlam Uni OuChan2" w:hint="cs"/>
              <w:cs/>
            </w:rPr>
          </w:rPrChange>
        </w:rPr>
        <w:t>།རྣམ་པར་མི་རྟོག་པ་ནི་རྣམ་པར་རྟོག་པ་དམིགས་སུ་མེད་པའི་ཕྱིར་རོ།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2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22" w:author="thoesam" w:date="2016-10-07T09:30:00Z">
            <w:rPr>
              <w:rFonts w:cs="Monlam Uni OuChan2" w:hint="cs"/>
              <w:cs/>
            </w:rPr>
          </w:rPrChange>
        </w:rPr>
        <w:t>།དཔག་ཏུ་མེད་པ་ནི་ཆོས་ཐམས་ཅད་ཀྱི་ཚད་དམིགས་སུ་མེད་པའི་ཕྱིར་རོ།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2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24" w:author="thoesam" w:date="2016-10-07T09:30:00Z">
            <w:rPr>
              <w:rFonts w:cs="Monlam Uni OuChan2" w:hint="cs"/>
              <w:cs/>
            </w:rPr>
          </w:rPrChange>
        </w:rPr>
        <w:t>།ཆགས་པ་མེད་པ་ནི་ཆོས་ཐམས་ཅད་ནམ་མཁའི་རང་བཞིན་དང་མཉམ་པ་ཉིད་ཀྱི་ཕྱིར་རོ།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2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26" w:author="thoesam" w:date="2016-10-07T09:30:00Z">
            <w:rPr>
              <w:rFonts w:cs="Monlam Uni OuChan2" w:hint="cs"/>
              <w:cs/>
            </w:rPr>
          </w:rPrChange>
        </w:rPr>
        <w:t>།སྡུག་བསྔལ་གྱི་ལྔ་ནི་མི་རྟག་པ་དང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༌། སྡུག་བསྔལ་བ་དང༌། སྟོང་པ་དང༌། བདག་མེད་པ་དང༌། མཚན་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27" w:author="thoesam" w:date="2016-10-07T09:30:00Z">
            <w:rPr>
              <w:rFonts w:cs="Monlam Uni OuChan2" w:hint="cs"/>
              <w:cs/>
            </w:rPr>
          </w:rPrChange>
        </w:rPr>
        <w:t>ཉིད་མེད་པའོ།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29" w:author="thoesam" w:date="2016-10-07T09:30:00Z">
            <w:rPr>
              <w:rFonts w:cs="Monlam Uni OuChan2" w:hint="cs"/>
              <w:cs/>
            </w:rPr>
          </w:rPrChange>
        </w:rPr>
        <w:t>།མི་རྟག་པ་ཉིད་ནི་གཟུགས་ལ་སོགས་པའི་ཆོས་ཐམས་ཅད་འཇིག་པ་མེད་པའི་ཕྱིར་ཏེ།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31" w:author="thoesam" w:date="2016-10-07T09:30:00Z">
            <w:rPr>
              <w:rFonts w:cs="Monlam Uni OuChan2" w:hint="cs"/>
              <w:cs/>
            </w:rPr>
          </w:rPrChange>
        </w:rPr>
        <w:t>འཇིག་པ་མེད་པ་དེ་ཉིད་ནི་མེད་པ་དེ་ཉིད་ཀྱི་ཕྱིར་མི་རྟག་པ་སྟེ།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3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33" w:author="thoesam" w:date="2016-10-07T09:30:00Z">
            <w:rPr>
              <w:rFonts w:cs="Monlam Uni OuChan2" w:hint="cs"/>
              <w:cs/>
            </w:rPr>
          </w:rPrChange>
        </w:rPr>
        <w:t>མེད་པའི་དོན་ནི་མི་རྟག་པའི་དོན་ཏོ།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35" w:author="thoesam" w:date="2016-10-07T09:30:00Z">
            <w:rPr>
              <w:rFonts w:cs="Monlam Uni OuChan2" w:hint="cs"/>
              <w:cs/>
            </w:rPr>
          </w:rPrChange>
        </w:rPr>
        <w:t>།སྡུག་བསྔལ་ནི་ཆོས་ཐམས་ཅད་ཚོལ་བར་སྦྱོར་བ་མེད་པའི་ཕྱིར་ཏེ།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37" w:author="thoesam" w:date="2016-10-07T09:30:00Z">
            <w:rPr>
              <w:rFonts w:cs="Monlam Uni OuChan2" w:hint="cs"/>
              <w:cs/>
            </w:rPr>
          </w:rPrChange>
        </w:rPr>
        <w:t>ཚོལ་བ་ནི་ལོངས་སྤྱོད་དོ།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39" w:author="thoesam" w:date="2016-10-07T09:30:00Z">
            <w:rPr>
              <w:rFonts w:cs="Monlam Uni OuChan2" w:hint="cs"/>
              <w:cs/>
            </w:rPr>
          </w:rPrChange>
        </w:rPr>
        <w:t>།སྟོང་པ་ཉིད་ནི་ཆོས་ཐམས་</w:t>
      </w:r>
      <w:r>
        <w:rPr>
          <w:rFonts w:ascii="Monlam Uni OuChan2" w:hAnsi="Monlam Uni OuChan2" w:cs="Monlam Uni OuChan2"/>
          <w:sz w:val="40"/>
          <w:szCs w:val="40"/>
        </w:rPr>
        <w:t>(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40" w:author="thoesam" w:date="2016-10-07T09:30:00Z">
            <w:rPr>
              <w:rFonts w:cs="Monlam Uni OuChan2" w:hint="cs"/>
              <w:cs/>
            </w:rPr>
          </w:rPrChange>
        </w:rPr>
        <w:t>ཅད</w:t>
      </w:r>
      <w:r>
        <w:rPr>
          <w:rFonts w:ascii="Monlam Uni OuChan2" w:hAnsi="Monlam Uni OuChan2" w:cs="Monlam Uni OuChan2"/>
          <w:sz w:val="40"/>
          <w:szCs w:val="40"/>
        </w:rPr>
        <w:t>)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41" w:author="thoesam" w:date="2016-10-07T09:30:00Z">
            <w:rPr>
              <w:rFonts w:cs="Monlam Uni OuChan2" w:hint="cs"/>
              <w:cs/>
            </w:rPr>
          </w:rPrChange>
        </w:rPr>
        <w:t>་ཀྱི་རང་བཞིན་དམིགས་སུ་མེད་པའི་ཕྱིར་རོ།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43" w:author="thoesam" w:date="2016-10-07T09:30:00Z">
            <w:rPr>
              <w:rFonts w:cs="Monlam Uni OuChan2" w:hint="cs"/>
              <w:cs/>
            </w:rPr>
          </w:rPrChange>
        </w:rPr>
        <w:t>།བདག་མེད་པ་ནི་ཆོས་ཐམས་ཅད་ལ་མངོན་པར་ཆགས་པ་མེད་པའི་ཕྱིར་རོ།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4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45" w:author="thoesam" w:date="2016-10-07T09:30:00Z">
            <w:rPr>
              <w:rFonts w:cs="Monlam Uni OuChan2" w:hint="cs"/>
              <w:cs/>
            </w:rPr>
          </w:rPrChange>
        </w:rPr>
        <w:t>།མཚན་ཉིད་མེད་པ་ནི་ཆོས་ཐམས་ཅད་ཀྱི་མཚན་མ་མེད་པའི་ཕྱིར་རོ།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47" w:author="thoesam" w:date="2016-10-07T09:30:00Z">
            <w:rPr>
              <w:rFonts w:cs="Monlam Uni OuChan2" w:hint="cs"/>
              <w:cs/>
            </w:rPr>
          </w:rPrChange>
        </w:rPr>
        <w:t>།འགོག་པའི་རྣམ་པ་བཅུ་དྲུག་ནི་ནང་སྟོང་པ་ཉིད་ཀྱི་འགོག་པ་ནི་ནང་གི་ཆོས་རྣམས་དམིགས་སུ་མེད་པའི་ཕྱིར་རོ་ཞེས་བྱ་བ་ནས་དངོས་པོ་མེད་པའི་ངོ་བོ་ཉིད་སྟོང་པ་ཉིད་ཀྱི་འགོག་པ་ནི་དངོས་པོ་མེད་པའི་ངོ་བོ་ཉིད་སྟོང་པ་ཉིད་དམིགས་སུ་མེད་པའི་ཕྱིར་རོ་ཞེས་བྱ་བའི་བར་ནི་ལམ་ཤེས་པའི་རྣམ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49" w:author="thoesam" w:date="2016-10-07T09:30:00Z">
            <w:rPr>
              <w:rFonts w:cs="Monlam Uni OuChan2" w:hint="cs"/>
              <w:cs/>
            </w:rPr>
          </w:rPrChange>
        </w:rPr>
        <w:t>།རྣམ་པ་ཐམས་ཅད་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མཁྱེན་པ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50" w:author="thoesam" w:date="2016-10-07T09:30:00Z">
            <w:rPr>
              <w:rFonts w:cs="Monlam Uni OuChan2" w:hint="cs"/>
              <w:cs/>
            </w:rPr>
          </w:rPrChange>
        </w:rPr>
        <w:t>་ཉིད་ཀྱི་དབང་དུ་མཛད་ནས།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5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52" w:author="thoesam" w:date="2016-10-07T09:30:00Z">
            <w:rPr>
              <w:rFonts w:cs="Monlam Uni OuChan2" w:hint="cs"/>
              <w:cs/>
            </w:rPr>
          </w:rPrChange>
        </w:rPr>
        <w:t>ཀུན་</w:t>
      </w:r>
      <w:r w:rsidRPr="007A0C3A">
        <w:rPr>
          <w:rFonts w:ascii="Monlam Uni OuChan2" w:hAnsi="Monlam Uni OuChan2" w:cs="Monlam Uni OuChan2"/>
          <w:sz w:val="40"/>
          <w:szCs w:val="40"/>
          <w:cs/>
        </w:rPr>
        <w:t>མཁྱེན་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53" w:author="thoesam" w:date="2016-10-07T09:30:00Z">
            <w:rPr>
              <w:rFonts w:cs="Monlam Uni OuChan2" w:hint="cs"/>
              <w:cs/>
            </w:rPr>
          </w:rPrChange>
        </w:rPr>
        <w:t>ཉིད་གསུམ་བྱེ་བྲག་གིས།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55" w:author="thoesam" w:date="2016-10-07T09:30:00Z">
            <w:rPr>
              <w:rFonts w:cs="Monlam Uni OuChan2" w:hint="cs"/>
              <w:cs/>
            </w:rPr>
          </w:rPrChange>
        </w:rPr>
        <w:t>།ལམ་གྱི་བདེན་པ་དང་མཐུན་པར།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57" w:author="thoesam" w:date="2016-10-07T09:30:00Z">
            <w:rPr>
              <w:rFonts w:cs="Monlam Uni OuChan2" w:hint="cs"/>
              <w:cs/>
            </w:rPr>
          </w:rPrChange>
        </w:rPr>
        <w:t>།དྲན་པ་ཉེར་གཞག་ནས་བཟུང་སྟེ།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59" w:author="thoesam" w:date="2016-10-07T09:30:00Z">
            <w:rPr>
              <w:rFonts w:cs="Monlam Uni OuChan2" w:hint="cs"/>
              <w:cs/>
            </w:rPr>
          </w:rPrChange>
        </w:rPr>
        <w:t>ཐ་མ་སངས་རྒྱས་ཉིད་རྣམ་པར།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61" w:author="thoesam" w:date="2016-10-07T09:30:00Z">
            <w:rPr>
              <w:rFonts w:cs="Monlam Uni OuChan2" w:hint="cs"/>
              <w:cs/>
            </w:rPr>
          </w:rPrChange>
        </w:rPr>
        <w:t>།སློབ་མ་བྱང་ཆུབ་སེམས་དཔའ་དང</w:t>
      </w:r>
      <w:ins w:id="10362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363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364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6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66" w:author="thoesam" w:date="2016-10-07T09:30:00Z">
            <w:rPr>
              <w:rFonts w:cs="Monlam Uni OuChan2" w:hint="cs"/>
              <w:cs/>
            </w:rPr>
          </w:rPrChange>
        </w:rPr>
        <w:t>།སངས་རྒྱས་རྣམས་ཀྱི་རིམ་བཞིན་དུ།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6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68" w:author="thoesam" w:date="2016-10-07T09:30:00Z">
            <w:rPr>
              <w:rFonts w:cs="Monlam Uni OuChan2" w:hint="cs"/>
              <w:cs/>
            </w:rPr>
          </w:rPrChange>
        </w:rPr>
        <w:t>།སུམ་ཅུ་བདུན་དང་སུམ་ཅུ་བཞི།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70" w:author="thoesam" w:date="2016-10-07T09:30:00Z">
            <w:rPr>
              <w:rFonts w:cs="Monlam Uni OuChan2" w:hint="cs"/>
              <w:cs/>
            </w:rPr>
          </w:rPrChange>
        </w:rPr>
        <w:t>།སུམ་ཅུ་རྩ་དགུ་དག་ཏུ་བཞེད།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72" w:author="thoesam" w:date="2016-10-07T09:30:00Z">
            <w:rPr>
              <w:rFonts w:cs="Monlam Uni OuChan2" w:hint="cs"/>
              <w:cs/>
            </w:rPr>
          </w:rPrChange>
        </w:rPr>
        <w:t>།ཅེས་བྱ་བ་གསུངས་ཏེ།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74" w:author="thoesam" w:date="2016-10-07T09:30:00Z">
            <w:rPr>
              <w:rFonts w:cs="Monlam Uni OuChan2" w:hint="cs"/>
              <w:cs/>
            </w:rPr>
          </w:rPrChange>
        </w:rPr>
        <w:t>རྣམ་པ་ཐམས་ཅད་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མཁྱེན་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75" w:author="thoesam" w:date="2016-10-07T09:30:00Z">
            <w:rPr>
              <w:rFonts w:cs="Monlam Uni OuChan2" w:hint="cs"/>
              <w:cs/>
            </w:rPr>
          </w:rPrChange>
        </w:rPr>
        <w:t>པ་ཉིད་ལ་དྲན་པ་ཉེ་བར་གཞག་པ་ནས་བརྩམས་ཏེ།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77" w:author="thoesam" w:date="2016-10-07T09:30:00Z">
            <w:rPr>
              <w:rFonts w:cs="Monlam Uni OuChan2" w:hint="cs"/>
              <w:cs/>
            </w:rPr>
          </w:rPrChange>
        </w:rPr>
        <w:t>སངས་རྒྱས་ཉིད་ཀྱི་རྣམ་པའི་བར་དུ་རྣམ་པ་བརྒྱ་རྩ་བཅུ་དག་ཡིན་ཏེ།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7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79" w:author="thoesam" w:date="2016-10-07T09:30:00Z">
            <w:rPr>
              <w:rFonts w:cs="Monlam Uni OuChan2" w:hint="cs"/>
              <w:cs/>
            </w:rPr>
          </w:rPrChange>
        </w:rPr>
        <w:t>དྲན་པ་ཉེ་བར་གཞག་པའི་ཕ་རོལ་ཏུ་ཕྱིན་པ་ནས་བརྩམས་ཏེ།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8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81" w:author="thoesam" w:date="2016-10-07T09:30:00Z">
            <w:rPr>
              <w:rFonts w:cs="Monlam Uni OuChan2" w:hint="cs"/>
              <w:cs/>
            </w:rPr>
          </w:rPrChange>
        </w:rPr>
        <w:t>སངས་རྒྱས་ཀྱི་ཕ་རོལ་ཏུ་ཕྱིན་པའི་བར་དུའོ།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8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83" w:author="thoesam" w:date="2016-10-07T09:30:00Z">
            <w:rPr>
              <w:rFonts w:cs="Monlam Uni OuChan2" w:hint="cs"/>
              <w:cs/>
            </w:rPr>
          </w:rPrChange>
        </w:rPr>
        <w:t>།ཐ་མ་སངས་རྒྱས་ཉིད་ཀྱི་རྣམ་པ་གང་དག་ལ་ཡོད་པ་ད</w:t>
      </w:r>
      <w:del w:id="10384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385" w:author="thoesam" w:date="2016-10-07T09:30:00Z">
              <w:rPr>
                <w:rFonts w:cs="Monlam Uni OuChan2" w:hint="cs"/>
                <w:cs/>
              </w:rPr>
            </w:rPrChange>
          </w:rPr>
          <w:delText>ེ</w:delText>
        </w:r>
      </w:del>
      <w:r w:rsidRPr="00494699">
        <w:rPr>
          <w:rFonts w:ascii="Monlam Uni OuChan2" w:hAnsi="Monlam Uni OuChan2" w:cs="Monlam Uni OuChan2" w:hint="cs"/>
          <w:sz w:val="40"/>
          <w:szCs w:val="40"/>
          <w:cs/>
          <w:rPrChange w:id="10386" w:author="thoesam" w:date="2016-10-07T09:30:00Z">
            <w:rPr>
              <w:rFonts w:cs="Monlam Uni OuChan2" w:hint="cs"/>
              <w:cs/>
            </w:rPr>
          </w:rPrChange>
        </w:rPr>
        <w:t>་དག་ལ་དེ་སྐད་ཅེས་བྱའོ།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8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88" w:author="thoesam" w:date="2016-10-07T09:30:00Z">
            <w:rPr>
              <w:rFonts w:cs="Monlam Uni OuChan2" w:hint="cs"/>
              <w:cs/>
            </w:rPr>
          </w:rPrChange>
        </w:rPr>
        <w:t>།ཀུན་མཁྱེན་ཉིད་རྣམ་པ་གསུམ་གྱི་བྱེ་བྲག་གིས་ཉན་ཐོས་དང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བྱང་ཆུབ་སེམས་དཔའ་དང༌།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སངས་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89" w:author="thoesam" w:date="2016-10-07T09:30:00Z">
            <w:rPr>
              <w:rFonts w:cs="Monlam Uni OuChan2" w:hint="cs"/>
              <w:cs/>
            </w:rPr>
          </w:rPrChange>
        </w:rPr>
        <w:t>རྒྱས་དག་གི་ལམ་གྱི་བདེན་པ་གང་ཡིན་པ་དེ་དག་དང་མཐུན་པར་གོ་རིམས་བཞིན་དུ་སུམ་ཅུ་རྩ་བདུན་དང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སུམ་ཅུ་རྩ་བཞི་དང་སུམ་ཅུ་རྩ་དགུ་དག་གོ།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།དེ་ལ་བྱང་ཆུབ་ཀྱི་ཕྱོགས་དག་གིས་ཉན་ཐོས་ཀྱི་ལམ་ལ་བརྟེན་པའི་ཕྱིར་དང༌།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རྣམ་པར་ཐར་པའི་སྒོ་གསུམ་དང༌།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90" w:author="thoesam" w:date="2016-10-07T09:30:00Z">
            <w:rPr>
              <w:rFonts w:cs="Monlam Uni OuChan2" w:hint="cs"/>
              <w:cs/>
            </w:rPr>
          </w:rPrChange>
        </w:rPr>
        <w:t>རྣམ་པར་ཐར་པ་བརྒྱད་དང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མཐར་གྱིས་གནས་པའི་སྙོམས་པར་འཇུག་པ་དགུ་དང༌།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བདེན་པ་བཞི་དང༌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91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93" w:author="thoesam" w:date="2016-10-07T09:30:00Z">
            <w:rPr>
              <w:rFonts w:cs="Monlam Uni OuChan2" w:hint="cs"/>
              <w:cs/>
            </w:rPr>
          </w:rPrChange>
        </w:rPr>
        <w:t>ཕ་རོལ་ཏུ་ཕྱིན་པ་བཅུ་པོ་དག་གིས་བྱང་ཆུབ་སེམས་དཔའི་ལམ་ལ་བརྟེན་པའི་ཕྱིར་དང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སྟོབས་བཅུ་དང༌།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མི་འཇིགས་པ་བཞི་དང༌།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སོ་སོ་ཡང་དག་པར་རིག་པ་བཞི་དང༌།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94" w:author="thoesam" w:date="2016-10-07T09:30:00Z">
            <w:rPr>
              <w:rFonts w:cs="Monlam Uni OuChan2" w:hint="cs"/>
              <w:cs/>
            </w:rPr>
          </w:rPrChange>
        </w:rPr>
        <w:t>མ་འདྲེས་པའི་ཆོས་བཅོ་བརྒྱད་དང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དེ་བཞིན་གཤེགས་པ་ཉིད་དང༌།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རང་བྱུང་ཉིད་དང༌།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ས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95" w:author="thoesam" w:date="2016-10-07T09:30:00Z">
            <w:rPr>
              <w:rFonts w:cs="Monlam Uni OuChan2" w:hint="cs"/>
              <w:cs/>
            </w:rPr>
          </w:rPrChange>
        </w:rPr>
        <w:t>ངས་རྒྱས་ཉིད་ཅེས་བྱ་བ་ནི་སངས་རྒྱས་ཉིད་ཀྱི་ལམ་ལ་བརྟེན་པའི་ཕྱིར་རོ།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9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97" w:author="thoesam" w:date="2016-10-07T09:30:00Z">
            <w:rPr>
              <w:rFonts w:cs="Monlam Uni OuChan2" w:hint="cs"/>
              <w:cs/>
            </w:rPr>
          </w:rPrChange>
        </w:rPr>
        <w:t>།འདིར་ཆོས་ཐམས་ཅད་ལས་ཡང་དག་པར་འདས་པའི་ཕྱིར་རོ་ཞེས་བྱ་བ་ནི་ཉན་ཐོས་ལ་སོགས་པའི་ཆོས་རྣམས་ལས་ཡང་དག་པར་འདས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39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399" w:author="thoesam" w:date="2016-10-07T09:30:00Z">
            <w:rPr>
              <w:rFonts w:cs="Monlam Uni OuChan2" w:hint="cs"/>
              <w:cs/>
            </w:rPr>
          </w:rPrChange>
        </w:rPr>
        <w:t>།ཆོས་ཇི་ལྟར་གནས་པ་དེ་བཞིན་དུ་གསུངས་པའི་ཕྱིར་དེ་བཞིན་གཤེགས་པ་ཉིད་དོ།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0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01" w:author="thoesam" w:date="2016-10-07T09:30:00Z">
            <w:rPr>
              <w:rFonts w:cs="Monlam Uni OuChan2" w:hint="cs"/>
              <w:cs/>
            </w:rPr>
          </w:rPrChange>
        </w:rPr>
        <w:t>།ཇི་ལྟ་ཞེ་ན།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03" w:author="thoesam" w:date="2016-10-07T09:30:00Z">
            <w:rPr>
              <w:rFonts w:cs="Monlam Uni OuChan2" w:hint="cs"/>
              <w:cs/>
            </w:rPr>
          </w:rPrChange>
        </w:rPr>
        <w:t>སངས་རྒྱས་ཀྱི་བརྗོད་པ་ཐམས་ཅད་ནི་དེ་བཞིན་ཉིད་ཀྱི་ཕྱིར་རོ།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05" w:author="thoesam" w:date="2016-10-07T09:30:00Z">
            <w:rPr>
              <w:rFonts w:cs="Monlam Uni OuChan2" w:hint="cs"/>
              <w:cs/>
            </w:rPr>
          </w:rPrChange>
        </w:rPr>
        <w:t>།བྱུང་བར་གྱུར་པས་ན་བྱུང་བ་སྟེ།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0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07" w:author="thoesam" w:date="2016-10-07T09:30:00Z">
            <w:rPr>
              <w:rFonts w:cs="Monlam Uni OuChan2" w:hint="cs"/>
              <w:cs/>
            </w:rPr>
          </w:rPrChange>
        </w:rPr>
        <w:t>བྱུང་བར་གྱུར་ཞེས་བྱ་བའི་དོན་ཏོ།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0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09" w:author="thoesam" w:date="2016-10-07T09:30:00Z">
            <w:rPr>
              <w:rFonts w:cs="Monlam Uni OuChan2" w:hint="cs"/>
              <w:cs/>
            </w:rPr>
          </w:rPrChange>
        </w:rPr>
        <w:t>།རང་བྱུང་ཞེས་བྱ་བ་ནི་རང་ཉིད་འདོད་པས་འདི་བྱུང་བས་ན་རང་བྱུང་ངོ</w:t>
      </w:r>
      <w:ins w:id="1041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41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41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14" w:author="thoesam" w:date="2016-10-07T09:30:00Z">
            <w:rPr>
              <w:rFonts w:cs="Monlam Uni OuChan2" w:hint="cs"/>
              <w:cs/>
            </w:rPr>
          </w:rPrChange>
        </w:rPr>
        <w:t>།དེ་ཇི་ལྟར་ཞེ་ན།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16" w:author="thoesam" w:date="2016-10-07T09:30:00Z">
            <w:rPr>
              <w:rFonts w:cs="Monlam Uni OuChan2" w:hint="cs"/>
              <w:cs/>
            </w:rPr>
          </w:rPrChange>
        </w:rPr>
        <w:t>ཆོས་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17" w:author="thoesam" w:date="2016-10-07T09:30:00Z">
            <w:rPr>
              <w:rFonts w:cs="Monlam Uni OuChan2" w:hint="cs"/>
              <w:cs/>
            </w:rPr>
          </w:rPrChange>
        </w:rPr>
        <w:t>ཐམས་ཅད་ལ་དབང་བསྒྱུར་བ་ཉིད་ཀྱི་ཕྱིར་རོ།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1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19" w:author="thoesam" w:date="2016-10-07T09:30:00Z">
            <w:rPr>
              <w:rFonts w:cs="Monlam Uni OuChan2" w:hint="cs"/>
              <w:cs/>
            </w:rPr>
          </w:rPrChange>
        </w:rPr>
        <w:t>།ཇི་ལྟར་སངས་རྒྱས་ཉིད་ཅེ་ན།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21" w:author="thoesam" w:date="2016-10-07T09:30:00Z">
            <w:rPr>
              <w:rFonts w:cs="Monlam Uni OuChan2" w:hint="cs"/>
              <w:cs/>
            </w:rPr>
          </w:rPrChange>
        </w:rPr>
        <w:t>།ཆོས་ཐམས་ཅད་མངོན་པར་བྱང་ཆུབ་པའི་ཕྱིར་ཏེ།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23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རྣམ་པ་ཐམས་ཅད་མཁྱེན་པ་ཉིད་ཀྱི་ཕྱིར་རོ།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25" w:author="thoesam" w:date="2016-10-07T09:30:00Z">
            <w:rPr>
              <w:rFonts w:cs="Monlam Uni OuChan2" w:hint="cs"/>
              <w:cs/>
            </w:rPr>
          </w:rPrChange>
        </w:rPr>
        <w:t>།རྣམ་པ་རྣམས་ཐམས་ཅད་གཅིག་ཏུ་བྱས་ན་རྣམ་པ་བརྒྱ་བདུན་ཅུ་རྩ་གསུམ་ཡིན་ནོ།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27" w:author="thoesam" w:date="2016-10-07T09:30:00Z">
            <w:rPr>
              <w:rFonts w:cs="Monlam Uni OuChan2" w:hint="cs"/>
              <w:cs/>
            </w:rPr>
          </w:rPrChange>
        </w:rPr>
        <w:t>།ད་ནི་སྦྱོར་བ་བརྗོད་པར་བྱ་བ་ཡིན་པས་བཅོམ་ལྡན་འདས་མ་མཉན་པ་ཅུང་ཟད་ཀྱང་རྙེད་པར་དཀའ་ན།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29" w:author="thoesam" w:date="2016-10-07T09:30:00Z">
            <w:rPr>
              <w:rFonts w:cs="Monlam Uni OuChan2" w:hint="cs"/>
              <w:cs/>
            </w:rPr>
          </w:rPrChange>
        </w:rPr>
        <w:t>ཅི་རབ་ཏུ་སྦྱོར་བ་ལྟ་ཞེས་བསྟན་པར་བྱ་བའི་ཕྱིར།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31" w:author="thoesam" w:date="2016-10-07T09:30:00Z">
            <w:rPr>
              <w:rFonts w:cs="Monlam Uni OuChan2" w:hint="cs"/>
              <w:cs/>
            </w:rPr>
          </w:rPrChange>
        </w:rPr>
        <w:t>སངས་རྒྱས་རྣམས་ལ་བཀུར་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སྟི་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32" w:author="thoesam" w:date="2016-10-07T09:30:00Z">
            <w:rPr>
              <w:rFonts w:cs="Monlam Uni OuChan2" w:hint="cs"/>
              <w:cs/>
            </w:rPr>
          </w:rPrChange>
        </w:rPr>
        <w:t>བྱས།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3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34" w:author="thoesam" w:date="2016-10-07T09:30:00Z">
            <w:rPr>
              <w:rFonts w:cs="Monlam Uni OuChan2" w:hint="cs"/>
              <w:cs/>
            </w:rPr>
          </w:rPrChange>
        </w:rPr>
        <w:t>།དེ་ལས་དགེ་བའི་རྩ་བ་བསྐྲུན།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3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36" w:author="thoesam" w:date="2016-10-07T09:30:00Z">
            <w:rPr>
              <w:rFonts w:cs="Monlam Uni OuChan2" w:hint="cs"/>
              <w:cs/>
            </w:rPr>
          </w:rPrChange>
        </w:rPr>
        <w:t>།དགེ་བའི་བཤེས་ཀྱི་མགོན་བཅས་པ།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3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38" w:author="thoesam" w:date="2016-10-07T09:30:00Z">
            <w:rPr>
              <w:rFonts w:cs="Monlam Uni OuChan2" w:hint="cs"/>
              <w:cs/>
            </w:rPr>
          </w:rPrChange>
        </w:rPr>
        <w:t>།འདི་ཉན་པ་ཡི་སྣོད་ཡིན་ནོ།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3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40" w:author="thoesam" w:date="2016-10-07T09:30:00Z">
            <w:rPr>
              <w:rFonts w:cs="Monlam Uni OuChan2" w:hint="cs"/>
              <w:cs/>
            </w:rPr>
          </w:rPrChange>
        </w:rPr>
        <w:t>།སངས་བསྟེན་དང་ཀུན་འདྲི་དང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།སྦྱིན་དང་ཚུལ་ཁྲིམས་སོགས་སྤྱོད་དང༌།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།ལེན་དང་འཛིན་པ་ལ་སོགས་པའི།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།སྣོད་དུ་དམ་པ་རྣམས་བཞེད་དོ།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།ཞེས་བྱ་བ་གསུངས་ཏེ།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སྔོན་གྱི་སངས་རྒྱས་རྣམས་ལ་བཀུར་སྟི་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41" w:author="thoesam" w:date="2016-10-07T09:30:00Z">
            <w:rPr>
              <w:rFonts w:cs="Monlam Uni OuChan2" w:hint="cs"/>
              <w:cs/>
            </w:rPr>
          </w:rPrChange>
        </w:rPr>
        <w:t>བྱས་པ་དང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དེ་དག་ལ་དགེ་བའི་རྩ་བ་བསྐྲུན་པ་དང༌།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དགེ་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42" w:author="thoesam" w:date="2016-10-07T09:30:00Z">
            <w:rPr>
              <w:rFonts w:cs="Monlam Uni OuChan2" w:hint="cs"/>
              <w:cs/>
            </w:rPr>
          </w:rPrChange>
        </w:rPr>
        <w:t>བའི་བཤེས་གཉེན་གྱིས་ཡོངས་སུ་ཟིན་པ་གང་ཡིན་པ་དེ་དག་འདི་ཉིད་ཉན་པ་སྟེ།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4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44" w:author="thoesam" w:date="2016-10-07T09:30:00Z">
            <w:rPr>
              <w:rFonts w:cs="Monlam Uni OuChan2" w:hint="cs"/>
              <w:cs/>
            </w:rPr>
          </w:rPrChange>
        </w:rPr>
        <w:t>རྣ་ལམ་དུ་གྲག་པའི་སྣོད་ཡིན་གྱི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གཞན་དག་ནི་མ་ཡིན་ནོ།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།གང་ཡང་སྔོན་གྱི་སྐྱེ་བར་སངས་རྒྱས་མང་པོ་ཡོངས་སུ་བསྟེན་པ་དང༌།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ཀུན་འདྲི་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45" w:author="thoesam" w:date="2016-10-07T09:30:00Z">
            <w:rPr>
              <w:rFonts w:cs="Monlam Uni OuChan2" w:hint="cs"/>
              <w:cs/>
            </w:rPr>
          </w:rPrChange>
        </w:rPr>
        <w:t>བ་དང་བཅས་པའི་ཕ་རོལ་ཏུ་ཕྱིན་པ་དྲུག་ལ་སྤྱོད་པ་དེ་ཉིད་ཀྱིས་བཅོམ་ལྡན་འདས་མ་ལེན་པ་དང་འཛིན་པ་ནས།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4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47" w:author="thoesam" w:date="2016-10-07T09:30:00Z">
            <w:rPr>
              <w:rFonts w:cs="Monlam Uni OuChan2" w:hint="cs"/>
              <w:cs/>
            </w:rPr>
          </w:rPrChange>
        </w:rPr>
        <w:t>དེ་བཞིན་ཉིད་དུ་ཤེས་རབ་ཀྱི་ཕ་རོལ་ཏུ་ཕྱིན་པ་ལ་ནན་ཏན་དུ་བྱེད་པའི་བར་ཉིད་ཀྱི་སྣོད་ཉིད་དུ་འགྱུར་གྱི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4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49" w:author="thoesam" w:date="2016-10-07T09:30:00Z">
            <w:rPr>
              <w:rFonts w:cs="Monlam Uni OuChan2" w:hint="cs"/>
              <w:cs/>
            </w:rPr>
          </w:rPrChange>
        </w:rPr>
        <w:t>རྣམ་པ་གཞན་དུ་མ་ཡིན་ནོ།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51" w:author="thoesam" w:date="2016-10-07T09:30:00Z">
            <w:rPr>
              <w:rFonts w:cs="Monlam Uni OuChan2" w:hint="cs"/>
              <w:cs/>
            </w:rPr>
          </w:rPrChange>
        </w:rPr>
        <w:t>།དེ་ཉིད་ཀྱི་ཕྱིར་བཅོམ་ལྡན་འདས་མ་རྣ་ལམ་དུ་གྲག་པ་གང་ཡིན་པ་དེ་དག་ནི་ངེས་པར་བཀུར་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སྟི་བྱ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52" w:author="thoesam" w:date="2016-10-07T09:30:00Z">
            <w:rPr>
              <w:rFonts w:cs="Monlam Uni OuChan2" w:hint="cs"/>
              <w:cs/>
            </w:rPr>
          </w:rPrChange>
        </w:rPr>
        <w:t>ས་པ་ལ་སོགས་པ་ཡོན་ཏན་གསུམ་དང་ལྡན་པར་རིག་པར་བྱའོ།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5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54" w:author="thoesam" w:date="2016-10-07T09:30:00Z">
            <w:rPr>
              <w:rFonts w:cs="Monlam Uni OuChan2" w:hint="cs"/>
              <w:cs/>
            </w:rPr>
          </w:rPrChange>
        </w:rPr>
        <w:t>།གང་ལ་ལེན་པ་ལ་སོགས་པ་དང་དེ་བཞིན་ཉིད་དུ་ནན་ཏན་བྱེད་པ་དེ་དག་ནི་བཀུར་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སྟི་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55" w:author="thoesam" w:date="2016-10-07T09:30:00Z">
            <w:rPr>
              <w:rFonts w:cs="Monlam Uni OuChan2" w:hint="cs"/>
              <w:cs/>
            </w:rPr>
          </w:rPrChange>
        </w:rPr>
        <w:t>བྱེད་པ་ལ་སོགས་པ་ཡོན་ཏན་གསུམ་དང་སངས་རྒྱས་བསྟེན་པ་ལ་སོགས་པ་དང་ལྡན་པ་ཡིན་ནོ་ཞེས་བྱ་བར་ངེས་པར་བལྟ་བར་བྱ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57" w:author="thoesam" w:date="2016-10-07T09:30:00Z">
            <w:rPr>
              <w:rFonts w:cs="Monlam Uni OuChan2" w:hint="cs"/>
              <w:cs/>
            </w:rPr>
          </w:rPrChange>
        </w:rPr>
        <w:t>།གང་དེ་ནས་ལྷའི་དབང་པོ་བརྒྱ་བྱིན་གྱིས་ཞེས་བྱ་བ་ནས་བརྩམས་ཏེ།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5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59" w:author="thoesam" w:date="2016-10-07T09:30:00Z">
            <w:rPr>
              <w:rFonts w:cs="Monlam Uni OuChan2" w:hint="cs"/>
              <w:cs/>
            </w:rPr>
          </w:rPrChange>
        </w:rPr>
        <w:t>ཡིད་ལ་ཟུང་ཤིག་དང་ངས་བཤད་དོ་ཞེས་བྱ་བའི་བར་ནི་སྦྱོར་བ་པོ་རྙེད་པར་དཀའ་བ་ཉིད་དོ།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6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61" w:author="thoesam" w:date="2016-10-07T09:30:00Z">
            <w:rPr>
              <w:rFonts w:cs="Monlam Uni OuChan2" w:hint="cs"/>
              <w:cs/>
            </w:rPr>
          </w:rPrChange>
        </w:rPr>
        <w:t>།སྦྱོར་བའི་དབང་དུ་མཛད་ནས།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6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63" w:author="thoesam" w:date="2016-10-07T09:30:00Z">
            <w:rPr>
              <w:rFonts w:cs="Monlam Uni OuChan2" w:hint="cs"/>
              <w:cs/>
            </w:rPr>
          </w:rPrChange>
        </w:rPr>
        <w:t>གཟུགས་ལ་སོགས་ལ་མི་གནས་ཕྱིར།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6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65" w:author="thoesam" w:date="2016-10-07T09:30:00Z">
            <w:rPr>
              <w:rFonts w:cs="Monlam Uni OuChan2" w:hint="cs"/>
              <w:cs/>
            </w:rPr>
          </w:rPrChange>
        </w:rPr>
        <w:t>།དེ་ལ་སྦྱོར་བ་བཀག་པའི་ཕྱིར།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6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67" w:author="thoesam" w:date="2016-10-07T09:30:00Z">
            <w:rPr>
              <w:rFonts w:cs="Monlam Uni OuChan2" w:hint="cs"/>
              <w:cs/>
            </w:rPr>
          </w:rPrChange>
        </w:rPr>
        <w:t>།དེ་ཡི་དེ་བཞིན་ཉིད་ཟབ་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68" w:author="thoesam" w:date="2016-10-07T09:30:00Z">
            <w:rPr>
              <w:rFonts w:cs="Monlam Uni OuChan2" w:hint="cs"/>
              <w:cs/>
            </w:rPr>
          </w:rPrChange>
        </w:rPr>
        <w:t>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6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70" w:author="thoesam" w:date="2016-10-07T09:30:00Z">
            <w:rPr>
              <w:rFonts w:cs="Monlam Uni OuChan2" w:hint="cs"/>
              <w:cs/>
            </w:rPr>
          </w:rPrChange>
        </w:rPr>
        <w:t>།དེ་རྣམས་གཏིང་དཔག་དཀའ་བའི་ཕྱིར།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7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72" w:author="thoesam" w:date="2016-10-07T09:30:00Z">
            <w:rPr>
              <w:rFonts w:cs="Monlam Uni OuChan2" w:hint="cs"/>
              <w:cs/>
            </w:rPr>
          </w:rPrChange>
        </w:rPr>
        <w:t>།དེ་དག་ཚད་ནི་མེད་ཕྱིར་དང་།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74" w:author="thoesam" w:date="2016-10-07T09:30:00Z">
            <w:rPr>
              <w:rFonts w:cs="Monlam Uni OuChan2" w:hint="cs"/>
              <w:cs/>
            </w:rPr>
          </w:rPrChange>
        </w:rPr>
        <w:t>།</w:t>
      </w:r>
      <w:r>
        <w:rPr>
          <w:rFonts w:ascii="Monlam Uni OuChan2" w:hAnsi="Monlam Uni OuChan2" w:cs="Monlam Uni OuChan2"/>
          <w:sz w:val="40"/>
          <w:szCs w:val="40"/>
        </w:rPr>
        <w:t>ཚོགས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75" w:author="thoesam" w:date="2016-10-07T09:30:00Z">
            <w:rPr>
              <w:rFonts w:cs="Monlam Uni OuChan2" w:hint="cs"/>
              <w:cs/>
            </w:rPr>
          </w:rPrChange>
        </w:rPr>
        <w:t>་ཆེན་ཡུན་རིང་རྟོགས་པའི་ཕྱིར།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7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77" w:author="thoesam" w:date="2016-10-07T09:30:00Z">
            <w:rPr>
              <w:rFonts w:cs="Monlam Uni OuChan2" w:hint="cs"/>
              <w:cs/>
            </w:rPr>
          </w:rPrChange>
        </w:rPr>
        <w:t>།ལུང་བསྟན་ཕྱིར་མི་ལྡོག་ཉིད་དང</w:t>
      </w:r>
      <w:ins w:id="1047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47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48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82" w:author="thoesam" w:date="2016-10-07T09:30:00Z">
            <w:rPr>
              <w:rFonts w:cs="Monlam Uni OuChan2" w:hint="cs"/>
              <w:cs/>
            </w:rPr>
          </w:rPrChange>
        </w:rPr>
        <w:t>།ངེས་འབྱུང་བར་ཆད་མེད་བཅས་དང</w:t>
      </w:r>
      <w:ins w:id="10483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484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485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87" w:author="thoesam" w:date="2016-10-07T09:30:00Z">
            <w:rPr>
              <w:rFonts w:cs="Monlam Uni OuChan2" w:hint="cs"/>
              <w:cs/>
            </w:rPr>
          </w:rPrChange>
        </w:rPr>
        <w:t>།བྱང་ཆུབ་ཉེ་དང་མྱུར་བ་དང</w:t>
      </w:r>
      <w:ins w:id="10488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489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490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9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92" w:author="thoesam" w:date="2016-10-07T09:30:00Z">
            <w:rPr>
              <w:rFonts w:cs="Monlam Uni OuChan2" w:hint="cs"/>
              <w:cs/>
            </w:rPr>
          </w:rPrChange>
        </w:rPr>
        <w:t>།གཞན་དོན་འཕེལ་མེད་འགྲིབ་མེད་ཕྱིར།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9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94" w:author="thoesam" w:date="2016-10-07T09:30:00Z">
            <w:rPr>
              <w:rFonts w:cs="Monlam Uni OuChan2" w:hint="cs"/>
              <w:cs/>
            </w:rPr>
          </w:rPrChange>
        </w:rPr>
        <w:t>།ཆོས་དང་ཆོས་མིན་སོགས་མི་མཐོང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།གཟུགས་སོགས་བསམ་མི་ཁྱབ་མི་མཐོང༌།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།གཟུགས་སོགས་དེ་ཡི་མཚན་མ་དང༌།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།དེ་ཡི་ངོ་བོར་རྣམ་མི་རྟོག།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495" w:author="thoesam" w:date="2016-10-07T09:30:00Z">
            <w:rPr>
              <w:rFonts w:cs="Monlam Uni OuChan2" w:hint="cs"/>
              <w:cs/>
            </w:rPr>
          </w:rPrChange>
        </w:rPr>
        <w:t>།འབྲས་བུ་རིན་ཆེན་སྦྱིན་བྱེད་དང</w:t>
      </w:r>
      <w:ins w:id="10496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497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498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4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00" w:author="thoesam" w:date="2016-10-07T09:30:00Z">
            <w:rPr>
              <w:rFonts w:cs="Monlam Uni OuChan2" w:hint="cs"/>
              <w:cs/>
            </w:rPr>
          </w:rPrChange>
        </w:rPr>
        <w:t>།དེ་ནི་དག་པ་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མཚམས་དང་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01" w:author="thoesam" w:date="2016-10-07T09:30:00Z">
            <w:rPr>
              <w:rFonts w:cs="Monlam Uni OuChan2" w:hint="cs"/>
              <w:cs/>
            </w:rPr>
          </w:rPrChange>
        </w:rPr>
        <w:t>བཅས།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0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03" w:author="thoesam" w:date="2016-10-07T09:30:00Z">
            <w:rPr>
              <w:rFonts w:cs="Monlam Uni OuChan2" w:hint="cs"/>
              <w:cs/>
            </w:rPr>
          </w:rPrChange>
        </w:rPr>
        <w:t>།ཞེས་བྱ་བ་གསུངས་པ་ལ།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05" w:author="thoesam" w:date="2016-10-07T09:30:00Z">
            <w:rPr>
              <w:rFonts w:cs="Monlam Uni OuChan2" w:hint="cs"/>
              <w:cs/>
            </w:rPr>
          </w:rPrChange>
        </w:rPr>
        <w:t>དེ་ནི་ཞེས་བྱ་བ་ནི་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སྦྱོར་བའོ།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06" w:author="thoesam" w:date="2016-10-07T09:30:00Z">
            <w:rPr>
              <w:rFonts w:cs="Monlam Uni OuChan2" w:hint="cs"/>
              <w:cs/>
            </w:rPr>
          </w:rPrChange>
        </w:rPr>
        <w:t>།དེ་གང་ཞེ་ན།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0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08" w:author="thoesam" w:date="2016-10-07T09:30:00Z">
            <w:rPr>
              <w:rFonts w:cs="Monlam Uni OuChan2" w:hint="cs"/>
              <w:cs/>
            </w:rPr>
          </w:rPrChange>
        </w:rPr>
        <w:t>གང་གི་ཕྱིར།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10" w:author="thoesam" w:date="2016-10-07T09:30:00Z">
            <w:rPr>
              <w:rFonts w:cs="Monlam Uni OuChan2" w:hint="cs"/>
              <w:cs/>
            </w:rPr>
          </w:rPrChange>
        </w:rPr>
        <w:t>རྣམ་པར་སྦྱོར་བར་བཅས་པ་ཞེས་གོང་དུ་བསྟན་པ་དེ་ལ་རྣམ་པར་བསྟན་ནས་སྦྱོར་བའི་སྐབས་ཡིན་པའི་ཕྱིར་རོ།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12" w:author="thoesam" w:date="2016-10-07T09:30:00Z">
            <w:rPr>
              <w:rFonts w:cs="Monlam Uni OuChan2" w:hint="cs"/>
              <w:cs/>
            </w:rPr>
          </w:rPrChange>
        </w:rPr>
        <w:t>།གཟུགས་ལ་སོགས་ལ་མི་གནས་ཕྱིར།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14" w:author="thoesam" w:date="2016-10-07T09:30:00Z">
            <w:rPr>
              <w:rFonts w:cs="Monlam Uni OuChan2" w:hint="cs"/>
              <w:cs/>
            </w:rPr>
          </w:rPrChange>
        </w:rPr>
        <w:t>།ཞེས་བྱ་བ་ནི་གཟུགས་ལ་སོགས་པ་དེ་དག་ལ་མི་གནས་པ་ནི་སྦྱོར་བའོ།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16" w:author="thoesam" w:date="2016-10-07T09:30:00Z">
            <w:rPr>
              <w:rFonts w:cs="Monlam Uni OuChan2" w:hint="cs"/>
              <w:cs/>
            </w:rPr>
          </w:rPrChange>
        </w:rPr>
        <w:t>།གང་ཀཽ་ཤི་ཀ་ཞེས་བྱ་བ་ནས་བརྩམས་ཏེ།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18" w:author="thoesam" w:date="2016-10-07T09:30:00Z">
            <w:rPr>
              <w:rFonts w:cs="Monlam Uni OuChan2" w:hint="cs"/>
              <w:cs/>
            </w:rPr>
          </w:rPrChange>
        </w:rPr>
        <w:t>རྣམ་པ་ཐམས་ཅད་མཁྱེན་པ་ཉིད་མི་དམིགས་སོ་ཞེས་བྱ་བའི་བར་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19" w:author="thoesam" w:date="2016-10-07T09:30:00Z">
            <w:rPr>
              <w:rFonts w:cs="Monlam Uni OuChan2" w:hint="cs"/>
              <w:cs/>
            </w:rPr>
          </w:rPrChange>
        </w:rPr>
        <w:t>གཟུགས་ལ་སོགས་པ་ལ་མི་གནས་པའི་སྦྱོར་བ་གསུངས་སོ།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2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21" w:author="thoesam" w:date="2016-10-07T09:30:00Z">
            <w:rPr>
              <w:rFonts w:cs="Monlam Uni OuChan2" w:hint="cs"/>
              <w:cs/>
            </w:rPr>
          </w:rPrChange>
        </w:rPr>
        <w:t>།དེ་ལ་སྦྱོར་བ་བཀག་པའི་ཕྱིར།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2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23" w:author="thoesam" w:date="2016-10-07T09:30:00Z">
            <w:rPr>
              <w:rFonts w:cs="Monlam Uni OuChan2" w:hint="cs"/>
              <w:cs/>
            </w:rPr>
          </w:rPrChange>
        </w:rPr>
        <w:t>།ཞེས་བྱ་བ་ནི་གཟུགས་ལ་སོགས་པ་ལ་སྦྱོར་བ་བཀག་པའི་སྦྱོར་བ་སྟེ།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2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25" w:author="thoesam" w:date="2016-10-07T09:30:00Z">
            <w:rPr>
              <w:rFonts w:cs="Monlam Uni OuChan2" w:hint="cs"/>
              <w:cs/>
            </w:rPr>
          </w:rPrChange>
        </w:rPr>
        <w:t>གང་རབ་འབྱོར་གཞན་ཡང་ཞེས་བྱ་བ་ནས་བརྩམས་ཏེ།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2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27" w:author="thoesam" w:date="2016-10-07T09:30:00Z">
            <w:rPr>
              <w:rFonts w:cs="Monlam Uni OuChan2" w:hint="cs"/>
              <w:cs/>
            </w:rPr>
          </w:rPrChange>
        </w:rPr>
        <w:t>དབུས་སུ་མི་དམིགས་སོ་ཞེས་བྱ་བའི་བར་གྱིས་གཟུགས་ལ་སོགས་པ་ལ་མི་སྦྱོར་བའི་སྦྱོར་བ་གསུངས་སོ།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2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29" w:author="thoesam" w:date="2016-10-07T09:30:00Z">
            <w:rPr>
              <w:rFonts w:cs="Monlam Uni OuChan2" w:hint="cs"/>
              <w:cs/>
            </w:rPr>
          </w:rPrChange>
        </w:rPr>
        <w:t>།དེ་ཡི་དེ་བཞིན་ཉིད་ཟབ་ཕྱིར།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3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31" w:author="thoesam" w:date="2016-10-07T09:30:00Z">
            <w:rPr>
              <w:rFonts w:cs="Monlam Uni OuChan2" w:hint="cs"/>
              <w:cs/>
            </w:rPr>
          </w:rPrChange>
        </w:rPr>
        <w:t>།ཞེས་བྱ་བ་ནི་གཟུགས་ལ་སོགས་པའི་དེ་བཞིན་ཉིད་ཟབ་པའི་ཕྱིར་བཅོམ་ལྡན་འདས་མ་ཟབ་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བོ།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།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32" w:author="thoesam" w:date="2016-10-07T09:30:00Z">
            <w:rPr>
              <w:rFonts w:cs="Monlam Uni OuChan2" w:hint="cs"/>
              <w:cs/>
            </w:rPr>
          </w:rPrChange>
        </w:rPr>
        <w:t>དེ་ནས་ཚེ་དང་ལྡན་པ་ཞེས་བྱ་བ་ནས་ཟབ་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བོ་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33" w:author="thoesam" w:date="2016-10-07T09:30:00Z">
            <w:rPr>
              <w:rFonts w:cs="Monlam Uni OuChan2" w:hint="cs"/>
              <w:cs/>
            </w:rPr>
          </w:rPrChange>
        </w:rPr>
        <w:t>ཞེས་བྱ་བའི་བར་གྱིས་ནི་ཟབ་པའི་སྦྱོར་བ་གསུངས་སོ།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3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35" w:author="thoesam" w:date="2016-10-07T09:30:00Z">
            <w:rPr>
              <w:rFonts w:cs="Monlam Uni OuChan2" w:hint="cs"/>
              <w:cs/>
            </w:rPr>
          </w:rPrChange>
        </w:rPr>
        <w:t>།དེ་རྣམས་གཏིང་དཔག་དཀའ་བའི་ཕྱིར།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3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37" w:author="thoesam" w:date="2016-10-07T09:30:00Z">
            <w:rPr>
              <w:rFonts w:cs="Monlam Uni OuChan2" w:hint="cs"/>
              <w:cs/>
            </w:rPr>
          </w:rPrChange>
        </w:rPr>
        <w:t>།ཞེས་བྱ་བ་ནི་གཟུགས་ལ་སོགས་པ་གཏིང་དཔག་དཀའ་བའི་ཕྱིར།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3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39" w:author="thoesam" w:date="2016-10-07T09:30:00Z">
            <w:rPr>
              <w:rFonts w:cs="Monlam Uni OuChan2" w:hint="cs"/>
              <w:cs/>
            </w:rPr>
          </w:rPrChange>
        </w:rPr>
        <w:t>བཅོམ་ལྡན་འདས་མ་གཏིང་དཔག་དཀའ་བའོ།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4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41" w:author="thoesam" w:date="2016-10-07T09:30:00Z">
            <w:rPr>
              <w:rFonts w:cs="Monlam Uni OuChan2" w:hint="cs"/>
              <w:cs/>
            </w:rPr>
          </w:rPrChange>
        </w:rPr>
        <w:t>།གང་གསོལ་པ་ཞེས་བྱ་བ་ནས།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4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43" w:author="thoesam" w:date="2016-10-07T09:30:00Z">
            <w:rPr>
              <w:rFonts w:cs="Monlam Uni OuChan2" w:hint="cs"/>
              <w:cs/>
            </w:rPr>
          </w:rPrChange>
        </w:rPr>
        <w:t>གཏིང་དཔག་དཀའོ་ཞེས་བྱ་བའི་བར་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གྱིས་ག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44" w:author="thoesam" w:date="2016-10-07T09:30:00Z">
            <w:rPr>
              <w:rFonts w:cs="Monlam Uni OuChan2" w:hint="cs"/>
              <w:cs/>
            </w:rPr>
          </w:rPrChange>
        </w:rPr>
        <w:t>ཏིང་དཔག་དཀའ་བའི་སྦྱོར་བ་གསུངས་སོ།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4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46" w:author="thoesam" w:date="2016-10-07T09:30:00Z">
            <w:rPr>
              <w:rFonts w:cs="Monlam Uni OuChan2" w:hint="cs"/>
              <w:cs/>
            </w:rPr>
          </w:rPrChange>
        </w:rPr>
        <w:t>།དེ་དག་ཚད་ནི་མེད་ཕྱིར་དང</w:t>
      </w:r>
      <w:ins w:id="10547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548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549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5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51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5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53" w:author="thoesam" w:date="2016-10-07T09:30:00Z">
            <w:rPr>
              <w:rFonts w:cs="Monlam Uni OuChan2" w:hint="cs"/>
              <w:cs/>
            </w:rPr>
          </w:rPrChange>
        </w:rPr>
        <w:t>གཟུགས་ལ་སོགས་པ་ཚད་མེད་པའི་ཕྱིར་བཅོམ་ལྡན་འདས་མ་ཚད་མེད་པའོ།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5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55" w:author="thoesam" w:date="2016-10-07T09:30:00Z">
            <w:rPr>
              <w:rFonts w:cs="Monlam Uni OuChan2" w:hint="cs"/>
              <w:cs/>
            </w:rPr>
          </w:rPrChange>
        </w:rPr>
        <w:t>།གང་གསོལ་པ་ཞེས་བྱ་བ་ནས།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5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57" w:author="thoesam" w:date="2016-10-07T09:30:00Z">
            <w:rPr>
              <w:rFonts w:cs="Monlam Uni OuChan2" w:hint="cs"/>
              <w:cs/>
            </w:rPr>
          </w:rPrChange>
        </w:rPr>
        <w:t>ཚད་མེད་དོ་ཞེས་བྱ་བའི་</w:t>
      </w:r>
    </w:p>
    <w:p w:rsidR="00577892" w:rsidRDefault="00577892" w:rsidP="005778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40"/>
          <w:szCs w:val="40"/>
        </w:rPr>
      </w:pP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པར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58" w:author="thoesam" w:date="2016-10-07T09:30:00Z">
            <w:rPr>
              <w:rFonts w:cs="Monlam Uni OuChan2" w:hint="cs"/>
              <w:cs/>
            </w:rPr>
          </w:rPrChange>
        </w:rPr>
        <w:t>་གྱིས་ནི་ཚད་མེད་པའི་སྦྱོར་བ་གསུངས་སོ།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5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60" w:author="thoesam" w:date="2016-10-07T09:30:00Z">
            <w:rPr>
              <w:rFonts w:cs="Monlam Uni OuChan2" w:hint="cs"/>
              <w:cs/>
            </w:rPr>
          </w:rPrChange>
        </w:rPr>
        <w:t>།འདིར་དང་གི་སྒྲ་ཁོང་ནས་དབྱུང་བར་བྱ་སྟེ།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6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62" w:author="thoesam" w:date="2016-10-07T09:30:00Z">
            <w:rPr>
              <w:rFonts w:cs="Monlam Uni OuChan2" w:hint="cs"/>
              <w:cs/>
            </w:rPr>
          </w:rPrChange>
        </w:rPr>
        <w:t>དེ་ལ་སྦྱོར་བ་བཀག་པ་ཉིད་ཅེས་བྱ་བ་འདིར་རྗེས་སུ་དྲང་བའི་དོན་ཏོ།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6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64" w:author="thoesam" w:date="2016-10-07T09:30:00Z">
            <w:rPr>
              <w:rFonts w:cs="Monlam Uni OuChan2" w:hint="cs"/>
              <w:cs/>
            </w:rPr>
          </w:rPrChange>
        </w:rPr>
        <w:t>།དེ་ལ་ཞེས་བྱ་བ་ནི་ཟབ་པ་ཉིད་དང</w:t>
      </w:r>
      <w:ins w:id="10565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566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567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6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69" w:author="thoesam" w:date="2016-10-07T09:30:00Z">
            <w:rPr>
              <w:rFonts w:cs="Monlam Uni OuChan2" w:hint="cs"/>
              <w:cs/>
            </w:rPr>
          </w:rPrChange>
        </w:rPr>
        <w:t>གཏིང་དཔག་དཀའ་བ་ཉིད་དང</w:t>
      </w:r>
      <w:ins w:id="10570" w:author="lib3" w:date="2016-09-09T12:58:00Z">
        <w:r w:rsidRPr="00494699">
          <w:rPr>
            <w:rFonts w:ascii="Monlam Uni OuChan2" w:hAnsi="Monlam Uni OuChan2" w:cs="Monlam Uni OuChan2" w:hint="cs"/>
            <w:sz w:val="40"/>
            <w:szCs w:val="40"/>
            <w:cs/>
            <w:rPrChange w:id="10571" w:author="thoesam" w:date="2016-10-07T09:30:00Z">
              <w:rPr>
                <w:rFonts w:cs="Monlam Uni OuChan2" w:hint="cs"/>
                <w:cs/>
              </w:rPr>
            </w:rPrChange>
          </w:rPr>
          <w:t>༌</w:t>
        </w:r>
      </w:ins>
      <w:r w:rsidRPr="00494699">
        <w:rPr>
          <w:rFonts w:ascii="Monlam Uni OuChan2" w:hAnsi="Monlam Uni OuChan2" w:cs="Monlam Uni OuChan2" w:hint="cs"/>
          <w:sz w:val="40"/>
          <w:szCs w:val="40"/>
          <w:cs/>
          <w:rPrChange w:id="10572" w:author="thoesam" w:date="2016-10-07T09:30:00Z">
            <w:rPr>
              <w:rFonts w:cs="Monlam Uni OuChan2" w:hint="cs"/>
              <w:cs/>
            </w:rPr>
          </w:rPrChange>
        </w:rPr>
        <w:t>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7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74" w:author="thoesam" w:date="2016-10-07T09:30:00Z">
            <w:rPr>
              <w:rFonts w:cs="Monlam Uni OuChan2" w:hint="cs"/>
              <w:cs/>
            </w:rPr>
          </w:rPrChange>
        </w:rPr>
        <w:t>ཚད་མེད་པ་ཉིད་ལ་སྤྱོད་པ་དགག་པའི་སྦྱོར་བ་གསུངས་ཏེ།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7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76" w:author="thoesam" w:date="2016-10-07T09:30:00Z">
            <w:rPr>
              <w:rFonts w:cs="Monlam Uni OuChan2" w:hint="cs"/>
              <w:cs/>
            </w:rPr>
          </w:rPrChange>
        </w:rPr>
        <w:t>གཟུགས་ལ་སོགས་པ་ཟབ་ཅེས་བྱ་བར་མི་སྤྱོད་ན་ཤེས་རབ་ཀྱི་ཕ་རོལ་ཏུ་ཕྱིན་པ་ལ་སྤྱོད་དོ།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7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78" w:author="thoesam" w:date="2016-10-07T09:30:00Z">
            <w:rPr>
              <w:rFonts w:cs="Monlam Uni OuChan2" w:hint="cs"/>
              <w:cs/>
            </w:rPr>
          </w:rPrChange>
        </w:rPr>
        <w:t>།དེ་བཞིན་དུ་གཏིང་དཔག་དཀའ་བ་ཞེས་བྱ་བ་དང་ཚད་མེད་པ་ཞེས་བྱ་བ་སྟེ།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7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80" w:author="thoesam" w:date="2016-10-07T09:30:00Z">
            <w:rPr>
              <w:rFonts w:cs="Monlam Uni OuChan2" w:hint="cs"/>
              <w:cs/>
            </w:rPr>
          </w:rPrChange>
        </w:rPr>
        <w:t>གང་གསོལ་པ་ཞེས་བྱ་བ་ནས།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8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82" w:author="thoesam" w:date="2016-10-07T09:30:00Z">
            <w:rPr>
              <w:rFonts w:cs="Monlam Uni OuChan2" w:hint="cs"/>
              <w:cs/>
            </w:rPr>
          </w:rPrChange>
        </w:rPr>
        <w:t>སངས་རྒྱས་ཀྱི་ཆོས་རྣམས་ཀྱི་བར་དུ་མ་ཡིན་ནོ་ཞེས་བྱ་བའི་བར་གྱིས་ཟབ་པ་ལ་མི་སྦྱོར་བའི་སྦྱོར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8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84" w:author="thoesam" w:date="2016-10-07T09:30:00Z">
            <w:rPr>
              <w:rFonts w:cs="Monlam Uni OuChan2" w:hint="cs"/>
              <w:cs/>
            </w:rPr>
          </w:rPrChange>
        </w:rPr>
        <w:t>།གཞན་ཡང་ཞེས་བྱ་བ་ནས་སངས་རྒྱས་ཀྱི་ཆོས་རྣམས་ཀྱི་བར་དུ་མ་ཡིན་ནོ་ཞེས་བྱ་བའི་བར་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གྱིས་གཏིང་དཔག་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85" w:author="thoesam" w:date="2016-10-07T09:30:00Z">
            <w:rPr>
              <w:rFonts w:cs="Monlam Uni OuChan2" w:hint="cs"/>
              <w:cs/>
            </w:rPr>
          </w:rPrChange>
        </w:rPr>
        <w:t>དཀའ་བ་ཉིད་ལ་མི་སྦྱོར་བའི་སྦྱོར་བ་གསུངས་སོ།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86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87" w:author="thoesam" w:date="2016-10-07T09:30:00Z">
            <w:rPr>
              <w:rFonts w:cs="Monlam Uni OuChan2" w:hint="cs"/>
              <w:cs/>
            </w:rPr>
          </w:rPrChange>
        </w:rPr>
        <w:t>།གཞན་ཡང་ཞེས་བྱ་བ་ནས།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88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89" w:author="thoesam" w:date="2016-10-07T09:30:00Z">
            <w:rPr>
              <w:rFonts w:cs="Monlam Uni OuChan2" w:hint="cs"/>
              <w:cs/>
            </w:rPr>
          </w:rPrChange>
        </w:rPr>
        <w:t>སངས་རྒྱས་ཀྱི་ཆོས་ཀྱི་བར་དུ་མ་ཡིན་ནོ་ཞེས་བྱ་བའི་བར་གྱིས་ཚད་མེད་པ་ལ་མི་སྦྱོར་བའི་སྦྱོར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90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།ཚོགས་ཆེན་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91" w:author="thoesam" w:date="2016-10-07T09:30:00Z">
            <w:rPr>
              <w:rFonts w:cs="Monlam Uni OuChan2" w:hint="cs"/>
              <w:cs/>
            </w:rPr>
          </w:rPrChange>
        </w:rPr>
        <w:t>ཡུན་རིང་རྟོགས་པའི་ཕྱིར།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92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93" w:author="thoesam" w:date="2016-10-07T09:30:00Z">
            <w:rPr>
              <w:rFonts w:cs="Monlam Uni OuChan2" w:hint="cs"/>
              <w:cs/>
            </w:rPr>
          </w:rPrChange>
        </w:rPr>
        <w:t>།ཞེས་བྱ་བ་ལ།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9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95" w:author="thoesam" w:date="2016-10-07T09:30:00Z">
            <w:rPr>
              <w:rFonts w:cs="Monlam Uni OuChan2" w:hint="cs"/>
              <w:cs/>
            </w:rPr>
          </w:rPrChange>
        </w:rPr>
        <w:t>བཅོམ་ལྡན་འདས་མ་ཟབ་པ་ཉིད་དང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གཏིང་དཔག་དཀའ་བ་ཉིད་དང༌།</w:t>
      </w:r>
      <w:r w:rsidRPr="00494699">
        <w:rPr>
          <w:rFonts w:ascii="Monlam Uni OuChan2" w:hAnsi="Monlam Uni OuChan2" w:cs="Monlam Uni OuChan2"/>
          <w:sz w:val="40"/>
          <w:szCs w:val="40"/>
          <w:cs/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96" w:author="thoesam" w:date="2016-10-07T09:30:00Z">
            <w:rPr>
              <w:rFonts w:cs="Monlam Uni OuChan2" w:hint="cs"/>
              <w:cs/>
            </w:rPr>
          </w:rPrChange>
        </w:rPr>
        <w:t>ཚད་མེད་པ་དེ་དག་ནི་ཐེག་པ་ལ་གསར་དུ་ཞུགས་པའི་མདུན་དུ་བརྗོད་པར་མི་བྱ་སྟེ།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9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598" w:author="thoesam" w:date="2016-10-07T09:30:00Z">
            <w:rPr>
              <w:rFonts w:cs="Monlam Uni OuChan2" w:hint="cs"/>
              <w:cs/>
            </w:rPr>
          </w:rPrChange>
        </w:rPr>
        <w:t>དེ་འགའ་ཞིག་ཏུ་སྐྲག་ནས་འདི་སྤངས་ཏེ་ངན་འགྲོར་འགྲོ་བའི་ལས་སོགས་པར་འགྱུར་ཏེ།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59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ཚོགས་ཆེ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600" w:author="thoesam" w:date="2016-10-07T09:30:00Z">
            <w:rPr>
              <w:rFonts w:cs="Monlam Uni OuChan2" w:hint="cs"/>
              <w:cs/>
            </w:rPr>
          </w:rPrChange>
        </w:rPr>
        <w:t>ན་པོས་ཡུན་རིང་པོ་ནས་མངོན་པར་རྫོགས་པར་བྱང་ཆུབ་པར་འགྱུར་རོ།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60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602" w:author="thoesam" w:date="2016-10-07T09:30:00Z">
            <w:rPr>
              <w:rFonts w:cs="Monlam Uni OuChan2" w:hint="cs"/>
              <w:cs/>
            </w:rPr>
          </w:rPrChange>
        </w:rPr>
        <w:t>།ཤ་ར་དྭ་ཏིའི་བུས་གསོལ་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བ་ཞེ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603" w:author="thoesam" w:date="2016-10-07T09:30:00Z">
            <w:rPr>
              <w:rFonts w:cs="Monlam Uni OuChan2" w:hint="cs"/>
              <w:cs/>
            </w:rPr>
          </w:rPrChange>
        </w:rPr>
        <w:t>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604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605" w:author="thoesam" w:date="2016-10-07T09:30:00Z">
            <w:rPr>
              <w:rFonts w:cs="Monlam Uni OuChan2" w:hint="cs"/>
              <w:cs/>
            </w:rPr>
          </w:rPrChange>
        </w:rPr>
        <w:t>དཀའ་བ་དེ་ལྟ་བུའི་གནས་ཡོད་དོ་ཞེས་བྱ་བའི་བར་གྱིས་</w:t>
      </w:r>
      <w:r w:rsidRPr="00494699">
        <w:rPr>
          <w:rFonts w:ascii="Monlam Uni OuChan2" w:hAnsi="Monlam Uni OuChan2" w:cs="Monlam Uni OuChan2" w:hint="cs"/>
          <w:sz w:val="40"/>
          <w:szCs w:val="40"/>
          <w:cs/>
        </w:rPr>
        <w:t>ཚོགས་ཆེ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606" w:author="thoesam" w:date="2016-10-07T09:30:00Z">
            <w:rPr>
              <w:rFonts w:cs="Monlam Uni OuChan2" w:hint="cs"/>
              <w:cs/>
            </w:rPr>
          </w:rPrChange>
        </w:rPr>
        <w:t>ན་པོས་ཡུན་རིང་པོ་ནས་རྟོགས་པའི་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607" w:author="thoesam" w:date="2016-10-07T09:30:00Z">
            <w:rPr>
              <w:rFonts w:cs="Monlam Uni OuChan2" w:hint="cs"/>
              <w:cs/>
            </w:rPr>
          </w:rPrChange>
        </w:rPr>
        <w:t>སྦྱོར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608" w:author="thoesam" w:date="2016-10-07T09:30:00Z">
            <w:rPr>
              <w:rFonts w:cs="Monlam Uni OuChan2" w:hint="cs"/>
              <w:cs/>
            </w:rPr>
          </w:rPrChange>
        </w:rPr>
        <w:t>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60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610" w:author="thoesam" w:date="2016-10-07T09:30:00Z">
            <w:rPr>
              <w:rFonts w:cs="Monlam Uni OuChan2" w:hint="cs"/>
              <w:cs/>
            </w:rPr>
          </w:rPrChange>
        </w:rPr>
        <w:t>།ལུང་བསྟན་ཞེས་བྱ་བ་ནི་གང་གིས་བཅོམ་ལྡན་འདས་མ་ཟབ་མོ་འདི་ཐོས་ནས་སྐྲག་པར་མི་འགྱུར།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611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612" w:author="thoesam" w:date="2016-10-07T09:30:00Z">
            <w:rPr>
              <w:rFonts w:cs="Monlam Uni OuChan2" w:hint="cs"/>
              <w:cs/>
            </w:rPr>
          </w:rPrChange>
        </w:rPr>
        <w:t>ཐོས་ནས་ཀྱང་གོང་ནས་གོང་དུ་འཛིན་པ་ནས།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613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614" w:author="thoesam" w:date="2016-10-07T09:30:00Z">
            <w:rPr>
              <w:rFonts w:cs="Monlam Uni OuChan2" w:hint="cs"/>
              <w:cs/>
            </w:rPr>
          </w:rPrChange>
        </w:rPr>
        <w:t>གནས་པའི་བར་དེ་ནི་དེ་བཞིན་གཤེགས་པ་གཅིག་གམ་གཉིས་སམ་གསུམ་ལས་མི་འདའ་བར་ཡང་དག་པར་རྫོགས་པའི་བྱང་ཆུབ་ཏུ་ལུང་བསྟན་པ་ཐོབ་པར་འགྱུར་ར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615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616" w:author="thoesam" w:date="2016-10-07T09:30:00Z">
            <w:rPr>
              <w:rFonts w:cs="Monlam Uni OuChan2" w:hint="cs"/>
              <w:cs/>
            </w:rPr>
          </w:rPrChange>
        </w:rPr>
        <w:t>།གང་བརྒྱ་བྱིན་གྱི་ཞེས་བྱ་བ་ནས།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617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618" w:author="thoesam" w:date="2016-10-07T09:30:00Z">
            <w:rPr>
              <w:rFonts w:cs="Monlam Uni OuChan2" w:hint="cs"/>
              <w:cs/>
            </w:rPr>
          </w:rPrChange>
        </w:rPr>
        <w:t>ཉེ་བར་འགྱུར་བར་རིག་པར་བགྱིའོ་ཞེས་བྱ་བའི་བར་གྱིས་ལུང་བསྟན་པའི་སྦྱོར་བ་གསུངས་སོ།</w:t>
      </w:r>
      <w:r w:rsidRPr="00494699">
        <w:rPr>
          <w:rFonts w:ascii="Monlam Uni OuChan2" w:hAnsi="Monlam Uni OuChan2" w:cs="Monlam Uni OuChan2"/>
          <w:sz w:val="40"/>
          <w:szCs w:val="40"/>
          <w:cs/>
          <w:rPrChange w:id="10619" w:author="thoesam" w:date="2016-10-07T09:30:00Z">
            <w:rPr>
              <w:rFonts w:cs="Monlam Uni OuChan2"/>
              <w:cs/>
            </w:rPr>
          </w:rPrChange>
        </w:rPr>
        <w:t xml:space="preserve"> </w:t>
      </w:r>
      <w:r w:rsidRPr="00494699">
        <w:rPr>
          <w:rFonts w:ascii="Monlam Uni OuChan2" w:hAnsi="Monlam Uni OuChan2" w:cs="Monlam Uni OuChan2" w:hint="cs"/>
          <w:sz w:val="40"/>
          <w:szCs w:val="40"/>
          <w:cs/>
          <w:rPrChange w:id="10620" w:author="thoesam" w:date="2016-10-07T09:30:00Z">
            <w:rPr>
              <w:rFonts w:cs="Monlam Uni OuChan2" w:hint="cs"/>
              <w:cs/>
            </w:rPr>
          </w:rPrChange>
        </w:rPr>
        <w:t>།ཕྱིར་མི་ལྡོག་ཉིད་ཅེས་བྱ་བ་ནི་གང་བྱང་ཆུབ་སེམས་དཔའ་དེ་དག་ཕྱིར་མི་ལྡོག་པར་འགྱུར་བ་རང་</w:t>
      </w:r>
    </w:p>
    <w:p w:rsidR="00A43144" w:rsidRDefault="00A43144">
      <w:pPr>
        <w:rPr>
          <w:lang w:bidi="bo-CN"/>
        </w:rPr>
      </w:pPr>
    </w:p>
    <w:sectPr w:rsidR="00A4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icrosoft Himalaya">
    <w:panose1 w:val="01010100010101010101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F00F1"/>
    <w:multiLevelType w:val="hybridMultilevel"/>
    <w:tmpl w:val="15469D62"/>
    <w:lvl w:ilvl="0" w:tplc="67A82CEC">
      <w:start w:val="1"/>
      <w:numFmt w:val="decimal"/>
      <w:lvlText w:val="%1."/>
      <w:lvlJc w:val="left"/>
      <w:pPr>
        <w:ind w:left="720" w:hanging="360"/>
      </w:pPr>
      <w:rPr>
        <w:lang w:bidi="bo-C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>
    <w:applyBreakingRules/>
    <w:useFELayout/>
  </w:compat>
  <w:rsids>
    <w:rsidRoot w:val="00577892"/>
    <w:rsid w:val="00577892"/>
    <w:rsid w:val="00A43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892"/>
    <w:pPr>
      <w:ind w:left="720"/>
      <w:contextualSpacing/>
    </w:pPr>
    <w:rPr>
      <w:szCs w:val="32"/>
      <w:lang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446</Pages>
  <Words>69374</Words>
  <Characters>395438</Characters>
  <Application>Microsoft Office Word</Application>
  <DocSecurity>0</DocSecurity>
  <Lines>3295</Lines>
  <Paragraphs>927</Paragraphs>
  <ScaleCrop>false</ScaleCrop>
  <Company/>
  <LinksUpToDate>false</LinksUpToDate>
  <CharactersWithSpaces>463885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thoesam</dc:creator>
  <cp:keywords/>
  <dc:description/>
  <cp:lastModifiedBy>thoesam</cp:lastModifiedBy>
  <cp:revision>2</cp:revision>
  <dcterms:created xsi:type="dcterms:W3CDTF">2016-10-11T11:10:00Z</dcterms:created>
  <dcterms:modified xsi:type="dcterms:W3CDTF">2016-10-11T11:11:00Z</dcterms:modified>
</cp:coreProperties>
</file>
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71B" w:rsidRPr="00D926F7" w:rsidRDefault="0079419A" w:rsidP="00EC11F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༄༅༅།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 xml:space="preserve"> །དེ་ནས་བཅོམ་ལྡན་འདས་ཀྱིས་ལྷའི་དབང་པོ་བརྒྱ་བྱིན་ལ་བཀའ་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སྩལ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་པ། ཀཽ་ཤི་ཀ་རིགས་ཀྱི་བུའམ་རིགས་ཀྱི་བུ་མོ་གང་ལ་ལ་ཞིག་གིས།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གལ་ཏེ་འཛམ་བུའི་གླིང་གི་སེམས་ཅན་དེ་དག་དགེ་བ་བཅུའི་ལས་ཀྱི་ལམ་ལ་བཀོད་པར་གྱུར་ན་ཞེས་བྱ་བ་ནས། དེ་དག་ལ་བསླབས་ཤིང་རིགས་ཀྱི་བུའམ་རིགས་ཀྱི་བུ་མོ་དེ་དག་ཀྱང་བླ་ན་མེད་པ་ཡང་དག་པར་རྫོགས་པའི་བྱང་ཆུབ་ཏུ་མངོན་པ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རྫོགས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་པར་སངས་རྒྱས་སོ། །མངོན་པར་རྫོགས་པར་འཚང་རྒྱ་བར་འགྱུར་རོ་ཞེས་བྱ་བའི་བར་དུ་ནི་འཛམ་བུའི་གླིང་གི་སེམས་ཅན་རྣམས་དགེ་བ་བཅུའི་ལས་ཀྱི་ལམ་ལ་བཀོད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པས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་ཀྱང་ཤེས་རབ་ཀྱི་ཕ་རོལ་ཏུ་ཕྱིན་པ་འདི་གླེགས་བམ་ཀླག་པའམ། དཔེ་འདྲི་བའམ། ཁ་ཏོན་དུ་བྱ</w:t>
      </w:r>
      <w:ins w:id="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ེ</w:t>
        </w:r>
      </w:ins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་བའི་ཕྱིར་གཞན་ལ་བྱིན་པ་བསོད་ནམས་ཆེ་བའི་ཕན་ཡོན་བསྟན་པ་སྟེ། དེ་ལྟར་ཕན་ཡོན་ཆེ་བ་ཡང་ཤེས་རབ་ཀྱི་ཕ་རོལ་ཏུ་ཕྱིན་པ་འདི་ལས་དུས་གསུམ་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་ཉན་ཐོས་དང</w:t>
      </w:r>
      <w:ins w:id="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རང་སངས་རྒྱས་དང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རྣམས་ཀྱིས་ཟག་པ་མེད་པའི་ཆོས་དྲན་པ་ཉེ་བར་གཞག་པ་བཞི་ལ་སོགས་པ་སངས་རྒྱས་ཀྱི་ཆོས་མ་འདྲེས་པ་བཅོ་བརྒྱད་ལ་ཐུག་གི་</w:t>
      </w:r>
    </w:p>
    <w:p w:rsidR="00241B8E" w:rsidRPr="00D926F7" w:rsidRDefault="00411EB7" w:rsidP="00EC11F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བར་ལ་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བསླབས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་ནས་སོ་སོའི་འབྲས་བུ་ཐོབ་པར་འགྱུར་བ་རྣམས་རྒྱ་ཆེར་བསྟན་པའི་ཕྱིར་རོ། །དེ་ལ་ཡང་དག་པའི་སྐྱོན་མེད་པར་ཞུགས་པ་ཞེས་བྱ་བ་ནི་ཉན་ཐོས་རྒྱུན་དུ་ཞུགས་པའི་འབྲས་བུ་ཐོབ་པར་བྱ་བའི་ཕྱིར་ཞུགས་པ་ལ་བྱའོ། །བྱང་ཆུབ་སེམས་དཔའི་སྐྱོན་མེད་པར་ཞུགས་པ་ཞེས་བྱ་བ་ནི་བྱང་ཆུབ་སེམས་དཔའི་ས་དང་པོ་ཐོབ་པར་བྱ་བའི་ཕྱིར་ཞུགས་པའོ། །ཀཽ་ཤི་ཀ་སེམས་ཅན་གཅིག་ཅིག་རྒྱུན་དུ་ཞུགས་པའི་འབྲས་བུ་ལ་བཞག་ན། རིགས་ཀྱི་བུའམ་རིགས་ཀྱི་བུ་མོ་དེའི་བསོད་ནམས་ཆེས་མང་དུ་འཕེལ་གྱི། འཛམ་བུའི་གླིང་གི་སེམས་ཅན་རྣམས་དགེ་བ་བཅུའི་ལས་ཀྱི་ལམ་ལ་བཀོད་པ་ནི་མ་ཡིན་ནོ་ཞེས་བྱ་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བ་ནས། ཀཽ་ཤི་ཀ་རྣམ་གྲངས་དེས་ན། འདི་ལྟར་བྱང་ཆུབ་སེམས་དཔའ་རྣམས་ཀྱང་མཆོད་ཅིང་རིམ་གྲོ་བྱ་བ་ཡིན་ཏེ། འཇིག་རྟེན་ལྷ་དང་བཅས་པ་དང</w:t>
      </w:r>
      <w:ins w:id="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བདུད་དང་བཅས་པ་དང</w:t>
      </w:r>
      <w:ins w:id="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ཚངས་པ་དང་བཅས་པ་དང</w:t>
      </w:r>
      <w:ins w:id="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དགེ་སྦྱོང་དང་བྲམ་ཟེར་བཅས་པའི་སྐྱེ་དགུས་མེ་ཏོག་དང</w:t>
      </w:r>
      <w:ins w:id="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ཕྲེང་བ་དང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༌། སྤོས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་དང</w:t>
      </w:r>
      <w:ins w:id="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བྱུག་པ་དང་། ཕྱེ་མ་དང</w:t>
      </w:r>
      <w:ins w:id="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ན་བཟའ་དང</w:t>
      </w:r>
      <w:ins w:id="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གདུགས་དང</w:t>
      </w:r>
      <w:ins w:id="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རྒྱལ་མཚན་དང</w:t>
      </w:r>
      <w:ins w:id="1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བ་དན་དང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༌། སིལ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་སྙན་སྣ་ཚོགས་ཀྱིས་རིམ་གྲོར་བྱ་བ་དང</w:t>
      </w:r>
      <w:ins w:id="1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བཀུར་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སྟིར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་བྱ་བ་དང</w:t>
      </w:r>
      <w:ins w:id="1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ཕུ་དུད་དུ་བྱ་བ་ཡིན་པར་ཤེས་པར་བྱའོ་ཞེས་བྱ་བའི་བར་དུ་ནི་འཛམ་བུའི་གླིང་གི་སེམས་ཅན་རྣམས་དགེ་</w:t>
      </w:r>
    </w:p>
    <w:p w:rsidR="002611E7" w:rsidRPr="00D926F7" w:rsidRDefault="00411EB7" w:rsidP="00EC11F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བ་བཅུའི་ལས་ཀྱི་ལམ་ལ་བཀོད་པ་བས། སེམས་ཅན་གཅིག་རྒྱུན་དུ་ཞུགས་པའི་འབྲས་བུ་ལ་བཞག་པ་དང</w:t>
      </w:r>
      <w:ins w:id="1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ལན་ཅིག་ཕྱིར་འོང་བའི་འབྲས་བུ་དང</w:t>
      </w:r>
      <w:ins w:id="1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ཕྱིར་མི་འོང་བའི་འབྲས་བུ་དང</w:t>
      </w:r>
      <w:ins w:id="1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དགྲ་བཅོམ་པ་ཉིད་ལ་བཀོད་པའི་བསོད་ནམས་ཆེ་བ་དང</w:t>
      </w:r>
      <w:ins w:id="1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འཛམ་བུའི་གླིང་གི་སེམས་ཅན་རྣམས་རྒྱུན་དུ་ཞུགས་པ་ལ་སོགས་པའི་འབྲས་བུ་བཞི་ལ་བཀོད་པ་བས་ཀྱང་སེམས་ཅན་གཅིག་རང་བྱང་ཆུབ་ལ་བཞག་པ་བསོད་ནམས་ཆེ་བ་དང</w:t>
      </w:r>
      <w:ins w:id="1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འཛམ་བུའི་གླིང་གི་སེམས་ཅན་ཐམས་ཅད་རང་བྱང་ཆུབ་ལ་བཀོད་པ་བས་ཀྱང</w:t>
      </w:r>
      <w:ins w:id="1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གཅིག་བླ་ན་མེད་པ་ཡང་དག་པར་རྫོགས་པའི་བྱང་ཆུབ་ལ་བཞག་པ་བསོད་ནམས་ཆེ་བ་གཏན་ཚིགས་དང་བཅས་པར་བསྟན་ཏེ། དེའི་གཏན་ཚིགས་ཀྱང་སེམས་ཅན་གཅིག་བླ་ན་མེད་པའི་བྱང་ཆུབ་ལ་བཞག་པས་ནི་སངས་རྒྱས་ཀྱི་ཆོས་ཀྱི་ཚུལ་རྒྱུན་མི་འཆད་པར་འགྱུར་གྱིས། ཉན་ཐོས་དང་རང་སངས་རྒྱས་རྣམས་སོ་སོའི་འབྲས་བུ་ལ་བཀོད་པར་དེ་ལྟར་མི་འགྱུར་བ་དང</w:t>
      </w:r>
      <w:ins w:id="1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</w:t>
      </w:r>
      <w:ins w:id="2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རང་སངས་རྒྱས་རྣམས་དང</w:t>
      </w:r>
      <w:ins w:id="2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དེ་བཞིན་གཤེགས་པ་ཡང་བྱང་ཆུབ་སེམས་དཔའ་ལས་འབྱུང་བའི་ཕྱིར་རོ་ཞེས་བསྟན་པའོ། །ཀཽ་ཤི་ཀ་རིགས་ཀྱི་བུའམ་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རིགས་ཀྱི་བུ་མོ་གང་ལ་ལ་ཞིག་གིས། འཛམ་བུའི་གླིང་གི་སེམས་ཅན་ཐམས་ཅད་དགེ་བ་བཅུའི་ལས་ཀྱི་ལམ་ལ་བཀོད་པར་གྱུར་ན། ཀཽ་ཤི་ཀ་དེ་ཅི་སྙམ་དུ་སེམས་ཞེས་བྱ་བ་ནས། དེ་བཞིན་གཤེགས་པ་དགྲ་བཅོམ་པ་ཡང་དག་པར་རྫོགས་པའི་སངས་རྒྱས་རྣམས་ཡོད་དོ་ཞེས་བྱ་བའི་བར་དུ་ནི་འཛམ་བུའི་གླིང་གི་སེམས་ཅན་ཐམས་ཅད་དགེ་བ་བཅུའི་ལས་ཀྱི་ལམ་ལ་བཀོད་པ་དང</w:t>
      </w:r>
      <w:ins w:id="2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གླིང་བཞི་པའི་སེམས་ཅན་རྣམས་དང</w:t>
      </w:r>
      <w:ins w:id="2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སྟོང་གཅིག་གི་འཇིག་རྟེན་གྱི་ཁམས་ཀྱི་སེམས་ཅན་རྣམས་དང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སྟོང་གཉིས་ཀྱི་འཇིག་རྟེན་གྱི་ཁམས་ཀྱི་སེམས་ཅན་རྣམས་དང</w:t>
      </w:r>
      <w:ins w:id="2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སྟོང་གསུམ་གྱི་སྟོང་ཆེན་པོའི་འཇིག་རྟེན་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ཁམས་ཀྱི་སེམས་ཅན་རྣམས་དང</w:t>
      </w:r>
      <w:ins w:id="2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ཕྱོགས་བཅུའི་ཕྱོགས་རེ་རེ་ཞིང་ཡང་འཇིག་རྟེན་གྱི་ཁམས་གང་གཱའི་ཀླུང་གི་བྱེ་མ་སྙེད་དག་ན་སེམས་ཅན་ཇི་སྙེད་ཅིག་ཡོད་པ་དེ་དག་ཐམས་ཅད་དགེ་བ་བཅུའི་ལས་ཀྱི་ལམ་ལ་བཀོད་པའི་བསོད་ནམས་པས་ཀྱང</w:t>
      </w:r>
      <w:ins w:id="2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ཤེས་རབ་ཀྱི་ཕ་རོལ་ཏུ་ཕྱིན་པ་འདི་གླེགས་བམ་ཀླག་པ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འམ། དཔེ་བྲི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</w:p>
    <w:p w:rsidR="004D5081" w:rsidRPr="00D926F7" w:rsidRDefault="00411EB7" w:rsidP="00EC11F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བའམ། ཁ་ཏོན་དུ་བྱ་བའི་ཕྱིར་གཞན་ལ་བྱིན་ན་བསོད་ནམས་ཆེ་བ་གཏན་ཚིགས་དང་བཅས་པར་བསྟན་པ་སྟེ། དེའི་གཏན་ཚིགས་ཀྱང་ཤེས་རབ་ཀྱི་ཕ་རོལ་ཏུ་ཕྱིན་པ་འདི་ལས་ཟག་པ་མེད་པའི་ཆོས་ཐམས་ཅད་རྒྱ་ཆེར་བསྟན་པ་དང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ཟག་པ་མེད་པའི་ཆོས་དེ་དག་ཡོད་པས་རྒྱལ་རིགས་ཆེ་ཞིང་མཐོ་བ་ལ་སོགས་པ་འདོད་པའི་ཁམས་ཀྱི་མི་ཡ་རབས་རྣམས་དང</w:t>
      </w:r>
      <w:ins w:id="2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རྒྱལ་ཆེན་བཞིའི་རིགས་ཀྱི་ལྷ་ལ་སོགས་པ་གཟུགས་མེད་པའི་ཁམས་ཀྱི་ལྷ་མན་ཆད་ཁམས་གསུམ་གྱི་ལྷ་རྣམས་འཇིག་རྟེན་ན་ཡོད་པར་འགྱུར་བ་དང་། སྦྱིན་པའི་ཕ་རོལ་ཏུ་ཕྱིན་པ་ལ་སོགས་པ་དེ་བཞིན་གཤེགས་པ་དགྲ་བཅོམ་པ་ཡང་དག་པར་རྫོགས་པའི་སངས་རྒྱས་ལ་ཐུག་གི་བར་དུ། རྣམ་པར་བྱང་བའི་ཆོས་ཐམས་ཅད་འཇིག་རྟེན་ན་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ཡོད་པར་འགྱུར་བའི་ཕྱིར་རོ་ཞེས་བསྟན་པའོ། །ཀཽ་ཤི་ཀ་གཞན་ཡང་འཛམ་བུའི་གླིང་གི་མི་ཇི་སྙེད་པ་དེ་དག་རིགས་ཀྱི་བུའམ་རིགས་ཀྱི་བུ་མོ་ལ་ལས་བསམ་གཏན་བཞི་ལ་བཀོད་དེ། ཚད་མེད་པ་བཞི་དང</w:t>
      </w:r>
      <w:ins w:id="2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གཟུགས་མེད་པའི་སྙོམས་པར་འཇུག་པ་བཞི་དང</w:t>
      </w:r>
      <w:ins w:id="2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མངོན་པར་ཤེས་པ་ལྔ་ལ་རབ་ཏུ་བཀོད་ན། ཀཽ་ཤི་ཀ་དེ་ཇི་སྙམ་དུ་སེམས། རིགས་ཀྱི་བུའམ་རིགས་ཀྱི་བུ་མོ་དེའི་བསོད་ནམས་དེའི་རྒྱུས་མང་དུ་འཕེལ་ལམ་ཞེས་བྱ་བ་ནས། དེ་བཞིན་གཤེགས་པ་དགྲ་བཅོམ་པ་ཡང་དག་པར་རྫོགས་པའི་སངས་རྒྱས་རྣམས་ཡོད་དོ་ཞེས་པའི་བར་དུ་ནི་འཛམ་བུའི་གླིང་གི་མི་ཐམས་ཅད་དང</w:t>
      </w:r>
      <w:ins w:id="3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གླིང་བཞི་པའི་སེམས་ཅན་རྣམས་དང</w:t>
      </w:r>
      <w:ins w:id="3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སྟོང་གཅིག་གི་འཇིག་རྟེན་གྱི་ཁམས་ཀྱི་སེམས་ཅན་རྣམས་དང</w:t>
      </w:r>
      <w:ins w:id="3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སྟོང་གཉིས་ཀྱི་འཇིག་རྟེན་གྱི་ཁམས་ཀྱི་སེམས་ཅན་རྣམས་དང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སྟོང་གསུམ་གྱི་སྟོང་ཆེན་པོའི་འཇིག་རྟེན་གྱི་ཁམས་ཀྱི་སེམས་ཅན་རྣམས་དང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ཕྱོགས་བཅུའི་འཇིག་རྟེན་གྱི་ཁམས་གང་གཱའི་ཀླུང་གི་བྱེ་མ་སྙེད་ཀྱི་སེམས་ཅན་ཇི་སྙེད་ཡོད་པ་དེ་དག་ཐམས་ཅད་བསམ་གཏན་བཞི་དང</w:t>
      </w:r>
      <w:ins w:id="3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ཚད་མེད་པ་བཞི་དང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གཟུགས་མེད་པའི་སྙོམས་པར་འཇུག་པ་བཞི་དང</w:t>
      </w:r>
      <w:ins w:id="3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མངོན་པར་ཤེས་པ་ལྔ་ལ་བཀོད་པའི་བསོད་ནམས་པས་ཀྱང</w:t>
      </w:r>
      <w:ins w:id="3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ཤེས་རབ་ཀྱི་ཕ་རོལ་ཏུ་ཕྱིན་པ་འདི་གླེགས་བམ་ལ་ཀླག་པ་དང</w:t>
      </w:r>
      <w:ins w:id="3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དཔེ་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བྲི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་བ་དང</w:t>
      </w:r>
      <w:ins w:id="3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ཁ་ཏོན་དུ་བྱ་བའི་ཕྱིར་གཞན་ལ་བྱིན་པ་བསོད་ནམས་ཆེ་བ་གཏན་</w:t>
      </w:r>
    </w:p>
    <w:p w:rsidR="00AE3BFD" w:rsidRPr="00D926F7" w:rsidRDefault="00411EB7" w:rsidP="00EC11F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ཚིགས་སྔར་བཤད་པ་དང་བཅས་པར་བསྟན་པའོ། །ཀཽ་ཤི་ཀ་གཞན་ཡང་རིགས་ཀྱི་བུའམ་རིགས་ཀྱི་བུ་མོ་གང་ལ་ལས་ཤེས་རབ་ཀྱི་ཕ་རོལ་ཏུ་ཕྱིན་པ་འདི་འཛིན་པ་དང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འཆང་བ་དང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ཀློག་པ་དང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ཀུན་ཆུབ་པར་བྱེད་པ་དང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ཚུལ་བཞིན་དུ་ཡིད་ལ་བྱེད་ན་དེའི་བསོད་ནམས་ཆེས་མང་དུ་འཕེལ་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་ཞེས་བྱ་བ་ནས། སྟོང་གསུམ་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་སྟོང་ཆེན་པོའི་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འཇིག་རྟེན་གྱི་ཁམས་ཀྱི་སེམས་ཅན་ཐམས་ཅད་དགེ་བ་བཅུའི་ལས་ཀྱི་ལམ་ལ་བཀོད་པ་དང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བསམ་གཏན་བཞི་དང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ཚད་མེད་པ་བཞི་དང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གཟུགས་མེད་པའི་སྙོམས་པར་འཇུག་པ་བཞི་དང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ཤེས་པ་ལྔ་ལ་བཀོད་པས་ནི་མ་ཡིན་ནོ་ཞེས་བྱ་བའི་བར་དུ་ནི་ཤེས་རབ་ཀྱི་ཕ་རོལ་ཏུ་ཕྱིན་པ་འདི་ལ་ཚུལ་བཞིན་ཡིད་ལ་བྱེད་པ་གཙོ་བོར་བྱ་སྟེ་འཛིན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འཆང་བ་དང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ཀློག་པ་དང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ཀུན་ཆུབ་པར་བྱས་ན། འཛམ་བུའི་གླིང་ནས་སྟོང་གསུམ་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ཆེན་པོའི་འཇིག་རྟེན་གྱི་ཁམས་ལ་ཐུག་གི་བར་གྱི་སེམས་ཅན་ཐམས་ཅད་དགེ་བ་བཅུ་ལ་སོགས་པ་ལ་བཀོད་པའི་བསོད་ནམས་པས་ཀྱང་བསོད་ནམས་ཆེས་མང་དུ་འཕེལ་བ་བསྟན་པའོ། །དེ་ལ་ཚུལ་བཞིན་ཡིད་ལ་བྱེད་པ་ནི་འདི་ཡིན་ཏེ། གཉིས་པ་ལ་སྤྱོད་པ་ཡང་མ་ཡིན་མི་གཉིས་པ་ལ་སྤྱོད་པ་ཡང་མ་ཡིན་པའི་བློས་ཤེས་རབ་ཀྱི་ཕ་རོལ་ཏུ་ཕྱིན་པ་འཛིན་པ་དང</w:t>
      </w:r>
      <w:ins w:id="3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ཀུན་ཆུབ་པར་བྱེད་པ་དང</w:t>
      </w:r>
      <w:ins w:id="3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འཆང་བ་དང</w:t>
      </w:r>
      <w:ins w:id="4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ཀློག་པ་དང</w:t>
      </w:r>
      <w:ins w:id="4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ཚུལ་བཞིན་དུ་ཡིད་ལ་བྱེད་པའོ་ཞེས་བྱ་བ་ནས།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ཚུལ་བཞིན་དུ་ཡིད་ལ་བྱེད་པའོ་ཞེས་བྱ་བའི་བར་དུ་ནི་ཚུལ་བཞིན་དུ་ཡིད་ལ་བྱེད་པའི་དོན་བསྟན་པ་སྟེ། ཤེས་རབ་ཀྱི་ཕ་རོལ་ཏུ་ཕྱིན་པ་ལ་སྤྱོད་པའི་ཚེ་དོན་དམ་པར་ཆོས་ཐམས་ཅད་སྟོང་པ་ཉིད་དུ་རྟོགས་པས་ཡོད་པ་དང་མེད་པ་ལ་སོགས་པའི་མཐའ་གཉིས་སུ་ཡང་མི་འཛིན། ཡོད་མེད་གཉིས་ཀྱི་མཐའ་དང་བྲལ་བར་ཡང་མི་འཛིན་པར་ཤེས་རབ་ཀྱི་ཕ་རོལ་ཏུ་ཕྱིན་པ་ལ་སོགས་པ་རྣམ་པ་ཐམས་ཅད་མཁྱེན་པ་ཉིད་ལ་ཐུག་གི་བར་ལ་སྤྱོད་པ་ཉིད་ཚུལ་བཞིན་དུ་ཡིད་ལ་བྱེད་པ་ཡིན་ནོ་ཞེས་བསྟན་པའོ། །ཀཽ་ཤི་ཀ་གཞན་ཡང་རིགས་ཀྱི་བུའམ།</w:t>
      </w:r>
      <w:r w:rsidR="00AE3BFD" w:rsidRPr="00D926F7">
        <w:rPr>
          <w:rFonts w:ascii="Monlam Uni OuChan2" w:hAnsi="Monlam Uni OuChan2" w:cs="Monlam Uni OuChan2"/>
          <w:sz w:val="36"/>
          <w:szCs w:val="36"/>
        </w:rPr>
        <w:t xml:space="preserve"> </w:t>
      </w:r>
      <w:r w:rsidR="00AE3BFD" w:rsidRPr="00D926F7">
        <w:rPr>
          <w:rFonts w:ascii="Monlam Uni OuChan2" w:hAnsi="Monlam Uni OuChan2" w:cs="Monlam Uni OuChan2"/>
          <w:sz w:val="36"/>
          <w:szCs w:val="36"/>
          <w:cs/>
        </w:rPr>
        <w:t>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རིགས་ཀྱི་བུ་མོ་ལ་ལ་ཞིག །ཤེས་རབ་ཀྱི་ཕ་རོལ་ཏུ་ཕྱིན་པ་འདི་གཞན་ལ་རྣམ་གྲངས་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དྲངས་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དུ་མར་རྒྱ་ཆེར་བརྗོད་ཅིང་</w:t>
      </w:r>
    </w:p>
    <w:p w:rsidR="00AE3BFD" w:rsidRPr="00D926F7" w:rsidRDefault="00411EB7" w:rsidP="00EC11F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ྟོན་ལ་ཞེས་བྱ་བ་ལ་སོགས་པ་ནི་ཤེས་རབ་ཀྱི་ཕ་རོལ་ཏུ་ཕྱིན་པ་འདི་བདག་ཉིད་ཀྱིས་བཟུང་ཞིང་བཅངས་པ་ལ་སོགས་པ་བྱས་པ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པས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་ཀྱང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ཤེས་རབ་ཀྱི་ཕ་རོལ་ཏུ་ཕྱིན་པ་འདི་ལ་གཉིས་སུ་ཡང་མི་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ལྟ།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གཉིས་སུ་མེད་པར་ཡང་མི་ལྟ་བ་ལ་སོགས་པའི་དོན་གཞན་ལ་རྒྱ་ཆེར་བསྟན་ཅིང་བཤད་པ་བསོད་ནམས་ཆེས་མང་དུ་འཕེལ་བའི་ཡོན་ཏན་བསྟན་པ་སྟེ། དེ་ལ་རྣམ་གྲངས་དུ་མར་རྒྱ་ཆེར་བརྗོད་ཅིང་སྟོན་པ་འཆད་ཅིང་འགྲེལ་པ་དང</w:t>
      </w:r>
      <w:ins w:id="4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རྣམ་པར་འབྱེད་ཅིང་གསལ་བར་བྱེད་ལ་ཡང་དག་པར་སྟོན་ཅིང་དེའི་དོན་གཏན་ལ་ཕབ་པར་སྟོན་པ་བྱེད་ན་ཞེས་བྱ་བ་ནི་ཤེས་རབ་ཀྱི་ཕ་རོལ་ཏུ་ཕྱིན་པའི་དོན་གཉིས་སུ་མེད་པ་གཞན་ལ་ཞིབ་ཏུ་སྟོན་ཅིང་འཆད་པའི་རྣམ་གྲངས་སུ་རིག་པར་བྱའོ། །ཤེས་རབ་ཀྱི་ཕ་རོལ་ཏུ་ཕྱིན་པ་ནི་གཉིས་སུ་ལྟ་བ་མ་ཡིན། གཉིས་སུ་མེད་པར་ལྟ་བ་མ་ཡིན་ཞེས་བྱ་བ་ནི་དོན་དམ་པར་ཤེས་རབ་ཀྱི་ཕ་རོལ་ཏུ་ཕྱིན་པའི་རང་བཞིན་ཆོས་ཐམས་ཅད་ལ་རྣམ་པར་མི་རྟོག་པ་ཡིན་པའི་ཕྱིར་གཉིས་སུ་མེད་པའི་ངོ་བོ་ཉིད་དོ་ཞེས་བྱ་བར་ཡང་མི་རྟོག་ན་གཉིས་ཀྱི་ངོ་བོ་ཉིད་དུ་རྟོགས་པ་ལྟ་སྨོས་ཀྱང་ཅི་དགོས་ཏེ། དེ་བས་ན་ཤེས་རབ་ཀྱི་ཕ་རོལ་ཏུ་ཕྱིན་པ་ནི་གཉིས་ཀྱི་ཚུལ་དུ་ཡང་མི་ལྟ། 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གཉིས་སུ་མེད་པའི་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ཚུལ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་དུ་ཡང་མི་ལྟའོ་ཞེས་བྱ་བའི་དོན་ཏོ། །མཚན་མར་མ་ཡིན་མཚན་མ་མེད་པར་མ་ཡིན་ཞེས་བྱ་བ་ནི་མིག་ལ་སོགས་པའི་ཡུལ་ལ་དམིགས་པའི་ཚེ་གཟུགས་ལ་སོགས་པ་ཀུན་བརྟགས་པའི་དངོས་པོ་རྣམས་ལ་མཚན་མར་མི་འཛིན་པ་དང</w:t>
      </w:r>
      <w:ins w:id="4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མཚན་མ་མེད་པའོ་ཞེས་བྱ་བར་ཡང་རྣམ་པར་མི་རྟོག་པའི་ཕྱིར་རོ། །བླང་བར་མ་ཡིན་དོར་བར་མ་ཡིན་ཞེས་བྱ་བ་ནི་ལས་ལེགས་ཉེས་བྱེད་པའི་ཚེ་སྲིད་པའི་ཕྱི་མ་བླང་བའི་རྣམ་པར་རྟོག་པ་མེད་པ་དང</w:t>
      </w:r>
      <w:ins w:id="4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ལས་ཀྱི་རྣམ་པར་སྨིན་པ་མྱོང་བའི་ཚེ་སྡུག་བསྔལ་ལ་སོགས་པ་དོར་བའི་རྣམ་པར་རྟོག་པ་མེད་པའི་ཕྱིར་རོ། །དབྲི་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ར་མ་ཡིན་བསྣན་པར་མ་ཡིན་ཞེས་བྱ་བ་ནི་ཤེས་པར་བྱ་བ་ནི་ཤེས་པར་བྱ་བའི་ཆོས་རྣམས་རབ་ཏུ་འབྱེད་པའི་ཚེ་ཡོད་པའི་དངོས་པོ་ལ་མེད་དོ་ཞེས་སྐུར་པ་འདེབས་ཤིང་དབྲི་བར་མི་བྱེད་པ་དང</w:t>
      </w:r>
      <w:ins w:id="4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མེད་པའི་དངོས་པོ་ལ་ཡོད་དོ་ཞེས་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སྒྲོ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་འདོགས་ཤིང་བསྣན་པ་མེད་པའི་ཕྱིར་རོ། །ཀུན་ནས་ཉོན་མོངས་པར་</w:t>
      </w:r>
    </w:p>
    <w:p w:rsidR="00044C2E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མ་ཡིན་རྣམ་པར་བྱང་བར་མ་ཡིན་ཞེས་བྱ་བ་ནི་སེམས་ཅན་ཐམས་ཅད་དེ་བཞིན་གཤེགས་པའི་སྙིང་པོ་ཡིན་ཏེ། རང་བཞིན་གྱིས་ཡོངས་སུ་དག་པའི་ཕྱིར་སོ་སོའི་སྐྱེ་བོའི་ཚེ་ཡང་ཀུན་ནས་ཉོན་མོངས་པ་མེད་ལ། འཕགས་པར་གྱུར་པའི་ཚེ་ཡང་རྣམ་པར་བྱང་བ་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མེད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་པའི་ཕྱིར་རོ། །སྐྱེ་བར་མ་ཡིན་འགག་པར་མ་ཡིན་ཞེས་བྱ་བ་ནི་ཤེས་པར་བྱ་བའི་དེ་ཁོ་ན་ཉིད་ཡོངས་སུ་བརྟག་པའི་ཚེ་ཆོས་ཀྱི་ཆོས་ཉིད་ལ་དོན་དམ་པར་སྐྱེ་བ་མེད་པ་དང་འགག་པ་མེད་པར་རྟོགས་པའི་ཕྱིར་རོ། །གཟུང་བར་མ་ཡིན་མི་བཟུང་བར་མ་ཡིན་ཞེས་བྱ་བ་ནི་ཆོས་ཀྱི་དེ་བཞིན་ཉིད་ལ་སེམས་རྩེ་གཅིག་ཏུ་འཇོག་ཅིང་བསྒོམ་པའི་ཚེ་གཟུང་བ་དང་འཛིན་པ་གཉིས་མེད་པར་གཟུང་བ་དང་མི་བཟུང་བ་གཉིས་ཀར་རྣམ་པར་རྟོག་པ་མེད་པའི་ཕྱིར་རོ། །ལེན་པར་མ་ཡིན་ལ་འདོར་བར་མ་ཡིན་ཞེས་བྱ་བ་ནི་ས་འོག་མ་ནས་ས་གོང་མར་འཕར་བའི་ཚེ་དོན་དམ་པར་ས་གོང་མའི་ཡོན་ཏན་བླང་བ་དང</w:t>
      </w:r>
      <w:ins w:id="4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ས་འོག་མའི་སྐྱོན་དོར་བར་མི་རྟོག་པའི་ཕྱིར་རོ། །གནས་པར་མ་ཡིན་མི་གནས་པར་མ་ཡིན་ཞེས་བྱ་བ་ནི་ས་གོང་ནས་གོང་དུ་འཕར་ཞིང་གནས་པར་བྱ་བ་དང</w:t>
      </w:r>
      <w:ins w:id="4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ས་འོག་མ་ལ་གནས་པར་མི་བྱ་བའི་རྣམ་པར་རྟོག་པ་མེད་པའི་ཕྱིར་རོ། །ཡང་དག་པར་མ་ཡིན་ལོག་པར་མ་ཡིན་ཞེས་བྱ་བ་ནི་ཞི་གནས་དང་ལྷག་མཐོང་ཟུང་དུ་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འབྲེལ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་བར་སྒྲུབ་པའི་ཚེ་འདི་ནི་ཡང་དག་པའི་བསྒྲུབ་པའོ། །འདི་ནི་ཡང་དག་པ་མ་ཡིན་པའི་བསྒྲུབ་པའོ་ཞེས་བྱ་བར་རྣམ་པར་རྟོག་པ་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མེད་པའི་ཕྱིར་རོ། །ལྡན་པར་མ་ཡིན་མི་ལྡན་པར་མ་ཡིན་ཞེས་བྱ་བ་ནི་ཞི་གནས་དང་ལྷག་མཐོང་ཟུང་དུ་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འབྲེལ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་བར་སྒྲུབ་ཅིང་ཡིད་ལ་བྱེད་པ་དེ་ཉིད་ཀྱི་ཚེ་འདི་ལ་བྱེད་པ་འདི་ནི་རིགས་པ་དང་ལྡན་པའོ། །ཡིད་ལ་བྱེད་པ་འདི་ནི་རིགས་པ་དང་མི་ལྡན་པའོ་ཞེས་བྱ་བར་རྣམ་པར་རྟོག་པ་མེད་པའི་ཕྱིར་རོ། །འདྲེ་བར་མ་ཡིན་མི་འདྲེ་བར་མ་ཡིན་ཞེས་བྱ་བ་ནི་ཉོན་མོངས་པའི་སྒྲིབ་པ་དང</w:t>
      </w:r>
      <w:ins w:id="4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ཤེས་བྱའི་སྒྲིབ་པ་ཕྲ་མོ་མཐར་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ྤོང་བ་ན་ཉོན་མོངས་པ་དང་ཤེས་བྱའི་སྒྲིབ་པའི་སྐྱོན་རྣམས་དང་འདྲེས་པ་དང་མ་འདྲེས་པའི་རྣམ་པར་རྟོག་པ་མེད་པའི་ཕྱིར་རོ། །རྐྱེན་དུ་མ་ཡིན་རྐྱེན་མེད་པར་མ་ཡིན་ཞེས་བྱ་བ་ནི་དེ་བཞིན་ཉིད་དུ་རབ་ཏུ་རྟོགས་པར་བྱེད་པའི་ཚེ་དོན་དམ་</w:t>
      </w:r>
    </w:p>
    <w:p w:rsidR="007D1B78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པའི་རང་བཞིན་དེ་དེ་བཞིན་ཉིད་དེ་ལས་དང་པོ་ལ་སོགས་པའི་རིགས་པས་འཇུག་ཀྱང་རྒྱུ་དང་རྐྱེན་གྱི་རང་བཞིན་དུ་སོ་སོར་དབྱེ་བ་དང</w:t>
      </w:r>
      <w:ins w:id="4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དབྱེ་བ་མེད་པའི་རྣམ་པར་རྟོག་པ་མི་འབྱུང་བའི་ཕྱིར་རོ། །ཆོས་སུ་མ་ཡིན་ཆོས་སུ་མ་ཡིན་པར་མ་ཡིན་ཞེས་བྱ་བའི་ཆོས་ཀྱི་ཆོས་ཉིད་མངོན་སུམ་དུ་བྱེད་པའི་ཚེ་ཆོས་དང་ཆོས་མ་ཡིན་པའི་དངོས་པོར་རྣམ་པར་རྟོག་པ་མི་འབྱུང་བའི་ཕྱིར་རོ། །དེ་བཞིན་ཉིད་དུ་མ་ཡིན་དེ་བཞིན་ཉིད་མ་ཡིན་པར་མ་ཡིན་ཞེས་བྱ་བ་ནི་དེ་བཞིན་ཉིད་ལ་བསྒོམ་པའི་ཚེ་འདི་ནི་དེ་བཞིན་ཉིད་དོ། །འདི་ནི་དེ་བཞིན་ཉིད་མ་ཡིན་ནོ་ཞེས་བྱ་བར་རྣམ་པར་རྟོག་པ་མེད་པའི་ཕྱིར་རོ། །ཡང་དག་པའི་མཐའ་མ་ཡིན་པར་མ་ཡིན་ཞེས་བྱ་བ་ནི་མྱ་ངན་ལས་འདས་པའི་ཚེ་ཡང་དག་པའི་དོན་གྱི་མཐའོ་ཞེས་བྱ་བའམ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ཡང་དག་པའི་དོན་གྱི་མཐའ་མ་ཡིན་ནོ་ཞེས་བྱ་བར་རྣམ་པར་རྟོག་པ་མེད་པའི་ཕྱིར་རོ། །རིགས་ཀྱི་བུའམ་རིགས་ཀྱི་བུ་མོ་གང་ཤེས་རབ་ཀྱི་ཕ་རོལ་ཏུ་ཕྱིན་པ་འདི་གཞན་ལ་རྒྱ་ཆེར་བརྗོད་ཅིང་སྟོན་ལ་ཞེས་བྱ་བ་ལ་སོགས་པ་ནི་དེ་ལྟར་གོང་དུ་སྨོས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རིམ་པས། ཤེས་རབ་ཀྱི་ཕ་རོལ་ཏུ་ཕྱིན་པའི་དོན་ཟབ་མོ་མཐའ་གཉིས་དང་བྲལ་བ་དེ་ལྟ་བུ་བདག་འབའ་ཞིག་གིས་བཟུང་ཞིང་བཅངས་པ་ལ་སོགས་པ་བྱས་པ་བས་ཀྱང་གཞན་ལ་རྒྱ་ཆེར་བཤད་ཅིང་བསྟན་པ་བསོད་ནམས་མང་དུ་འཕེལ་བའི་ཕན་ཡོན་མཇུག་བསྡུས་ཏེ་བསྟན་པའོ། །ཀཽ་ཤི་ཀ་གཞན་ཡང་རིགས་ཀྱི་བུའམ་རིགས་ཀྱི་བུ་མོ་གང་ལ་ལ་ཞིག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བདག་ཉིད་ཀྱང་ཤེས་རབ་ཀྱི་ཕ་རོལ་ཏུ་ཕྱིན་པ་འཛིན་ཅིང་ཀུན་ཆུབ་པར་བྱེད་དེ་ཞེས་བྱ་བ་ནས། རིགས་ཀྱི་བུའམ་རིགས་ཀྱི་བུ་མོ་དེའི་བསོད་ནམས་ནི་ཤིན་ཏུ་མང་དུ་འཕེལ་ལོ་ཞེས་བྱ་བའི་བར་དུ་ནི་ཤེས་རབ་ཀྱི་ཕ་རོལ་ཏུ་ཕྱིན་པ་འདི་བདག་ཉིད་ཀྱང་འཛིན་ཅིང་འཆང་བ་ལ་སོགས་པའི་ནན་ཏན་བྱེད་ལ། གཞན་ལ་ཡང་གཉིས་སུ་མེད་པའི་དོན་རྒྱ་ཆེར་བཤད་ན་བསོད་ནམས་སྔ་མ་བས་ཀྱང་ཆེས་མང་དུ་འཕེལ་བའི་ཕན་ཡོན་བསྟན་པའོ། །བརྒྱ་བྱིན་གྱིས་གསོལ་པ། བཅོམ་ལྡན་འདས་རིགས་ཀྱི་བུའམ་རིགས་ཀྱི་བུ་མོས་ཤེས་རབ་ཀྱི་ཕ་རོལ་ཏུ་ཕྱིན་པ་དེ་ལྟར་དོན་དང་ལྡན་ལ། ཡི་གེ་དང་ལྡན་པར་བསྟན་པར་བགྱིའམ་ཞེས་བྱ་བ་ནི་</w:t>
      </w:r>
    </w:p>
    <w:p w:rsidR="00044C2E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འི་དོན་ཟབ་མོ་གཞན་ལ་རྒྱ་ཆེར་བསྟན་པ་བསོད་ནམས་ཆེ་བ་གཞན་དག་ཀྱང་བསྟན་པའི་གླེང་བསླང་བའི་ཕྱིར། ཅི་ཤེས་རབ་ཀྱི་ཕ་རོལ་ཏུ་ཕྱིན་པའི་དོན་དེ་ལྟ་བུ་གཞན་ལ་ངེས་པར་བསྟན་འཚལ་ལམ་ཞེས་ཞུས་པའོ། །བཅོམ་ལྡན་འདས་ཀྱིས་བཀའ་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སྩལ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་པ། ཀཽ་ཤི་ཀ་རིགས་ཀྱི་བུའམ་རིགས་ཀྱི་བུ་མོ་ཤེས་རབ་ཀྱི་ཕ་རོལ་ཏུ་ཕྱིན་པ་དེ་ལྟར་དོན་དང་ལྡན་པ། ཡི་གེ་དང་ལྡན་པར་བསྟན་པར་བྱ་སྟེ། ཀཽ་ཤི་ཀ་དེ་ལྟར་སྟོན་པའི་རིགས་ཀྱི་བུའམ་རིགས་ཀྱི་བུ་མོ་ནི་བསོད་ནམས་ཀྱི་ཕུང་པོ་ཚད་མེད་གྲངས་མེད་པ་དང་ལྡན་པར་འགྱུར་རོ་ཞེས་བྱ་བ་ནི་དེ་ལྟར་ཤེས་རབ་ཀྱི་ཕ་རོལ་ཏུ་ཕྱ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པའི་དོན་ཟབ་མོ་གཞན་ལ་རྒྱ་ཆེར་བསྟན་ན་བསོད་ནམས་ཚད་མེད་གྲངས་མེད་པ་དང་ལྡན་པར་འགྱུར་གྱིས། ངེས་པར་བསྟན་དགོས་སོ་ཞེས་བཀའ་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སྩལ་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པ་སྟེ། དེ་ལ་དོན་དང་ལྡན་པ་ནི་མཐའ་གཉིས་དང་བྲལ་བའི་དོན་ཟབ་མོ་དང་ལྡན་པའོ། །ཡི་གེ་དང་ལྡན་པ་ནི་ཚིག་འབྲུ་གསལ་བ་དང་ལྡན་པའོ། །ཀཽ་ཤི་ཀ་གལ་ཏེ་རིགས་ཀྱི་བུའམ་རིགས་ཀྱི་བུ་མོ་ལ་ལས་ཤར་ཕྱོགས་ཀྱི་དེ་བཞིན་གཤེགས་པ་དགྲ་བཅོམ་པ་ཡང་དག་པར་རྫོགས་པའི་སངས་རྒྱས་ཞེས་བྱ་བ་ན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ངོན་པར་རྫོགས་པར་འཚང་རྒྱ་བར་འགྱུར་རོ་ཞེས་བྱ་བའི་བར་དུ་ནི་ཕྱོགས་བཅུའི་དེ་བཞིན་གཤེགས་པ་རྣམས་ལ་མཆོད་པའི་ཡོ་བྱད་སྣ་ཚོགས་ཀྱིས་ནམ་འཚོའི་བར་དུ་མཆོད་པ་དང་བཀུ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སྟི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བྱས་པ་བས་ཀྱང་ཤེས་རབ་ཀྱི་ཕ་རོལ་ཏུ་ཕྱིན་པ་འདི་དོན་དང་ཚིག་འབྲུ་གསལ་བ་དང་ལྡན་པར་གཞན་ལ་རྒྱ་ཆེར་བསྟན་པ་བསོད་ནམས་ཆེ་བ་དུས་གསུམ་གྱི་སངས་རྒྱས་བཅོམ་ལྡན་འདས་རྣམས་ཤེས་རབ་ཀྱི་ཕ་རོལ་ཏུ་ཕྱིན་པ་འདི་ལ་བསླབས་ཏེ། མངོན་པར་རྫོགས་པར་སངས་རྒྱས་པར་འགྱུར་བའི་གཏན་ཚིགས་དང་བཅས་ཏེ་བསྟན་པའོ། །ཀཽ་ཤི་ཀ་གཞན་ཡང་རིགས་ཀྱི་བུ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འམ་རིགས་ཀྱི་བུ་མོ་གང་ལ་ལས་བསྐལ་པ་ཚད་མེད་གྲངས་མེད་པར་དམིགས་པའི་ཚུལ་གྱིས་སྦྱིན་པའི་ཕ་རོལ་ཏུ་ཕྱིན་པ་ལ་སྤྱད་པ་དང་ཞེས་བྱ་བ་ན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ཡང་དག་པར་སྟོན་པར་བྱེད་པ་དེའི་བསོད་ནམས་ཆེས་མང་དུ་འཕེལ་ལོ་ཞེས་བྱ་བའི་བར་དུ་ནི་མཚན་མ་དང་བཅས་པར་བསྐལ་པ་ཚད་མེད་གྲངས་མེད་པར་ཕ་རོལ་ཏུ་ཕྱིན་པ་དྲུག་ལ་སྤྱད་པ་བས་ཀྱང</w:t>
      </w:r>
      <w:ins w:id="5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མི་དམིགས་པའི་ཚུལ་གྱིས་</w:t>
      </w:r>
    </w:p>
    <w:p w:rsidR="00F56754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འཁོར་གསུམ་ཡོངས་སུ་དག་པར་ཤེས་རབ་ཀྱི་ཕ་རོལ་ཏུ་ཕྱིན་པ་འདི་དོན་དང་ཚིག་ཏུ་ལྡན་པར་གཞན་ལ་རྒྱ་ཆེར་བཤད་པ་བསོད་ནམས་ཆེ་བ་བསྟན་པའོ། །དེ་ལ་དམིགས་པ་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ནི་འདི་ཡིན་ཏེ་ཞེས་བྱ་བ་ནས། ཤེས་རབ་ཉིད་དུ་འགྱུར་གྱི་ཤེས་རབ་ཀྱི་ཕ་རོལ་ཏུ་ཕྱིན་པ་མ་ཡིན་ནོ་ཞེས་བྱ་བའི་བར་དུ་ནི་སྦྱིན་པ་ལ་སོགས་པའི་ཕ་རོལ་ཏུ་ཕྱིན་པ་དྲུག་ལ་སྤྱོད་པའི་ཚེ་འཁོར་གསུམ་ཡོངས་སུ་མ་དག་པར་སྤྱོད་པ་ཉིད་དམིགས་པ་དང་བཅས་པ་ཡིན་ནོ་ཞེས་བསྟན་པའོ། །ཀཽ་ཤི་ཀ་རིགས་ཀྱི་བུའམ་རིགས་ཀྱི་བུ་མོ་དེ་བཞིན་དེ་ལྟར་དམིགས་པ་ལ་སྤྱོད་པས་ནི་སྦྱིན་པའི་ཕ་རོལ་ཏུ་ཕྱིན་པ་ཡོངས་སུ་རྫོགས་པར་མི་འགྱུར་རོ་ཞེས་བྱ་བ་ནས་ཤེས་རབ་ཀྱི་ཕ་རོལ་ཏུ་ཕྱིན་པ་ཡོངས་སུ་རྫོགས་པར་མི་འགྱུར་རོ་ཞེས་བྱ་བའི་བར་དུ་ནི་དམིགས་པ་དང་བཅས་པར་ཕ་རོལ་ཏུ་ཕྱིན་པ་དྲུག་ལ་སྤྱད་ན་ཕ་རོལ་ཏུ་ཕྱིན་པ་དྲུག་ཡོངས་སུ་རྫོགས་པར་མི་འགྱུར་བའི་ཉེས་དམིགས་བསྟན་པའོ། །བརྒྱ་བྱིན་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་གསོལ་པ། བཅོམ་ལྡན་འདས་བྱང་ཆུབ་སེམས་དཔའ་སེམས་དཔའ་ཆེན་པོས་ཇི་ལྟར་སྤྱད་ན། སྦྱིན་པའི་ཕ་རོལ་ཏུ་ཕྱིན་པ་ཡོངས་སུ་རྫོགས་པར་འགྱུར་ཞེས་བྱ་བ་ནས། ཤེས་རབ་ཀྱི་ཕ་རོལ་ཏུ་ཕྱིན་པ་ཡོངས་སུ་རྫོགས་པར་འགྱུར་རོ་ཞེས་བྱ་བའི་བར་དུ་ནི་མི་དམིགས་པའི་ཚུལ་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་འཁོར་གསུམ་ཡོངས་སུ་དག་པར་ཕ་རོལ་ཏུ་ཕྱིན་པ་དྲུག་ལ་སྤྱོད་པའི་རང་བཞིན་གྱིས་བསྟན་པའོ། །ཀཽ་ཤི་ཀ་རིགས་ཀྱི་བུའམ་རིགས་ཀྱི་བུ་མོ་དེ་ལྟར་ཁོང་དུ་ཆུད་པ་མེད་པའི་ཤེས་རབ་ཀྱི་ཕ་རོལ་ཏུ་ཕྱིན་པའི་དོན་དང་ལྡན་ཡི་གེ་དང་ལྡན་པར་བསྟན་པར་བྱའོ་ཞེས་བྱ་བ་ནས་དེ་ལྟར་ཁོང་དུ་ཆུད་པ་མེད་པར་སྦྱིན་པའི་ཕ་རོལ་ཏུ་ཕྱིན་པ་དོན་དང་ལྡན། ཡི་གེ་དང་ལྡན་པར་བསྟན་པར་བྱའོ་ཞེས་བྱ་བའི་བར་དུ་ནི་དེ་ལྟར་མི་དམིགས་པའི་ཚུལ་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འཁོར་གསུམ་ཡོངས་སུ་དག་པར་ཕ་རོལ་ཏུ་ཕྱིན་པ་དྲུག་ཡོངས་སུ་རྫོགས་པར་བསྟན་པའི་དོན་མཇུག་བསྡུས་ནས་བསྟན་པ་སྟེ། ཁོང་དུ་ཆུད་པ་མེད་པར་ཞེས་བྱ་བ་ནི་གང་ལ་ཡང་དངོས་པོ་དང་མཚན་མར་མི་འཛིན་ཅིང</w:t>
      </w:r>
      <w:ins w:id="5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དམིགས་པ་མེད་པར་ཕ་རོལ་ཏུ་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ྱིན་པ་དྲུག་ཡོངས་སུ་རྫོགས་པར་བྱས་ཤིང་གཞན་ལ་ཡང་དོན་དང་ཚིག་ཏུ་ལྡན་པར་བསྟན་པར་བྱའོ་ཞེས་བྱ་བའི་དོན་ཏོ། །དེ་ཅིའི་</w:t>
      </w:r>
    </w:p>
    <w:p w:rsidR="00F56754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ཕྱིར་ཞེ་ན།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ཀཽ་ཤི་ཀ་མ་འོངས་པའི་དུས་ན་རིགས་ཀྱི་བུའམ་རིགས་ཀྱི་བུ་མོ་ལ་ལ་བྱང་ཆུབ་སེམས་དཔའི་ཐེག་པ་པ་རྣམས་ལ་ཤེས་རབ་ཀྱི་ཕ་རོལ་ཏུ་ཕྱིན་པའི་གཟུགས་བརྙན་སྟོན་པ་འབྱུང་སྟེ། དེར་རིགས་ཀྱི་བུའམ་རིགས་ཀྱི་བུ་མོ་གང་བླ་ན་མེད་པ་ཡང་དག་པར་རྫོགས་པའི་བྱང་ཆུབ་ཏུ་ཞུགས་པ་དེ་དག་གིས་ཀྱང་གཟུགས་བརྙན་དེ་ཐོས་ནས་ལམ་སྟོན་པར་འགྱུར་ཏེ། དེ་དག་ལ་ཤེས་རབ་ཀྱི་ཕ་རོལ་ཏུ་ཕྱིན་པ་འདི་དོན་དང་ལྡན། ཡི་གེ་དང་ལྡན་པར་བསྟན་པར་བྱའོ་ཞེས་བྱ་བ་ནི་གོང་དུ་བཤད་པའི་རིམ་པས་མི་དམིགས་པའི་ཚུལ་གྱིས་ཤེས་རབ་ཀྱི་ཕ་རོལ་ཏུ་ཕྱིན་པ་བསྟན་པར་བྱ་བའི་དགོས་པ་བསྟན་པ་སྟེ། དེ་ལྟར་མི་དམིགས་པའི་ཚུལ་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་མ་བསྟན་ན། མ་འོངས་པའི་དུས་ན་ཐེག་པ་ཆུང་ངུ་པ་ཁ་ཅིག་དམིགས་པ་ཅན་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་ཚུལ་དུ་ཤེས་རབ་ཀྱི་ཕ་རོལ་ཏུ་ཕྱིན་པ་སྟོན་པ་འབྱུང་སྟེ། ཤེས་རབ་ཀྱི་ཕ་རོལ་ཏུ་ཕྱིན་པའི་དོན་མ་ཡིན་པ་ལ། ཤེས་རབ་ཀྱི་ཕ་རོལ་ཏུ་ཕྱིན་པའི་དོན་ལྟར་བཅོས་ཤིང་སྟོན་པ་དེ་དག་ཐོས་ནས། བྱང་ཆུབ་སེམས་དཔའི་ཐེག་པ་ལ་གསར་དུ་ཞུགས་པ་རྣམས་ལྟ་བ་ལོག་ཅིང་བྱང་ཆུབ་སེམས་དཔའི་ལམ་ལས་ཉམས་པར་འགྱུར་ཏེ། དེའི་ཕྱིར་ཤེས་རབ་ཀྱི་ཕ་རོལ་ཏུ་ཕྱིན་པའི་དོན་དམིགས་སུ་མེད་པ་དེ་ལྟ་བུ་བསྟན་དགོས་སོ་ཞེས་བྱ་བའི་དོན་ཏེ། ཤེས་རབ་ཀྱི་ཕ་རོལ་ཏུ་ཕྱིན་པའི་གཟུགས་བརྙན་ཞེས་བྱ་བ་ནི་ཤེས་རབ་ཀྱི་ཕ་རོལ་ཏུ་ཕྱིན་པའི་དོན་མ་ཡིན་པས་ཤེས་རབ་ཀྱི་ཕ་རོལ་ཏུ་ཕྱིན་པའི་དོན་ཡིན་པ་ལྟར་བཅོས་ཏེ་སྟོན་པའོ། །བརྒྱ་བྱིན་གྱིས་གསོལ་པ། བཅོམ་ལྡན་འདས་ཤེས་རབ་ཀྱི་ཕ་རོལ་ཏུ་ཕྱིན་པའི་གཟུགས་བརྙན་གང་ལགས་ཞེས་བྱ་བ་ནི། ཤེས་རབ་ཀྱི་ཕ་རོལ་ཏུ་ཕྱིན་པའི་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གཟུགས་བརྙན་ཇི་ལྟ་བུ་ཡིན་པ་འཁོར་རྣམས་ལ་ཞིབ་ཏུ་བཤད་པ་སྐབས་དབྱེ་བའི་ཕྱིར་ཞུས་པའོ། །བཅོམ་ལྡན་འདས་ཀྱིས་བཀའ་སྩལ་པ། ཀཽ་ཤི་ཀ་འདི་ལ་རིགས་ཀྱི་བུའམ་རིགས་ཀྱི་བུ་མོ་དག་ཤེས་རབ་ཀྱི་ཕ་རོལ་ཏུ་ཕྱིན་པ་བཤད་དོ་སྙམ་ཞིང</w:t>
      </w:r>
      <w:ins w:id="5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དག་གཟུགས་བརྙན་སྟོན་པར་བྱེད་པའོ་ཞེས་བྱ་བ་ནི་ཐེག་པ་ཆུང་ངུ་པ་དག་དམིགས་པ་དང་བཅས་པའི་སེམས་ཀྱིས་ཤེས་རབ་ཀྱི་ཕ་རོལ་ཏུ་ཕྱིན་པ་བསྟན་ཏོ་སྙམ་དུ་སེམས་ཤིང་སྟོན་པ་</w:t>
      </w:r>
    </w:p>
    <w:p w:rsidR="00F56754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ཉིད་ཤེས་རབ་ཀྱི་ཕ་རོལ་ཏུ་ཕྱིན་པའི་གཟུགས་བརྙན་སྟོན་པ་ཡིན་ནོ་ཞེས་བསྟན་པའོ། །བརྒྱ་བྱིན་གྱིས་གསོལ་པ། ཇི་ལྟར་ན་རིགས་ཀྱི་བུའམ་རིགས་ཀྱི་བུ་མོ་དེ་དག་ཤེས་རབ་ཀྱི་ཕ་རོལ་ཏུ་ཕྱིན་པའི་གཟུགས་བརྙན་སྟོན་པ་ལགས་ཞེས་བྱ་བ་ནི་ཤེས་རབ་ཀྱི་ཕ་རོལ་ཏུ་ཕྱིན་པའི་གཟུགས་བརྙན་ཐབས་ཇི་ལྟར་སྟོན་ཅེས་ཞུས་པའོ། །བཅོམ་ལྡན་འདས་ཀྱིས་བཀའ་སྩལ་པ།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ཀཽ་ཤི་ཀ་འདི་ལ་རིགས་ཀྱི་བུའམ་རིགས་ཀྱི་བུ་མོ་དག་ཤེས་རབ་ཀྱི་ཕ་རོལ་ཏུ་ཕྱིན་པ་སྟོན་པར་བྱེད་པའི་ཚེ། ཤེས་རབ་ཀྱི་ཕ་རོལ་ཏུ་ཕྱིན་པའི་གཟུགས་བརྙན་སྟོན་ཏེ།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ེ་ལ་འདི་ནི་ཤེས་རབ་ཀྱི་ཕ་རོལ་ཏུ་ཕྱིན་པའི་གཟུགས་བརྙན་ཏེ་ཞེས་བྱ་བ་ལ་སོགས་པ་ནི་ཤེས་རབ་ཀྱི་ཕ་རོལ་ཏུ་ཕྱིན་པའི་གཟུགས་བརྙན་གང་ཡིན་པ་ཞིབ་ཏུ་བཤད་པའོ། །འདི་ལྟར་གཟུགས་མི་རྟག་གོ་ཞེས་བྱ་བར་སྟོན། གཟུགས་སྡུག་བསྔལ་ལོ་ཞེས་བྱ་བར་སྟོན། གཟུགས་བདག་མེད་དོ་ཞེས་བྱ་བར་སྟོན།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མི་སྡུག་གོ་ཞེས་བྱ་བར་སྟོན་ཅིང་ཞེས་བྱ་བ་ལ་སོགས་པ་ནི་གཟུགས་ལ་སོགས་པ་རྣམ་པ་ཐམས་ཅད་མཁྱེན་པ་ཉིད་ལ་ཐུག་གི་བ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་ཆོས་ཐམས་ཅད་ལ་དམིགས་པ་དང་བཅས་པའི་ཚུལ་དུ། མི་རྟག་པ་དང</w:t>
      </w:r>
      <w:ins w:id="5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སྡུག་བསྔལ་དང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བདག་མེད་པ་དང</w:t>
      </w:r>
      <w:ins w:id="5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མི་སྡུག་པའི་རང་བཞིན་དུ་བསྒོམ་པ་སྟོན་པ་ཐེག་པ་ཆུང་ངུའི་ཚུལ་ཡིན་ཡང</w:t>
      </w:r>
      <w:ins w:id="5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གང་དེ་ལྟར་སྟོན་ཅིང་སྤྱོད་པ་ཤེས་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བ་ཀྱི་ཕ་རོལ་ཏུ་ཕྱིན་པ་ལ་སྤྱོད་པ་ཡིན་ནོ་ཞེས་འཆད་པ་ནི་ཤེས་རབ་ཀྱི་ཕ་རོལ་ཏུ་ཕྱིན་པའི་གཟུགས་བརྙན་སྟོན་པ་ཡིན་ནོ་ཞེས་བཤད་པའོ། །ཀཽ་ཤི་ཀ་གཞན་ཡང་རིགས་ཀྱི་བུའམ་རིགས་ཀྱི་བུ་མོ་དེ་དག་ཤེས་རབ་ཀྱི་ཕ་རོལ་ཏུ་ཕྱིན་པ་སྟོན་པ་འདི་ལྟར་སྟོན་ཏེ་ཞེས་བྱ་བ་ནས་དེ་ཡང་མཚན་མའི་ཚུལ་དང</w:t>
      </w:r>
      <w:ins w:id="5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དམིགས་པའི་ཚུལ་གྱིས་སྟོན་ཏེ།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དེ་དུས་ཀྱི་འདུ་ཤེས་ཀྱིས་ཤེས་རབ་ཀྱི་ཕ་རོལ་ཏུ་ཕྱིན་པ་བསྒོམས་པར་འགྱུར་ཏེ།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ཀཽ་ཤི་ཀ་དེ་ནི་ཤེས་རབ་ཀྱི་ཕ་རོལ་ཏུ་ཕྱིན་པའི་གཟུགས་བརྙན་ནོ་ཞེས་བྱ་བའི་བར་དུ་ནི་མཚན་མ་དང་བཅས་ཤིང་དམིགས་པ་དང་བཅས་པར་ཕ་རོལ་ཏུ་ཕྱིན་པ་དྲུག་བསྒོམས་ན། ཚེ་རབས་སམ་བསྐལ་པའི་དུས་འདི་ཙམ་ཞིག་གིས་བྱང་ཆུབ་སེམས་དཔའི་ས་བཅུ་ཐོབ་པར་འགྱུར་རོ་ཞེས་དུས་ཀྱི་འདུ་ཤེས་དང་བཅས་</w:t>
      </w:r>
    </w:p>
    <w:p w:rsidR="00F56754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པར་ཕ་རོལ་ཏུ་ཕྱིན་པ་དྲུག་བསྒོམ་པ་སྟོན་ན་ཡང་མཚན་མ་དང་བཅས་ཤིང་དམིགས་པ་དང་བཅས་པར་ཤེས་རབ་ཀྱི་ཕ་རོལ་ཏུ་ཕྱིན་པ་སྟོན་པས། ཤེས་རབ་ཀྱི་ཕ་རོལ་ཏུ་ཕྱིན་པའི་དོན་ཡང་དག་པ་སྟོན་པ་ནི་མ་ཡིན་གྱི། ཤེས་རབ་ཀྱི་ཕ་རོལ་ཏུ་ཕྱིན་པའི་གཟུགས་བརྙན་སྟོན་པ་ཡིན་ནོ་ཞེས་བཤད་པའོ། །ཀཽ་ཤི་ཀ་གཞན་ཡང་རིགས་ཀྱི་བུའམ་རིགས་ཀྱི་བུ་མོ་དེ་དག་བྱང་ཆུབ་སེམས་དཔའི་ཐེག་པ་པའི་རིགས་ཀྱི་བུའམ་རིགས་ཀྱི་བུ་མོ་དག་ལ་ཤེས་རབ་ཀྱི་ཕ་རོལ་ཏུ་ཕྱིན་པ་འདི་ལྟར་སྟོན་ཏེ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ཚུར་རིགས་ཀྱི་བུ་ཁྱོད་ཀྱིས་ཤེས་རབ་ཀྱི་ཕ་རོལ་ཏུ་ཕྱིན་པ་བསྒོམས་ཤིག །རིགས་ཀྱི་བུ་ཁྱོད་ཀྱིས་ཤེས་རབ་ཀྱི་ཕ་རོལ་ཏུ་ཕྱིན་པ་བསྒོམས་དང་ཉན་ཐོས་ཀྱི་ས་ལས་འདའ་བར་འགྱུར་རོ། །རང་སངས་རྒྱས་ཀྱི་ས་ལས་འདའ་བར་འགྱུར་རོ་ཞེས་སྟོན་ཏེ། ཀཽ་ཤི་ཀ་དེ་ནི་ཤེས་རབ་ཀྱི་ཕ་རོལ་ཏུ་ཕྱིན་པའི་གཟུགས་བརྙན་ནོ་ཞེས་བྱ་བ་ནི་མཚན་མ་དང་བཅས་ཤིང་དམིགས་པའི་ཚུལ་གྱིས་ཤ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རབ་ཀྱི་ཕ་རོལ་ཏུ་ཕྱིན་པ་བསྒོམས་ན། དུས་འདི་ཙམ་ཞིག་གིས་ཉན་ཐོས་དང་རང་སངས་རྒྱས་ཀྱི་ས་ལས་འདའ་བར་འགྱུར་རོ་ཞེས་སྟོན་ན་ཡང་མཚན་མ་དང་བཅས་ཤིང་དམིགས་པ་དང་བཅས་པར་སྟོན་པས་དེ་ཡང་ཤེས་རབ་ཀྱི་ཕ་རོལ་ཏུ་ཕྱིན་པའི་གཟུགས་བརྙན་ཡིན་གྱིས། ཤེས་རབ་ཀྱི་ཕ་རོལ་ཏུ་ཕྱིན་པའི་དོན་ཡང་དག་པ་མ་ཡིན་ཞེས་བསྟན་པའོ། །ཀཽ་ཤི་ཀ་གཞན་ཡང་རིགས་ཀྱི་བུའམ་རིགས་ཀྱི་བུ་མོ་དེ་དག་བྱང་ཆུབ་སེམས་དཔའི་ཐེག་པ་པའི་རིགས་ཀྱི་བུའམ་རིགས་ཀྱི་བུ་མོ་དེ་དག་ལ་ཤེས་རབ་ཀྱི་ཕ་རོལ་ཏུ་ཕྱིན་པ་སྟོན་ན་འདི་ལྟར་སྟོན་ཏེ་ཞེས་བྱ་བ་ནས། རིགས་ཀྱི་བུའམ་རིགས་ཀྱི་བུ་མོ་དེ་དག་ལ་སྟོན་ན་ཤེས་རབ་ཀྱི་ཕ་རོལ་ཏུ་ཕྱིན་པའི་གཟུགས་བརྙན་སྟོན་ཏོ་ཞེས་བྱ་བའི་བར་དུ་ནི་མཚན་མ་དང་བཅས་ཤིང་དམིགས་པ་དང་བཅས་པར་ཤེས་རབ་ཀྱི་ཕ་རོལ་ཏུ་ཕྱིན་པ་བསྒོམས་ན་བྱང་ཆུབ་སེམས་དཔའི་སྐྱོན་མེད་པར་འཇུག་པ་དང</w:t>
      </w:r>
      <w:ins w:id="5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མི་སྐྱེ་བའི་ཆོས་ལ་བཟོད་པ་ཐོབ་པར་འགྱུར་བ་དང</w:t>
      </w:r>
      <w:ins w:id="5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བྱང་ཆུབ་སེམས་དཔའི་མངོན་པར་ཤེས་པ་ལ་གནས་ཏེ།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སངས་རྒྱས་བཅོམ་ལྡན་འདས་རྣམས་ལ་མཆོད་ཅིང</w:t>
      </w:r>
      <w:ins w:id="5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རིམ་གྲོ་ལ་སོགས་པ་བྱེད་ཅིང་སངས་རྒྱས་ཀྱི་ཞིང་ནས་</w:t>
      </w:r>
    </w:p>
    <w:p w:rsidR="00E30F93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སངས་རྒྱས་ཀྱི་ཞིང་དུ་འགྲོ་བར་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འགྱུར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རོ་ཞེས་ཀྱང་སྟོན་ལ་མཚན་མ་དང་བཅས་ཤིང་དམིགས་པ་དང་བཅས་པར་ཤེས་རབ་ཀྱི་ཕ་རོལ་ཏུ་ཕྱིན་པ་འདི་འཛིན་ཅིང་འཆང་བ་ལ་སོགས་པ་བྱེད་ན། བསོད་ནམས་ཀྱི་ཕུང་པོ་ཚད་མེད་གྲངས་མེད་དཔག་ཏུ་མེད་པར་འགྱུར་རོ་ཞེས་སྟོན་ན་ཡང་མཚན་མ་དང་བཅས་ཤིང་དམིགས་པ་དང་བཅས་པར་སྟོན་པས་ཤེས་རབ་ཀྱི་ཕ་རོལ་ཏུ་ཕྱིན་པའི་དོན་ཡང་དག་པ་ཉིད་སྟོན་པ་མ་ཡིན་གྱིས། ཤེས་རབ་ཀྱི་ཕ་རོལ་ཏུ་ཕྱིན་པའི་གཟུགས་བརྙན་སྟོན་པ་ཡིན་ནོ་ཞེས་བསྟན་པའོ། །ཀཽ་ཤི་ཀ་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ཞན་ཡང་རིགས་ཀྱི་བུའམ་རིགས་ཀྱི་བུ་མོ་དེ་དག་བྱང་ཆུབ་སེམས་དཔའི་ཐེག་པ་པའི་རིགས་ཀྱི་བུའམ་རིགས་ཀྱི་བུ་མོ་དེ་དག་ལ་འདི་ལྟར་སྟོན་ཏེ་ཞེས་བྱ་བ་ནས། དེ་དག་དེ་ལྟར་སྟོན་ཅིང་ཤེས་རབ་ཀྱི་ཕ་རོལ་ཏུ་ཕྱིན་པའི་གཟུགས་བརྙན་སྟོན་ཏོ་ཞེས་བྱ་བའི་བར་དུ་ནི་མཚན་མ་དང་བཅས་ཤིང་དམིགས་པ་དང་བཅས་པར་དུས་གསུམ་གྱི་སངས་རྒྱས་བཅོམ་ལྡན་འདས་རྣམས་ཀྱི་དགེ་བའི་རྩ་བ་ལ་རྗེས་སུ་ཡི་རང་བར་བྱས་ལ། རྗེས་སུ་ཡི་རང་བའི་དགེ་བའི་རྩ་བ་དེ་ཡང་བླ་ན་མེད་པ་ཡང་དག་པར་རྫོགས་པའི་བྱང་ཆུབ་ཏུ་ཡོངས་སུ་བསྔོས་ཤིག་ཅེས་སྟོན་ན་ཡང་མཚན་མ་དང་བཅས་ཤིང་དམིགས་པ་དང་བཅས་པར་སྟོན་པས་ཤེས་རབ་ཀྱི་ཕ་རོལ་ཏུ་ཕྱིན་པའི་དོན་ཡང་དག་པར་སྟོན་པ་མ་ཡིན་གྱིས། ཤེས་རབ་ཀྱི་ཕ་རོལ་ཏུ་ཕྱིན་པའི་གཟུགས་བརྙན་ཡིན་ནོ་ཞེས་བསྟན་པའོ། །བརྒྱ་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བྱིན་གྱིས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་གསོལ་པ། བཅོམ་ལྡན་འདས་ཇི་ལྟར་སྟོན་ན་རིགས་ཀྱི་བུའམ་རིགས་ཀྱི་བུ་མོ་དེ་དག་བྱང་ཆུབ་སེམས་དཔའི་ཐེག་པ་པའི་རིགས་ཀྱི་བུའམ་རིགས་ཀྱི་བུ་མོ་དེ་དག་ལ་ཤེས་རབ་ཀྱི་ཕ་རོལ་ཏུ་ཕྱིན་པའི་གཟུགས་བརྙན་མི་སྟོན་པ་ལགས་ཞེས་བྱ་བ་ལ་སོགས་པ་ནི་ཤེས་རབ་ཀྱི་ཕ་རོལ་ཏུ་ཕྱིན་པའི་གཟུགས་བརྙན་སྟོན་པའི་གཉེན་པོར་མཚན་མར་མི་འཛིན་ཅིང་མི་དམིགས་པར་སྟོན་པ་ཤེས་རབ་ཀྱི་ཕ་རོལ་ཏུ་ཕྱིན་པའི་དོན་ཡང་དག་པ་ཇི་ལྟ་བ་ཉིད་དུ་བསྟན་པ་བཤད་པ་སྟེ། གཟུགས་མི་རྟག་ཅེས་བྱ་བར་ཡང་དག་པར་རྗེས་སུ་མ་ལྟ་ཤིག །དེ་ཅིའི་ཕྱིར་ཞེ་ན། གཟུགས་ནི་རང་བཞིན་གྱིས་སྟོང་སྟེ། གཟུགས་ཀྱི་རང་བཞིན་གང་ཡིན་པ་དེ་ནི་དངོས་པོ་</w:t>
      </w:r>
    </w:p>
    <w:p w:rsidR="00E30F93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མེད་པའོ་ཞེས་བྱ་བ་ནི་དོན་དམ་པར་གཟུགས་རང་བཞིན་གྱིས་སྟོང་སྟེ། དངོས་པོ་མེད་པའི་ཕྱིར་གཟུགས་མི་རྟག་པ་ཞེས་བྱ་བར་མཚན་མར་མི་བཟུང་ཞིང་དམིགས་པར་བྱ་བའོ་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ཞེས་བསྟན་པའོ། །དངོས་པོ་མེད་པ་གང་ཡིན་པ་དེ་ནི་ཤེས་རབ་ཀྱི་ཕ་རོལ་ཏུ་ཕྱིན་པ་སྟེ། ཤེས་རབ་ཀྱི་ཕ་རོལ་ཏུ་ཕྱིན་པ་གང་ཡིན་པ་དེ་ལ་ནི་གཟུགས་རྟག་ཅེས་བྱ་བའམ། མི་རྟག་ཅེས་བྱ་བ་མི་དམིགས་སོ་ཞེས་བྱ་བ་ནི་དེ་ལྟར་དོན་དམ་པར་གཟུགས་རང་བཞིན་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་སྟོང་ཞིང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དངོས་པོ་མེད་པར་རྟོགས་པ་ཉིད་ཤེས་རབ་ཀྱི་ཕ་རོལ་ཏུ་ཕྱིན་པ་ཡིན་ཏེ། དེ་ལྟར་རྟོགས་པའི་ཤེས་རབ་ཀྱི་ཕ་རོལ་ཏུ་ཕྱིན་པ་རྣམ་པར་མི་རྟོག་པ་དེ་ལ་ནི་གཟུགས་རྟག་ཅེས་བྱ་བའམ། མི་རྟག་ཅེས་བྱ་བར་རྣམ་པར་རྟོག་པ་མེད་དོ་ཞེས་བྱ་བའི་དོན་ཏོ། །དེ་ལ་གཟུགས་ཉིད་ཀྱང་མེད་ན་རྟག་པའམ་མི་རྟག་པ་ལྟ་ག་ལ་ཡོད་ཅེས་བྱ་བ་ནི་གཟུགས་ཉིད་ཀྱང་དོན་དམ་པར་རང་བཞིན་གྱིས་སྟོང་ཞིང་དངོས་པོ་མེད་ན། གཟུགས་ཀྱི་ཆོས་ཉིད་རྟག་པ་དང་མི་རྟག་ཅེས་བྱ་བ་ལྟ་ག་ལ་ཡོད་ཅེས་བསྟན་པ་སྟེ། དེ་ལྟར་སྟོན་ཅིང་འདོམས་པ་ནི་ཤེས་རབ་ཀྱི་ཕ་རོལ་ཏུ་ཕྱིན་པའི་དོན་ཡང་དག་པ་ཉིད་སྟོན་པ་ཡིན་གྱིས། ཤེས་རབ་ཀྱི་ཕ་རོལ་ཏུ་ཕྱིན་པའི་གཟུགས་བརྙན་སྟོན་པ་མ་ཡིན་ནོ་ཞེས་བསྟན་པའོ། །གཟུགས་ཇི་ལྟར་བཤད་པ་དེ་བཞིན་དུ། རྣམ་པ་ཐམས་ཅད་མཁྱེན་པ་ཉིད་ལ་ཐུག་གི་བར་ཡང་སྦྱར་བར་བྱའོ། །ཀཽ་ཤི་ཀ་གཞན་ཡང་རིགས་ཀྱི་བུའམ་རིགས་ཀྱི་བུ་མོ་དེ་དག་བྱང་ཆུབ་སེམས་དཔའི་ཐེག་པ་པའི་རིགས་ཀྱི་བུའམ་རིགས་ཀྱི་བུ་མོ་དེ་དག་ལ་ཤེས་རབ་ཀྱི་ཕ་རོལ་ཏུ་ཕྱིན་པ་འདི་ལྟར་སྟོ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ཏོ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་ཞེས་བྱ་བ་ལ་སོགས་པ་ནི་ཆོས་ཐམས་ཅད་བླང་དོར་མེད་པར་སྟོན་པ། ཤེས་རབ་ཀྱི་ཕ་རོལ་ཏུ་ཕྱིན་པའི་དོན་ཡང་དག་པ་ཇི་ལྟ་བ་ཉིད་དུ་སྟོན་པ་ཡིན་པར་བཤད་པ་སྟེ། དེ་ལ་ཆོས་གང་ལས་ཀྱང་ཡོངས་སུ་འདའ་བར་མ་བྱེད་ཅིག་ཅེས་བྱ་བ་ནི་ཐེག་པ་ཆུང་ངུ་པ་ལྟར་འཁོར་བའི་ཆོས་གང་ལས་ཀྱང་ཡོངས་སུ་འདའ་བར་མ་བྱེད་ཅིག་ཅེས་བསྟན་པའོ། །ཆོས་གང་ལ་ཡང་གནས་པར་མ་བྱེད་ཅིག་ཅེས་བྱ་བ་ནི་ཐེག་པ་ཆུང་ངུ་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 xml:space="preserve">པ་ལྟར་མྱ་ངན་ལས་འདས་པའི་ཆོས་གང་ལ་ཡང་གནས་པར་མ་བྱེད་ཅིག་ཅེས་བསྟན་པའོ། །དེ་ཅིའི་ཕྱིར་ཞེ་ན། </w:t>
      </w:r>
    </w:p>
    <w:p w:rsidR="00E30F93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དེ་ནི་འདི་ལྟར་ཤེས་རབ་ཀྱི་ཕ་རོལ་ཏུ་ཕྱིན་པ་ལ་ཆོས་གང་ལས་འདའ་བར་བྱ་བའམ། གང་ལ་གནས་པར་བྱ་བའི་ཆོས་དེ་མེད་དོ་ཞེས་བྱ་བ་ནི་ཆོས་གང་ལས་ཀྱང་འདའ་བར་མི་བྱ་བ་དང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ཆོས་གང་ལ་ཡང་གནས་པར་མི་བྱ་བའི་གཏན་ཚིགས་བསྟན་པ་སྟེ། ཤེས་རབ་ཀྱི་ཕ་རོལ་ཏུ་ཕྱིན་པའི་དོན་དང་སྦྱར་ན། དོན་དམ་པར་འཁོར་བ་དང་མྱ་ངན་ལས་འདས་པའི་ཆོས་གཉི་ག་ཡང་མེད་པས་འདའ་བར་བྱ་བའམ་གནས་པར་བྱ་བ་མེད་དོ་ཞེས་བསྟན་པའོ། །དེ་ཅིའི་ཕྱིར་ཞེ་ན། དེ་ནི་འདི་ལྟར་ཆོས་ཐམས་ཅད་ཀྱི་རང་བཞིན་གྱིས་སྟོང་པའི་ཆོས་གང་ཡིན་པ་དེ་ནི་དངོས་པོ་མེད་པའོ་ཞེས་བྱ་བ་ནི་འདའ་བར་བྱ་བ་དང</w:t>
      </w:r>
      <w:ins w:id="6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གནས་པར་བྱ་བའི་ཆོས་གཉིས་ཀ་དངོས་པོ་མེད་པའི་གཏན་ཚིགས་བསྟན་པ་སྟེ། དོན་དམ་པར་འཁོར་བ་དང་མྱ་ངན་ལས་འདས་པའི་ཆོས་ཐམས་ཅད་རང་བཞིན་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་སྟོང་པའི་ཕྱིར་དངོས་པོ་མེད་དོ་ཞེས་བསྟན་པའོ། །དངོས་པོ་མེད་པ་གང་ཡིན་པ་དེ་ནི་ཤེས་རབ་ཀྱི་ཕ་རོལ་ཏུ་ཕྱིན་པ་སྟེ་ཞེས་བྱ་བ་ནི་དེ་ལྟར་དངོས་པོ་མེད་པར་རྟོགས་པ་དེ་ནི་རྣམ་པར་མི་རྟོག་པའི་ཤེས་རབ་ཀྱི་ཕ་རོལ་ཏུ་ཕྱིན་པ་ཡིན་ནོ་ཞེས་བསྟན་པའོ། །ཤེས་རབ་ཀྱི་ཕ་རོལ་ཏུ་ཕྱིན་པ་གང་ཡིན་པ་དེ་ལ་ནི་བླང་བར་བྱ་བའམ། དོར་བར་བྱ་བའམ།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སྐྱེ་བར་བྱ་བའམ། འགག་པར་བྱ་བའི་ཆོས་གང་ཡང་མེད་དོ་ཞེས་བྱ་བ་ནི་རྣམ་པར་མི་རྟོག་པའི་ཤེས་རབ་ཀྱི་ཕ་རོལ་ཏུ་ཕྱིན་པ་དེ་ལ་ནི་མྱ་ངན་ལས་འདས་པའི་ཆོས་བླང་བར་བྱ་བའམ། འཁོར་བའི་ཆོས་དོར་བར་བྱ་བ་རྣམ་པར་རྟོག་པ་ཡང་མེད་ལ་འཕགས་པའི་ལམ་བསྐྱེད་པར་བྱ་བའམ། འཕགས་པའི་ལམ་གྱི་མི་མཐུན་པའི་ཕྱོགས་ཉོན་མོངས་པའི་ཆོས་རྣམས་འགག་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པར་བྱ་བར་རྣམ་པར་རྟོག་པ་ཡང་མེད་དོ་ཞེས་བསྟན་པའོ། །ཀཽ་ཤི་ཀ་དེ་ལྟར་སྟོན་པའི་རིགས་ཀྱི་བུའམ་རིགས་ཀྱི་བུ་མོ་དེ་དག་ནི་ཤེས་རབ་ཀྱི་ཕ་རོལ་ཏུ་ཕྱིན་པའི་གཟུགས་བརྙན་མི་སྟོན་ཏོ་ཞེས་བྱ་བ་ནི་དེ་ལྟར་གོང་དུ་བཤད་པའི་ཚུལ་དུ་ཆོས་ཐམས་ཅད་ལ་བླང་དོར་མེད་པར་སྟོན་པ་དེ་ནི་ཤེས་རབ་ཀྱི་ཕ་རོལ་ཏུ་ཕྱིན་པའི་དོན་ཡང་དག་པ་ཉིད་སྟོན་པ་ཡིན་ཏེ། ཤེས་རབ་ཀྱི་ཕ་རོལ་ཏུ་ཕྱིན་པའི་གཟུགས་བརྙན་སྟོན་པ་མ་ཡིན་ནོ་ཞེས་བསྟན་</w:t>
      </w:r>
    </w:p>
    <w:p w:rsidR="00E30F93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པའོ། །ཀཽ་ཤི་ཀ་དེ་ལྟ་བས་ན་རིགས་ཀྱི་བུའམ་རིགས་ཀྱི་བུ་མོས་དེ་ལྟར་ཤེས་རབ་ཀྱི་ཕ་རོལ་ཏུ་ཕྱིན་པའི་དོན་བསྟན་པར་བྱ་སྟེ། ཀཽ་ཤི་ཀ་དེ་ལྟར་སྟོན་པའི་རིགས་ཀྱི་བུའམ་རིགས་ཀྱི་བུ་མོ་དེ་དག་གི་བསོད་ནམས་ཀྱི་ཕུང་པོ་ནི་ཆེས་མང་དུ་འཕེལ་གྱི། རིགས་ཀྱི་བུའམ་རིགས་ཀྱི་བུ་མོ་སྔ་མ་དག་ནི་མ་ཡིན་ནོ་ཞེས་བྱ་བ་ནི་དེ་ལྟར་མཚན་མར་མི་འཛིན་ཅིང་མི་དམིགས་པའི་ཚུལ་གྱིས་ཤེས་རབ་ཀྱི་ཕ་རོལ་ཏུ་ཕྱིན་པའི་དོན་ཕྱིན་ཅི་མ་ལོག་པར་བསྟན་ན་བསོད་ནམས་མང་དུ་འཕེལ་གྱི་མཚན་མ་དང་བཅས་པར་དམིགས་པ་དང་བཅས་པར་བྱ་སྟེ། ཤེས་རབ་ཀྱི་ཕ་རོལ་ཏུ་ཕྱིན་པའི་ཕྱིར་གཟུགས་བརྙན་གོང་དུ་སྨོས་པ་ལྟ་བུར་བསྟན་ན་བསོད་ནམས་མང་དུ་མི་འཕེལ་ལོ་ཞེས་བྱ་བའི་དོན་ཏོ། །ཀཽ་ཤི་ཀ་གཞན་ཡང་འཛམ་བུའི་གླིང་གི་སེམས་ཅན་ཇི་སྙེད་པ་དེ་དག་རིགས་ཀྱི་བུའམ་རིགས་ཀྱི་བུ་མོ་ལ་ལ་ཞིག་གིས་རྒྱུན་དུ་ཞུགས་པའི་འབྲས་བུ་ལ་རབ་ཏུ་བཀོད་ན་ཞེས་བྱ་བ་ན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དེ་ཅིའི་ཕྱིར་ཞེ་ན། ཀཽ་ཤི་ཀ་ཤེས་རབ་ཀྱི་ཕ་རོལ་ཏུ་ཕྱིན་པ་འདི་ལས་རང་བྱང་ཆུབ་རྣམས་ཡོད་པར་འགྱུར་རོ་ཞེས་བྱ་བའི་བར་དུ་ནི་འཛམ་བུའི་གླིང་གི་སེམས་ཅན་ཇི་སྙེད་ཡོད་པ་དང</w:t>
      </w:r>
      <w:ins w:id="6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གླིང་བཞི་དང</w:t>
      </w:r>
      <w:ins w:id="6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སྟོང་གི་འཇིག་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རྟེན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་གྱི་ཁམས་དང</w:t>
      </w:r>
      <w:ins w:id="6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སྟོང་གཉིས་ཀྱི་འཇིག་རྟེན་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ཁམས་དང</w:t>
      </w:r>
      <w:ins w:id="6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སྟོང་གསུམ་གྱི་སྟོང་ཆེན་པོའི་འཇིག་རྟེན་གྱི་ཁམས་དང</w:t>
      </w:r>
      <w:ins w:id="6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ཕྱོགས་བཅུའི་ཕྱོགས་རེ་རེ་ཞིང་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ཡང་འཇིག་རྟེན་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་ཁམས་གང་གཱའི་ཀླུང་གི་བྱེ་མ་སྙེད་ཀྱི་སེམས་ཅན་ཇི་སྙེད་ཡོད་པ་དེ་དག་ཐམས་ཅད་རྒྱུན་དུ་ཞུགས་པ་དང</w:t>
      </w:r>
      <w:ins w:id="6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ལན་ཅིག་ཕྱིར་འོང་བ་དང</w:t>
      </w:r>
      <w:ins w:id="6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ཕྱིར་མི་འོང་བ་དང</w:t>
      </w:r>
      <w:ins w:id="6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དགྲ་བཅོམ་པ་དང</w:t>
      </w:r>
      <w:ins w:id="6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རང་བྱང་ཆུབ་ལ་བཀོད་པའི་བསོད་ནམས་པས་ཀྱང</w:t>
      </w:r>
      <w:ins w:id="7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ཤེས་རབ་ཀྱི་ཕ་རོལ་ཏུ་ཕྱིན་པ་འདིའི་དོན་དང</w:t>
      </w:r>
      <w:ins w:id="7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ཚིག་ཏུ་ལྡན་པར་གཞན་ལ་རྒྱ་ཆེར་བསྟན་ཅིང་ཉམས་སུ་ལེན་དུ་བཅུག་པ་བསོད་ནམས་ཆེ་བའི་ཕན་ཡོན་བསྟན་པའོ། །ཀཽ་ཤི་ཀ་གཞན་ཡང་འཛམ་བུའི་གླིང་གི་སེམས་ཅན་ཇི་སྙེད་པ་དེ་དག་རིགས་ཀྱི་བུའམ་རིགས་ཀྱི་བུ་མོ་ལ་ལ་ཞིག་གིས་བླ་ན་མེད་པ་ཡང་དག་པར་རྫོགས་པའི་བྱང་ཆུབ་ཏུ་ཡང་དག་པར་བསྐུལ་བ་བྱས་ནས་ཞེས་བྱ་བ་ན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ཀཽ་ཤི་ཀ་ཕྱོགས་བཅུའི་ཕྱོགས་རེ་རེ་ཞིང་གང་གཱའི་ཀླུང་གི་བྱེ་མ་སྙེད་ཀྱི་འཇིག་</w:t>
      </w:r>
    </w:p>
    <w:p w:rsidR="00D806AE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རྟེན་གྱི་ཁམས་ཞེས་བྱ་བ་དང</w:t>
      </w:r>
      <w:ins w:id="7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དེ་ཅིའི་ཕྱིར་ཞེ་ན། ཀཽ་ཤི་ཀ་འདི་ལས་བྱུང་བ་ནི་སེམས་དང་པོ་བསྐྱེད་པའི་བྱང་ཆུབ་སེམས་དཔའ་སེམས་དཔའ་ཆེན་པོ་རྣམས་སོ་ཞེས་བྱ་བའི་བ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་ནི་འཛམ་བུའི་གླིང་གི་སེམས་ཅན་ཇི་སྙེད་ཡོད་པ་དང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གླིང་བཞི་པ་དང</w:t>
      </w:r>
      <w:ins w:id="7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སྟོང་གི་འཇིག་རྟེན་གྱི་ཁམས་དང</w:t>
      </w:r>
      <w:ins w:id="7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སྟོང་གཉིས་ཀྱི་འཇིག་རྟེན་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་ཁམས་དང</w:t>
      </w:r>
      <w:ins w:id="7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སྟོང་གསུམ་གྱི་སྟོང་ཆེན་པོའི་འཇིག་རྟེན་གྱི་ཁམས་དང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ཕྱོགས་བཅུའི་ཕྱོགས་རེ་རེ་ཞིང་ཡང་འཇིག་རྟེན་གྱི་ཁམས་གང་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གཱའི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ཀླུང་གི་བྱེ་མ་སྙེད་ཀྱི་སེམས་ཅན་ཇི་སྙེད་ཡོད་པ་དེ་དག་ཐམས་ཅད་བླ་ན་མེད་པ་ཡང་དག་པར་རྫོགས་པའི་བྱང་ཆུབ་ཏུ་བསྐུལ་བ་བྱས་པའི་བསོད་ནམས་པས་ཀྱང་ཤེས་རབ་ཀྱི་ཕ་རོལ་ཏུ་ཕྱིན་པ་འདི་དོན་དང་ཚིག་ཏུ་ལྡན་པར་བཤད་ཅིང་གདམས་ངག་དང་བཅས་པར་བསྟན་ཏེ་ནན་ཏན་བྱེད་དུ་བཅུག་པ་ཆེས་བསོད་ནམས་མང་དུ་འཕེལ་བ་གཏན་ཚིགས་དང་བཅས་པར་བསྟན་པ་སྟེ། དེའི་གཏན་ཚིགས་དང</w:t>
      </w:r>
      <w:ins w:id="7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དེ་ཅིའི་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ཕྱིར་ཞེ་ན། ཀཽ་ཤི་ཀ་འདི་ལས་བྱུང་བ་ནི་སེམས་དང་པོ་བསྐྱེད་པའི་བྱང་ཆུབ་སེམས་དཔའ་སེམས་དཔའ་ཆེན་པོ་རྣམས་སོ་ཞེས་བྱ་བ་སྟེ། བྱང་ཆུབ་སེམས་དཔའ་གང་བླ་ན་མེད་པ་ཡང་དག་པར་རྫོགས་པའི་བྱང་ཆུབ་ཏུ་བསྐུལ་བར་བྱས་ནས། བྱང་ཆུབ་ཀྱི་སེམས་དང་པོ་བསྐྱེད་དེ། བྱང་ཆུབ་སེམས་དཔའི་ས་དང་པོ་ཐོབ་པར་གྱུར་པའི་བྱང་ཆུབ་སེམས་དཔའ་རྣམས་ཀྱང་ཤེས་རབ་ཀྱི་ཕ་རོལ་ཏུ་ཕྱིན་པ་འདི་མཉམ་པ་དང་བསམ་པ་དང་བསྒོམ་པ་ལས་བྱུང་བའི་ཕྱིར། བླ་ན་མེད་པ་ཡང་དག་པར་རྫོགས་པའི་བྱང་ཆུབ་ཏུ་བསྐུལ་བ་བྱས་པ་བས་ཤེས་རབ་ཀྱི་ཕ་རོལ་ཏུ་ཕྱིན་པ་འདི་གཞན་ལ་རྒྱ་ཆེར་བསྟན་ཏེ་ཉམས་སུ་ལེན་དུ་བཅུག་ན་བསོད་ནམས་ཆེའོ་ཞེས་བསྟན་པའོ། །ཀཽ་ཤི་ཀ་གཞན་ཡང་འཛམ་བུའི</w:t>
      </w:r>
      <w:r w:rsidR="00D806AE" w:rsidRPr="00D926F7">
        <w:rPr>
          <w:rFonts w:ascii="Monlam Uni OuChan2" w:hAnsi="Monlam Uni OuChan2" w:cs="Monlam Uni OuChan2"/>
          <w:sz w:val="36"/>
          <w:szCs w:val="36"/>
          <w:cs/>
        </w:rPr>
        <w:t>་གླིང་གི་སེམས་ཅན་ཇི་སྙེད་པ་དེ་དག</w:t>
      </w:r>
      <w:r w:rsidR="00D806AE" w:rsidRPr="00D926F7">
        <w:rPr>
          <w:rFonts w:ascii="Monlam Uni OuChan2" w:hAnsi="Monlam Uni OuChan2" w:cs="Monlam Uni OuChan2" w:hint="cs"/>
          <w:sz w:val="36"/>
          <w:szCs w:val="36"/>
          <w:cs/>
        </w:rPr>
        <w:t>།</w:t>
      </w:r>
      <w:r w:rsidR="00D806AE" w:rsidRPr="00D926F7">
        <w:rPr>
          <w:rFonts w:ascii="Monlam Uni OuChan2" w:hAnsi="Monlam Uni OuChan2" w:cs="Monlam Uni OuChan2"/>
          <w:sz w:val="36"/>
          <w:szCs w:val="36"/>
          <w:cs/>
        </w:rPr>
        <w:t>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རིགས་ཀྱི་བུའམ། རིགས་ཀྱི་བུ་མོ་ལ་ལ་ཞིག་གིས། ཕྱིར་མི་ལྡོག་པའི་ས་ལ་བཀོད་ན་ཞེས་བྱ་བ་ནས། ཕྱོགས་བཅུའི་ཕྱོགས་རེ་རེ་ཞིང་གང་གཱའི་ཀླུང་གི་བྱེ་མ་སྙེད་ཀྱི་འཇིག་རྟེན་གྱི་ཁམས་ཀྱི་ཞེས་བྱ་བ་དང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དེ་ཅིའི་ཕྱིར་ཞེ་ན། ཀཽ་ཤི་ཀ་ཤེས་རབ་ཀྱི་ཕ་རོལ་ཏུ་ཕྱིན་པ་ལས་བྱུང་བ་ནི་བྱང་ཆུབ་སེམས་</w:t>
      </w:r>
    </w:p>
    <w:p w:rsidR="000C3E78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དཔའ་སེམས་དཔའ་ཆེན་པོ་རྣམས་ཀྱི་ཕྱིར་མི་ལྡོག་པའི་སའོ་ཞེས་བྱ་བའི་བར་གྱིས་ནི་འཛམ་བུའི་གླིང་གི་སེམས་ཅན་ཇི་སྙེད་ཡོད་པ་དེ་དག་ཐམས་ཅད་དང</w:t>
      </w:r>
      <w:ins w:id="7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གླིང་བཞི་པ་དང</w:t>
      </w:r>
      <w:ins w:id="7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སྟོང་གཅིག་གི་འཇིག་རྟེན་གྱི་ཁམས་དང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སྟོང་གཉིས་ཀྱི་འཇིག་རྟེན་གྱི་ཁམས་དང</w:t>
      </w:r>
      <w:ins w:id="7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སྟོང་གསུམ་གྱི་སྟོང་ཆེན་པོའི་འཇིག་རྟེན་གྱི་ཁམས་དང</w:t>
      </w:r>
      <w:ins w:id="8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ཕྱོགས་བཅུའི་ཕྱོགས་རེ་རེ་ཞིང་ཡང་འཇིག་རྟེན་གྱི་ཁམས་གང་གཱའི་ཀླུང་གི་བྱེ་མ་སྙེད་ཀྱི་སེམས་ཅན་ཇི་སྙེད་ཡོད་པ་དེ་དག་ཐམས་ཅད་ཕྱིར་མི་ལྡོག་པའི་ས་ལ་བཀོད་པའི་བསོད་ནམས་པས་ཀྱང</w:t>
      </w:r>
      <w:ins w:id="8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ཤེས་རབ་ཀྱི་ཕ་རོལ་ཏུ་ཕྱིན་པ་འདིའི་དོན་དང་ཚིག་ཏུ་ལྡན་པར་གཞན་ལ་རྒྱ་ཆེར་བསྟན་ཏེ།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ཉམས་སུ་ལེན་དུ་བཅུག་པའི་བསོད་ནམས་ཆེ་བའི་ཕན་ཡོན་བསྟན་པའོ། །ཀཽ་ཤི་ཀ་གཞན་ཡང་འཛམ་བུའི་གླིང་གི་སེམས་ཅན་ཇི་སྙེད་པ་དེ་དག་ཐམས་ཅད་བླ་ན་མེད་པ་ཡང་དག་པར་རྫོགས་པའི་བྱང་ཆུབ་ཏུ་ཡང་དག་པར་ཞུགས་པར་གྱུར་ཏེ་ཞེས་བྱ་བ་ནས། ཀཽ་ཤི་ཀ་ཕྱོགས་བཅུའི་ཕྱོགས་རེ་རེ་ཞིང་གང་གཱའི་ཀླུང་གི་བྱེ་མ་སྙེད་ཀྱི་འཇིག་རྟེན་གྱི་ཁམས་ཞེས་བྱ་བ་དང</w:t>
      </w:r>
      <w:ins w:id="8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གི་ཚེ་ཁྱོད་ཀྱིས་ཐམས་ཅད་མཁྱེན་པ་ཉིད་ཀྱི་ཆོས་རྣམས་ཐོབ་པར་གྱུར་པ་དེའི་ཚེ་ཁྱོད་བླ་ན་མེད་པ་ཡང་དག་པར་རྫོགས་པའི་བྱང་ཆུབ་ཏུ་མངོན་པར་རྫོགས་པར་འཚང་རྒྱ་བར་འགྱུར་རོ་ཞེས་བསྒོ་ན། རིགས་ཀྱི་བུའམ་རིགས་ཀྱི་བུ་མོ་དེའི་བསོད་ནམས་ཆེས་མང་དུ་འཕེལ་ལོ་ཞེས་བྱ་བའི་བར་གྱིས་ནི་འཛམ་བུའི་གླིང་གི་སེམས་ཅན་ཇི་སྙེད་ཡོད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གླིང་བཞི་པའི་འཇིག་རྟེན་གྱི་ཁམས་དང</w:t>
      </w:r>
      <w:ins w:id="8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སྟོང་གི་འཇིག་རྟེན་གྱི་ཁམས་དང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སྟོང་གཉིས་ཀྱི་འཇིག་རྟེན་གྱི་ཁམས་དང</w:t>
      </w:r>
      <w:ins w:id="8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སྟོང་གསུམ་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་སྟོང་ཆེན་པོའི་འཇིག་རྟེན་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་ཁམས་དང</w:t>
      </w:r>
      <w:ins w:id="8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ཕྱོགས་བཅུའི་ཕྱོགས་རེ་རེ་ཞིང་ཡང་འཇིག་རྟེན་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་ཁམས་གང་གཱའི་ཀླུང་གི་བྱེ་མ་སྙེད་</w:t>
      </w:r>
      <w:r w:rsidR="000C3E78" w:rsidRPr="00D926F7">
        <w:rPr>
          <w:rFonts w:ascii="Monlam Uni OuChan2" w:hAnsi="Monlam Uni OuChan2" w:cs="Monlam Uni OuChan2" w:hint="cs"/>
          <w:sz w:val="36"/>
          <w:szCs w:val="36"/>
          <w:cs/>
        </w:rPr>
        <w:t>ཀྱི་སེམས་ཅན་ཇི་སྙེད་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ཡོད་པ་དེ་དག་ཐམས་ཅད་བླ་ན་མེད་པ་ཡང་དག་པར་རྫོགས་པའི་བྱང་ཆུབ་ཏུ་ཡང་དག་པར་ཞུགས་པ་རྣམས་ལ་ཤེས་རབ་ཀྱི་ཕ་རོལ་ཏུ་ཕྱིན་པ་འདི་རྒྱ་ཆེར་བཤད་ཅིང</w:t>
      </w:r>
      <w:ins w:id="8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གདམས་ངག་དང་བཅས་པར་བསྟན་ཏེ་ཉམས་སུ་ལེན་དུ་བཅུག་ན་བླ་ན་མེད་པ་ཡང་དག་པར་རྫོགས་པའི་བྱང་ཆུབ་ཏུ་ཡང་དག་པར་</w:t>
      </w:r>
    </w:p>
    <w:p w:rsidR="000C3E78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ཞུགས་པའི་བྱང་ཆུབ་སེམས་དཔའ་དམ་པའི་ཆོས་ཀྱི་སྣོད་དུ་གྱུར་ཅིང</w:t>
      </w:r>
      <w:ins w:id="8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ྐལ་བ་དང་ལྡན་པ་དེ་དག་ལ་ཤེས་རབ་ཀྱི་ཕ་རོལ་ཏུ་ཕྱིན་པ་འདི་རྒྱ་ཆེར་བཤད་ཅིང་ཉམས་སུ་ལེན་དུ་བཅུག་པའི་བསོད་ནམས་སྔ་མ་བས་ཀྱང་ཆེས་མང་དུ་འཕེལ་བ་བསྟན་པའོ། །ཀཽ་ཤི་ཀ་གཞན་ཡང་འཛམ་བུའི་གླིང་གི་སེམས་ཅན་ཇི་སྙེད་ཡོད་པ་དེ་དག་ཐམས་ཅད་བླ་ན་མེད་པ་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ཡང་དག་པར་རྫོགས་པའི་བྱང་ཆུབ་ལས་ཕྱིར་མི་ལྡོག་པར་གྱུར་ཏེ་ཞེས་བྱ་བ་ནས། འདི་ནི་འཁོར་བ་ལས་བྱུང་བར་འདོད་ལ། སྙིང་རྗེ་ཆེན་པོས་མནར་བའི་ཕྱིར་རོ་ཞེས་བྱ་བའི་བར་དུ་ནི་འཛམ་བུའི་གླིང་གི་སེམས་ཅན་ཐམས་ཅད་བླ་ན་མེད་པ་ཡང་དག་པར་རྫོགས་པའི་བྱང་ཆུབ་ལས་ཕྱིར་མི་ལྡོག་པར་གྱུར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གླིང་བཞི་པའི་འཇིག་རྟེན་གྱི་ཁམས་དང</w:t>
      </w:r>
      <w:ins w:id="8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སྟོང་གི་འཇིག་རྟེན་གྱི་ཁམས་དང</w:t>
      </w:r>
      <w:ins w:id="8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སྟོང་གཉིས་ཀྱི་འཇིག་རྟེན་གྱི་ཁམས་དང</w:t>
      </w:r>
      <w:ins w:id="9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སྟོང་གསུམ་གྱི་སྟོང་ཆེན་པོའི་འཇིག་རྟེན་གྱི་ཁམས་དང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ཕྱོགས་བཅུའི་ཕྱོགས་རེ་རེ་ཞིང་ཡང་འཇིག་རྟེན་གྱི་ཁམས་གང་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གཱའི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ཀླུང་གི་བྱེ་མ་སྙེད་ཀྱི་སེམས་ཅན་ཇི་སྙེད་ཡོད་པ་དེ་དག་ཐམས་ཅད་བླ་ན་མེད་པ་ཡང་དག་པར་རྫོགས་པའི་བྱང་ཆུབ་ལས་ཕྱིར་མི་ལྡོག་པའི་བྱང་ཆུབ་སེམས་དཔར་གྱུར་པ་ལ་ཆོས་བསྟན་པའི་བསོད་ནམས་པས། དེ་དག་ལས་ལ་ལ་ཞིག་བདག་ནི་མྱུར་དུ་བླ་ན་མེད་པ་ཡང་དག་པར་རྫོགས་པའི་བྱང་ཆུབ་ཏུ་མངོན་པར་རྫོགས་པར་འཚང་རྒྱའོ་ཞེས་ཁས་འཆེ་བ་ཞིག་ཡོད་ན་དེ་ལ་ཤེས་རབ་ཀྱི་ཕ་རོལ་ཏུ་ཕྱིན་པ་འདི་དོན་དང་ཚིག་ཏུ་ལྡན་པར་རྒྱ་ཆེར་བཤད་དེ་ཉམས་སུ་ལེན་དུ་བཅུག་ན་བསོད་ནམས་སྔ་མ་བས་ཀྱང་ཆེས་མང་དུ་འཕེལ་བ་བསྟན་པ་སྟེ། དེ་ཅིའི་ཕྱིར་ཞེ་ན། ཕྱིར་མི་ལྡོག་པའི་བྱང་ཆུབ་སེམས་དཔའ་དེ་དག་ནི་ངེས་པས་ཏེ་རྫོགས་པའི་བྱང་ཆུབ་ཏུ་གཞོལ་ཞིང</w:t>
      </w:r>
      <w:ins w:id="9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བླ་ན་མེད་པ་ཡང་དག་པར་རྫོགས་པའི་བྱང་ཆུབ་ལས་ཕྱིར་ལྡོག་པར་མི་འགྱུར་བས་ན། དེ་དག་ལ་ནི་གདོད་ཆོས་བསྟན་ཀྱང་མི་དགོས་ཀྱི་འདི་ནི་འཁོར་བ་ལས་བྱུང་བར་འདོད་ལ། སྙིང་རྗེ་ཆེན་པོས་མནར་བའི་ཕྱིར་རོ་ཞེས་བྱ་བ་ནི་ཕྱིར་མི་ལྡོག་པའི་ས་ལ་གནས་པའི་བྱང་ཆུབ་སེམས་དཔའ་གཞན་ནི་བླ་ན་མེད་པ་ཡང་དག་པར་རྫོགས་པའི་བྱང་</w:t>
      </w:r>
    </w:p>
    <w:p w:rsidR="000C3E78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ཆུབ་ཏུ་བློ་ངེས་པར་གྱུར་པས་དེ་དག་ལ་ཤེས་རབ་ཀྱི་ཕ་རོལ་ཏུ་ཕྱིན་པ་འདི་མ་བཤད་ཀྱང་ཕྱིར་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ལྡོག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་པར་མི་འགྱུར་གྱི།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དེ་དག་གི་ནང་ནས་ཁ་ཅིག་མྱུར་དུ་བླ་ན་མེད་པ་ཡང་དག་པར་རྫོགས་པའི་བྱང་ཆུབ་ཏུ་མངོན་པར་རྫོགས་པར་སངས་རྒྱས་ནས་འཁོར་བ་ལས་ཐར་བར་འདོད་ཅིང། བྱང་ཆུབ་སེམས་དཔའི་སྙིང་རྗེ་ཆེན་པོ་སྤྱོད་མི་འདོད་པ་དེ་དག་ལ་ཤེས་རབ་ཀྱི་ཕ་རོལ་ཏུ་ཕྱིན་པ་འདི་རྒྱ་ཆེར་བསྟན་ཏེ་ཉམས་སུ་ལེན་དུ་བཅུག་ན་བསོད་ནམས་སྔ་མ་བས་ཆེས་མང་དུ་འཕེལ་ལོ་ཞེས་བསྟན་པའོ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།དེ་ནས་ལྷའི་དབང་པོ་བརྒྱ་བྱིན་གྱིས། བཅོམ་ལྡན་འདས་ལ་འདི་སྐད་ཅེས་གསོལ་ཏོ། །བཅོམ་ལྡན་འདས་ཇི་ལྟ་ཇི་ལྟར་བྱང་ཆུབ་སེམས་དཔའ་སེམས་དཔའ་ཆེན་པོ་བླ་ན་མེད་པ་ཡང་དག་པར་རྫོགས་པའི་བྱང་ཆུབ་ཏུ་ཉེ་བར་གྱུར་པ་དེ་ལྟ་དེ་ལྟར་བྱང་ཆུབ་སེམས་དཔའ་སེམས་དཔའ་ཆེན་པོ་དེ་སྦྱིན་པའི་ཕ་རོལ་ཏུ་ཕྱིན་པ་ལ་གདམས་ཤིང་རྗེས་སུ་བསྟན་པར་བགྱིའོ་ཞེས་བྱ་བ་ནས། བྱང་ཆུབ་སེམས་དཔའ་སེམས་དཔའ་ཆེན་པོ་དེ་ལ་ཆོས་ཀྱིས་བསྡུ་བ་དང</w:t>
      </w:r>
      <w:ins w:id="9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ཟང་ཟིང་གིས་བསྡུ་བས་རྗེས་སུ་འཛིན་པའི་རིགས་ཀྱི་བུ་དང་རིགས་ཀྱི་བུ་མོ་དེ་དག་གི་བསོད་ནམས་ནི་ཆེས་མང་དུ་འཕེལ་གྱིས། རིགས་ཀྱི་བུའམ་རིགས་ཀྱི་བུ་མོ་སྔ་མ་དག་གི་མ་ལགས་སོ་ཞེས་བྱ་བའི་བར་དུ་ནི་བྱང་ཆུབ་སེམས་དཔའ་ཕྱིར་མི་ལྡོག་པའི་ས་ལ་གནས་པ་ལ་སོགས་པ་བླ་ན་མེད་པའི་བྱང་ཆུབ་ཏུ་ཉེ་བར་གྱུར་པ་རྣམས་ལ་སྦྱིན་པའི་ཕ་རོལ་ཏུ་ཕྱིན་པ་ལ་སོགས་པ་སངས་རྒྱས་ཀྱི་ཆོས་མ་འདྲེས་པ་བཅྭ་བརྒྱད་ཀྱི་བར་དུ་གདམས་ཤིང་རྗེས་སུ་བསྟན་ཏེ། ཆོས་ཀྱི་སྦྱིན་པས་ཕན་གདགས་པ་དང</w:t>
      </w:r>
      <w:ins w:id="9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གོས་དང་བསོད་སྙོམས་ལ་སོགས་པ་ཟང་ཟིང་གི་སྦྱིན་པས་ཕན་བཏགས་ན།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སྣོད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་ཁྱད་པར་ཅན་ལ་ཆོས་དང་ཟང་ཟིང་གི་སྦྱིན་པ་བྱས་པའི་བསོད་ནམས་སྔ་མ་བས་ཀྱང་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ཆེས་མང་དུ་འཕེལ་བར་བསྟན་པའོ། །དེ་ཅིའི་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སླད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་དུ་ཞེ་ན། བཅོམ་ལྡན་འདས་དེ་ནི་འདི་ལྟར་འགྱུར་ཏེ། བྱང་ཆུབ་སེམས་དཔའ་སེམས་དཔའ་ཆེན་པོ་གང་ལགས་པ་དེ་ནི། སྦྱིན་པའི་ཕ་རོལ་ཏུ་ཕྱིན་པ་ལ་གདམས་ཤིང་རྗེས་སུ་བསྟན་པའོ་ཞེས་བྱ་བ་ནས། སངས་རྒྱས་ཀྱི་ཆོས་མ་འདྲེས་པ་བཅྭ</w:t>
      </w:r>
      <w:r w:rsidR="000C3E78" w:rsidRPr="00D926F7">
        <w:rPr>
          <w:rFonts w:ascii="Monlam Uni OuChan2" w:hAnsi="Monlam Uni OuChan2" w:cs="Monlam Uni OuChan2" w:hint="cs"/>
          <w:sz w:val="36"/>
          <w:szCs w:val="36"/>
          <w:cs/>
        </w:rPr>
        <w:t>ོ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་བརྒྱད་ལ་གདམས་ཤིང་རྗེས་སུ་བསྟན་པའོ་ཞེས་བྱ་</w:t>
      </w:r>
    </w:p>
    <w:p w:rsidR="000C3E78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བའི་བར་དུ་ནི་བླ་ན་མེད་པ་ཡང་དག་པར་རྫོགས་པའི་བྱང་ཆུབ་ཏུ་ཇི་ཙམ་དུ་ཉེ་བར་གྱུར་པ་དེ་དག་ལ། ཆོས་དང་ཟང་ཟིང་གི་སྦྱིན་པས་ཕན་གདགས་པར་རིགས་པའི་གཏན་ཚིགས་བསྟན་པའོ།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།དེ་ནས་ཚེ་དང་ལྡན་པ་རབ་འབྱོར་གྱིས། ལྷའི་དབང་པོ་བརྒྱ་བྱིན་ལ་སྨྲས་པ་ཞེས་བྱ་བ་ནས། ཉན་ཐོས་ཀྱི་ཐེག་པ་འཇིག་རྟེན་དུ་འབྱུང་བར་འགྱུར་རོ། །རང་སངས་རྒྱས་ཀྱི་ཐེག་པ་འཇིག་རྟེན་དུ་འབྱུང་བར་འགྱུར་རོ། །ཐེག་པ་ཆེན་པོ་འཇིག་རྟེན་དུ་འབྱུང་བར་འགྱུར་རོ་ཞེས་བྱ་བའི་བར་དུ་ནི་གོང་དུ་བརྒྱ་བྱིན་གྱིས་བྱང་ཆུབ་སེམས་དཔའ་བླ་ན་མེད་པ་ཡང་དག་པར་རྫོགས་པའི་བྱང་ཆུབ་ཏུ་ཉེ་བར་གྱུར་པ་གང་ཡིན་པ་དེ་དག་ལ་ཆོས་དང་ཟང་ཟིང་གིས་ཕན་གདགས་པའི་རིགས་པར་བཤད་པ་དེ་ལ་རབ་འབྱོར་རྗེས་སུ་ཡི་རང་བ་བསྟན་པ་སྟེ། བྱང་ཆུབ་སེམས་དཔའ་དེ་ལྟ་བུ་དག་ཡོད་ན། འཕགས་པ་ཉན་ཐོས་རྣམས་ཀྱང་འབྱུང་བར་འགྱུར་ལ། བྱང་ཆུབ་སེམས་དཔའ་དེ་ལྟ་བུ་མེད་ཅིང་བླ་ན་མེད་པ་ཡང་དག་པར་རྫོགས་པའི་བྱང་ཆུབ་ཏུ་སེམས་མ་བསྐྱེད་ན། བྱང་ཆུབ་སེམས་དཔའ་སེམས་དཔའ་ཆེན་པོ་རྣམས་སྦྱིན་པའི་ཕ་རོལ་ཏུ་ཕྱིན་པ་ལ་སོགས་པ་སངས་རྒྱས་ཀྱི་ཆོས་མ་འདྲེས་པ་བཅོ་བརྒྱད་ལ་ཐུག་གི་བར་དུ་ཡང་སློབ་པར་མི་འགྱུར་ཞིང་བླ་ན་མེད་པ་ཡང་དག་པར་རྫོགས་པའི་བྱང་ཆུབ་ཏུ་མངོན་པར་རྫོགས་པར་འཚང་རྒྱ་བར་མི་འགྱུར་བ་དང</w:t>
      </w:r>
      <w:ins w:id="9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དེ་ལྟར་བྱང་ཆུབ་མངོན་པར་རྫོགས་པར་སངས་མ་རྒྱས་ན།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ཉན་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ཐོས་དང་རང་སངས་རྒྱས་རྣམས་ཀྱང་ཡོད་པར་མི་འགྱུར་བའི་ཉེས་དམིགས་སྨོས་པ་དང</w:t>
      </w:r>
      <w:ins w:id="9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་རྣམས་སྦྱིན་པའི་ཕ་རོལ་ཏུ་ཕྱིན་པ་ལ་སོགས་པ་སངས་རྒྱས་ཀྱི་ཆོས་མ་འདྲེས་པ་བཅོ་བརྒྱད་ཀྱི་བར་དག་ལ་སློབ་ན།</w:t>
      </w:r>
      <w:r w:rsidR="000C3E78" w:rsidRPr="00D926F7">
        <w:rPr>
          <w:rFonts w:ascii="Monlam Uni OuChan2" w:hAnsi="Monlam Uni OuChan2" w:cs="Monlam Uni OuChan2"/>
          <w:sz w:val="36"/>
          <w:szCs w:val="36"/>
          <w:cs/>
        </w:rPr>
        <w:t xml:space="preserve"> གདོ</w:t>
      </w:r>
      <w:r w:rsidR="000C3E78" w:rsidRPr="00D926F7">
        <w:rPr>
          <w:rFonts w:ascii="Monlam Uni OuChan2" w:hAnsi="Monlam Uni OuChan2" w:cs="Monlam Uni OuChan2" w:hint="cs"/>
          <w:sz w:val="36"/>
          <w:szCs w:val="36"/>
          <w:cs/>
        </w:rPr>
        <w:t>ང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་བླ་ན་མེད་པ་ཡང་དག་པར་རྫོགས་པའི་བྱང་ཆུབ་ཏུ་མངོན་པར་རྫོགས་པར་འཚང་རྒྱ་བར་འགྱུར་ཏེ། དེའི་ཡོན་ཏན་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་ངན་སོང་རྣམས་རྒྱུན་ཆད་པར་འགྱུར་བ་དང</w:t>
      </w:r>
      <w:ins w:id="9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ལྷ་དང་མིའི་མཐོ་རིས་རྣམས་འཇིག་རྟེན་དུ་འབྱུང་བར་འགྱུར་བ་དང</w:t>
      </w:r>
      <w:ins w:id="9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སྦྱིན་པའི་ཕ་རོལ་ཏུ་ཕྱིན་པ་ལ་སོགས་པ་སངས་རྒྱས་ཀྱི་ཆོས་མ་འདྲེས་པ་བཅོ་བརྒྱད་དང</w:t>
      </w:r>
      <w:ins w:id="9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ཐེག་པ་གསུམ་རྣམས་འཇིག་རྟེན་དུ་འབྱུང་</w:t>
      </w:r>
    </w:p>
    <w:p w:rsidR="000C3E78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བའི་ཕན་ཡོན་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སྨོས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་ནས་རྗེས་སུ་ཡི་རང་བ་བསྟན་པའོ། །ཤེས་རབ་ཀྱི་ཕ་རོལ་ཏུ་ཕྱིན་པ་འབུམ་པ་རྒྱ་ཆེར་བཤད་པ་ལས། བརྒྱ་བྱིན་གྱི་ལེའུ་སྟེ་ཉི་ཤུ་བཞི་པའོ།། །།དེ་ནས་བྱང་ཆུབ་སེམས་དཔའ་སེམས་དཔའ་ཆེན་པོ་བྱམས་པས་རབ་འབྱོར་ལ་སྨྲས་པ་ཞེས་བྱ་བ་ནས། བྱང་ཆུབ་སེམས་དཔའ་ནི་སེམས་ཅན་ཐམས་ཅད་གདུལ་བ་དང་ཞི་བར་བྱ་བ་དང</w:t>
      </w:r>
      <w:ins w:id="9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ཡོངས་སུ་མྱ་ངན་ལས་འདའ་བའི་ཕྱིར་རོ།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།རྗེས་སུ་ཡི་རང་བ་དང་ལྡན་པའི་བསོད་ནམས་བྱ་བའི་དངོས་པོ་སེམས་ཅན་ཐམས་ཅད་དང་ཐུན་མོང་དུ་བྱས་ཤིང</w:t>
      </w:r>
      <w:ins w:id="10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དམིགས་པའི་ཚུལ་གྱིས་བླ་ན་མེད་པ་ཡང་དག་པར་རྫོགས་པའི་བྱང་ཆུབ་ཏུ་ཡོངས་སུ་བསྔོ་བའོ་ཞེས་བྱ་བའི་བར་དུ་ནི་སོ་སོའི་སྐྱེ་བོའི་སེམས་ཅན་རྣམས་ཀྱི་རྗེས་སུ་ཡི་རང་བའི་བསོད་ནམས་དང</w:t>
      </w:r>
      <w:ins w:id="10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ཉན་ཐོས་དང་རང་སངས་རྒྱས་ཀྱི་ཐེག་པ་པ་རྣམས་ཀྱི་སྦྱིན་པ་བྱས་པའི་བསོད་ནམས་དང</w:t>
      </w:r>
      <w:ins w:id="10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ཚུལ་ཁྲིམས་བསྲུངས་པའི་བསོད་ནམས་དང</w:t>
      </w:r>
      <w:ins w:id="10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བསྒོམ་པ་བྱས་པའི་བསོད་ནམས་པས། བྱང་ཆུབ་སེམས་དཔའི་རྗེས་སུ་ཡི་རང་བ་དང་ལྡན་པའི་བསོད་ནམས་སེམས་ཅན་ཐམས་ཅད་དང་ཐུན་མོང་དུ་བྱས་ཏེ། དེ་མི་དམིགས་པའི་ཚུལ་གྱིས་བླ་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་མེད་པ་ཡང་དག་པར་རྫོགས་པའི་བྱང་ཆུབ་ཏུ་ཡོངས་སུ་བསྔོས་པས་བསོད་ནམས་ཁྱད་པར་དུ་འཕགས་པར་ཆེ་བ་བསྟན་པ་སྟེ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རབ་དང</w:t>
      </w:r>
      <w:ins w:id="10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དམ་པ་དང</w:t>
      </w:r>
      <w:ins w:id="10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གཙོ་བོ་ལ་སོགས་པ་སྨོས་པ་ནི་ཁྱད་པར་དུ་འཕགས་ཤིང་བཟང་བའི་རྣམ་གྲངས་སྨོས་པའོ། །དེ་ལྟར་བསོད་ནམས་ཁྱད་པར་དུ་འཕགས་པའི་གཏན་ཚིགས་ཀྱང</w:t>
      </w:r>
      <w:ins w:id="10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་རང་སངས་རྒྱས་རྣམས་ཀྱི་བསོད་ནམས་ཅི་བྱས་པ་ནི་བདག་འབའ་ཞིག་གི་དོན་དུ་ཡོངས་སུ་བསྔོ་བའི་བྱང་ཆུབ་སེམས་དཔའི་རྗེས་སུ་ཡི་རང་བའི་བསོད་ནམས་ནི་སེམས་ཅན་གྱི་ཕྱིར་ཡོངས་སུ་བསྔོ་བས། དེའི་ཕྱིར་བསོད་ནམས་ཁྱད་པར་དུ་འཕགས་པར་ཆེའོ་ཞེས་བསྟན་པའོ། །དེ་ནས་ཚེ་དང་ལྡན་པ་རབ་འབྱོར་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བྱང་ཆུབ་སེམས་དཔའ་སེམས་དཔའ་ཆེན་པོ་བྱམས་པ་ལ་འདི་སྐད་ཅེས་སྨྲས་སོ་ཞེས་བྱ་བ་ནས།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དམིགས་པ་དེ་དག་རིགས་ཀྱི་བུ་དེ་དག་གིས་ཇི་ལྟར་མཚན་མར་བྱས་པ་དེ་བཞིན་དུ་དམིགས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</w:p>
    <w:p w:rsidR="00DC0F58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སུ་ཡོད་པ་ཡིན་ནམ་ཞེས་བྱ་བའི་བར་དུ་ནི་གོང་དུ་བྱང་ཆུབ་སེམས་དཔའ་བྱམས་པས་རྗེས་སུ་ཡི་རང་བ་དང་ལྡན་པའི་བསོད་ནམས་སེམས་ཅན་ཐམས་ཅད་དང་ཐུན་མོང་དུ་བྱ་སྟེ། དེ་མི་དམིགས་པའི་ཚུལ་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བླ་ན་མེད་པ་ཡང་དག་པར་རྫོགས་པའི་བྱང་ཆུབ་ཏུ་ཡོངས་སུ་བསྔོས་པ་བསོད་ནམས་ཁྱད་པར་དུ་འཕགས་པར་ཆེ་བ་བསྟན་པ་ལ། རབ་འབྱོར་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་གལ་བཟུང་ནས་དྲིས་པ་སྟེ།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ཕྱོགས་བཅུའི་སངས་རྒྱས་བཅོམ་ལྡན་འདས་ཚད་མེད་གྲངས་མེད་པ་དག་གིས་དང་པོ་བྱང་ཆུབ་ཏུ་ཐུགས་བསྐྱེད་ནས། མཐའ་ཡོངས་སུ་མྱ་ངན་ལས་འདས་ཤིང་དམ་པའི་ཆོས་ནུབ་པར་གྱུར་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བར་དུ་སངས་རྒྱས་བཅོམ་ལྡན་འདས་དེ་དག་གིས་དགེ་བའི་རྩ་བ་ཅི་བསགས་པ་དེ་དག་ལ་བྱང་ཆུབ་སེམས་དཔའ་རྣམས་རྗེས་སུ་ཡི་རང་བ་དང</w:t>
      </w:r>
      <w:ins w:id="10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ཉན་ཐོས་ཀྱི་ཐེག་པ་པ་རྣམས་ཀྱིས་སྦྱིན་པ་བྱས་པ་དང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ཚུལ་ཁྲིམས་བསྲུངས་པ་དང</w:t>
      </w:r>
      <w:ins w:id="10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བསམ་གཏན་བསྒོམས་པའི་བསོད་ནམས་དང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འཕགས་པ་ཉན་ཐོས་སློབ་པ་དང་མི་སློབ་པ་རྣམས་ཀྱི་དགེ་བའི་རྩ་བ་ཟག་པ་མེད་པ་ལ་རྗེས་སུ་ཡི་རང་བ་དང</w:t>
      </w:r>
      <w:ins w:id="10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དེ་བཞིན་གཤེགས་པའི་ཟག་པ་མེད་པའི་ཕུང་པོ་ལྔ་ལ་རྗེས་སུ་ཡི་རང་བ་དང</w:t>
      </w:r>
      <w:ins w:id="11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དེ་བཞིན་གཤེགས་པའི་ཐུགས་རྗེ་ཆེན་པོ་སེམས་ཅན་ལ་ཕན་པར་བཞེད་པ་ལ་རྗེས་སུ་ཡི་རང་བ་དང</w:t>
      </w:r>
      <w:ins w:id="11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སངས་རྒྱས་བཅོམ་ལྡན་འདས་རྣམས་ཀྱི་དམ་པའི་ཆོས་ཚད་མེད་གྲངས་མེད་པ་རྣམས་དང</w:t>
      </w:r>
      <w:ins w:id="11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བཅོམ་ལྡན་འདས་ཀྱིས་དམ་པའི་ཆོས་དེ་དག་བསྟན་པ་ལ་རྗེས་སུ་ཡི་རང་བ་དང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དམ་པའི་ཆོས་ཇི་སྐད་བསྟན་པ་ལ་བསླབས་ནས། ཉན་ཐོས་དང</w:t>
      </w:r>
      <w:ins w:id="11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རང་སངས་རྒྱས་དང</w:t>
      </w:r>
      <w:ins w:id="11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བྱང་ཆུབ་སེམས་དཔའ་རྣམས་ཀྱིས་སོ་སོའི་འབྲས་བུ་ཐོབ་པ་ལ་རྗེས་སུ་ཡི་རང་བ་དང</w:t>
      </w:r>
      <w:ins w:id="11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སེམས་ཅན་གང་དག་གིས་དེ་བཞིན་གཤེགས་པ་མངོན་སུམ་དུ་བཞུགས་པ་དང</w:t>
      </w:r>
      <w:ins w:id="11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མྱ་ངན་ལས་འདས་པ་རྣམས་ལ་དགེ་བའི་རྩ་བ་གང་ཇི་སྙེད་བསྐྱེད་པ་དེ་དག་ཐམས་ཅད་གཅིག་ཏུ་བསྡུས་ཏེ། བླ་ན་མེད་པའི་རྗེས་སུ་ཡི་རང་བས་དེ་ལྟར་རྗེས་སུ་ཡི་རང་བའི་བསོད་ནམས་དེ་ཡང་སེམས་ཅན་ཐམས་ཅད་དང་ཐུན་མོང་དུ་བྱས་ཏེ། བླ་ན་མེད་པ་ཡང་དག་པར་རྫོགས་པའི་བྱང་ཆུབ་ཏུ་ཡོངས་</w:t>
      </w:r>
    </w:p>
    <w:p w:rsidR="00DC0F58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སུ་བསྔོས་པའི་བསོད་ནམས་ཀྱི་དངོས་པོ་དེ་དག་དང</w:t>
      </w:r>
      <w:ins w:id="11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བ་བསྐྱེད་པའི་འཕགས་པ་དེ་དག་དང་རྗེས་སུ་ཡི་རང་ཞིང་བསོད་ནམས་ཡོངས་སུ་སྔོ་བར་བྱེད་པའི་བྱང་ཆུབ་སེམས་དཔའ་དེ་དག་ཇི་ལྟར་གྲགས་ཤིང་ཐ་སྙད་དུ་བཏགས་པ་དེ་བཞིན་དུ་ཡང་དག་པར་ཡོད་པ་ཡིན་ནམ་ཞེས་རབ་འབྱོ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་བྱང་ཆུབ་སེམས་དཔའ་བྱམས་པ་ལ་དྲིས་པ་སྟེ། དེ་དག་ཇི་ལྟར་དམིགས་ཤིང་མཚན་མར་བཟུང་བ་བཞིན་དུ་ཡོད་པར་གྱུར་ན་ནི་ཆོས་ཐམས་ཅད་དངོས་པོ་ཡོད་ཅིང་དམིགས་པ་དང་བཅས་པའི་སྐྱོན་དུ་འགྱུར་རོ། །དེ་སྟེ་མེད་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ན་ནི་དགེ་བའི་རྩ་བ་དེ་དག་ལ་རྗེས་སུ་ཡི་རང་ཞིང་ཡོངས་སུ་བསྔོར་ཡང་མེད་དེ། དེ་ལྟར་དངོས་པོ་མེད་པ་ལ་རྗེས་སུ་ཡི་རང་ཞིང་ཡོངས་སུ་བསྔོས་ན། མེད་པ་ལ་ཡོད་པར་སྒྲོ་བཏགས་པས་ཕྱིན་ཅི་ལོག་ཏུ་བལྟས་པར་འགྱུར་རོ་ཞེས་གལ་བཟུང་སྟེ་དྲིས་པའོ། །བྱམས་པས་སྨྲས་པ། བྱང་ཆུབ་སེམས་དཔའི་ཐེག་པ་པའི་རིགས་ཀྱི་བུ་དེ་དག་གིས་ཇི་ལྟར་མཚན་མར་བྱ་སྟེ། བླ་ན་མེད་པ་ཡང་དག་པར་རྫོགས་པའི་བྱང་ཆུབ་ཏུ་ཡོངས་སུ་བསྔོས་པ་དེ་བཞིན་དུ། དངོས་པོ་དེ་དག་དང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དམིགས་པ་དེ་དག་དམིགས་སུ་ཡོད་པ་མ་ཡིན་ནོ་ཞེས་བྱ་བ་ནི་དགེ་བའི་རྩ་བ་དེ་དག་དང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རྗེས་སུ་ཡི་རང་བ་ལ་སོགས་པ་གོང་དུ་སྨོས་པ་དེ་དག་ཀུན་རྫོབ་ཏུ་དམིགས་ཤིང</w:t>
      </w:r>
      <w:ins w:id="11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ཡོངས་སུ་བསྔོ་བར་ཟད་ཀྱི་དོན་དམ་པར་དངོས་པོ་ཡོད་པ་མ་ཡིན་ནོ་ཞེས་བསྟན་པའོ། །རབ་འབྱོར་གྱིས་སྨྲས་པ། གལ་ཏེ་དེ་ལྟར་དངོས་པོ་མེད་པ་དང་དམིགས་པ་མེད་པས་ཞེས་བྱ་བ་ནས། དེ་ལྟར་དེའི་འདུ་ཤེས་ཕྱིན་ཅི་ལོག་ཏུ་མ་གྱུར་ཏམ་ཞེས་བྱ་བའི་བར་དུ་ནི་དེ་ལྟར་དངོས་པོ་མེད་པ་ཡིན་ན་ཕྱོགས་བཅུའི་སངས་རྒྱས་བཅོམ་ལྡན་འདས་དེ་དག་དང</w:t>
      </w:r>
      <w:ins w:id="11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རང་སངས་རྒྱས་དེ་དག་གིས་དགེ་བའི་རྩ་བ་རྣམས་ལ་རྗེས་སུ་ཡི་རང་བའི་བསོད་ནམས་བླ་ན་མེད་པ་ཡང་དག་པར་རྫོགས་པའི་བྱང་ཆུབ་ཏུ་ཡོངས་སུ་བསྔོ་བ་དེ་མི་དམིགས་ན་ནི་བསྔོར་ཡང་མེད། དམིགས་པའི་ཚུལ་གྱིས་བསྔོས་ན་དངོས་པོ་མེད་པ་ལ་ཡོད་པར་རྟོགས་པས། མི་རྟག་པ་ལ་རྟག་པར་ལྟ་བ་དང</w:t>
      </w:r>
      <w:ins w:id="12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སྡུག་བསྔལ་བ་ལ་བདེ་བར་ལྟ་བ་དང</w:t>
      </w:r>
      <w:ins w:id="12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བདག་མེད་པ་ལ་བདག་ཏུ་ལྟ་བ་དང</w:t>
      </w:r>
      <w:ins w:id="12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མི་གཙང་བ་ལ་གཙང་བར་ལྟ་བ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</w:p>
    <w:p w:rsidR="00DC0F58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བཞིན་དུ། འདུ་ཤེས་དང་ལྟ་བ་ཕྱིན་ཅི་ལོག་ཏུ་མི་འགྱུར་རམ་ཞེས་བརྒལ་བའོ། །དེ་ལྟར་ཡིན་ཡང་ཐམས་ཅད་དངོས་པོ་ཇི་ལྟ་བ་དང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དམིགས་པ་ཇི་ལྟ་བར་བྱང་ཆུབ་ཀྱང་དེ་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བཞིན་སེམས་ཀྱང་དེ་བཞིན་ཞེས་བྱ་བ་ནས།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ཀྱི་ཆོས་མ་འདྲེས་པ་བཅོ་བརྒྱད་ཀྱང་དེ་བཞིན་ན་ནི་བླ་ན་མེད་པ་ཡང་དག་པར་རྫོགས་པའི་བྱང་ཆུབ་ཏུ་ཡོངས་སུ་བསྔོ་བའི་དངོས་པོ་དེ་ནི་གང་ཞིག་ཡིན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དམིགས་པ་དེ་ནི་གང་ཞིག་ཡིན། བྱང་ཆུབ་དེ་ནི་གང་ཞིག་ཡིན། སེམས་དེ་ནི་གང་ཞིག་ཡིན། དགེ་བའི་རྩ་བ་དེ་དག་ནི་གང་ཞིག་ཡིན། རྗེས་སུ་ཡི་རང་བ་དང་ལྡན་པའི་བསོད་ནམས་དེ་ནི་གང་ཞིག་ཡིན་ཞེས་བྱ་བའི་བར་དུ་ནི་ཇི་ལྟར་ཐ་སྙད་དུ་བཏགས་ཤིང་མཚན་མར་བཟུང་བ་དེ་བཞིན་དུ་བླ་ན་མེད་པའི་བྱང་ཆུབ་དང</w:t>
      </w:r>
      <w:ins w:id="12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ཡོངས་སུ་བསྔོ་བའི་སེམས་དང</w:t>
      </w:r>
      <w:ins w:id="12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ྦྱིན་པའི་ཕ་རོལ་ཏུ་ཕྱིན་པ་ལ་སོགས་པ་སངས་རྒྱས་ཀྱི་ཆོས་མ་འདྲེས་པ་བཅོ་བརྒྱད་ལ་ཐུག་གི་བར་དུ་དངོས་པོ་དེ་དག་ཐམས་ཅད་ཇི་ལྟར་ཐ་སྙད་དུ་བཏགས་ཤིང་མཚན་མར་བཟུང་བ་དེ་བཞིན་དུ་དངོས་པོ་ཡོད་པ་ཞིག་ཡིན་ན་ཡོངས་སུ་བསྔོས་པའི་དངོས་པོ་དང</w:t>
      </w:r>
      <w:ins w:id="12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དམིགས་པ་དང</w:t>
      </w:r>
      <w:ins w:id="12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བྱང་ཆུབ་དང</w:t>
      </w:r>
      <w:ins w:id="12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སེམས་དང</w:t>
      </w:r>
      <w:ins w:id="12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དགེ་བའི་རྩ་བ་དང</w:t>
      </w:r>
      <w:ins w:id="12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རྗེས་སུ་ཡི་རང་བ་དང་ལྡན་པའི་བསོད་ནམས་བྱ་བའི་དངོས་པོ་དེ་དག་རང་བཞིན་གྱིས་གྲུབ་ཅིང་ཡོད་པ་གང་ཡིན་ཞེས་དྲིས་པའོ། །བྱམས་པས་སྨྲས་པ། གལ་ཏེ་བྱང་ཆུབ་སེམས་དཔའ་ཕ་རོལ་ཏུ་ཕྱིན་པ་དྲུག་ལ་སྤྱོད་སྤྱོད་པ་ཞེས་བྱ་བ་ནས། སྐྱེ་བའི་ཚུལ་གྱིས་མ་ཡིན་ནོ། །འགགས་པའི་ཚུལ་གྱིས་མ་ཡིན་ནོ་ཞེས་བྱ་བའི་བར་དུ་ནི་བྱང་ཆུབ་སེམས་དཔའ་ཕ་རོལ་ཏུ་ཕྱིན་པ་དྲུག་ལ་གོམས་པར་སྤྱད་པ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སངས་རྒྱས་མང་པོ་ལ་བསྙེན་བཀུར་བྱས་པ། དགེ་བའི་རྩ་བ་སྐྱེད་པར་གྱུར་པ་ཆོས་ཐམས་ཅད་རང་བཞིན་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་སྟོང་པ་ལ་གོམས་པར་བསླབས་པ་དག་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ནི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་ཆོས་ཐམས་ཅད་མཚན་མ་མེད་ཅིང་གཉིས་སུ་མེད་པར་རྟོགས་པས། དེ་ལྟར་མཚན་མར་བྱས་ཤིང་ཡོངས་སུ་བསྔོ་བར་མི་བྱེད་པའི་ཕྱིར་དེ་དག་ལ་ནི་གལ་བཟུང་དུ་མེད་དོ་ཞེས་བསྟན་པའོ། །གལ་ཏེ་བྱང་ཆུབ་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སེམས་དཔའ་དེ་དག་ཕ་རོལ་ཏུ་ཕྱིན་པ་དྲུག་ལ་སྤྱོད་སྤྱོད་པ་ཡང་མ་ཡིན་ཞེས་བྱ་བ་ནས། རང་གི་མཚན་ཉིད་</w:t>
      </w:r>
    </w:p>
    <w:p w:rsidR="00550E4B" w:rsidRPr="00D926F7" w:rsidRDefault="00411EB7" w:rsidP="00044C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ཀྱིས་སྟོང་པའི་ཆོས་རྣམས་དེ་ལྟར་བསྟན་པ་ནི་ཐེག་པ་ལ་གསར་དུ་ཞུགས་པའི་བྱང་ཆུབ་སེམས་དཔའི་མདུན་དུ་མི་བཤད་དོ་ཞེས་བྱ་བའི་བར་དུ་ནི་བྱང་ཆུབ་སེམས་དཔའི་ཐེག་པ་ལ་གསར་དུ་ཞུགས་པ་ཕ་རོལ་ཏུ་ཕྱིན་པ་དྲུག་ལ་གོམས་པར་མ་སྤྱད་པ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སངས་རྒྱས་མང་པོ་ལ་བསྙེན་བཀུར་མ་བྱས་པ་དགེ་བའི་རྩ་བ་ཆེར་མ་བསྐྱེད་པ།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དགེ་བའི་བཤེས་གཉེན་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་ཡོངས་སུ་མ་བཟུང་བ། ཆོས་ཐམས་ཅད་རང་བཞིན་གྱིས་སྟོང་པར་རྟོགས་པར་བྱ་བ་ལ་ལེགས་པར་མ་བསླབས་པ་ཞིག་ཡིན་ན་ནི་དངོས་པོ་དེ་དག་མཚན་མ་དང་བཅས་ཤིང་དམིགས་པ་དང་བཅས་པར་ཡོངས་སུ་བསྔོ་ཡང་སྲིད་ཀྱིས། དེ་དག་ལ་ཕྱིན་ཅི་ལོག་ཏུ་ལྟ་བའི་སྐྱོན་དུ་འགྱུར་བས།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བྱང་ཆུབ་སེམས་དཔའ་ཡོངས་སུ་མ་དག་པ་ཐེག་པ་ལ་གསར་དུ་ཞུགས་པའི་མདུན་དུ་ནི་ཤེས་རབ་ཀྱི་ཕ་རོལ་ཏུ་ཕྱིན་པ་ལ་སོགས་པ་རྣམ་པ་ཐམས་ཅད་མཁྱེན་པ་ཉིད་ལ་ཐུག་གི་བར་དུ་སངས་རྒྱས་ཀྱི་ཆོས་མིང་གིས་སྨོས་པ་དེ་དག་ཟབ་ཅིང་དམིགས་སུ་མེད་པ་དེ་ལྟ་བུར་བཤད་པར་མི་བྱའོ་ཞེས་བསྟན་པའོ། །དེ་ཅིའི་ཕྱིར་ཞེ་ན། དེ་ནི་དེ་ལ་དད་པ་ཙམ་མམ། དགའ་བ་ཙམ་མམ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མོས་པ་ཙམ་མམ།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ུས་པ་ཙམ་ཞིག་ཡོད་པ་དེ་ཡང་མེད་པར་གྱུར་པའི་ཕྱིར་ཏེ་ཞེས་བྱ་བ་ནི་ཐེག་པ་ལ་གསར་དུ་ཞུགས་པའི་བྱང་ཆུབ་སེམས་དཔའ་རྣམས་ལ་ཆོས་ཟབ་མོ་བསྟན་ན་སྣོད་དུ་མ་གྱུར་པས་ཡིད་མི་ཆེས་ཤིང་དད་པ་འབྲི་བ་ལ་སོགས་པའི་སྐྱོན་དུ་གྱུར་པ་བསྟན་པའོ། །ཕྱིར་མི་ལྡོག་པའི་བྱང་ཆུབ་སེམས་དཔའ་སེམས་དཔའ་ཆེན་པོའི་མདུན་དུ་བཤད་ཅིང་བསྟན་ཏོ་ཞེས་བྱ་བ་ནས། དེའི་མདུན་དུ་རང་གི་མཚན་ཉིད་ཀྱིས་སྟོང་པའི་ཆོས་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ྣམས་བཤད་པར་བྱའོ་བསྟན་པར་བྱའོ་ཞེས་བྱ་བའི་བར་དུ་ནི་ཕྱིར་མི་ལྡོག་པའི་བྱང་ཆུབ་སེམས་དཔའ་ཡོངས་སུ་དག་པ་དགེ་བའི་བཤེས་གཉེ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་ཡོངས་སུ་ཟིན་པ་དང</w:t>
      </w:r>
      <w:ins w:id="13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སྔོན་གྱི་རྒྱལ་བ་ལ་དགེ་བའི་རྩ་བ་བསྐྱེད་པ།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སངས་རྒྱས་མང་པོ་ལ་བསྙེན་བཀུར་བྱས་པ། ཆོས་ཟབ་མོའི་སྣོད་དུ་གྱུར་པ་དེ་ལྟ་བུ་དག་ལ་ཤེས་རབ་ཀྱི་ཕ་རོལ་ཏུ་ཕྱིན་པ་ལ་སོགས་པ་རྣམ་པ་ཐམས་ཅད་མཁྱེན་པ་ཉིད་ལ་ཐུག་གི་བར་གྱི་ཆོས་དེ་དག་མཚན་མ་མེད་ཅིང་དམིགས་སུ་མེད་པའི་ཚུལ་དུ་</w:t>
      </w:r>
    </w:p>
    <w:p w:rsidR="009C5B2F" w:rsidRPr="00D926F7" w:rsidRDefault="00411EB7" w:rsidP="009C5B2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བསྟན་པར་བྱའོ་ཞེས་བཤད་པའོ། །དེས་ནི་དེ་ཐོས་ནས་མི་འཇིགས་མི་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སྔང་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ྐྲག་པར་མི་འགྱུར་ཏེ་ཞེས་བྱ་བ་ནི་ཕྱིར་མི་ལྡོག་པའི་བྱང་ཆུབ་སེམས་དཔའ་སྐྱེ་བ་མེད་པའི་ཆོས་ལ་བཟོད་པ་ཐོབ་པ། ཆོས་ཟབ་མོའི་སྣོད་དུ་གྱུར་པ་དེ་ལྟ་བུ་དག་ལ་དམིགས་སུ་མེད་ཅིང་མཚན་མ་མེད་པའི་ཆོས་རྣམས་བསྟན་ན་འཇིགས་ཤིང་སྐྲག་པ་ལ་སོགས་པའི་སྐྱོན་དུ་མི་འགྱུར་རོ་ཞེས་བྱ་བ་བསྟན་པའོ། །རབ་འབྱོར་བྱང་ཆུབ་སེམས་དཔའ་སེམས་དཔའ་ཆེན་པོས་རྗེས་སུ་ཡི་རང་བ་དང་ལྡན་པའི་བསོད་ནམས་བྱ་བའི་དངོས་པོ་ཡང</w:t>
      </w:r>
      <w:ins w:id="13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པའི་བྱང་ཆུབ་ཏུ་དེ་ལྟར་ཡོངས་སུ་བསྔོ་བར་བྱའོ་ཞེས་བྱ་བ་ནི་བྱང་ཆུབ་སེམས་དཔའི་རྗེས་སུ་ཡི་རང་བ་དང་ལྡན་པའི་བསོད་ནམས་སེམས་ཅན་ཐམས་ཅད་དང་ཐུན་མོང་དུ་བྱ་སྟེ། དེ་མི་དམིགས་པའི་ཚུལ་གྱིས་བླ་ན་མེད་པ་ཡང་དག་པར་རྫོགས་པའི་བྱང་ཆུབ་ཏུ་ཡོངས་སུ་བསྔོས་པ་བསོད་ནམས་ཁྱད་པར་དུ་འཕགས་པར་ཆེ་བའི་དོན་མཇུག་བསྡུས་ནས་བསྟན་པ་སྟེ། དེ་ལྟར་གོང་དུ་སྨོས་པའི་ཚུལ་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དོན་དམ་པར་ཆོས་ཐམས་ཅད་ལ་མཚན་མར་མི་འཛིན་ཅིང་དམིགས་སུ་མེད་པར་རྟོགས་པར་བྱས་ལ། ཀུན་རྫོབ་ཏུ་རྗེས་སུ་ཡི་རང་བ་དང་ལྡན་པའི་དགེ་བའི་རྩ་བ་དེ་དག་སེམས་ཅན་ཐམས་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ཅད་དང་ཐུན་མོང་དུ་བྱ་སྟེ། བླ་ན་མེད་པ་ཡང་དག་པར་རྫོགས་པའི་བྱང་ཆུབ་ཏུ་ཡོངས་སུ་བསྔོས་ན་བསོད་ནམས་ཁྱད་པར་དུ་འཕགས་པར་ཆེའོ་ཞེས་བསྟན་པའོ། །རབ་འབྱོར་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་སྨྲ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ས་པ། བྱམས་པ་སེམས་གང་གིས་རྗེས་སུ་ཡི་རང་ཞིང་དགེ་བའི་རྩ་བ་དེ་དག་བླ་ན་མེད་པ་ཡང་དག་པར་རྫོགས་པའི་བྱང་ཆུབ་ཏུ་ཡོངས་སུ་བསྔོ་བར་བྱ་བའི་སེམས་དེ་ནི་ཞེས་བྱ་བ་ལ་སོགས་པས་ནི་མཚན་མ་དང་བཅས་ཤིང་དམིགས་པ་དང་བཅས་པར་དགེ་བའི་རྩ་བ་ཡོངས་སུ་བསྔོ་བར་མི་རིགས་པའི་གཏན་ཚིགས་རབ་འབྱོར་གྱིས་བསྟན་པ་སྟེ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ཡོངས་སུ་བསྔོ་བར་བྱ་བའི་སེམས་དེ་ནི་ཟད་ཅིང་འགགས་པ་མེད་དེ་རྣམ་པར་གྱུར་ཞེས་བྱ་བ་ནི་བླ་ན་མེད་པའི་བྱང་ཆུབ་ཏུ་དམིགས་ཤིང་ཡོངས་སུ་སྔོ་བར་བྱེད་པའི་སེམས་དེ་ནི་སྐད་ཅིག་མའི་རང་བཞིན་ཏེ། ཟད་ཅིང་འགགས་ལ་དངོས་པོ་མེད་དེ། རང་བཞིན་</w:t>
      </w:r>
    </w:p>
    <w:p w:rsidR="009C5B2F" w:rsidRPr="00D926F7" w:rsidRDefault="00411EB7" w:rsidP="009C5B2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གཅིག་ཏུ་གནས་པ་མ་ཡིན་པས་སྔོ་བར་བྱེད་པའི་སེམས་དེ་ཡང་མེད་དོ་ཞེས་བྱ་བའི་དོན་ཏོ། །དངོས་པོ་དེ་དག་དང་དམིགས་པ་དེ་དག་དང་དགེ་བའི་རྩ་བ་དེ་དག་ཀྱང་ཟད་ཅིང་འགགས་ལ་མེད་དེ་རྣམ་པར་གྱུར་ན་ཞེས་བྱ་བ་ནི་བསོད་ནམས་བྱ་བའི་དངོས་པོ་སྦྱིན་པ་ལ་སོགས་པ་དང</w:t>
      </w:r>
      <w:ins w:id="13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དམིགས་པའི་ཡུལ་གང་དུ་བསྔོ་བར་བྱ་བ་བླ་ན་མེད་པའི་བྱང་ཆུབ་དང</w:t>
      </w:r>
      <w:ins w:id="13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སྦྱིན་པ་ལ་སོགས་པ་བྱས་པའི་དགེ་བའི་རྩ་བ་དེ་དག་ཀྱང་སྐད་ཅིག་མ་སྟེ། དོན་དམ་པར་དངོས་པོ་ཡོད་པར་མ་གྲུབ་པས་ཟད་ཅིང་འགགས་ལ་མེད་དེ་རྣམ་པར་གྱུར་ན།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ཅི་ཞིག་གང་དུ་བསྔོ་ཞེས་བྱ་བའི་དོན་ཏེ། ཟད་པ་དང</w:t>
      </w:r>
      <w:ins w:id="13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འགགས་པ་དང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མེད་པ་དང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རྣམ་པར་འགྱུར་བ་ཞེས་བྱ་བ་ནི་སྐད་ཅིག་མའི་རང་བཞིན་ཡིན་པས་མི་རྟག་ཅིང་དངོས་པོ་མེད་པའི་རྣམ་གྲངས་སོ། །རྗེས་སུ་ཡི་རང་བ་དང་ལྡན་པའི་སེམས་ནི་གང་ཞིག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དངོས་པོ་དེ་དག་ནི་གང་ཞིག །དམིགས་པ་དེ་དག་ནི་གང་ཞིག །དགེ་བའི་རྩ་བ་དེ་དག་ནི་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གང་ཞིག །བླ་ན་མེད་པ་ཡང་དག་པར་རྫོགས་པའི་བྱང་ཆུབ་ཏུ་ཡོངས་སུ་བསྔོ་བར་བྱ་ཞེས་བྱ་བ་ནི་དེ་ལྟར་རྗེས་སུ་ཡི་རང་བའི་སེམས་དང</w:t>
      </w:r>
      <w:ins w:id="13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སྦྱིན་པ་ལ་སོགས་པའི་དངོས་པོ་དང</w:t>
      </w:r>
      <w:ins w:id="13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དམིགས་པར་བྱ་བའི་ཡུལ་བླ་ན་མེད་པའི་བྱང་ཆུབ་དང</w:t>
      </w:r>
      <w:ins w:id="13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བསྔོ་བར་བྱ་བའི་དགེ་བའི་རྩ་བ་དེ་དག་ཐམས་ཅད་དོན་དམ་པར་དངོས་པོ་མེད་པ་ཡིན་ན་ཅི་ཞིག་ཡོངས་སུ་བསྔོར་ཡོད་ཅེས་བྱ་བའི་དོན་ཏོ། །ཅི་སེམས་ཀྱིས་སེམས་ཡོངས་སུ་བསྔོའམ། དེ་ལྟར་སེམས་ཀྱིས་སེམས་ཡོངས་སུ་བསྔོ་ན་ནི་སེམས་གཉིས་ཕྲད་པར་འགྱུར་བ་མེད་དེ་ཞེས་བྱ་བ་ནི་རྗེས་སུ་ཡི་རང་བའི་སེམས་དང</w:t>
      </w:r>
      <w:ins w:id="13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ཡོངས་སུ་བསྔོ་བའི་སེམས་གཉིས་ཀ་སྐད་ཅིག་མའི་རང་བཞིན་ཡིན་ཏེ། ཡོངས་སུ་བསྔོ་བའི་སེམས་བྱུང་བའི་ཚེ་རྗེས་སུ་ཡི་རང་བའི་སེམས་འགགས་ཏེ་མེད་པར་གྱུར་པས་སེམས་ཀྱིས་སེམས་ཡོངས་སུ་བསྔོ་བར་ཡང་དེ་ལྟར་མི་རུང་ངོ་ཞེས་བྱ་བའི་དོན་ཏོ། །སེམས་ཀྱི་རང་བཞིན་གང་ཡིན་པ་དེ་ཡང་ཡོངས་སུ་བསྔོ་བར་མི་ནུས་སོ་ཞེས་བྱ་བ་ནི་དེ་ལྟར་དོན་དམ་པར་སེམས་ཀྱི་རང་བཞིན་ཡོད་པར་མ་གྲུབ་སྟེ་མེད་པས་དངོས་པོ་མེད་པ་ལ་ཡོངས་སུ་བསྔོ་བར་མི་རུང་ངོ་ཞེས་བསྟན་པའོ། །གལ་ཏེ་བྱང་ཆུབ་སེམས་</w:t>
      </w:r>
    </w:p>
    <w:p w:rsidR="009C5B2F" w:rsidRPr="00D926F7" w:rsidRDefault="00411EB7" w:rsidP="009C5B2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དཔའ་སེམས་དཔའ་ཆེན་པོ་ཤེས་རབ་ཀྱི་ཕ་རོལ་ཏུ་ཕྱིན་པ་ལ་སྤྱོད་པའི་ཚེ། འདི་ལྟར་ཤེས་རབ་ཀྱི་ཕ་རོལ་ཏུ་ཕྱིན་པ་ནི་དངོས་པོ་མེད་པའོ་ཞེས་བྱ་བ་ནས། གལ་ཏེ་དེ་ལྟར་ཡོངས་སུ་བསྔོ་ན་བླ་ན་མེད་པ་ཡང་དག་པར་རྫོགས་པའི་བྱང་ཆུབ་ཏུ་ཡོངས་སུ་བསྔོས་པར་འགྱུར་རོ་ཞེས་བྱ་བའི་བར་དུ་ནི་དོན་དམ་པར་ཕ་རོལ་ཏུ་ཕྱིན་པ་དྲུག་ལ་སོགས་པ་རྣམ་པ་ཐམས་ཅད་མཁྱེན་པ་ཉིད་ལ་ཐུག་གི་བར་དུ་ཆོས་ཐམས་ཅད་དངོས་པོ་མེད་པར་རྟོགས་པར་བྱ་སྟེ། དེ་དག་ལ་མཚན་མར་མི་འཛིན་པར་ཀུན་རྫོབ་ཏུ་རྗེས་སུ་ཡི་རང་བ་དང་ལྡན་པའི་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ོད་ནམས་བླ་ན་མེད་པའི་བྱང་ཆུབ་ཏུ་ཡོངས་སུ་བསྔོས་ན་བསོད་ནམས་ཡོངས་སུ་བསྔོ་བ་སྐྱོན་མེད་ཅིང་ཡོངས་སུ་དག་པར་ཡོངས་སུ་བསྔོས་པར་འགྱུར་རོ་ཞེས་བསྟན་པའོ། །དེ་ནས་ལྷའི་དབང་པོ་བརྒྱ་བྱིན་གྱིས་གནས་བརྟན་རབ་འབྱོར་ལ་སྨྲས་པ་ཞེས་བྱ་བ་ནས། ཇི་ལྟར་དེས་རྗེས་སུ་ཡི་རང་བ་དང་ལྡན་པའི་བསོད་ནམས་བྱ་བའི་དངོས་པོ་ཡོངས་སུ་བཟུང་ཞིང</w:t>
      </w:r>
      <w:ins w:id="13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པའི་བྱང་ཆུབ་ཏུ་ཡོངས་སུ་བསྔོས་པ་ཡིན་ཞེས་བྱ་བའི་བར་དུ་ནི་བྱང་ཆུབ་སེམས་དཔའ་ཡོངས་སུ་དག་པ་རྣམས་ཀྱིས་ནི་གོང་དུ་བཤད་པའི་ཚུལ་བཞིན་དུ་ཤེས་རབ་ཀྱིས་དོན་དམ་པར་ཆོས་ཐམས་ཅད་དངོས་པོ་མེད་པར་རྟོགས་པར་བྱས་ནས། ཐབས་ཀྱིས་ཀུན་རྫོབ་ཏུ་དགེ་བའི་རྩ་བ་དེ་དག་བླ་ན་མེད་པའི་བྱང་ཆུབ་ཏུ་ཡོངས་སུ་བསྔོས་ན། བསྔོ་བ་ལ་སྐྱོན་མེད་ཅིང་ཡོངས་སུ་དག་པར་འགྱུར་ན། ཐེག་པ་ལ་གསར་དུ་ཞུགས་པའི་བྱང་ཆུབ་སེམས་དཔའ་ཐབས་དང་ཤེས་རབ་ཏུ་མི་ལྡན་པ་རྣམས་ཀྱིས་ཆོས་ཐམས་ཅད་དངོས་པོ་མེད་པར་བསྟན་པ་འདི་ཐོས་ན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འཇིགས་ཤིང་སྐྲག་པར་འགྱུར་རམ་མི་འགྱུར། དགེ་བའི་རྩ་བ་དེ་དག་དང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རྗེས་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ུ་ཡི་རང་བ་དང་ལྡན་པའི་བསོད་ནམས་བྱ་བའི་དངོས་པོ་དེ་དག་བླ་ན་མེད་པའི་བྱང་ཆུབ་ཏུ་ཐབས་ཇི་ལྟར་ཡོངས་སུ་བསྔོ་བར་བྱ་བ་བརྒྱ་བྱིན་གྱིས་རབ་འབྱོར་ལ་དྲིས་པའོ། །དེ་ནས་ཚེ་དང་ལྡན་པ་རབ་འབྱོར་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བྱང་ཆུབ་སེམས་དཔའ་སེམས་དཔའ་ཆེན་པོ་བྱམས་པ་ལ་དམིགས་ནས། ལྷའི་དབང་པོ་བརྒྱ་བྱིན་ལ་འདི་སྐད་ཅེས་སྨྲས་སོ་ཞེས་བྱ་བ་ནི་ཐེག་པ་ལ་གསར་དུ་ཞུགས་</w:t>
      </w:r>
    </w:p>
    <w:p w:rsidR="004D17F4" w:rsidRPr="00D926F7" w:rsidRDefault="00411EB7" w:rsidP="009C5B2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པའི་བྱང་ཆུབ་སེམས་དཔའ་རྣམས་ལ། དགེ་བའི་རྩ་བ་དམིགས་སུ་མེད་པ་དང</w:t>
      </w:r>
      <w:ins w:id="14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མཚན་མ་མེད་པའི་ཚུལ་གྱིས་ཡོངས་སུ་བསྔོ་བའི་ཐབས་བསྟན་པ་འཁོར་ཐམས་ཅད་ཀྱི་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ཡིད་ཆེས་པར་བྱ་བའི་ཕྱིར་བྱམས་པ་ལ་དམིགས་ནས་སྨྲས་པ་བསྟན་པ་སྟེ། དེ་ལྟར་བྱམས་པ་ལ་དམིགས་ནས་རབ་འབྱོར་ཉིད་ཀྱི་མཐུ་དང་སྤོབས་པས་བཤད་པ་མ་ཡིན་གྱིས། འཕགས་པ་བྱམས་པའི་བྱིན་གྱིས་རླབས་ཀྱིས་བཤད་པར་འགྱུར་བ་བསྟན་པའི་ཕྱིར་རོ། །ཀཽ་ཤི་ཀ་གལ་ཏེ་ཐེག་པ་ལ་གསར་དུ་ཞུགས་པའི་བྱང་ཆུབ་སེམས་དཔའ་སེམས་དཔའ་ཆེན་པོ་དེ་ཤེས་རབ་ཀྱི་ཕ་རོལ་ཏུ་ཕྱིན་པ་ལ་སྤྱོད་ཅིང་ཤེས་རབ་ཀྱི་ཕ་རོལ་ཏུ་ཕྱིན་པ་དེ་ཡང་མི་དམིགས་པའི་ཚུལ་དང</w:t>
      </w:r>
      <w:ins w:id="14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མཚན་མ་མེད་པའི་ཚུལ་གྱིས་འཛིན་པར་བྱེད་ཅེས་བྱ་བ་ནས། རྣམ་པ་ཐམས་ཅད་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མཁྱེན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པ་ཉིད་ལ་སྤྱོད་ཅིང</w:t>
      </w:r>
      <w:ins w:id="14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མཁྱེན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པ་ཉིད་དེ་ཡང་མི་དམིགས་པའི་ཚུལ་དང</w:t>
      </w:r>
      <w:ins w:id="14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འི་ཚུལ་གྱིས་འཛིན་པར་བྱེད་ན་ཞེས་བྱ་བའི་བར་དུ་ནི་དགེ་བའི་རྩ་བ་དང་རྗེས་སུ་ཡི་རང་བ་དང་ལྡན་པའི་བསོད་ནམས་བྱ་བའི་དངོས་པོ་དེ་དག་བླ་ན་མེད་པའི་བྱང་ཆུབ་ཏུ་ཇི་ལྟར་བསྔོ་བའི་ཐབས་བསྟན་པ་སྟེ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ཕ་རོལ་ཏུ་ཕྱིན་པ་དྲུག་ལ་སོགས་པ་རྣམ་པ་ཐམས་ཅད་མཁྱེན་པ་ཉིད་ལ་ཐུག་གི་བར་གྱི་ཆོས་དེ་དག་ཐམས་ཅད་དོན་དམ་པར་རང་བཞིན་མེད་པས་དེ་དག་ལ་མི་དམིགས་ཤིང་མཚན་མར་མི་འཛིན་པར་བྱས་ལ། ཀུན་རྫོབ་ཏུ་དེ་དག་ལ་སྤྱོད་ཅིང་ཡོངས་སུ་བཟུང་ནས་དེ་ལྟར་སྤྱོད་པའི་དགེ་བའི་རྩ་བ་དེ་དག་བླ་ན་མེད་པའི་བྱང་ཆུབ་ཏུ་ཡོངས་སུ་བསྔོས་ན་བསོད་ནམས་བསྔོ་བ་སྐྱོན་མེད་ཅིང་ཡོངས་སུ་དག་པར་འགྱུར་རོ་ཞེས་བསྟན་པའོ། །དེས་ཤེས་རབ་ཀྱི་ཕ་རོལ་ཏུ་ཕྱིན་པ་ལ་མོས་པ་མང་བ་དང་ཞེས་བྱ་བ་ནས། རྣམ་པ་ཐམས་ཅད་མཁྱེན་པ་ཉིད་ལ་མོས་པ་མང་བར་འགྱུར་རོ། །དགེ་བའི་བཤེས་གཉེན་གྱིས་ཡོངས་སུ་ཟིན་པར་འགྱུར་རོ་ཞེས་བྱ་བའི་བར་དུ་ནི་དེ་ལྟར་ཐབས་དང་ཤེས་རབ་ཏུ་ལྡན་པས་དོན་དམ་པར་མཚན་མ་དང་དམིགས་པ་མེད་པར་ཡང་རྟོགས་ལ། ཀུན་རྫོབ་ཏུ་ཆོས་དེ་དག་ལ་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སྤྱོད་ཅིང་དགེ་བའི་རྩ་བ་ཡོངས་སུ་དག་པར་བསྔོ་ན་ཆོས་ཟབ་མོས་འཇིགས་ཤིང་སྐྲག་པ་མེད་པས་ཕ་རོལ་</w:t>
      </w:r>
    </w:p>
    <w:p w:rsidR="009F4B4B" w:rsidRPr="00D926F7" w:rsidRDefault="00411EB7" w:rsidP="009C5B2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ཏུ་ཕྱིན་པ་དྲུག་ལ་སོགས་པ་རྣམ་པ་ཐམས་ཅད་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མཁྱེན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་པ་ཉིད་ལ་ཐུག་གི་བར་དུ་རྣམ་པར་བྱང་བའི་ཆོས་ཐམས་ཅད་ལ་ཐེ་ཚོམ་དང་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ནེམ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་ནུར་མེད་པས་དད་པ་དང་མོས་པ་ཆེ་བར་འགྱུར་བ་དང</w:t>
      </w:r>
      <w:ins w:id="14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ཆོས་ཟབ་མོའི་སྣོད་དུ་གྱུར་པས་དགེ་བའི་བཤེས་གཉེན་གྱིས་ཡོངས་སུ་ཟིན་པར་འགྱུར་བའི་ཕན་ཡོན་བསྟན་པའོ། །དགེ་བའི་བཤེས་གཉེན་དེ་དག་ཀྱང་ཕ་རོལ་ཏུ་ཕྱིན་པ་དྲུག་པོ་འདི་དག་དོན་དང་ལྡན་ཡི་གེ་དང་ལྡན་པར་སྟོན་པར་འགྱུར་ཏེ་ཞེས་བྱ་བ་ནས། བྱང་ཆུབ་སེམས་དཔའི་སྐྱོན་མེད་པར་ཆུད་ཀྱི་བར་དུ་ཅི་ནས་ཀྱང་སངས་རྒྱས་ཀྱི་ཆོས་མ་འདྲེས་པ་བཅོ་བརྒྱད་དང་བྲལ་བར་མི་འགྱུར་བ་དེ་ལྟར་སྟོན་ཏོ་ཞེས་བྱ་བའི་བར་དུ་ནི་དེ་ལྟར་ཆོས་ཟབ་མོའི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སྣོད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དུ་གྱུར་པའི་བྱང་ཆུབ་སེམས་དཔའ་དེ་ལ་དགེ་བའི་བཤེས་གཉེན་རྣམས་ཀྱང་ཡིད་ཆེས་པས། ཕ་རོལ་ཏུ་ཕྱིན་པ་དྲུག་ལ་སོགས་པ་སངས་རྒྱས་ཀྱི་ཆོས་མ་འདྲེས་པ་བཅོ་བརྒྱད་ལ་ཐུག་གི་བར་དུ་དོན་དང་ཚིག་ཏུ་ལྡན་པར་ལུང་དང་མན་ངག་མ་ནོར་བར་སྟོན་པར་འགྱུར་བའི་ཕན་ཡོན་བསྟན་པའོ། །དེ་ལ་བདུད་ཀྱི་ལས་རྣམས་ཀྱང་སྟོན་པར་འགྱུར་ཏེ། དེས་བདུད་ཀྱི་ལས་དེ་དག་ཐོས་ནས་འགྲིབ་པའམ་འཕེལ་བ་མེད་པར་འགྱུར་རོ་ཞེས་བྱ་བ་ནི།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གེ་བའི་བཤེས་གཉེན་དེ་དག་ཐེག་པ་ལ་གསར་དུ་ཞུགས་པའི་བྱང་ཆུབ་སེམས་དཔའ་དེ་དག་ལ་དགེ་བའི་བར་ཆད་དུ་འགྱུར་བའི་བདུད་ཀྱི་ལས་རྣམས་ཇི་ལྟར་འབྱུང་བ་ཡང་སྟོན་པར་འགྱུར་ལ། ཐེག་པ་ལ་གསར་དུ་ཞུགས་པའི་བྱང་ཆུབ་སེམས་དཔའ་དེ་དག་གིས་བདུད་ཀྱི་ལས་དེ་དག་ཐོས་ན་ཡང་དོན་དམ་པར་བདུད་ཀྱི་ལས་དེ་དག་ཉིད་ཀྱང་དངོས་པོ་མེད་པ་དང</w:t>
      </w:r>
      <w:ins w:id="14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བདག་ཉིད་ལ་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ཡང་བདུད་ཀྱིས་གླགས་བཙལ་བའི་སྐྱོན་མེད་པའི་ཕྱིར་སྐྲག་ཅིང་ཞུམ་པར་ཡང་མི་འགྱུར་ལ་བདུད་ཀྱི་ལས་དངོས་པོ་མེད་པར་རྟོགས་པས་བསྙེམས་ཤིང་ང་རྒྱལ་ཡང་མེད་པར་འགྱུར་རོ་ཞེས་བསྟན་པའོ། །དེ་ཅིའི་ཕྱིར་ཞེ་ན། དེ་ནི་འདི་ལྟར་བདུད་ཀྱི་ལས་དེ་དག་ལ་ངོ་བོ་ཉིད་མེད་དོ་ཞེས་བྱ་བ་ནི་འགྲིབ་པའམ་འཕེལ་བ་མེད་པའི་གཏན་ཚིགས་བསྟན་པའོ། །དེ་ནི་བྱང་ཆུབ་སེམས་དཔའི་སྐྱོན་མེད་པར་ཆུད་ཀྱི་བར་དུ་སངས་རྒྱས་བཅོམ་ལྡན་འདས་རྣམས་དང་འབྲལ་བར་མི་འགྱུར་ཏེ་ཞེས་བྱ་</w:t>
      </w:r>
    </w:p>
    <w:p w:rsidR="009F4B4B" w:rsidRPr="00D926F7" w:rsidRDefault="00411EB7" w:rsidP="009C5B2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བ་ལ་སོགས་པ་ནི་དེ་ལྟར་སྣོད་དུ་གྱུར་པའི་བྱང་ཆུབ་སེམས་དཔའ་དེ་སངས་རྒྱས་བཅོམ་ལྡན་འདས་རྣམས་དང་འགྲོགས་པར་འགྱུར་བ་དང</w:t>
      </w:r>
      <w:ins w:id="14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སངས་རྒྱས་བཅོམ་ལྡན་འདས་དེ་དག་ལ་བསྙེན་བཀུར་བྱེད་ཅིང</w:t>
      </w:r>
      <w:ins w:id="14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དགེ་བའི་རྩ་བ་བསྐྱེད་པ་དང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དགེ་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བའི་རྩ་བ་དེ་དག་གིས་ནམ་ཡང་ཉན་ཐོས་དང་རང་སངས་རྒྱས་ཀྱི་སར་མི་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ལྟུང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་ཞིང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བྱང་ཆུབ་སེམས་དཔའི་རིགས་ཕུན་སུམ་ཚོགས་པ་དང་ལྡན་པར་འགྱུར་བའི་ཕན་ཡོན་བསྟན་པའོ། །ཀཽ་ཤི་ཀ་གཞན་ཡང་བྱང་ཆུབ་སེམས་དཔའ་སེམས་དཔའ་ཆེན་པོ་ཐེག་པ་ལ་གསར་དུ་ཞུགས་པས་ཞེས་བྱ་བ་ནས། སེམས་ཅན་ཐམས་ཅད་དང་ཐུན་མོང་དུ་བྱས་ཏེ། བླ་ན་མེད་པ་ཡང་དག་པར་རྫོགས་པའི་བྱང་ཆུབ་ཏུ་ཡོངས་སུ་བསྔོ་བར་བྱའོ་ཞེས་བྱ་བའི་བར་དུ་ནི་ཐེག་པ་ལ་གསར་དུ་ཞུགས་པའི་བྱང་ཆུབ་སེམས་དཔས་ཕྱོགས་བཅུའི་སངས་རྒྱས་བཅོམ་ལྡན་འདས་ཉན་ཐོས་ཀྱི་དགེ་འདུན་དང་བཅས་པ་རྣམས་ཀྱི་བསོད་ནམས་ཀྱི་མཛད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བཅོམ་ལྡན་འདས་དང་ཉན་ཐོས་ཀྱི་དགེ་འདུན་དེ་དག་ལ་རྒྱལ་རིགས་ཆེ་ཞིང་མཐོ་བ་ལ་སོགས་པ་འོག་མིན་གྱི་ལྷའི་བར་དུ་འདོད་པའི་ཁམ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གཟུགས་ཀྱི་ཁམས་ཀྱི་མི་དང་ལྷ་རྣམས་ཀྱིས་དགེ་བའི་རྩ་བ་ཅི་བསགས་པ་དེ་དག་ཐམས་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ཅད་གཅིག་ཏུ་བསྡུས་ཏེ། བླ་ན་མེད་པའི་རྗེས་སུ་ཡི་རང་བར་བྱས་ལ།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རྗེས་སུ་ཡི་རང་བའི་བསོད་ནམས་ཀྱང་སེམས་ཅན་ཐམས་ཅད་དང་ཐུན་མོང་དུ་བྱས་ཏེ་བླ་ན་མེད་པ་ཡང་དག་པར་རྫོགས་པའི་བྱང་ཆུབ་ཏུ་ཡོངས་སུ་བསྔོ་བར་བྱ་བ་བསྟན་པ་སྟེ། དེ་ལ་སྤྲོས་པའི་ཚུལ་ཆད་པར་གྱུར་པ་ཞེས་བྱ་བ་ནི་སངས་རྒྱས་བཅོམ་ལྡན་འདས་དེ་དག་རྣམ་པར་རྟོག་པའི་སྤྲོས་པ་དང་བྲལ་བ་ཞེས་བྱ་བའི་དོན་ཏོ། །ཚིག་གིས་ལམ་ཉམས་པ་མི་མངའ་བ་ཞེས་བྱ་བ་ནི་དེ་ལྟར་རྣམ་པར་རྟོག་པ་མི་མངའ་ཡང་སྔོན་གྱི་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སྨོན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ལམ་གྱི་ཤུགས་ཀྱིས་སེམས་ཅན་གྱི་དོན་དུ་ཆོས་འཆད་པའི་གསུང་རྣམ་པ་སྣ་ཚོགས་རྒྱུན་མི་འཆད་པར་འབྱུང་བ་ལ་བྱའོ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།ཁུར་བོར་བ་ཞེས་བྱ་བ་ནི་ཕུང་པོའི་ཁུར་དང</w:t>
      </w:r>
      <w:ins w:id="14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ཉོན་མོངས་པའི་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ཁུར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ཡིད་དམ་བཅས་པའི་ཁུར་དང</w:t>
      </w:r>
      <w:ins w:id="14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བརྩོན་འགྲུས་ཀྱི་ཁུར་རྣམས་བླངས་</w:t>
      </w:r>
    </w:p>
    <w:p w:rsidR="005E2EFA" w:rsidRPr="00D926F7" w:rsidRDefault="00411EB7" w:rsidP="009C5B2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མཐར་ཕྱིན་ཅིང་བོར་བ་ལ་བྱ་སྟེ། གླེང་གཞིའི་ལེའུ་ལས་ཁུར་བོར་བ་བསྟན་པའི་སྐབས་སུ་བཤད་པ་བཞིན་ནོ། །གྲོང་གི་ཚེར་མ་རབ་ཏུ་བསལ་བ་ཞེས་བྱ་བ་ནི་སོ་སོའི་སྐྱེ་བོ་ཕལ་པ་གྲོང་མིའི་ཆོས་ངན་པ་ལུས་དང་ངག་ཡིད་ཀྱིས་ཉེས་པར་སྤྱོད་པ་བདག་དང་གཞན་ལ་གནོད་པའི་ཆོས་ཅན་ཚེར་མ་དང་འདྲ་བ་རྣམས་སྤངས་པ་ལ་བྱའོ། །སྲིད་པ་ཀུན་དུ་སྦྱོར་བ་ཡོངས་སུ་ཆད་པ་ཞེས་བྱ་བ་ནི་ལོག་པར་ལྟ་བ་ལ་སོགས་པའི་ཉོན་མོངས་པ་རྣམས་ཀྱིས་ཁམས་གསུམ་དུ་སྐྱེ་ཞིང་སྦྱོར་བར་འགྱུར་བ་རྣམས་སྤངས་ཤིང་རྒྱུན་བཅད་པ་ལ་བྱ་སྟེ། གླེང་གཞིའི་ལེའུ་ལས་སྲིད་པར་ཀུན་ཏུ་སྦྱོར་བ་ཡོངས་སུ་ཟད་པ་བསྟན་པའི་སྐབས་སུ་ཞིབ་ཏུ་བཤད་པ་བཞིན་ནོ། །ཡང་དག་པར་ཡོངས་སུ་མཁྱེན་པས་ཐུགས་ཤིན་ཏུ་རྣམ་པར་གྲོལ་བ་ཞེས་བྱ་བ་ནི་ཉོན་མོངས་པའི་སྒྲིབ་པ་དང</w:t>
      </w:r>
      <w:ins w:id="15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ཤེས་བྱའི་སྒྲིབ་པ་བག་ཆགས་ཡན་ཆད་མ་ལུས་པར་སྤངས་ཤིང་ཡེ་ཤེས་རྣམ་པར་དག་པ་ལ་བྱའོ། །རྗེས་སུ་ཡི་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ང་བའི་རབ་དམ་པ་མཆོག་ཅེས་བྱ་བ་ལ་སོགས་པ་ནི་དོན་དམ་པར་ཆོས་ཐམས་ཅད་མི་དམིགས་པའི་ཚུལ་དུ་རྟོགས་པར་བྱས་ནས་ཀུན་རྫོབ་ཏུ་དེ་དག་ལ་རྗེས་སུ་ཡི་རང་བ་ནི་བླ་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མེད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པའི་རྗེས་སུ་ཡི་རང་བ་ཞེས་བྱ་སྟེ། རབ་དང་དམ་པ་ལ་སོགས་པ་ནི་བླ་ན་མེད་པའི་རྣམ་གྲངས་སུ་ཟད་དོ། །དེ་ནས་བྱང་ཆུབ་སེམས་དཔའ་སེམས་དཔའ་ཆེན་པོ་བྱམས་པས་ཚེ་དང་ལྡན་པ་རབ་འབྱོར་ལ་འདི་སྐད་ཅེས་སྨྲས་སོ་ཞེས་བྱ་བ་ནས། ལྟ་བ་ཕྱིན་ཅི་ལོག་ཏུ་མི་འགྱུར་བ་ཡིན་ཞེས་བྱ་བའི་བར་དུ་ནི་ཐེག་པ་ལ་གསར་དུ་ཞུགས་པའི་བྱང་ཆུབ་སེམས་དཔའ་བསོད་ནམས་ཀྱི་རྗེས་སུ་ཡི་རང་བ་དང</w:t>
      </w:r>
      <w:ins w:id="15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སོད་ནམས་ཡོངས་སུ་བསྔོ་བ་སྐྱོན་མེད་ཅིང་ཡོངས་སུ་དག་པར་བྱ་བ་ཞིབ་ཏུ་བཤད་པའི་གླེང་བསླངས་པའི་ཕྱིར་དེ་ལྟར་ཐེག་པ་ལ་གསར་དུ་ཞུགས་པའི་བྱང་ཆུབ་སེམས་དཔའ་དེ་རྗེས་སུ་ཡི་རང་ཞིང་ཡོངས་སུ་བསྔོ་བའི་ཚེ་སངས་རྒྱས་བཅོམ་ལྡན་འདས་དེ་དག་དང</w:t>
      </w:r>
      <w:ins w:id="15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ཉན་ཐོས་ཀྱི་དགེ་འདུན་དེ་དག་དང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དགེ་བའི་རྩ་བ་དེ་དག་མ་བསམས་པར་ནི་ཡོངས་སུ་བསྔོ་བར་ཡང་མི་རུང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དེ་དག་བསམས་ཏེ་ཡོངས་སུ་བསྔོས་ན་ནི་དངོས་པོར་དམིགས་ཤིང་མཚན་མར་བཟུང་ན་འདུ་ཤེས་</w:t>
      </w:r>
    </w:p>
    <w:p w:rsidR="005E2EFA" w:rsidRPr="00D926F7" w:rsidRDefault="00411EB7" w:rsidP="009C5B2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ཕྱིན་ཅི་ལོག་དང</w:t>
      </w:r>
      <w:ins w:id="15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སེམས་ཕྱིན་ཅི་ལོག་དང</w:t>
      </w:r>
      <w:ins w:id="15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ལྟ་བ་ཕྱིན་ཅི་ལོག་ཏུ་ཇི་ལྟར་མི་འགྱུར་ཞེས་གལ་བཟུང་སྟེ་དྲིས་པའོ། །རབ་འབྱོར་གྱིས་སྨྲས་པ། བྱམས་པ་གལ་ཏེ་ཞེས་བྱ་བ་ནས། ལྟ་བ་ཕྱིན་ཅི་ལོག་ཏུ་འགྱུར་བ་མེད་དོ་ཞེས་བྱ་བའི་བར་དུ་ནི། ཐེག་པ་ལ་གསར་དུ་ཞུགས་པའི་བྱང་ཆུབ་སེམས་དཔས་ཡོངས་སུ་བསྔོ་བ་སྐྱོན་མེད་པ་བསྟན་པ་སྟེ། ཀུན་རྫོབ་ཏུ་སངས་རྒྱས་དང་ཉན་ཐོས་དང་དགེ་བའི་རྩ་བ་དང་ཡོངས་སུ་བསྔོ་བའི་སེམས་རྣམས་ལ་སེམས་ཤིང་རྟོགས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ཀྱང༌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དོན་དམ་པར་དེ་དག་ཐམས་ཅད་དངོས་པོ་མེད་པར་ཁོང་དུ་ཆུད་པས། དགེ་བ་མཛད་པའི་སངས་རྒྱས་བཅོམ་ལྡན་འདས་དང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འཕགས་པ་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ཉན་ཐོས་དང</w:t>
      </w:r>
      <w:ins w:id="15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དག་གི་དགེ་བའི་རྩ་བ་དང་ཡོངས་སུ་སྔོ་བར་བྱེད་པའི་བདག་གིས་སེམས་རྣམས་ལ་དངོས་པོར་ལྟ་ཞིང་མཚན་མར་འཛིན་པའི་འདུ་ཤེས་མེད་པ་ཀུན་རྫོབ་ཏུ་ཐབས་མཁས་པས་ཡོངས་སུ་བསྔོས་ན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འདུ་ཤེས་དང་སེམས་དང་ལྟ་བ་ཕྱིན་ཅི་ལོག་ཏུ་མི་འགྱུར་རོ་ཞེས་བསྟན་པའོ། །གལ་ཏེ་བྱང་ཆུབ་སེམས་དཔའ་སེམས་དཔའ་ཆེན་པོ་དེ་སངས་རྒྱས་བཅོམ་ལྡན་འདས་ཉན་ཐོས་དང་བཅས་པ་དེ་དག་དང་དགེ་བའི་རྩ་བ་དེ་དག་ལ་སེམས་ཤིང་མཚན་མར་འཛིན་པ་ཞེས་བྱ་བ་ནས། ལྟ་བ་ཕྱིན་ཅི་ལོག་ཏུ་འགྱུར་རོ་ཞེས་བྱ་བའི་བར་དུ་ནི། དགེ་བ་མཛད་པའི་སངས་རྒྱས་བཅོམ་ལྡན་འདས་དང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འཕགས་པ་ཉན་ཐོས་དང</w:t>
      </w:r>
      <w:ins w:id="15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དེ་དག་གི་དགེ་བའི་རྩ་བ་དང་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ཡོངས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་སུ་སྔོ་བར་བྱེད་པའི་བདག་གིས་སེམས་རྣམས་དོན་དམ་པར་དངོས་པོ་མེད་པར་མ་རྟོགས་ཤིང</w:t>
      </w:r>
      <w:ins w:id="15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དག་མཚན་མར་འཛིན་པའི་འདུ་ཤེས་ཀྱིས་ཡོངས་སུ་བསྔོས་ན་འདུ་ཤེས་དང་སེམས་དང་ལྟ་བ་ཕྱིན་ཅི་ལོག་ཏུ་འགྱུར་རོ་ཞེས་བསྟན་པའོ། །གལ་ཏེ་བྱང་ཆུབ་སེམས་དཔའ་སེམས་དཔའ་ཆེན་པོ་དེ་སེམས་གང་གིས་སངས་རྒྱས་བཅོམ་ལྡན་འདས་ཉན་ཐོས་དང་བཅས་པ་དང</w:t>
      </w:r>
      <w:ins w:id="15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དགེ་བའི་རྩ་བ་དེ་དག་ལ་སེམས་པའི་སེམས་དེ་ལ་ཡང་དག་པར་སེམས་ཤིང་ཞེས་བྱ་བ་ནས། དེ་ལྟར་བྱང་ཆུབ་སེམས་དཔའ་སེམས་དཔའ་ཆེན་པོས་དགེ་བའི་རྩ་བ་རྣམས་ཡོངས་སུ་བསྔོ་བར་བྱའོ་ཞེས་བྱ་བའི་བར་དུ་ནི་སངས་རྒྱས་བཅོམ་ལྡན་འདས་དང</w:t>
      </w:r>
      <w:ins w:id="15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འཕགས་པ་ཉན་ཐོས་དང</w:t>
      </w:r>
      <w:ins w:id="16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</w:t>
      </w:r>
    </w:p>
    <w:p w:rsidR="005E2EFA" w:rsidRPr="00D926F7" w:rsidRDefault="00411EB7" w:rsidP="009C5B2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བ་རྣམས་ལ་སེམས་པའི་སེམས་གང་ཡིན་པ་དང</w:t>
      </w:r>
      <w:ins w:id="16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ཡོངས་སུ་བསྔོ་བའི་སེམས་གང་ཡིན་པ་དང</w:t>
      </w:r>
      <w:ins w:id="16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དུ་བསྔོ་བར་བྱ་བའི་བླ་ན་མེད་པའི་བྱང་ཆུབ་ཀྱང་དོན་དམ་པར་ཟད་ཅིང་དངོས་པོ་མེད་པར་རྟོགས་པར་བྱ་སྟེ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ཀུན་རྫོབ་ཏུ་ཡོངས་སུ་བསྔོ་བར་བྱ་བ་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བསྟན་པ་སྟེ། སེམས་དེ་ཉིད་ཀྱི་ཆོས་ཉིད་ཀྱང་དེ་ཡིན་པ་དང་ཞེས་བྱ་བ་ནི་ཡོངས་སུ་བསྔོ་བའི་སེམས་དེའི་རང་བཞིན་ཡང་ཟད་ཅིང་མེད་པ་ཡིན་ནོ་ཞེས་བྱ་བའི་དོན་ཏོ། །ཆོས་གང་ལ་ཡོངས་སུ་བསྔོ་བའི་ཆོས་དེའི་ཆོས་ཉིད་ཀྱང་དེ་ཡིན་ནོ་ཞེས་བྱ་བ་ནི་བླ་ན་མེད་པའི་བྱང་ཆུབ་ཏུ་ཡོངས་སུ་བསྔོ་བའི་བྱང་ཆུབ་ཏུ་ཡང་དངོས་པོ་མེད་པའི་ངོ་བོ་ཉིད་དོ་ཞེས་བསྟན་པའོ། །གལ་ཏེ་བྱང་ཆུབ་སེམས་དཔའ་སེམས་དཔའ་ཆེན་པོས་འདས་པ་དང</w:t>
      </w:r>
      <w:ins w:id="16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མ་བྱོན་པ་དང</w:t>
      </w:r>
      <w:ins w:id="16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ད་ལྟར་བྱུང་བའི་སངས་རྒྱས་བཅོམ་ལྡན་འདས་རྣམས་ཀྱིས་ཐུགས་དང་པོ་བསྐྱེད་ནས་ཞེས་བྱ་བ་ནས། འདི་ནི་བྱང་ཆུབ་སེམས་དཔའ་སེམས་དཔའ་ཆེན་པོའི་ཡོངས་སུ་བསྔོ་བའི་བླ་ན་མེད་པའོ་ཞེས་བྱ་བའི་བར་དུ་ནི་དུས་གསུམ་གྱི་སངས་རྒྱས་བཅོམ་ལྡན་འདས་རྣམས་ཀྱིས་དང་པོ་བྱང་ཆུབ་ཏུ་ཐུགས་བསྐྱེད་ནས། དགེ་བའི་རྩ་བ་ཇི་སྙེད་ཅིག་མཛད་པ་དང</w:t>
      </w:r>
      <w:ins w:id="16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ཉན་ཐོས་དང་རང་སངས་རྒྱས་རྣམས་ཀྱིས་དགེ་བའི་རྩ་བ་ཇི་སྙེད་ཅིག་མཛད་པ་དང</w:t>
      </w:r>
      <w:ins w:id="16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ོ་སོའི་སྐྱེ་བོ་ལྷ་དང་མི་ལ་སོགས་པའི་རིགས་སུ་གཏོགས་པ་རྣམས་ཀྱིས་འཕགས་པ་དེ་དག་ལ་དགེ་བའི་རྩ་བ་ཇི་སྙེད་ཅིག་བསྐྱེད་པའི་དགེ་བའི་རྩ་བ་དེ་དག་ཐམས་ཅད་གཅིག་ཏུ་བསྡུས་ཏེ་རྗེས་སུ་ཡི་རང་བའི་མཆོག་དམ་པ་བླ་ན་མེད་པས་རྗེས་སུ་ཡི་རང་ནས་དེ་ལྟར་རྗེས་སུ་ཡི་རང་བའི་བསོད་ནམས་དེ་ཡང་བླ་ན་མེད་པ་ཡང་དག་པར་རྫོགས་པའི་བྱང་ཆུབ་ཏུ་ཡོངས་སུ་བསྔོས་ལ་དོན་དམ་པར་དགེ་བ་མཛད་པའི་འཕགས་པ་རྣམས་དང</w:t>
      </w:r>
      <w:ins w:id="16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སོ་སོའི་སྐྱེ་བོ་རྣམས་དང</w:t>
      </w:r>
      <w:ins w:id="16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དགེ་བའི་རྩ་བ་རྣམས་དང</w:t>
      </w:r>
      <w:ins w:id="16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རྗེས་སུ་ཡི་རང་བའི་སེམས་དང</w:t>
      </w:r>
      <w:ins w:id="17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ཡོངས་སུ་བསྔོ་བའི་སེམས་དང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ོང་དུ་ཡོངས་སུ་བསྔོ་བའི་བྱང་ཆུབ་ཀྱི་ཆོས་དེ་དག་ཐམས་ཅད་ཟད་ཅིང་འགགས་ལ་དངོས་པོ་མེད་དེ་རང་བཞིན་གྱིས་སྟོང་པ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ཤེས་པར་བྱ་སྟེ། ཀུན་རྫོབ་ཏུ་ཐབས་མཁས་པས་ཡོངས་སུ་བསྔོ་ན་བླ་ན་མེད་པའི་ཡོངས་སུ་བསྔོས་པར་འགྱུར་རོ་ཞེས་བསྟན་པ་སྟེ། ཆོས་ཀྱིས་</w:t>
      </w:r>
    </w:p>
    <w:p w:rsidR="005E2EFA" w:rsidRPr="00D926F7" w:rsidRDefault="00411EB7" w:rsidP="009C5B2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ཆོས་ཡོངས་སུ་བསྔོ་བར་མི་བྱ་སྟེ་ཞེས་བྱ་བ་ནི་ཡོངས་སུ་བསྔོ་བར་བྱ་བ་དང</w:t>
      </w:r>
      <w:ins w:id="17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སྔོ་བར་བྱེད་པའི་ཆོས་དེ་དག་ཐམས་ཅད་རང་བཞིན་གྱིས་སྟོང་པའི་ཕྱིར་སྟོང་པས་སྟོང་པ་ལ་བསྔོར་མེད་དོ་ཞེས་བྱ་བའི་དོན་ཏོ། །གལ་ཏེ་བྱང་ཆུབ་སེམས་དཔའ་སེམས་དཔའ་ཆེན་པོས་བསོད་ནམས་བྱ་བའི་དངོས་པོ་མངོན་པར་འདུ་བྱ་བ་དེ། ཕུང་པོ་དང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ཁམས་དང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སྐྱེ་མཆེད་རྣམས་ཀྱིས་དབེན་པར་ཤེས་ཏེ་ཞེས་བྱ་བ་ནས། རབ་འབྱོར་དེ་ལྟར་བྱང་ཆུབ་སེམས་དཔའ་སེམས་དཔའ་ཆེན་པོས་བསོད་ནམས་བྱ་བའི་དངོས་པོ་མངོན་པར་འདུ་བྱ་བ་དེ་བླ་ན་མེད་པ་ཡང་དག་པར་རྫོགས་པའི་བྱང་ཆུབ་ཏུ་ཡོངས་སུ་བསྔོས་པ་ཡིན་ནོ་ཞེས་བྱ་བའི་བར་དུ་ནི་བསོད་ནམས་བྱ་བའི་དངོས་པོ་མངོན་པར་འདུ་བྱ་བ་དེ་དོན་དམ་པར་ཕུང་པོ་དང་ཁམས་དང་སྐྱེ་མཆེད་ལ་སོགས་པ་སངས་རྒྱས་ཀྱི་ཆོས་མ་འདྲེས་པ་བཅོ་བརྒྱད་ལ་ཐུག་གི་བར་གྱི་ཆོས་རྣམས་ཀྱིས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དབེན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པར་ཤེས་ཏེ། ཆོས་དེ་དག་གི་རང་བཞིན་དང་མི་ལྡན་པར་ཞེས་ནས་ཀུན་རྫོབ་ཏུ་ཡོངས་སུ་བསྔོས་ན་སྐྱོན་མེད་པའི་བསྔོ་བ་ཡོངས་སུ་དག་པ་ཡིན་ནོ་ཞེས་བསྟན་པའོ། །གལ་ཏེ་བྱང་ཆུབ་སེམས་དཔའ་སེམས་དཔའ་ཆེན་པོས་རྗེས་སུ་ཡི་རང་བ་དང་ལྡན་པའི་བསོད་ནམས་བྱ་བའི་དངོས་པོ་མངོན་པར་འདུ་བྱ་བ་དེ་རྗེས་སུ་ཡི་རང་བ་དང་ལྡན་པའི་བསོད་ནམས་བྱ་བའི་དངོས་པོ་མངོན་པར་འདུ་བྱ་བ་དེ་ཉིད་ཀྱིས་དབེན་པར་ཤེས་ཏེ་ཞེས་བྱ་བ་ནས། འདི་ནི་བྱང་ཆུབ་སེམས་དཔའ་སེམས་དཔའ་ཆེན་པོའི་ཤེས་རབ་ཀྱི་ཕ་རོལ་ཏུ་ཕྱིན་པའོ་ཞེས་བྱ་བའི་བར་དུ་ནི་དོན་དམ་པར་རྗེས་སུ་ཡི་རང་བ་དང་ལྡན་པའི་བསོད་ནམས་བྱ་བའི་དངོས་པོ་མངོ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པར་འདུ་བྱེད་པ་དེ་ཉིད་ཀྱང་དེའི་རང་བཞིན་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་དབེན་ཏེ་སྟོང་པར་ཤེས་ལ། སངས་རྒྱས་བཅོམ་ལྡན་འདས་དེ་དག་དང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བསྔོ་བར་བྱ་བའི་དགེ་བའི་རྩ་བ་དེ་དག་དང</w:t>
      </w:r>
      <w:ins w:id="17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སྔོ་བར་བྱེད་པའི་སེམས་དེ་དག་དང</w:t>
      </w:r>
      <w:ins w:id="17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གང་དུ་བསྔོ་བའི་བྱང་ཆུབ་དེ་ཉིད་ཀྱང་དེའི་རང་བཞིན་གྱིས་དབེན་ཞིང་སྟོང་པར་ཤེས།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ཤེས་རབ་ཀྱི་ཕ་རོལ་ཏུ་ཕྱིན་པ་ནས། སངས་རྒྱས་ཀྱི་ཆོས་མ་འདྲེས་པ་བཅོ་བརྒྱད་ཀྱི་བར་གྱི་ཆོས་དེ་དག་ཐམས་ཅད་ཀྱང་དེ་དག་གི་རང་བཞིན་གྱིས་དབེན་ཞིང་སྟོང་པར་ཤེས་པས་བྱས་ལ། </w:t>
      </w:r>
    </w:p>
    <w:p w:rsidR="00DD37EE" w:rsidRPr="00D926F7" w:rsidRDefault="00411EB7" w:rsidP="009C5B2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ཀུན་རྫོབ་ཏུ་ཡོངས་སུ་བསྔོས་ན་ཤེས་རབ་ཀྱི་ཕ་རོལ་ཏུ་ཕྱིན་པ་དང་མི་འགལ་བར་ཡོངས་སུ་བསྔོས་པ་ཡིན་ནོ་ཞེས་བསྟན་པའོ། །གཞན་ཡང་བྱང་ཆུབ་སེམས་དཔའ་སེམས་དཔའ་ཆེན་པོ་སངས་རྒྱས་བཅོམ་ལྡན་འདས་ཉན་ཐོས་ཀྱི་དགེ་འདུན་དང་བཅས་པ་ཡོངས་སུ་མྱ་ངན་ལས་འདས་པ་དེ་དག་གི་དགེ་བའི་རྩ་བ་དེ་དག་ཡོངས་སུ་བསྔོ་ན། འདི་ལྟར་ཡོངས་སུ་བསྔོ་བར་བྱ་སྟེ་ཞེས་བྱ་བ་ནས། ལྟ་བ་ཕྱིན་ཅི་ལོག་ཏུ་མི་འགྱུར་རོ་ཞེས་བྱ་བའི་བར་དུ་སངས་རྒྱས་བཅོམ་ལྡན་འདས་ཉན་ཐོས་ཀྱི་དགེ་འདུན་དང་བཅས་པ་ཡོངས་སུ་མྱ་ངན་ལས་འདས་པ་རྣམས་ཀྱིས་དགེ་བའི་རྩ་བ་དེ་དག་ལ་རྗེས་སུ་ཡི་རང་བའི་བསོད་ནམས་ཡོངས་སུ་བསྔོ་བའི་ཚེ། ཇི་ལྟར་སངས་རྒྱས་བཅོམ་ལྡན་འདས་ཉན་ཐོས་ཀྱི་དགེ་འདུན་དང་བཅས་པ་དེ་དག་ཡོངས་སུ་མྱ་ངན་ལས་འདའ་སྟེ་མངོན་དུ་མི་བཞུགས་ཤིང་དངོས་པོར་མི་སྣང་བ་དེ་བཞིན་དུ་དགེ་བའི་རྩ་བ་དེ་དག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ཡོངས་སུ་བསྔོ་བ་དེ་དག་དང</w:t>
      </w:r>
      <w:ins w:id="17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བསྔོ་བའི་སེམས་དེ་དག་ཀྱང་མྱ་ངན་ལས་འདས་པ་དང་འདྲ་བར་དོན་དམ་པར་དངོས་པོ་མེད་པར་རྟོགས་པར་བྱས་ནས། ཀུན་རྫོབ་ཏུ་བླ་ན་མེད་པའི་བྱང་ཆུབ་ཏུ་ཡོངས་སུ་བསྔོས་ན་མཚན་མར་མི་འཛིན་པས་འདུ་ཤེས་དང་སེམས་དང་ལྡན་པ་ལྟ་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ཕྱིན་ཅི་ལོག་ཏུ་མི་འགྱུར་རོ་ཞེས་བསྟན་པའོ། །གལ་ཏེ་བྱང་ཆུབ་སེམས་དཔའ་སེམས་དཔའ་ཆེན་པོ་ཤེས་རབ་ཀྱི་ཕ་རོལ་ཏུ་ཕྱིན་པ་ལ་སྤྱོད་པའི་ཚེ། མཚན་མའི་ཚུལ་གྱིས་སངས་རྒྱས་བཅོམ་ལྡན་འདས་དེ་དག་གི་དགེ་བའི་རྩ་བ་དེ་དག་ཡོངས་སུ་ཤེས་ན་བླ་ན་མེད་པ་ཡང་དག་པར་རྫོགས་པའི་བྱང་ཆུབ་ཏུ་ཡོངས་སུ་བསྔོ་བ་མ་ཡིན་ནོ་ཞེས་བྱ་བ་ན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ལྟ་བ་ཕྱིན་ཅི་ལོག་ཏུ་འགྱུར་རོ་ཞེས་བྱ་བའི་བར་དུ་ནི་སངས་རྒྱས་བཅོམ་ལྡན་འདས་དང</w:t>
      </w:r>
      <w:ins w:id="17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དགེ་བའི་རྩ་བ་དེ་དག་ལ་མཚན་མར་འདུ་ཤེས་ན་ཡང་ཡོངས་སུ་བསྔོ་བ་སྐྱོན་མེད་པར་མི་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འགྱུར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་ལ། འདས་པའི་སངས་རྒྱས་བཅོམ་ལྡན་འདས་དེ་དག་ལ་མཚན་མ་མེད་པ་དང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མཚན་མའི་ཡུལ་མ་ཡིན་ནོ་སྙམ་དུ་སེམས་ན།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སེམས་ཤིང་འདུ་ཤེས་སྐྱེ་བ་ཉིད་ཀྱང་མཚན་མར་འཛིན་པ་ཡིན་པས་བླ་ན་མེད་པའི་བྱང་ཆུབ་ཏུ་ཡོངས་སུ་བསྔོ་བ་</w:t>
      </w:r>
    </w:p>
    <w:p w:rsidR="005E2EFA" w:rsidRPr="00D926F7" w:rsidRDefault="00411EB7" w:rsidP="009C5B2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སྐྱོན་མེད་པ་མ་ཡིན་ཏེ། འདུ་ཤེས་དང་སེམས་དང་ལྟ་བ་ཕྱིན་ཅི་ལོག་ཏུ་འགྱུར་བ་ཡིན་ནོ་ཞེས་བསྟན་པའོ། །གལ་ཏེ་བྱང་ཆུབ་སེམས་དཔའ་སེམས་དཔའ་ཆེན་པོས་སངས་རྒྱས་བཅོམ་ལྡན་འདས་དེ་དག་དང་ཞེས་བྱ་བ་ནས། ལྟ་བ་ཕྱིན་ཅི་ལོག་ཏུ་མི་འགྱུར་རོ་ཞེས་བྱ་བའི་བར་དུ་ནི་གོང་དུ་སྨོས་པ་ལྟར་མཚན་མར་མི་འཛིན་ན་བསྔོ་བ་ཡོངས་སུ་དག་པ་སྟེ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ཕྱིན་ཅི་ལོག་ཏུ་མི་འགྱུར་རོ་ཞེས་བསྟན་པའོ། །བྱམས་པས་སྨྲས་པ། བཙུན་པ་རབ་འབྱོར་ཇི་ལྟར་ན་བྱང་ཆུབ་སེམས་དཔའ་སེམས་དཔའ་ཆེན་པོ་དགེ་བའི་རྩ་བ་དེ་དག་ལ་མཚན་མར་མི་བྱེད་ཅིང</w:t>
      </w:r>
      <w:ins w:id="17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པའི་བྱང་ཆུབ་ཏུ་ཡོངས་སུ་བསྔོ་བ་ཡིན་ཞེས་བྱ་བ་ནི་རྗེས་སུ་ཡི་རང་བའི་བསོད་ནམས་དེ་དག་མཚན་མར་མ་བཟུང་ན་ནི་ཡོངས་སུ་བསྔོར་ཡང་མེད། ཡོངས་སུ་བསྔོ་བ་ནི་མཚན་མར་མི་བཟུང་དུ་ཡང་མི་རུང་ན། འདི་གཉིས་ཇི་ལྟར་འགལ་བར་མི་འགྱུར་ཞེས་དྲིས་པའོ། །རབ་འབྱོར་གྱིས་སྨྲས་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པ། བྱང་ཆུབ་སེམས་དཔའ་སེམས་དཔའ་ཆེན་པོས་ཤེས་རབ་ཀྱི་ཕ་རོལ་ཏུ་ཕྱིན་པ་འདི་ལ་ཐབས་མཁས་པ་དེ་དག་བསླབ་པར་བྱ་སྟེ་ཞེས་བྱ་བ་ནི་དངོས་པོ་རྣམས་མཚན་མར་ཡང་མི་འཛིན་ལ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ཡོངས་སུ་བསྔོ་བ་སྐྱོན་མེད་པར་ཡང་འགྱུར་བ་ནི། ཐབས་ལ་མཁས་པའི་བྱང་ཆུབ་སེམས་དཔས་ནུས་ཏེ། དེ་ལྟ་བུའི་ཐབས་ལ་མཁས་པ་ཡང་ཤེས་རབ་ཀྱི་ཕ་རོལ་ཏུ་ཕྱིན་པ་འདི་ལ་སྤྱོད་པས་བསླབ་དགོས་སོ་ཞེས་བསྟན་པའོ། །ཤེས་རབ་ཀྱི་ཕ་རོལ་ཏུ་ཕྱིན་པ་འདི་ལས་བྱང་ཆུབ་སེམས་དཔའ་སེམས་དཔའ་ཆེན་པོའི་ཐབས་ལ་མཁས་པར་རིག་པར་བྱའོ་ཞེས་བྱ་བ་ནི་དེ་ལྟ་བུའི་ཐབས་མཁས་པ་བསླབ་པ་གཞན་དུ་མི་བཙལ་བར་ཤེས་རབ་ཀྱི་ཕ་རོལ་ཏུ་ཕྱིན་པ་འདི་ཉིད་ལས་བཙལ་བར་བྱ་བའི་གཏན་ཚིགས་བསྟན་པའོ། །ཤེས་རབ་ཀྱི་ཕ་རོལ་ཏུ་ཕྱིན་པ་ལ་མ་བརྟེན་པར་བསོད་ནམས་བྱ་བའི་དངོས་པོ་ཡོངས་སུ་བསྔོ་བར་མི་ནུས་སོ་ཞེས་བྱ་བ་ནི་ཤེས་རབ་ཀྱིས་ཆོས་ཐམས་ཅད་མཚན་མ་མེད་པར་མ་རྟོགས་པས་བསོད་ནམས་ཡོངས་སུ་བསྔོས་ཀྱང</w:t>
      </w:r>
      <w:ins w:id="17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བསྔོ་བ་ཡོངས་སུ་དག་པར་མི་འགྱུར་རོ་ཞེས་བསྟན་པའོ། །བྱམས་པས་སྨྲས་པ། སངས་རྒྱས་བཅོམ་ལྡན་འདས་དེ་དག་ཀྱང་ཤེས་རབ་ཀྱི་ཕ་རོལ་ཏུ་ཕྱིན་</w:t>
      </w:r>
    </w:p>
    <w:p w:rsidR="00DD37EE" w:rsidRPr="00D926F7" w:rsidRDefault="00411EB7" w:rsidP="009C5B2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པ་ལ་མེད་དེ་མི་དམིགས་སོ་ཞེས་བྱ་བ་དང་ཞེས་བྱ་བ་ནས།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ཡོངས་སུ་བསྔོ་བའི་སེམས་བསྐྱེད་པ་དེ་དག་ཀྱང་མེད་དེ་མི་དམིགས་སོ་ཞེས་བྱ་བ་འདི་སྐྱོན་དུ་སྨོས་པར་མི་འགྱུར་རམ་སྙམ་ན་ཞེས་བྱ་བའི་བར་དུ་ནི་མཚན་མ་མེད་ཅིང་མི་དམིགས་པར་ཡོངས་སུ་བསྔོ་བ་གོང་དུ་བཤད་པ་ལ་མེད་པར་ལྟ་བའི་སྐྱོན་དུ་འགྱུར་བར་དོགས་པ་སྐྱེ་བ་འཕགས་པ་བྱམས་པས་བསྟན་པའོ། །དེ་ལ་བྱང་ཆུབ་སེམས་དཔའ་སེམས་དཔའ་ཆེན་པོས་ཤེས་རབ་ཀྱི་ཕ་རོལ་ཏུ་ཕྱིན་པ་ལ་སྤྱོད་པའི་ཚེ། འདི་ལྟར་ཡོངས་སུ་བརྟག་པར་བྱ་སྟེ་ཞེས་བྱ་བ་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ནས། མི་དམིགས་ཤིང་མཚན་མ་མེད་པར་བྱ་སྟེ་ཡོངས་སུ་བསྔོ་བར་བྱའོ་ཞེས་བྱ་བའི་བར་དུ་ནི་མེད་པར་ལྟ་བའི་སྐྱོན་དུ་མི་འགྱུར་བའི་གཏན་ཚིགས་བསྟན་པ་སྟེ་ཡོངས་སུ་བསྔོ་བར་བྱ་བའི་དགེ་བའི་རྩ་བ་ལ་སོགས་པ་དེ་དག་ཐམས་ཅད་དོན་དམ་པར་འགགས་ཤིང་མེད་པར་གྱུར་པ་ལ་ཡོད་པར་ལྟ་ཞིང་མཚན་མར་འཛིན་པ་ནི་ལྟ་བ་ལོག་པ་ཡིན་ཏེ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དེ་བཞིན་གཤེགས་པས་ཀྱང་སྨད་པ་ཡིན་གྱིས། དོན་དམ་པར་མེད་ཅིང་མི་དམིགས་པ་ལ་མེད་ཅིང་མི་དམིགས་པར་རྟོགས་ནས་མཚན་མར་མི་འཛིན་པ་ནི་སྐྱོན་དུ་མི་འགྱུར་རོ་ཞེས་བསྟན་པའོ། །དེ་བཞིན་གཤེགས་པ་དགྲ་བཅོམ་པ་ཡང་དག་པར་རྫོགས་པའི་སངས་རྒྱས་རྣམས་ཀྱིས་ནི་དམིགས་པའི་འདུ་ཤེས་ཅན་དང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ཚན་མའི་འདུ་ཤེས་ཅན་གྱི་ཡོངས་སུ་བསྔོ་བ་དོན་ཆེ་བར་མ་གསུངས་སོ་ཞེས་བྱ་བ་ནི་དེ་ལྟར་དམིགས་པ་དང་བཅས་ཤིང་མཚན་མ་དང་བཅས་པར་ཡོངས་སུ་བསྔོ་བ་དེ་བཞིན་གཤེགས་པས་ཀྱང་དོན་ཆུང་ཞིང་སྨད་པ་ཡིན་པར་བསྟན་པའོ། །དེ་ཅིའི་ཕྱིར་ཞེ་ན། ཡོངས་སུ་བསྔོ་བ་དེ་ནི་དུག་ཅན་ཟུག་རྔུ་ཅན་ཏེ་ཞེས་བྱ་བ་ནས།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དེ་བཞིན་དུ་འདི་ལ་ལོག་པར་རིག་པ་དང</w:t>
      </w:r>
      <w:ins w:id="17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ལོག་པར་ཤེས་པ་དང</w:t>
      </w:r>
      <w:ins w:id="17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ལོག་པར་བསླབས་པ་ལ་ལ་དོན་མ་རྟོགས་པར་མི་ཤེས་ཤིང་འདི་སྐད་དུ་སྟོན་ཏེ་ཞེས་བྱ་བའི་བར་དུ་ནི་དེ་ལྟར་དམིགས་པ་དང་བཅས་ཤིང་མཚན་མ་དང་བཅས་པར་ཡོངས་སུ་བསྔོ་བ་སྐྱོན་དུ་འགྱུར་བའི་དཔེ་ཁ་ཟས་དུག་ཅན་ཟ་བ་ལས་བླངས་ཏེ་བསྟན་པའོ། །ཚུར་རིགས་ཀྱི་བུ་ཁྱོད་ཀྱིས་འདས་པ་དང</w:t>
      </w:r>
      <w:ins w:id="18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མ་བྱོན་པ་དང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ད་ལྟར་བྱུང་བའི་སངས་རྒྱས་བཅོམ་ལྡན་འདས་ཀྱིས་ཐུགས་དང་པོ་བསྐྱེད་པ་ནས་ཉེ་</w:t>
      </w:r>
    </w:p>
    <w:p w:rsidR="00DD37EE" w:rsidRPr="00D926F7" w:rsidRDefault="00411EB7" w:rsidP="00DD37E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བར་བཟུང་སྟེ་ཞེས་བྱ་བ་ནས། དེ་དེ་ལྟར་ཡོངས་སུ་བསྔོ་ན། དེ་བཞིན་གཤེགས་པ་ལ་སྐུར་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བར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འགྱུར། དེ་བཞིན་གཤེགས་པས་གསུངས་པ་བཞིན་དུ་སྨྲ་བ་ཡང་མ་ཡིན།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ོས་བཞིན་དུ་སྨྲ་བ་ཡང་མ་ཡིན་པར་འགྱུར་ཏེ་ཞེས་བྱ་བའི་བར་དུ་ནི་དུས་གསུམ་གྱི་སངས་རྒྱས་བཅོམ་ལྡན་འདས་རྣམས་ཀྱིས་ཤེས་རབ་ཀྱི་ཕ་རོལ་ཏུ་ཕྱིན་པ་ལ་སོགས་པ་རྣམ་པ་ཐམས་ཅད་མཁྱེན་པ་ཉིད་དང</w:t>
      </w:r>
      <w:ins w:id="18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མཉམ་པའི་ཆོས་ཉིད་དང་རྟག་ཏུ་བཏང་སྙོམས་སུ་གནས་པ་ལ་ཐུག་གི་བར་དུ་རྣམ་པར་བྱང་བའི་ཆོས་རྣམས་ལ་སྤྱད་ཅིང་བསྒོམས་པའི་དགེ་བའི་རྩ་བ་ལ་མཚན་མར་བཟུང་ཞིང་དམིགས་པ་དང་བཅས་པར་བདག་ཀྱང་རྗེས་སུ་ཡི་རང་ཞིང་ཡོངས་སུ་བསྔོ་བ་དང</w:t>
      </w:r>
      <w:ins w:id="18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གཞན་ཡང་དེ་ལྟར་རྗེས་སུ་ཡི་རང་ཞིང་ཡོངས་སུ་བསྔོར་འཇུག་པ་དང</w:t>
      </w:r>
      <w:ins w:id="18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སངས་རྒྱས་བཅོམ་ལྡན་འདས་དེ་དག་གི་ཉན་ཐོས་དང</w:t>
      </w:r>
      <w:ins w:id="18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རང་སངས་རྒྱས་རྣམས་ཀྱི་དགེ་བའི་རྩ་བ་ཟད་པ་མེད་པ་དང</w:t>
      </w:r>
      <w:ins w:id="18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སོ་སོའི་སྐྱེ་བོ་རྣམས་ཀྱིས་དགེ་བའི་རྩ་བ་ཅི་བསྐྱེད་པ་རྣམས་ལ་མཚན་མར་འཛིན་ཅིང</w:t>
      </w:r>
      <w:ins w:id="18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དམིགས་པའི་ཚུལ་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ཡོངས་སུ་བསྔོར་འཇུག་ན་ཁ་ཟས་དུག་ཅན་ཟ་བ་དང་འདྲ་བར་བསྔོ་བ་སྐྱོན་ཅན་དུ་འགྱུར་ཞིང་དེ་བཞིན་གཤེགས་པའི་བཀའ་དང་འགལ་བར་འགྱུར་བ་བསྟན་པའོ། །དེ་ལ་བྱང་ཆུབ་སེམས་དཔའི་ཐེག་པ་པའི་རིགས་ཀྱི་བུའམ་རིགས་ཀྱི་བུ་མོས་ཇི་ལྟར་ན་འདས་པ་དང</w:t>
      </w:r>
      <w:ins w:id="18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མ་བྱོན་པ་དང</w:t>
      </w:r>
      <w:ins w:id="18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ད་ལྟར་བྱུང་བའི་སངས་རྒྱས་རྣམས་ཀྱི་དགེ་བའི་རྩ་བ་རྣམས་ལ་རྗེས་སུ་ཡི་རང་སྟེ་ཞེས་བྱ་བ་ནས།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གེ་བའི་རྩ་བ་དེ་དག་བླ་ན་མེད་པ་ཡང་དག་པར་རྫོགས་པའི་བྱང་ཆུབ་ཏུ་ཡོངས་སུ་བསྔོས་པར་འགྱུར་སྙམ་དུ་བསླབ་པར་མི་བྱའོ་ཞེས་བྱ་བའི་བར་དུ་ནི་དེ་ལྟར་གོང་དུ་བཤད་པའི་ཚུལ་གྱིས་དམིགས་པ་དང་བཅས་ཤིང་མཚན་མ་དང་བཅས་པར་དགེ་བའི་རྩ་བ་ཡོངས་སུ་བསྔོ་བ་སྐྱོན་དུ་འགྱུར་བས། དེའི་ཕྱིར་ཕྱོགས་བཅུའི་འཇིག་རྟེན་གྱི་ཁམས་ན་དུས་གསུམ་དུ་བཞུགས་པའི་སངས་རྒྱས་བཅོམ་ལྡན་འདས་རྣམས་ཀྱིས་དགེ་བའི་རྩ་བ་གང་ཇི་སྙེད་ཅིག་མངོན་པར་འདུ་མཛད་པ་ལ་སོགས་པ་ལ་ཇི་ལྟར་རྗེས་སུ་ཡ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རང་སྟེ་ཡོངས་སུ་བསྔོས་ན། དགེ་བའི་རྩ་བ་དེ་དག་བླ་ན་མེད་པ་ཡང་དག་པར་རྫོགས་པའི་བྱང་ཆུབ་ཏུ་ཡོངས་སུ་བསྔོས་པར་འགྱུ</w:t>
      </w:r>
      <w:r w:rsidR="00DD37EE" w:rsidRPr="00D926F7">
        <w:rPr>
          <w:rFonts w:ascii="Monlam Uni OuChan2" w:hAnsi="Monlam Uni OuChan2" w:cs="Monlam Uni OuChan2"/>
          <w:sz w:val="36"/>
          <w:szCs w:val="36"/>
          <w:cs/>
        </w:rPr>
        <w:t>ར་སྙམ་དུ་དམིགས་པ་དང་བཅས་ཤིང་མཚན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</w:p>
    <w:p w:rsidR="00645707" w:rsidRPr="00D926F7" w:rsidRDefault="00411EB7" w:rsidP="00DD37E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མ་དང་བཅས་པར་ཡོངས་སུ་བསྔོ་བས་བསླབ་པར་མི་བྱའོ་ཞེས་བསྟན་པའོ། །རབ་འབྱོར་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་སྨྲ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ས་པ། བྱམས་པ་འདི་ལ་བྱང་ཆུབ་སེམས་དཔའི་ཐེག་པ་པའི་རིགས་ཀྱི་བུའམ་རིགས་ཀྱི་བུ་མོ་ཤེས་རབ་ཀྱི་ཕ་རོལ་ཏུ་ཕྱིན་པ་ལ་སྤྱོད་པ་དེ་བཞིན་གཤེགས་པ་ལ་སྐུ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བར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་འ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ྱུར་བ་མེད་པར་འདོད་པས་འདི་ལྟར་ཡོངས་སུ་བསྔོ་བར་བྱ་སྟེ་ཞེས་བྱ་བ་ནས་དེ་ལྟར་སྤྱོད་པའི་བྱང་ཆུབ་སེམས་དཔའ་སེམས་དཔའ་ཆེན་པོའི་ཡོངས་སུ་བསྔོ་བ་དེ་དུག་མེད་ཅིང་བདུད་རྩིའི་མཐར་ཕྱིན་པར་འགྱུར་རོ་ཞེས་བྱ་བའི་བར་དུ་ནི་དགེ་བའི་རྩ་བ་ཡོངས་སུ་བསྔོ་བ་ཡོངས་སུ་དག་པར་བྱ་བའི་ཐབས་བསྟན་པ་སྟེ། དེའི་ཐབས་ཀྱང་དེ་བཞིན་གཤེགས་པ་རྣམས་ཀྱིས་བླ་ན་མེད་པའི་ཡེ་ཤེས་ཀྱི་དགེ་བའི་རྩ་བ་དེ་དག་དོན་དམ་པར་རང་བཞིན་གྱིས་སྟོང་པར་ཐུགས་སུ་ཆུད་ལ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ཀུན་རྫོབ་ཏུ་ཐབས་མཁས་པས་དེ་ལ་མ་ཆགས་པར་ཡོངས་སུ་བསྔོ་བ་མཛད་པ་དེ་བཞིན་དུ་བདག་ཀྱང་ཡོངས་སུ་བསྔོའོ་ཞེས་དེ་བཞིན་གཤེགས་པ་ཚད་མར་བྱས་ཏེ་ཡོངས་སུ་བསྔོས་ན་བསྔོ་བ་ཡོངས་སུ་དག་པར་འགྱུར་རོ་ཞེས་བསྟན་པའོ། །དེ་ལ་དགེ་བའི་རྩ་བ་དེ་དག་གི་ངང་ཚུལ་གང་ཡིན་པ་དང</w:t>
      </w:r>
      <w:ins w:id="18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རང་བཞིན་གང་ཡིན་པ་དང</w:t>
      </w:r>
      <w:ins w:id="19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མཚན་ཉིད་གང་ཡིན་པ་ཞེས་བྱ་བ་ནི་རང་བཞིན་གང་ཡིན་པ་ཞེས་བྱ་བའི་རྣམ་གྲངས་ཏེ། དོན་དམ་པར་དེ་དག་གི་རང་བཞིན་མེད་པ་ཡིན་ཡང་ཀུན་རྫོབ་ཏུ་ཇི་ལྟར་བསྔོས་པའི་འབྲས་བུ་འཐོབ་པར་འགྱུར་བ་ཐུགས་སུ་ཆུད་དེ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མཁྱེན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ལ་ཞེས་བྱ་བ་དང་སྦྱར་རོ། །ཆོས་ཉིད་གང་གིས་ཡོད་པ་དེ་བཞིན་དུ་ཞེས་བྱ་བ་ནི་དོན་དམ་པར་སྟོང་པ་ཉིད་ཀྱི་ཆོས་ཉིད་ཡིན་ལ་ཀུན་རྫོབ་ཏུ་ཇི་ལྟར་བསྔོས་པའི་འབྲས་བུ་ཐོབ་པར་བྱེ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པ་དེ་ལྟ་བུའི་ཆོས་ཉིད་དུ་ཡོད་པ་ལ་རྗེས་སུ་ཡི་རང་ངོ་ཞེས་བྱ་བ་དང་སྦྱར་རོ། །ཡོངས་སུ་བསྔོ་བ་དེ་དུག་མེད་ཅིང་བདུད་རྩིའི་མཐར་ཕྱིན་པར་འགྱུར་རོ་ཞེས་བྱ་བ་ལ་བདུད་རྩི་ཞེས་བྱ་བ་ནི་མྱ་ངན་ལས་འདས་པ་ལ་བྱ་སྟེ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དེ་ལྟར་ཡོངས་སུ་བསྔོས་ན་བསྔོ་བ་སྐྱོན་མེད་པ་ཡིན་པས་མྱ་ངན་ལས་འདས་པ་ཐོབ་པར་འགྱུར་རོ་ཞེས་བྱ་བའི་དོན་ཏོ། །གཞན་ཡང་བྱང་ཆུབ་སེམས་དཔའི་ཐེག་པ་པའི་རིགས་ཀྱི་བུའམ་རིགས་ཀྱི་བུ་མོས་ཤེས་རབ་ཀྱི་ཕ་རོལ་ཏུ་ཕྱིན་པ་ལ་སྤྱོད་པའི་ཚེ། </w:t>
      </w:r>
    </w:p>
    <w:p w:rsidR="00645707" w:rsidRPr="00D926F7" w:rsidRDefault="00411EB7" w:rsidP="00DD37E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དགེ་བའི་རྩ་བ་རྣམས་འདི་ལྟར་ཡོངས་སུ་བསྔོ་བར་བྱ་སྟེ་ཞེས་བྱ་བ་ནས། རང་སངས་རྒྱས་དེ་དག་ཀྱང་ཁོངས་སུ་ཆུད་པ་མ་ཡིན། དེ་དག་གི་དགེ་བའི་རྩ་བ་དེ་དག་ཀྱང་ཡོངས་སུ་ཆུད་པ་མ་ཡིན་ཏེ། གང་ཁོངས་སུ་ཆུད་པ་མ་ཡིན་པ་དེ་ནི་འདས་པ་མ་ཡིན། མ་འོངས་པ་མ་ཡིན། ད་ལྟར་བྱུང་བ་མ་ཡིན་ནོ་ཞེས་བྱ་བའི་བར་དུ་ནི་གཟུགས་ལ་སོགས་པ་རྟག་ཏུ་བཏང་སྙོམས་སུ་གནས་པ་ལ་ཐུག་གི་བར་གྱིས་ཆོས་ཐམས་ཅད་དོན་དམ་པར་དངོས་པོ་མེད་པས་ཁམས་གསུམ་གང་ན་ཡང་མེད་ལ། དུས་གསུམ་གང་དུ་ཡང་མ་གཏོགས་པ་དེ་བཞིན་དུ་ཡོངས་སུ་བསྔོ་བ་དང་གང་དུ་བསྔོ་བར་བྱ་བའི་བླ་ན་མེད་པའི་བྱང་ཆུབ་དང</w:t>
      </w:r>
      <w:ins w:id="19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ཡོངས་སུ་བསྔོ་བར་བྱ་བའི་དགེ་བའི་རྩ་བ་དང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དགེ་བའི་རྩ་བ་མཛད་པའི་སངས་རྒྱས་བཅོམ་ལྡན་འདས་དང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ངས་རྒྱས་དེ་དག་ཀྱང་དོན་དམ་པར་ཁམས་གསུམ་གང་ན་ཡང་མེད་པ་དུས་གསུམ་གང་དུ་ཡང་མ་གཏོགས་པར་ཤེས་པར་བྱ་སྟེ་ཡོངས་སུ་བསྔོས་ན་བསྔོ་བ་ཡོངས་སུ་དག་པ་ཡིན་ནོ་ཞེས་བསྟན་པའོ། །གལ་ཏེ་བྱང་ཆུབ་སེམས་དཔའ་སེམས་དཔའ་ཆེན་པོ་ཤེས་རབ་ཀྱི་ཕ་རོལ་ཏུ་ཕྱིན་པ་ལ་སྤྱོད་པའི་ཚེ་ཞེས་བྱ་བ་ནས་དེ་ལྟར་ཤེས་ན་བྱང་ཆུབ་སེམས་དཔའ་སེམས་དཔའ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ཆེན་པོའི་བསྔོ་བ་དུག་མེད་པ་ཡིན་ཏེ། བདུད་རྩིའི་མཐར་ཕྱིན་པར་འགྱུར་རོ་ཞེས་བྱ་བའི་བར་དུ་ནི་གཟུགས་ལ་སོགས་པ་རྟག་ཏུ་བཏང་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སྙོམས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ུ་གནས་པ་ལ་ཐུག་གི་བར་གྱིས་ཆོས་དེ་དག་ཐམས་ཅད་གོང་དུ་སྨོས་པའི་ཚུལ་དུ་དོན་དམ་པར་རང་བཞིན་གྱིས་སྟོང་པས་ཁམས་གསུམ་གང་ན་ཡང་མེད་ལ། དུས་གསུམ་གང་དུ་ཡང་མ་གཏོགས་པར་དེ་དག་ཐམས་ཅད་མཚན་མའི་ཚུལ་ལམ། དམིགས་པའི་ཚུལ་གྱིས་ཡོངས་སུ་བསྔོ་བར་མི་རུང་བའི་གཏན་ཚིགས་ཞིབ་ཏུ་བསྟན་པ་སྟེ། དེ་ཅིའི་ཕྱིར་ཞེ་ན།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དེ་ལ་རང་བཞིན་མེད་དོ་ཞེས་བྱ་བ་ཁམས་གསུམ་གང་ན་ཡང་མེད་ཅིང</w:t>
      </w:r>
      <w:ins w:id="19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དུས་གསུམ་གང་དུ་ཡང་མ་གཏོགས་པ་དེ་ལ་སོ་སོའི་རང་གི་མཚན་ཉིད་མེད་དོ་ཞེས་བསྟན་པའོ། །གང་ལ་རང་བཞིན་མེད་པ་དེ་ནི་དངོས་པོ་མེད་པ་སྟེ་ཞེས་བྱ་བ་ནི་དེ་ལྟར་རང་གི་མཚན་ཉིད་མེད་པ་དེ་ལ་དོན་དམ་པར་སྤྱིའི་མཚན་ཉིད་ཀྱང་མེད་དེ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དངོས་པོ་ཡོད་པར་མ་</w:t>
      </w:r>
    </w:p>
    <w:p w:rsidR="00645707" w:rsidRPr="00D926F7" w:rsidRDefault="00411EB7" w:rsidP="00645707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གྲུབ་པོ་ཞེས་བྱ་བའི་དོན་ཏོ། །དངོས་པོ་མེད་པ་ནི་དངོས་པོ་མེད་པས་ཡོངས་སུ་བསྔོ་བར་མི་ནུས་སོ་ཞེས་བྱ་བ་ནི་ཇི་ལྟར་བསྔོ་བར་བྱ་བ་དངོས་པོ་མེད་པ་དེ་བཞིན་དུ་སྔོ་བར་བྱེད་པ་ཡང་དངོས་པོ་མེད་པའི་ཕྱིར་མེད་པས་མེད་པ་ཡོངས་སུ་བསྔོ་བར་མི་རུང་ངོ་ཞེས་བསྟན་པ་སྟེ། ཐམས་ཅད་ལ་ཡང་དེ་བཞིན་དུ་སྦྱར་བར་བྱའོ། །བྱང་ཆུབ་སེམས་དཔའི་ཐེག་པ་པའི་རིགས་ཀྱི་བུའམ་རིགས་ཀྱི་བུ་མོ་མཚན་མའི་ཚུལ་ལམ། དམིགས་པའི་ཚུལ་གྱིས་དགེ་བའི་རྩ་བ་དེ་དག་ཡོངས་སུ་བསྔོ་ན་དེ་ནི་ལོག་པར་ཡོངས་སུ་བསྔོ་བ་ཡིན་གྱིས། ཡང་དག་པར་ཡོངས་སུ་བསྔོ་བ་མ་ཡིན་ནོ་ཞེས་བྱ་བ་ནས། སངས་རྒྱས་ཀྱི་ཆོས་མ་འདྲེས་པ་བཅྭ་བརྒྱད་ཡོངས་སུ་རྫོགས་པར་མི་འགྱུར་རོ་ཞེས་བྱ་བའི་བར་དུ་ནི་དེ་ལྟར་ཆོས་ཐམས་ཅད་རང་བཞི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་སྟོང་ཞིང་དངོས་པོ་མེད་པ་ལ་དངོས་པོ་ཡོད་པར་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དམིགས་ཤིང</w:t>
      </w:r>
      <w:ins w:id="19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འི་ཚུལ་གྱིས་ཡོངས་སུ་བསྔོ་ན་ལོག་པར་ཡོངས་སུ་བསྔོ་བ་ཡིན་པས་སངས་རྒྱས་བཅོམ་ལྡན་འདས་རྣམས་ཀྱིས་ཀྱང་བསྔགས་པ་མ་ཡིན་ལ་དེ་ལྟར་མི་བསྔགས་པའི་ཡོངས་སུ་བསྔོ་བ་དེས་ནི་ཕ་རོལ་ཏུ་ཕྱིན་པ་དྲུག་ལ་སོགས་པ་སངས་རྒྱས་ཀྱི་ཆོས་མ་འདྲེས་པ་བཅྭ་བརྒྱད་ལ་ཐུག་གི་བར་དུ་རྣམ་པར་བྱང་བའི་ཆོས་རྣམས་ཡོངས་སུ་རྫོགས་པར་མི་འགྱུར་ཏེ། བདག་གི་དོན་ཕུན་སུམ་ཚོགས་པར་མི་འགྱུར་བའི་ཕྱིར་ཁ་ཟས་དུག་ཅན་ཟ་བ་དང་འདྲའོ་ཞེས་བསྟན་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པའོ།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གང་གིས་སྦྱིན་པའི་ཕ་རོལ་ཏུ་ཕྱིན་པ་ཡོངས་སུ་རྫོགས་པར་མི་འགྱུར་བ་དང་ཞེས་བྱ་བ་ནས། དེ་ཅིའི་ཕྱིར་ཞེ་ན། དེ་ལྟར་ཡོངས་སུ་བསྔོ་བ་དེ་ནི་དུག་དང་བཅས་པའི་ཕྱིར་རོ་ཞེས་བྱ་བའི་བར་དུ་ནི་དེ་ལྟར་ཕ་རོལ་ཏུ་ཕྱིན་པ་དྲུག་ལ་སོགས་པ་སངས་རྒྱས་ཀྱི་ཆོས་མ་འདྲེས་པ་བཅྭ</w:t>
      </w:r>
      <w:r w:rsidR="00645707" w:rsidRPr="00D926F7">
        <w:rPr>
          <w:rFonts w:ascii="Monlam Uni OuChan2" w:hAnsi="Monlam Uni OuChan2" w:cs="Monlam Uni OuChan2" w:hint="cs"/>
          <w:sz w:val="36"/>
          <w:szCs w:val="36"/>
          <w:cs/>
        </w:rPr>
        <w:t>ོ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་བརྒྱད་ལ་ཐུག་གི་བར་དུ་ཡོངས་སུ་རྫོགས་པར་མ་གྱུར་ན། སངས་རྒྱས་ཀྱི་ཞིང་ཡོངས་སུ་དག་པར་བྱ་བ་དང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སེམས་ཅན་ཡོངས་སུ་སྨིན་པར་བྱ་ཡང་མི་ནུས་ཏེ། གཞན་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དོན་ཕུན་སུམ་ཚོགས་པར་མི་འགྱུར་བའི་སྐྱོན་བསྟན་པའོ། །གཞན་ཡང་བྱང་ཆུབ་སེམས་དཔའ་སེམས་དཔའ་ཆེན་པོས་ཤེས་རབ་ཀྱི་ཕ་རོལ་ཏུ་ཕྱིན་པ་ལ་སྤྱོད་པའི་ཚེ་ཞེས་བྱ་བ་ནས། བདག་གིས་ཀྱང་ཆོས་ཉིད་དེས་བླ་ན་མེད་པ་ཡང་དག་པར་རྫོགས་པའི་བྱང་ཆུབ་ཏུ་ཡོངས་</w:t>
      </w:r>
    </w:p>
    <w:p w:rsidR="008B76B8" w:rsidRPr="00D926F7" w:rsidRDefault="00411EB7" w:rsidP="00645707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སུ་བསྔོ་བར་བྱའོ་ཞེས་ཡོངས་སུ་བརྟག་པར་བྱའོ་ཞེས་བྱ་བའི་བར་དུ་ནི་བསྔོ་བ་ཡོངས་སུ་དག་པ་སངས་རྒྱས་བཅོམ་ལྡན་འདས་རྣམས་ཀྱིས་ཇི་ལྟ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མཁྱེན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་ཅི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ང་ཐབས་མཁས་པའི་ཆོས་ཉིད་ཀྱིས་ཡོངས་སུ་བསྔོས་པ་དེ་བཞིན་དུ། བདག་གིས་ཀྱང་དོན་དམ་པར་ཆོས་ཐམས་ཅད་རང་བཞིན་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་སྟོང་ཞིང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པ་དང་མཚན་མ་མེད་པར་རྟོགས་པར་བྱས་ལ། ཀུན་རྫོབ་ཏུ་དེ་ལ་མ་ཆགས་པར་བྱ་སྟེ། དགེ་བའི་རྩ་བ་ཡོངས་སུ་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བསྔོས་ན་ཐབས་མཁས་པའི་ཆོས་ཉིད་དང་ལྡན་པའི་ཡོངས་སུ་བསྔོ་བར་འགྱུར་རོ་ཞེས་བསྟན་པའོ། །དེ་ནས་བཅོམ་ལྡན་འདས་ཀྱིས་ཚེ་དང་ལྡན་པ་རབ་འབྱོར་ལ་བཀའ་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སྩལ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་པ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ཁྱོད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ྟོན་པའི་བྱ་བ་བྱེད་པ་ཡིན་ནོ་ཞེས་བྱ་བའི་བར་དུ་ནི་དེ་ལྟར་དགེ་བའི་རྩ་བ་ཡོངས་སུ་བསྔོ་བ་སྐྱོན་མེད་ཅིང་ཡོངས་སུ་དག་པར་བསྔོ་བ་རབ་འབྱོར་གྱིས་གོང་དུ་བཤད་པ་མཚན་མ་མེད་ཅིང་མི་དམིགས་པའི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ཚུལ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གྱིས་ཡོངས་སུ་བསྔོ་བ་བསྟན་པ་དེ་ལེགས་སོ་ཞེས་བསྟོད་པ་སྟེ། མཚན་མ་མེད་པ་དང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པ་མེད་པ་དང</w:t>
      </w:r>
      <w:ins w:id="19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སྐྱེ་བ་མེད་པ་ལ་སོགས་པའི་ཚིག་རྣམས་སྨོས་པ་ནི་སྟོང་པ་ཉིད་ཀྱི་རྣམ་གྲངས་སུ་ཟད་དོ། །རབ་འབྱོར་གལ་ཏེ་སྟོང་གསུམ་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ཆེན་པོའི་འཇིག་རྟེན་གྱི་ཁམས་འདིའི་སེམས་ཅན་དེ་དག་ཐམས་ཅད་དགེ་བ་བཅུའི་ལས་ཀྱི་ལམ་ཐོབ་པར་གྱུར་ཞེས་བྱ་བ་ནས། བླ་ན་མེད་པ་ཞེས་བྱའོ། །གོང་ན་མེད་པ་ཞེས་བྱའོ་ཞེས་བྱ་བའི་བར་དུ་ནི་སྟོང་གསུམ་གྱི་སྟོང་ཆེན་པོའི་འཇིག་རྟེན་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་ཁ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མས་ཀྱི་སེམས་ཅན་ཇི་སྙེད་ཡོད་པ་དེ་དག་ཐམས་ཅད་ཀྱི་དགེ་བ་བཅུའི་ལས་ཀྱི་ལམ་དང</w:t>
      </w:r>
      <w:ins w:id="19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བསམ་གཏན་བཞི་དང</w:t>
      </w:r>
      <w:ins w:id="19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ཚད་མེད་པ་བཞི་དང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གཟུགས་མེད་པའི་སྙོམས་པར་འཇུག་པ་བཞི་དང</w:t>
      </w:r>
      <w:ins w:id="19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ཤེས་པ་ལྔ་ཐོབ་པར་གྱུར་པའི་བསོད་ནམས་པས་ཀྱང་རྗེས་སུ་ཡི་རང་བ་དང་ལྡན་པའི་དགེ་བའི་རྩ་བ་རྣམས་དམིགས་པ་དང་བཅས་ཤིང་མཚན་མ་དང་བཅས་པའི་སྐྱོན་གྱིས་མ་ཆགས་མ་གོས་པར་སེམས་ཅན་ཐམས་ཅད་དང་ཐུན་མོང་དུ་བྱ་སྟེ། བླ་ན་མེད་པ་ཡང་དག་པར་རྫོགས་པའི་བྱང་ཆུབ་ཏུ་ཡོངས་སུ་བསྔོས་པའི་བསོད་ནམས་ཁྱད་པར་དུ་འཕགས་པར་ཆེ་བ་བསྟན་པ་སྟེ། རབ་དང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</w:p>
    <w:p w:rsidR="00684D8D" w:rsidRPr="00D926F7" w:rsidRDefault="00411EB7" w:rsidP="00645707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གཙོ་བོ་དང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དམ་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པ་ཞེས་བྱ་བ་ལ་སོགས་པ་ནི་ཁྱད་པར་དུ་འཕགས་པར་ཆེ་བའི་རྣམ་གྲངས་སོ། །རབ་འབྱོར་གཞན་ཡང་སྟོང་གསུམ་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་སྟོ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ང་ཆེན་པོའི་འཇིག་རྟེན་གྱི་ཁམས་འདི་ན།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སེམས་ཅན་ཇི་སྙེད་ཅིག་ཡོད་པ་དེ་དག་ཐམས་ཅད་རྒྱུན་དུ་ཞུགས་པར་གྱུར་ཞེས་བྱ་བ་ནས། བླ་ན་མེད་པ་ཞེས་བྱའོ། །གོང་ན་མེད་པ་ཞེས་བྱའོ་ཞེས་བྱ་བའི་བར་དུ་ནི་སྟོང་གསུམ་གྱི་སྟོང་ཆེན་པོའི་འཇིག་རྟེན་གྱི་ཁམས་ན་སེམས་ཅན་ཇི་སྙེད་ཅིག་ཡོད་པ་དེ་དག་ཐམས་ཅད་རྒྱུན་དུ་ཞུགས་པ་དང</w:t>
      </w:r>
      <w:ins w:id="19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ལན་ཅིག་ཕྱིར་འོང་བ་དང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༌། ཕྱིན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མི་འོང་བ་དང</w:t>
      </w:r>
      <w:ins w:id="19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དགྲ་བཅོམ་པར་གྱུར་པ་རྣམས་ལ་གོས་དང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ཟས་དང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མལ་སྟན་དང</w:t>
      </w:r>
      <w:ins w:id="20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ན་བའི་སྨན་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ཡོ་བྱད་རྣམས་ཀྱིས་རིམ་གྲོ་དང་བཀུར་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སྟི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་ལ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ོགས་པ་བྱས་པའི་བསོད་ནམས་པས་ཀྱང་རྗེས་སུ་ཡི་རང་བ་དང་ལྡན་པའི་དགེ་བའི་རྩ་བ་མཚན་མར་འཛིན་པའི་སྐྱོ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མ་ཆགས་མ་གོས་པར་སེམས་ཅན་ཐམས་ཅད་དང་ཐུན་མོང་དུ་བྱ་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སྟེ།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ླ་ན་མེད་པ་ཡང་དག་པར་རྫོགས་པའི་བྱང་ཆུབ་ཏུ་ཡོངས་སུ་བསྔོས་པ་བསོད་ནམས་ཁྱད་པར་དུ་འཕགས་པར་ཆེ་བར་བསྟན་པའོ། །རབ་འབྱོར་གཞན་ཡང་སྟོང་གསུམ་གྱི་སྟོང་ཆེན་པོའི་འཇིག་རྟེན་གྱི་ཁམས་ན་སེམས་ཅན་ཇི་སྙེད་ཅིག་ཡོད་པ་དེ་དག་ཐམས་ཅད་རང་སངས་རྒྱས་སུ་གྱུར་ཏེ་ཞེས་བྱ་བ་ནས། བླ་ན་མེད་པ་ཞེས་བྱའོ། །གོང་ན་མེད་པ་ཞེས་བྱའོ་ཞེས་བྱ་བའི་བར་དུ་ནི་སྟོང་གསུམ་གྱི་སྟོང་ཆེན་པོའི་འཇིག་རྟེན་གྱི་ཁམས་ན་སེམས་ཅན་ཇི་སྙེད་ཅིག་ཡོད་པ་དེ་དག་ཐམས་ཅད་རང་སངས་རྒྱས་སུ་གྱུར་པ་ལ་གོ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ཟས་དང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མལ་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སྟན་དང</w:t>
      </w:r>
      <w:ins w:id="20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ན་བའི་སྨན་གྱི་ཡོ་བྱད་རྣམས་ཀྱིས་རིམ་གྲོ་དང་བཀུར་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སྟི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་ལ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ོགས་པ་བྱས་པའི་བསོད་ནམས་པས་ཀྱང་རྗེས་སུ་ཡི་རང་བ་དང་ལྡན་པའི་དགེ་བའི་རྩ་བ་མཚན་མར་འཛིན་པའི་སྐྱོན་གྱིས་མ་ཆགས་མ་གོས་པར་སེམས་ཅན་ཐམས་ཅད་དང་ཐུན་མོང་དུ་བྱ་སྟེ། བླ་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་མེད་པ་ཡང་དག་པར་རྫོགས་པའི་བྱང་ཆུབ་ཏུ་ཡོངས་སུ་བསྔོས་པའི་བསོད་ནམས་ཁྱད་པར་དུ་འཕགས་པར་ཆེ་བར་བསྟན་པའོ། །རབ་འབྱོར་གཞན་ཡང་སྟོང་གསུམ་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་སྟོ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ང་ཆེན་པོའི་འཇིག་རྟེན་གྱི་ཁམས་ན་སེམས་ཅན་ཇི་སྙེད་ཅིག་ཡོད་པ་དེ་</w:t>
      </w:r>
    </w:p>
    <w:p w:rsidR="008B76B8" w:rsidRPr="00D926F7" w:rsidRDefault="00411EB7" w:rsidP="00645707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དག་ཐམས་ཅད་བླ་ན་མེད་པ་ཡང་དག་པར་རྫོགས་པའི་བྱང་ཆུབ་ཏུ་ཡང་དག་པར་ཞུགས་པར་གྱུར་ཏེ་ཞེས་བྱ་བ་ནས། རིགས་ཀྱི་བུའམ་རིགས་ཀྱི་བུ་མོ་དེ་དག་ཀྱང་དམིགས་པའི་འདུ་ཤེས་ཅན་ནོ་ཞེས་བྱ་བའི་བར་དུ་ནི་སྟོང་གསུམ་གྱི་སྟོང་ཆེན་པོའི་འཇིག་རྟེན་གྱི་ཁམས་ན་སེམས་ཅན་ཇི་སྙེད་ཅིག་ཡོད་པ་དེ་དག་ཐམས་ཅད་བླ་ན་མེད་པ་ཡང་དག་པར་རྫོགས་པའི་བྱང་ཆུབ་ཏུ་ཡང་དག་པར་ཞུགས་པ་རྣམས་ལ་ཕྱོགས་བཅུའི་འཇིག་རྟེན་གྱི་ཁམས་གང་གཱའི་ཀླུང་གི་བྱེ་མ་སྙེད་དག་ན་སེམས་ཅན་ཇི་སྙེད་ཅིག་ཡོད་པ་དེ་དག་ཐམས་ཅད་ཀྱིས་བསྐལ་པའི་གྲངས་གང་གཱའི་ཀླུང་གི་བྱེ་མ་སྙེད་དུ་གོ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ཟས་དང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མལ་སྟན་དང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ན་བའི་སྨན་དང་ཡོ་བྱད་མང་པོས་རིམ་གྲོ་དང་བཀུར་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སྟི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བྱས་པའི་བསོད་ནམས་པས་ཀྱང</w:t>
      </w:r>
      <w:ins w:id="20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རྗེས་སུ་ཡི་རང་བ་དང་ལྡན་པའི་དགེ་བའི་རྩ་བ་མཚན་མར་འཛིན་པའི་སྐྱོན་གྱིས་མ་ཆགས་མ་གོས་པར་བྱ་སྟེ། སེམས་ཅན་ཐམས་ཅད་དང་ཐུན་མོང་དུ་བྱས་ནས། བླ་ན་མེད་པ་ཡང་དག་པར་རྫོགས་པའི་བྱང་ཆུབ་ཏུ་ཡོངས་སུ་བསྔོས་པ་བསོད་ནམས་སྔ་མ་བས་ཀྱང་ཁྱད་པར་དུ་འཕགས་པར་ཆེ་བ་བསྟན་པ་སྟེ། དེ་ལ་བླ་ན་མེད་པ་ཡང་དག་པར་རྫོགས་པའི་བྱང་ཆུབ་ཏུ་ཡང་དག་པར་ཞུགས་པ་ཞེས་བྱ་བ་ནི་བྱང་ཆུབ་སེམས་དཔའ་ས་དང་པོ་ཐོབ་པ་ཡན་ཆད་ལ་བྱའོ། །དེ་ནས་རྒྱལ་པོ་ཆེན་པོ་བཞི་ལ་རྒྱལ་ཆེན་བཞིའི་རིགས་ཀྱི་ལྷའི་བུ་སྟོང་ཕྲག་ཉི་ཤུ་དང་ཞེས་བྱ་བ་ནས།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བཅོམ་ལྡན་འདས་དེ་ལྟར་བྱང་ཆུབ་སེམས་དཔའ་སེམས་དཔའ་ཆེན་པོ་ཤེས་རབ་ཀྱི་ཕ་རོལ་ཏུ་ཕྱིན་པ་དང</w:t>
      </w:r>
      <w:ins w:id="20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ཐབས་མཁས་པས་ཡོངས་སུ་བཟུང་བ་དེ་དག་གིས།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རིགས་ཀྱི་བུ་དང</w:t>
      </w:r>
      <w:ins w:id="20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རིགས་ཀྱི་བུ་མོ་སྔ་མ་ཐབས་མཁས་པ་དང་མི་ལྡན་པ།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དམིགས་པའི་སྤྱོད་པ་ཅན་དེ་དག་གིས་དགེ་བའི་རྩ་བ་དེ་དག་ཟིལ་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མནན་པ་ངོ་མཚར་ཆེའོ་ཞེས་སྒྲར་བསྒྲགས་ཏེ་དབྱངས་སུ་བརྗོད་དོ་ཞེས་བྱ་བའི་བར་དུ་ནི་འདོད་པའི་ཁམས་དང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གཟུགས་ཀྱི་ཁམས་ཀྱི་ལྷ་རྣམས་ཀྱི་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དེ་ལྟར་དམིགས་སུ་མེད་པ་དང</w:t>
      </w:r>
      <w:ins w:id="20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ཆགས་པ་མེད་པ་དང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རྩོལ་བ་མེད་པའི་ཚུལ་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་ད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ེ་བའི་རྩ་བ་དེ་དག་བླ་ན་མེད་པ་ཡང་དག་པར་རྫོགས་པའི་བྱང་ཆུབ་ཏུ་ཡོངས་སུ་བསྔོ་བ་ཐབས་མཁས་པ་དང་ལྡན་པས་མཐའ་གཉིས་དང་བྲལ་བར་དངོས་པོ་དེ་ཡོངས་</w:t>
      </w:r>
    </w:p>
    <w:p w:rsidR="00AA2043" w:rsidRPr="00D926F7" w:rsidRDefault="00411EB7" w:rsidP="006971F6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སུ་བསྔོ་བའི་མཆོག་ཡིན་ལ། དམིགས་པ་ཅན་གྱིས་དགེ་བའི་རྩ་བ་ཐམས་ཅད་ཟིལ་གྱིས་མནན་པའི་ཡོན་ཏན་སྨོས་ཏེ་རྗེས་སུ་ཡི་རངས་ནས་མཆོད་པར་བྱས་པ་བསྟན་པའོ། །དེ་ནས་བཅོམ་ལྡན་འདས་ཀྱིས་རྒྱལ་ཆེན་བཞིའི་རིས་ཀྱི་ལྷ་རྣམས་དང་ཞེས་བྱ་བ་ནས། མཉམ་པ་མེད་པ་ཞེས་བྱའོ། །མི་མཉམ་པ་དང་མཉམ་པ་ཞེས་བྱའོ་ཞེས་བྱ་བའི་བར་དུ་ནི་སྟོང་གསུམ་གྱི་སྟོང་ཆེན་པོའི་འཇིག་རྟེན་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ཁམས་ན་སེམས་ཅན་ཇི་སྙེད་ཅིག་ཡོད་པ་དེ་དག་ཐམས་ཅད་བླ་ན་མེད་པ་ཡང་དག་པར་རྫོགས་པའི་བྱང་ཆུབ་ཏུ་སེམས་བསྐྱེད་དོ། །བྱང་ཆུབ་སེམས་དཔར་གྱུར་པ་རྣམས་ཀྱིས་ཕྱོགས་བཅུ་དུས་གསུམ་དུ་ཞུགས་པ་རྣམས་ཀྱི་སངས་རྒྱས་བཅོམ་ལྡན་འདས་ཉན་ཐོས་དང་རང་སངས་རྒྱས་སུ་བཅས་པ་རྣམས་ཀྱིས་དང་པོར་སེམས་བསྐྱེད་པ་ནས། དམ་པའི་ཆོས་མ་ནུབ་ཀྱི་བར་དུ་ཕ་རོལ་ཏུ་ཕྱིན་པ་དྲུག་ལ་སོགས་པ་སངས་རྒྱས་ཀྱི་ཆོས་ཐམས་ཅད་ལ་སྤྱད་དེ། དགེ་བའི་རྩ་བ་ཇི་སྙེད་ཅིག་བསྐྱེད་པ་དེ་དག་ལ་རྗེས་སུ་ཡི་རངས་ནས་དམིགས་པ་དང་བཅས་པའི་ཚུལ་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བླ་ན་མེད་པ་ཡང་དག་པར་རྫོགས་པའི་བྱང་ཆུབ་ཏུ་ཡོངས་སུ་བསྔོས་པའི་བསོད་ནམས་པས་ཀྱང</w:t>
      </w:r>
      <w:ins w:id="20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རིགས་ཀྱི་བུའམ་རིགས་ཀྱི་བུ་མོ་ལ་ལ་ཞིག་བླ་ན་མེད་པ་ཡང་དག་པར་རྫོགས་པའི་བྱང་ཆུབ་ཏུ་སེམས་བསྐྱེད་དེ་བྱང་ཆུབ་སེམས་དཔར་གྱུར་པས། ཕྱོགས་བཅུ་ན་དུས་གསུམ་དུ་བཞུགས་པའི་སངས་རྒྱས་བཅོམ་ལྡན་འདས་ཉན་ཐོས་དང་རང་སངས་རྒྱས་སུ་བཅས་པ་རྣམས་ཀྱིས་དང་པོ་སེམས་བསྐྱེད་པ་ནས། དམ་པའི་ཆོས་མ་ནུབ་ཀྱི་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བར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་དུ་ཕ་རོལ་ཏུ་ཕྱིན་པ་དྲུག་ལ་སོགས་པ་སངས་རྒྱས་ཀྱི་ཆོས་ཐམས་ཅད་ལ་སྤྱད་དེ། དགེ་བའི་རྩ་བ་ཇི་སྙེད་ཅིག་བསྐྱེད་པ་དེ་དག་ལ་དམིགས་སུ་མེད་པ་དང་གཉིས་སུ་མེད་པ་ལ་སོགས་པའི་ཚུལ་གྱིས་རྗེས་སུ་ཡི་རངས་ནས། རྗེས་སུ་ཡི་རང་བའི་དགེ་བའི་རྩ་བ་དེ་ཡང་དམིགས་སུ་མེད་པ་དང་གཉིས་སུ་མེད་པ་ལ་སོགས་པའི་ཚུལ་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བླ་ན་མེད་པ་ཡང་དག་པར་རྫོགས་པའི་བྱང་ཆུབ་ཏུ་ཡོངས་སུ་བསྔོས་ན། དེའི་བསོད་ནམས་དམིགས་པ་ཅན་གྱི་བསྔོ་བ་སྔ་མའི་བསོད་ནམས་པས་ཁྱད་པར་དུ་འཕགས་པར་ཆེ་བ་བསྟན་པ་སྟེ། རབ་</w:t>
      </w:r>
    </w:p>
    <w:p w:rsidR="006971F6" w:rsidRPr="00D926F7" w:rsidRDefault="00411EB7" w:rsidP="006971F6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དང་གཙོ་བོ་ལ་སོགས་པ་ནི་ཁྱད་པར་དུ་འཕགས་པའི་རྣམ་གྲངས་སུ་ཟད་དེ་སྔ་མ་བཞིན་ནོ། །དེ་ནས་ཚེ་དང་ལྡན་པ་རབ་འབྱོར་གྱིས་བཅོམ་ལྡན་འདས་ལ་འདི་སྐད་ཅེས་གསོལ་ཏོ་ཞེས་བྱ་བ་ནས། མི་མཉམ་པ་དང་མཉམ་པ་ཞེས་བྱའོ་ཞེས་བྱ་བའི་བར་དུ་ནི་མཚན་མ་མེད་པ་དང་དམིགས་སུ་མེད་པའི་རྗེས་སུ་ཡི་རང་བ་དེ་རབ་དང</w:t>
      </w:r>
      <w:ins w:id="20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གཙོ་བོ་དང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དམ་པ་དང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མཆོག་ལ་སོགས་པ་ཇི་ཙམ་གྱིས་འགྱུར་བ་བསྟན་པ་སྟེ། དོན་དམ་པར་དགེ་བའི་རྩ་བ་དེ་དག་རང་བཞིན་གྱིས་སྟོང་ཞིང་དེ་བཞིན་ཉིད་དུ་རོ་གཅིག་པས་བླང་དོར་མེད་པ་དང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སྐྱེ་བ་དང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འགག་པ་ལ་སོགས་པ་མེད་པ་དང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དེ་བཞིན་ཉིད་དང</w:t>
      </w:r>
      <w:ins w:id="20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མ་ནོར་བ་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དེ་བཞིན་ཉིད་ལ་སོགས་པའི་རང་བཞིན་དུ་རོ་གཅིག་པར་རྟོགས་པར་བྱ་སྟེ་ཀུན་རྫོབ་ཏུ་རྗེས་སུ་ཡི་རངས་ནས།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རྗེས་སུ་ཡི་རང་བའི་དགེ་བའི་རྩ་བ་དེ་བླ་ན་མེད་པ་ཡང་དག་པར་རྫོགས་པའི་བྱང་ཆུབ་ཏུ་ཡོངས་སུ་བསྔོས་ན་རབ་དང་གཙོ་བོ་ལ་སོགས་པར་འགྱུར་ཏེ།</w:t>
      </w:r>
      <w:r w:rsidR="00DE03D7" w:rsidRPr="00D926F7">
        <w:rPr>
          <w:rFonts w:ascii="Monlam Uni OuChan2" w:hAnsi="Monlam Uni OuChan2" w:cs="Monlam Uni OuChan2" w:hint="cs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དམིགས་པ་ཅན་གྱིས་རྗེས་སུ་ཡི་རང་བས་དེ་ལ་བརྒྱ་སྟོང་དུ་མའི་ཆར་ཡང་མི་ཕོད་དོ་ཞེས་བསྟན་པའོ། །རབ་འབྱོར་གཞན་ཡང་བྱང་ཆུབ་སེམས་དཔའི་ཐེག་པ་པའི་རིགས་ཀྱི་བུའམ་རིགས་ཀྱི་བུ་མོས་ཞེས་བྱ་བ་ནས། རབ་འབྱོར་རྗེས་སུ་ཡི་རང་བ་དེ་དང་ལྡན་པའི་བྱང་ཆུབ་སེམས་དཔའ་སེམས་དཔའ་ཆེན་པོ་མྱུར་དུ་བླ་ན་མེད་པ་ཡང་དག་པར་རྫོགས་པའི་བྱང་ཆུབ་ཏུ་མངོན་པར་རྫོགས་པར་འཚང་རྒྱའོ་ཞེས་བྱ་བའི་བར་དུ་ནི་དུས་གསུམ་གྱི་དེ་བཞིན་གཤེགས་པ་རྣམ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རང་སངས་རྒྱས་རྣམས་དང</w:t>
      </w:r>
      <w:ins w:id="209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ཐམས་ཅད་ཀྱི་དགེ་བའི་རྩ་བ་ཇི་སྙེད་ཡོད་པ་དེ་དག་ཐམས་ཅད་ལ་རྗེས་སུ་ཡི་རང་བ་སྐྱོན་མེད་ཅིང་ཡོངས་སུ་དག་པར་བྱ་བའི་ཐབས་བསྟན་པ་སྟེ། དེའི་ཐབས་ཀྱང་གཟུགས་ལ་སོགས་པ་འཇིག་རྟེན་དང་འཇིག་རྟེན་ལས་འདས་པའི་ཆོས་ཐམས་ཅད་དོན་དམ་པར་རྣམ་པར་གྲོལ་ཞིང་ཡོངས་སུ་དག་པར་རོ་གཅིག་པ་དང</w:t>
      </w:r>
      <w:ins w:id="210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ཆོས་ཐམས་ཅད་མ་ཆགས་པ་དང</w:t>
      </w:r>
      <w:ins w:id="211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མ་བཅིངས་པ་དང</w:t>
      </w:r>
      <w:ins w:id="212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མ་གྲོལ་བ་ལ་སོགས་པའི་རང་བཞིན་དུ་རྟོགས་པར་བྱ་སྟེ། ཀུན་རྫོབ་ཏུ་བླ་ན་མེད་པ་ཡང་དག་པར་རྫོགས་པའི་བྱང་ཆུབ་ཏུ་ཡོངས་སུ་བསྔོས་ན། དེ་ལྟར་རྗེས་སུ་ཡི་རངས་ནས་ཡོངས་</w:t>
      </w:r>
    </w:p>
    <w:p w:rsidR="00AB3429" w:rsidRPr="00D926F7" w:rsidRDefault="00411EB7" w:rsidP="00645707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སུ་བསྔོ་བ་དེ་ནི་རྗེས་སུ་ཡི་རང་བའི་རབ་དང་གཙོ་བོ་ལ་སོགས་པ་ཡིན་པས་བླ་ན་མེད་པ་ཡང་དག་པར་རྫོགས་པའི་བྱང་ཆུབ་ཏུ་མངོན་པར་རྫོགས་པར་འཚང་རྒྱ་བའི་རྒྱུར་འགྱུར་རོ་ཞེས་བསྟན་པའོ། །རབ་འབྱོར་གཞན་ཡང་ཤར་ཕྱོགས་ཀྱི་འཇིག་རྟེན་གྱི་ཁམས་གང་གཱའི་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ཀླུང་གི་བྱེ་མ་སྙེད་དག་ན་ཞེས་བྱ་བ་ནས། ཐབས་མཁས་པས་དགེ་བའི་རྩ་བ་དེ་དག་བླ་ན་མེད་པ་ཡང་དག་པར་རྫོགས་པའི་བྱང་ཆུབ་ཏུ་ཡོངས་སུ་བསྔོ་བར་བྱའོ་ཞེས་བྱ་བའི་བར་དུ་ནི་ཕྱོགས་བཅུའི་སངས་རྒྱས་བཅོམ་ལྡན་འདས་ཉན་ཐོས་ཀྱི་དགེ་འདུན་དང་བཅས་པ་རྣམས་ལ། ནམ་འཚོའི་བར་དུ་བདེ་བའི་ཡོ་བྱད་ཐམས་ཅད་ཀྱིས་མཆོད་ཅིང</w:t>
      </w:r>
      <w:ins w:id="213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བཀུར་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>སྟི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ལ་སོགས་པ་བྱས་པ་དང</w:t>
      </w:r>
      <w:ins w:id="214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སངས་རྒྱས་བཅོམ་ལྡན་འདས་དེ་དག་ཡོངས་སུ་མྱ་ངན་ལས་འདས་པའི་རིང་བསྲེལ་ལ་མཆོད་པ་སྣ་ཚོགས་བྱས་པ་དང</w:t>
      </w:r>
      <w:ins w:id="215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འི་ཚུལ་གྱིས་ཕ་རོལ་ཏུ་ཕྱིན་པ་དྲུག་ལ་སྤྱོད་པའི་བསོད་ནམས་པས་མི་དམིགས་པའི་ཚུལ་གྱིས་ཕ་རོལ་ཏུ་ཕྱིན་པ་དྲུག་ལ་སྤྱད་དེ་ཐབས་མཁས་པས་དགེ་བའི་རྩ་བ་དེ་དག་བླ་ན་མེད་པ་ཡང་དག་པར་རྫོགས་པའི་བྱང་ཆུབ་ཏུ་ཡོངས་སུ་བསྔོས་པ་བསོད་ནམས་ཁྱད་པར་དུ་འཕགས་པར་ཆེ་བ་བསྟན་པའོ། །ཤེས་རབ་ཀྱི་ཕ་རོལ་ཏུ་ཕྱིན་པ་འབུམ་པ་རྒྱ་ཆེར་བཤད་པ་ལས་ཡོངས་སུ་བསྔོ་བའི་ལེའུ་སྟེ་ཉི་ཤུ་ལྔ་པའོ།། །།དེ་ནས་ཚེ་དང་ལྡན་པ་ཤ་ར་དྭ་ཏིའི་བུས་བཅོམ་ལྡན་འདས་ལ་འདི་སྐད་ཅེས་གསོལ་ཏོ་ཞེས་བྱ་བ་ནས། བཅོམ་ལྡན་འདས་ཤེས་རབ་ཀྱི་ཕ་རོལ་ཏུ་ཕྱིན་པ་ནི་དངོས་པོ་མ་མཆིས་པའི་ངོ་བོ་ཉིད་སྟོང་པ་ཉིད་ཀྱི་སླད་དུ་ཆོས་ཐམས་ཅད་ཀྱི་ངོ་བོ་ཉིད་སྟོན་པའོ་ཞེས་བྱ་བའི་བར་དུ་ནི་དེ་ལྟར་ཤེས་རབ་ཀྱི་ཕ་རོལ་ཏུ་ཕྱིན་པ་མཆོད་པ་དང</w:t>
      </w:r>
      <w:ins w:id="216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བཀླགས་པ་དང</w:t>
      </w:r>
      <w:ins w:id="217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གཞན་ལ་སྦྱིན་པ་ལ་སོགས་པ་བྱས་པ་དང</w:t>
      </w:r>
      <w:r w:rsidR="0079419A"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བསོད་ནམས་ཀྱི་རྗེས་སུ་ཡི་རང་བ་དང</w:t>
      </w:r>
      <w:ins w:id="218" w:author="lib3" w:date="2016-09-09T13:02:00Z">
        <w:r w:rsidR="0079419A"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བསོད་ནམས་ཡོངས་སུ་བསྔོ་བའི་བསོད་ནམས་ཆེ་བའི་ཕན་ཡོན་ཆེན་པོ་བསྔགས་པ་ཤཱ་རིའི་བུས་ཐོས་ནས་དད་པ་ཆེན་པོ་སྐྱེས་ཏེ་འཁོར་གཞན་རྣམས་ཀྱང་དད་པ་བསྐྱེད་པའི་ཕྱིར་ཤེས་རབ་ཀྱི་ཕ་རོལ་ཏུ་ཕྱིན་པ་ལ་བསྟོ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པ་བསྟན་པ་སྟེ། བཅོམ་ལྡན་འདས་ཤེས་རབ་ཀྱི་ཕ་རོལ་ཏུ་ཕྱིན་པ་ནི་ཤིན་ཏུ་རྣམ་པར་དག་པའི་</w:t>
      </w:r>
    </w:p>
    <w:p w:rsidR="00541F39" w:rsidRPr="00D926F7" w:rsidRDefault="0079419A" w:rsidP="00541F39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སླད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དུ་སྣང་བར་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བགྱིད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པའོ་ཞེས་བྱ་བ་ནི་ཆོས་ཀྱི་དབྱིངས་ཤིན་ཏུ་རྣམ་པར་དག་ཅིང་རང་བཞིན་གྱིས་འོད་གསལ་བ། སེམས་ཅན་གྱི་སེམས་ཀྱི་རྒྱུད་ལ་སྣང་བར་བྱེད་པའི་ཕྱིར་རོ། །བཅོམ་ལྡན་འདས་ཤེས་རབ་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ཀྱི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་ཕ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་རོལ་ཏུ་ཕྱིན་པ་ནི་ཕྱག་བགྱི་བར་འོས་པའོ་ཞེས་བྱ་བ་ནི་ཡོན་ཏན་ཐམས་ཅད་ཀྱི་འབྱུང་གནས་ཡིན་པའི་ཕྱིར་འཕགས་པ་དང་སོ་སོའི་སྐྱེ་བོ་ཐམས་ཅད་ཀྱིས་མཆོད་ཅིང་ཕྱག་བྱ་བར་འོས་པ་ཡིན་ནོ་ཞེས་བསྟན་པའོ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།བཅོམ་ལྡན་འདས་ཤེས་རབ་ཀྱི་ཕ་རོལ་ཏུ་ཕྱིན་པ་ལ་བདག་ཕྱག་འཚལ་ལོ་ཞེས་བྱ་བ་ནི་དེ་ལྟར་ཡོན་ཏན་ཐམས་ཅད་ཀྱི་འབྱུང་གནས་ཡིན་ལ། སྐྱེ་བོ་ཐམས་ཅད་ཀྱིས་མཆོད་ཅིང་ཕྱག་བྱ་བར་འོས་པའི་ཕྱིར། ཤཱ་རིའི་བུ་བདག་ཉིད་ཀྱང་ཕྱག་འཚལ་ལོ་ཞེས་དད་པའི་ཤུགས་ཀྱིས་སྨྲས་པའོ། །བཅོམ་ལྡན་འདས་ཤེས་རབ་ཀྱི་ཕ་རོལ་ཏུ་ཕྱིན་པ་ནི་ཁམས་གསུམ་པ་ཐམས་ཅད་ཀྱིས་མ་གོས་པའོ་ཞེས་བྱ་བ་ནི་ཁམས་གསུམ་གང་དུ་ཡང་མ་གཏོགས་ལ་ཁམས་གསུམ་པོ་དེ་དག་གི་སྐྱོན་གང་གིས་ཀྱང་མ་གོས་པའི་ཕྱིར་རོ། །བཅོམ་ལྡན་འདས་ཤེས་རབ་ཀྱི་ཕ་རོལ་ཏུ་ཕྱིན་པ་ནི་ཉོན་མོངས་པ་དང་ལྟ་བའི་མུན་པ་ཐམས་ཅད་བསལ་བ་ལ་རབ་རིབ་མ་མཆིས་པ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བགྱིད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པའོ་ཞེས་བྱ་བ་ནི་སེམས་ཅན་ཐམས་ཅད་ཀྱི་འདོད་ཆགས་ལ་སོགས་པ་ཉོན་མོངས་པའི་སྒྲིབ་པ་རྣམས་དང</w:t>
      </w:r>
      <w:ins w:id="2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། འཇིག་ཚོགས་སུ་ལྟ་བ་ལ་སོགས་པ་ལྟ་བ་ངན་པ་རྣམས་བསལ་ཅིང</w:t>
      </w:r>
      <w:ins w:id="2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སེམས་ཅན་རྣམས་ཡང་དག་པའི་ལྟ་བ་སྐྱོན་མེད་པ་ལ་འཛུད་པའི་ཕྱིར་རོ། །བཅོམ་ལྡན་འདས་ཤེས་རབ་ཀྱི་ཕ་རོལ་ཏུ་ཕྱིན་པ་ནི་བྱང་ཆུབ་ཀྱི་ཕྱོགས་ཀྱི་ཆོས་རྣམས་ཀྱི་ནང་ན་མཆོག་ཏུ་བགྱིད་པའོ་ཞེས་བྱ་བ་ནི་བླ་ན་མེད་པའི་བྱང་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ཆུབ་ཐོབ་པར་བྱེད་པའི་རྒྱུའི་གཙོ་བོ་ཡིན་ནོ་ཞེས་བྱ་བའི་དོན་ཏོ། །བཅོམ་ལྡན་འདས་ཤེས་རབ་ཀྱི་ཕ་རོལ་ཏུ་ཕྱིན་པ་ནི་འཇིགས་པ་དང་གནོད་པ་དང་འཚེ་བ་ཐམས་ཅད་རབ་ཏུ་བྱང་བའི་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སླད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="00411EB7" w:rsidRPr="00D926F7">
        <w:rPr>
          <w:rFonts w:ascii="Monlam Uni OuChan2" w:hAnsi="Monlam Uni OuChan2" w:cs="Monlam Uni OuChan2"/>
          <w:sz w:val="36"/>
          <w:szCs w:val="36"/>
          <w:cs/>
        </w:rPr>
        <w:t>དུ་བདེ་བར་བགྱིད་པའོ་ཞེས་བྱ་བ་ནི་ཤེས་རབ་ཀྱི་ཕ་རོལ་ཏུ་ཕྱིན་པ་འདི་ལ་བཀླག་པ་དང་མཆོད་པ་ལ་སོགས་པའི་སྒོ་ནས་བསྟེན་ན། གནོད་པ་ཐམས་ཅད་ཀྱིས་མི་ཚུགས་ཤིང་བདེ་བ་ཐམས་ཅད་དང་ལྡན་པར་འགྱུར་བའི་ཕྱིར་རོ། །བཅོམ་ལྡན་འདས་ཤེས་རབ་ཀྱི་ཕ་རོལ་ཏུ་ཕྱིན་པ་</w:t>
      </w:r>
    </w:p>
    <w:p w:rsidR="00954DC3" w:rsidRPr="00D926F7" w:rsidRDefault="00881516" w:rsidP="00541F39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 w:hint="cs"/>
          <w:sz w:val="36"/>
          <w:szCs w:val="36"/>
          <w:cs/>
        </w:rPr>
        <w:t>མི་ལྡོག་པར་འགྱུར་ཞེས་བྱའོ།།ཤེས་རབ་ཀྱི་ཕ་རོལ་ཏུ་ཕྱིན་པ་དང་མ་བྲལ་བར་ཡང་ཆོས་ཐམས་ཅད་རློམ་སེམས་སུ་མི་བྱེད་པའི་རང་བཞིན་གྱིས་རིགས་པར་བྱའོ། །ད་ནི་ཤེས་རབ་ཀྱི་ཕ་རོལ་ཏུ་ཕྱིན་པ་ལ་ཉན་ཐོས་དང་རང་རྒྱས་དང་བྱང་ཆུབ་སེམས་པའི་ས་དང་ཡང་དག་པར་རྫོགས་པའི་བྱང་ཆུབ་ཀྱི་བསླབ་པ་ཐམས་ཅད་ལ་ཡང་ཕན་པ་ཉིད་བརྟན་པར་བྱེད་དེ། །ཉན་ཐོས་ཀྱིས་ཞེས་བྱ་བ་ལ་སོགས་པ་སྟེ་ཉན་ཐོས་ཀྱི་བྱང་ཆུབ་བྱེད་པ་པོའི་རི་ཆོས་རྣམས་སྡོམ་པ་ནི་ཉན་ཐོས་ཀྱིསའམ་ཡུལ་ཡང་རུང་བ་ནི་སའོ། །གང་གི་རྟེན་གྱིས་དེ་རྣམས་ལ་ཡེ་ཤེས་དེབ་སྐྱེད་པར་འགྱུར་པའོ། །དེ་བཞིན་དུ་རང་སངས་རྒྱས་ཀྱི་སའོ། །འདིར་ཡང་བྱང་ཆུང་</w:t>
      </w:r>
      <w:r w:rsidR="00954DC3" w:rsidRPr="00D926F7">
        <w:rPr>
          <w:rFonts w:ascii="Monlam Uni OuChan2" w:hAnsi="Monlam Uni OuChan2" w:cs="Monlam Uni OuChan2" w:hint="cs"/>
          <w:sz w:val="36"/>
          <w:szCs w:val="36"/>
          <w:cs/>
        </w:rPr>
        <w:t>སེམས་དཔའ་རྣམས་ལ་ཐེག་པ་གསུམ་ལམ་བས་པ་བསྐྱེད་པའི་དོན་དུ་བསླབ་པ་སྟེ་སླར་ངེས་པར་འབྱུང་བའི་དོན་དུ་ནི་མ་ཡིན་ནོ། །འདི་ནི་བྱང་ཆུབ་སེམས་དཔའ་རྣམས་ནི་གཙོ་སྟེ། དེ་ལྟར་ན་ཡང་ཉན་ཐོས་ཀྱི་ཐེག་པ་ལ་སློབ་པར་འདོད་པས་སེམས་དཔའ་ཆེན་པོས་ཤེས་རབ་ཆེན་པོ་རྣམས་ལས་འདོད་པ་ཡིན་ནོ། །མཉན་པར་བྱ་བ་ནི་གཞུང་ལས་སོ། །གཟུང་བར་བྱ་བ་ནི་ཟློས་པར་བྱ་བའོ། །བཅང་བར་བྱ་ཞེས་བྱ་བ་ནི་སྙིང་ལ་གཞག་པར་བྱ་བའོ། །བཀླག་པར་བྱ་ཞེས་བྱ་བ་ནི་མི་བརྗེད་པའི་དོན་དུ་གདོན་</w:t>
      </w:r>
      <w:r w:rsidR="00954DC3" w:rsidRPr="00D926F7">
        <w:rPr>
          <w:rFonts w:ascii="Monlam Uni OuChan2" w:hAnsi="Monlam Uni OuChan2" w:cs="Monlam Uni OuChan2" w:hint="cs"/>
          <w:sz w:val="36"/>
          <w:szCs w:val="36"/>
          <w:cs/>
        </w:rPr>
        <w:lastRenderedPageBreak/>
        <w:t>པར་བྱ་བའོ། །ཀུན་ཆུབ་པར་བྱ་ཞེས་བྱ་བ་ནི་དོན་ལས་སོ། །རྣམ་པར་ཐམས་ཅད་དུ་ཤེས་པར་ཀུན་ནས་ཟློག་པར་བྱ་སྟེ། །གཞན་རྣམས་ལ་ཡང་གཞུང་དང་དོན་དག་བཤད་པའི་ཕྱིར་རོ ། །གཞན་རྣམས་རྗེས་སུ་འཛིན་པ་ནི་དེ་རྣམས་ལ་ཡང་བསོད་ནམས་དང་ཡེ་ཤེས་ཀྱི་ཚོགས་ཡོངས་སུ་འཇུག་པ་དང་ཡོངས་སུ་སྨིན་པ་དང་རྣམ་པར་གྲོལ་བའི་དོན་དུའོ། །འགའ་ཞིག་ཏུ་རབ་ཏུ་འདོན་པར་བྱའོ་ཞེས་འབྱུང་བ་ཡིན་ནོ། །བསླབ་པར་བྱ་ཞེས་བྱ་བ་ནི་བསླབ་པ་ལ་ངེས་པར་འབྱུང་བས་སོ། །རྣལ་འབྱོར་དུ་བྱའོ་ཞེས་བྱ་བ་ནི་དཔྱོད་པ་དངོས་སོ་སོར་རྟོག་པའི་ངེས་པར་འབྱུང་བ་བདག་གིས་སོ། །རྣལ་འབྱོར་ནི་ཞིག་གནས་དང་ལྷག་མཐོང་དེ་བྱའོ། །དུས་དང་དངོས་པོ་དང་ལམ་དང་འགྲོ་བར་བྱ་བ་ཞེས་བྱ་བས་རྣལ་འབྱོར་གྱི་ལས་ཉིད་དེ་འོན་ཀྱང་རབ་ཏུ་གྲགས་པའི་ལས་ཀྱིས་ལས་ཉིད་མ་ཡིན་པའི་ཕྱིར་དངོས་ལ་རྐྱེན་</w:t>
      </w:r>
    </w:p>
    <w:p w:rsidR="00954DC3" w:rsidRPr="00D926F7" w:rsidRDefault="00954DC3" w:rsidP="00954DC3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 w:hint="cs"/>
          <w:sz w:val="36"/>
          <w:szCs w:val="36"/>
          <w:cs/>
        </w:rPr>
        <w:t>ནོ།</w:t>
      </w:r>
      <w:r w:rsidR="00784AC3" w:rsidRPr="00D926F7">
        <w:rPr>
          <w:rFonts w:ascii="Monlam Uni OuChan2" w:hAnsi="Monlam Uni OuChan2" w:cs="Monlam Uni OuChan2" w:hint="cs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 w:hint="cs"/>
          <w:sz w:val="36"/>
          <w:szCs w:val="36"/>
          <w:cs/>
        </w:rPr>
        <w:t>།བྱང་ཆུབ་སེམས་དཔའི་ས་ལ་ཡང་ཞེས་བྱ་བ་ལ་བྱང་ཆུབ་སེམས་དཔའ་རྣམས་ཀྱིས་ནི་བཅུ་སྟེ། །རབ་ཏུ་དགའ་བ་དང་ཇི་སྲིད་ཆོས་ཀྱི་སྤྲིན་ནོ། །དེ་ཉིད་ནི་ལམ་ཤེས་ཉིད་དུ་བརྗོད་པ་ཡིན་ནོ། །ཐམས་མཁས་པ་དང་ལྡན་པས་ཞེས་བྱ་བ་ལ་ཐམས་ནི་རྒྱུ་རྣམས་སོ། །དེ་རྣམས་ཀྱང་བྱང་ཆུབ་</w:t>
      </w:r>
      <w:r w:rsidR="00545C87" w:rsidRPr="00D926F7">
        <w:rPr>
          <w:rFonts w:ascii="Monlam Uni OuChan2" w:hAnsi="Monlam Uni OuChan2" w:cs="Monlam Uni OuChan2" w:hint="cs"/>
          <w:sz w:val="36"/>
          <w:szCs w:val="36"/>
          <w:cs/>
        </w:rPr>
        <w:t>སངས་རྒྱས་ཀྱི་ཆོས་རྣམས་རྫོགས་པར་བྱ་བའི་ཕྱིར་དང་། །སེམས་ཅན་རྣམས་ཡོངས་སུ་སྨིན་པར་བྱ་བའི་ཕྱིར་དང་། །མྱུར་དུ་མངོན་པར་རྫོགས་པར་འཚང་རྒྱ་བའི་ཕྱིར་སྦྱིན་པའི་ཕ་རོལ་ཏུ་ཕྱིན་པ་ལ་སོགས་པ་རྣམས་སོ། །དེ་ལ་མཁས་པ་ནི་རྣོ་བ་སྟེ་ཇི་ལྟ་བ་བཞིན་དུ་ཡང་དག་པར་སྒྲུབ་པའོ། །དེ་ཡང་རྒྱས་པར་རྣམ་པ་མང་བ་སྟེ་དེ་དང་དེར་གསུངས་པའོ། །མདོར་བསྡུས་པ་ནི་བྱང་ཆུབ་སེམས་དཔའི་ཆོས་རྣམས་ཐམས་ཅད་ནི་ཀུན་རྫོབ་ཀྱི་ཤེས་པས་ཡོངས་སུ་སྦྱོང་བར་བྱེད་དོ། །ཕྱིས་དོན་དམ་</w:t>
      </w:r>
      <w:r w:rsidR="00545C87" w:rsidRPr="00D926F7">
        <w:rPr>
          <w:rFonts w:ascii="Monlam Uni OuChan2" w:hAnsi="Monlam Uni OuChan2" w:cs="Monlam Uni OuChan2" w:hint="cs"/>
          <w:sz w:val="36"/>
          <w:szCs w:val="36"/>
          <w:cs/>
        </w:rPr>
        <w:lastRenderedPageBreak/>
        <w:t>པར་མི་དམིགས་པས་རྣམ་པར་སྤྱོད་པར་བྱེད་དེ་བས་ན་ཤིན་ཏུ་ཡོངས་སུ་རྫོགས་པ་དང་།</w:t>
      </w:r>
      <w:r w:rsidR="00BD134B" w:rsidRPr="00D926F7">
        <w:rPr>
          <w:rFonts w:ascii="Monlam Uni OuChan2" w:hAnsi="Monlam Uni OuChan2" w:cs="Monlam Uni OuChan2" w:hint="cs"/>
          <w:sz w:val="36"/>
          <w:szCs w:val="36"/>
          <w:cs/>
        </w:rPr>
        <w:t>ཤིན་ཏུ་རྣམ་པར་དག་པ་ཡང་ཡིན་ཞེས་བྱ་བའོ། །དེ་འདིར་ཐབསམ་མཁས་པ་ཞེས་བྱ་སྟེ་དེས་ཡང་དག་པར་ལྡན་པ་ནི་ལྡན་པའོ། །སངས་རྒྱས་ཀྱི་ཆོས་ཐམས་ཅད་ཐོད་པར་བྱ་བའི་ཕྱིར་ཞེས་བྱ་བ་ནི་བྱང་ཆུབ་སེམས་དཔའ་རྣམས་ལ་སངས་རྒྱས་ཀྱི་ཆོས་ཡོངས་སུ་བསྒྲུབ་པའི་དོན་དུ་རྣལ་འབྱོར་ཐམས་ཅད་ཀྱི་ནི་ངེས་སོ། །འདིར་ནི་བྱང་ཆུབ་སེམས་དཔའའི་ཆོས་རྣམས་ནི་རྒྱས་པར་གསུངས་པ་ཞེས་བྱ་བའི་འདིས་འདི་ལ་འགལ་བ་མེད་དེ་འགའ་ཞིག་ཏུ་བྱང་ཆུབ་སེམས་དཔའི་ཆོས་ཐམས་ཅད་ཐོབ་པར་བྱ་བའི་ཕྱིར་ཞེས་འབྱུང་བས་སོ། །བླ་ན་མེད་པ་ཡང་དག་ཆོས་བྱ་བ་ལ་སོགས་པ་ནི་སངས་རྒྱས་རྣམས་ཀྱི་རྡོ་རྗེ་ལྟ་བུའི་ཏིང་ངེ་འཛིན་གྱི་ཡང་དག་པར་བསྡུས་པའི་འཇིག་རྟེན་ལས་འདས་པའི་ཡེ་ཤེས་ནི་ཡང་དག་པར་རྫོགས་པའི་བྱང་ཆུབ་བོ། །དེ་ལ་སློབ་པ་ནི་གང་ཞིག་བཅུ་ཐོབ་ནས་སངས་རྒྱས་ཀྱི་ས་ཐོབ་པའི་དོན་དུ་སྦྱོར་བའི་ལམ་ལ་གོམས་པའོ། །དེ་ཉིད་ཡང་དག་པའི་བྱང་ཆུང་སྟེ་སྦྱོར་བའི་ལམ་དང་བཅས་པའི་རྣམ་པ་ཐམས་མཁྱེན་པ་ཉིད་དོ། །དེ་ལྟར་འདིས་ནི་ཤེས་རབ་ཀྱི་ཕ་རོལ་ཏུ་ཕྱིན་པ་འདི་ཉིད་ལས་ནི་བྱང་ཆུབ་སེམས་དཔའ་སེམས་དཔའ་ཆེན་པོས་</w:t>
      </w:r>
    </w:p>
    <w:p w:rsidR="00D926F7" w:rsidRPr="00D926F7" w:rsidRDefault="00881516" w:rsidP="00881516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color w:val="000000"/>
          <w:sz w:val="36"/>
          <w:szCs w:val="36"/>
          <w:cs/>
        </w:rPr>
        <w:t>འདས་པ་ཐོབ་པར་བྱེད་པའི་ལམ་འཕགས་པའི་ལམ་ཡན་ལག་བརྒྱད་པ་འདི་ནི་མྱ་ངན་འདས་པ་ཐོབ་པར་བྱེད་པའི་རྒྱུའམ་ལམ་ཡིན་ནོ་ཞེས་བྱ་བར་བདེན་པ་བཞི་པོ་དེ་དག་ནི་རང་བཞིན་ཉི་ཚེ་བསྟན་པའི་རྒྱུད་གཅིག་གོ། །སྡུག་བསྔལ་ནི་ཡོངས་སུ་ཤེས་པར་བྱའོ། །ཀུན་འབྱུང་བ་ནི་སྤང་བར་བྱ་བའོ། །འགོག་པ་ནི་མངོན་སུམ་དུ་བྱ་བའོ། །ལམ་ནི་བསྒོམ་པར་བྱ་བའོ་ཞེས་སྟོན་པ་ནི་རྒྱུད་གཉིས་པའོ། །སྡུག་བསྔལ་ནི་བདག་གིས་ཤེས་</w:t>
      </w:r>
      <w:r w:rsidRPr="00D926F7">
        <w:rPr>
          <w:rFonts w:ascii="Monlam Uni OuChan2" w:hAnsi="Monlam Uni OuChan2" w:cs="Monlam Uni OuChan2"/>
          <w:color w:val="000000"/>
          <w:sz w:val="36"/>
          <w:szCs w:val="36"/>
          <w:cs/>
        </w:rPr>
        <w:lastRenderedPageBreak/>
        <w:t>སོ། །ཀུན་འབྱུང་བ་ནི་བདག་གིས་སྤངས་སོ། །འགོག་པ་ནི་བདག་གིས་མངོན་སུམ་དུ་བྱས་སོ། །ལམ་ནི་བདག་གིས་བསྒོམས་སོ་ཞེས་བྱ་བར་སྟོན་པ་ནི་རྒྱུད་གསུམ་པ་སྟེ། དེ་ལྟར་འཕགས་པའི་བདེན་པ་བཞི་པོ་དེ་དག་ལ་རྣམ་པ་གསུམ་དུ་ཕྱེ་སྟེ་བསྟན་པ་རྣམ་པ་བཅུ་གཉིས་རྒྱུད་གསུམ་དུ་འཁོར་བའི་ཆོས་ཀྱི་འཁོར་ལོ་བསྐོར་བ་ཞེས་བྱའོ། །བཅོམ་ལྡན་འདས་ཤེས་རབ་ཀྱི་ཕ་རོལ་ཏུ་ཕྱིན་པ་ནི་དངོས་པོ་མ་མཆིས་པའི་ངོ་བོ་ཉིད་སྟོང་པ་ཉིད་ཀྱི་སླད་དུ་ཆོས་ཐམས་ཅད་ཀྱི་ངོ་བོ་ཉིད་སྟོན་པའོ་ཞེས་བྱ་བ་དོན་དམ་པར་ཆོས་ཐམས་ཅད་དངོ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པོ་མེད་པའི་ངོ་བོ་ཉིད་སྟོང་པ་ཉིད་ཀྱི་རང་བཞིན་ཡིན་ནོ་ཞེས་སྟོན་པའི་ཕྱིར་རོ། །བཅོམ་ལྡན་འདས་བྱང་ཆུབ་སེམས་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དཔའ་འ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མ། བྱང་ཆུབ་སེམས་དཔའི་ཐེག་པ་པའམ། ཉན་ཐོས་སམ། ཉན་ཐོས་ཀྱིས་ཐེག་པ་པའམ། རང་སངས་རྒྱས་སམ། རང་སངས་རྒྱས་ཀྱི་ཐེག་པ་པས་ཇི་ལྟར་ཤེས་རབ་ཀྱི་ཕ་རོལ་ཏུ་ཕྱིན་པ་ལ་གནས་པར་བགྱི་ཞེས་བྱ་བ་ནི་ཤེས་རབ་ཀྱི་ཕ་རོལ་ཏུ་ཕྱིན་པ་ལ་མི་གནས་པའི་ཚུལ་གྱིས་གནས་པར་བྱ་བའི་ཐབས་ནི་སྔར་བཤད་ཟིན་པས་སྐབས་འདིར་ཇི་ལྟར་གནས་པར་བགྱི་ཞེས་བྱ་བ་ནི་གོང་དུ་སྨོས་པའི་རིམ་པས་ཤེས་རབ་ཀྱི་ཕ་རོལ་ཏུ་ཕྱིན་པ་ཡོན་ཏན་དུ་མ་དང་ལྡན་པའི་སྒོ་ནས་བསྟོད་པ་དེ་ལྟ་བུ་ལ་གུས་ཤིང་རིམ་གྲོ་བྱ་བའི་ཐབས་ཇི་ལྟ་བུ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བགྱི་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ཞེས་བཅོམ་ལྡན་འདས་ལ་ཤཱ་རིའི་བུས་ཞུས་པའོ། །བཅོམ་ལྡན་འདས་ཀྱིས་བཀའ་སྩལ་པ། ཤ་ར་དྭ་ཏིའི་བུ་སྟོན་པ་ལ་ཇི་ལྟ་བ་དེ་བཞིན་དུ་ཤེས་རབ་ཀྱི་ཕ་རོལ་ཏུ་ཕྱིན་པ་ལ་གནས་པར་བྱའོ། །སྟོན་པ་ལ་ཇི་ལྟར་ཕྱག་བྱ་བ་</w:t>
      </w:r>
    </w:p>
    <w:p w:rsidR="00D926F7" w:rsidRPr="00D926F7" w:rsidRDefault="00881516" w:rsidP="00881516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དུ་ཤེས་རབ་ཀྱི་ཕ་རོལ་ཏུ་ཕྱིན་པ་ལ་ཡང་ཕྱག་བྱའོ་ཞེས་བྱ་བ་ནི་སངས་རྒྱས་བཅོམ་ལྡན་འདས་ལྷ་དང་མི་རྣམས་ཀྱིས་སྟོན་པ་ལ་གུས་པ་དང་རིམ་གྲོ་ལ་སོ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ཇི་ལྟར་བྱ་བ་དེ་བཞིན་དུ་ཤེས་རབ་ཀྱི་ཕ་རོལ་ཏུ་ཕྱིན་པ་ལ་ཡང་གུས་པ་དང་རིམ་གྲོ་ལ་སོགས་པ་བྱའོ་ཞེས་བསྟན་པའོ། །དེ་ཅིའི་ཕྱིར་ཞེ་ན། ཤེས་རབ་ཀྱི་ཕ་རོལ་ཏུ་ཕྱིན་པ་འདི་ཉིད་སྟོན་པ་ཡིན་ཏེ་ཞེས་བྱ་བ་ལ་སོགས་པས་ནི་སྟོན་པ་ལ་ཇི་ལྟར་གུས་པར་བྱ་བ་དེ་བཞིན་དུ་ཤེས་རབ་ཀྱི་ཕ་རོལ་ཏུ་ཕྱིན་པ་ལ་གུས་པར་བྱ་བའི་གཏན་ཚིགས་བསྟན་པ་སྟེ། དོན་དམ་པར་ཡང་ཤེས་རབ་ཀྱི་ཕ་རོལ་ཏུ་ཕྱིན་པ་དང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སྟོན་པ་གཉིས་སྟོང་པ་ཉིད་ཀྱི་རང་བཞིན་དུ་ཐ་མི་དད་པ་དང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ཀུན་རྫོབ་ཏུ་ཡང་སྟོན་པའི་བྱ་བ་བྱེད་པར་འདྲ་བའི་ཕྱིར། སྟོན་པ་ལ་མཆོད་པ་དང་བཀུར་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སྟི་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བྱ་བ་བཞིན་དུ་ཤེས་རབ་ཀྱི་ཕ་རོལ་ཏུ་ཕྱིན་པ་ལ་ཡང་མཆོད་ཅིང་བཀུར་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སྟི་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བྱའོ་ཞེས་བསྟན་པའོ། །དེའི་ཕྱིར་ཤེས་རབ་ཀྱི་ཕ་རོལ་ཏུ་ཕྱིན་པ་ལས་དེ་བཞིན་གཤེགས་པ་དགྲ་བཅོམ་པ་ཡང་དག་པར་རྫོགས་པའི་སངས་རྒྱས་རྣམས་འབྱུང་ངོ་ཞེས་བྱ་བ་ནས། རྣམ་པ་ཐམས་ཅད་མཁྱེན་པ་ཉིད་འབྱུང་ངོ་ཞེས་བྱ་བའི་བར་དུ་ནི་ཤེས་རབ་ཀྱི་ཕ་རོལ་ཏུ་ཕྱིན་པ་སྟོན་པའི་བྱ་བ་བྱེད་པའི་གཏན་ཚིགས་བསྟན་པ་སྟེ། ཤེས་རབ་ཀྱི་ཕ་རོལ་ཏུ་ཕྱིན་པ་འདི་ལས་དེ་བཞིན་གཤེགས་པ་ལ་སོགས་པ་རྣམ་པར་བྱང་བའི་ཆོས་ཐམས་ཅད་འབྱུང་བའི་ཕྱིར་རོ། །སྟོན་པ་དང་འདྲ་བར་མཆོད་ཅིང་བཀུར་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སྟི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་བྱའོ་ཞེས་བསྟན་པའོ། །དེ་ནས་ལྷའི་དབང་པོ་བརྒྱ་བྱིན་འདི་སྙམ་དུ་འགྱུར་ཏེ། བཙུན་པ་ཤ་ར་དྭ་ཏིའི་བུའི་ཞུ་བ་འདི་གང་ལས་སྐྱེས་ཅིའི་རྒྱུ་སྙམ་པ་དང་ཞེས་བྱ་བ་ནི་ཤེས་རབ་ཀྱི་ཕ་རོལ་ཏུ་ཕྱིན་པའི་ཡོན་ཏན་གཞན་དག་ཀྱང་བསྟན་པའི་གླེང་བསླང་བའི་ཕྱིར། ཤཱ་རིའི་བུས་གོང་དུ་ཤེས་རབ་ཀྱི་ཕ་རོལ་ཏུ་ཕྱིན་པ་ལ་ཇི་ལྟར་གནས་པར་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བགྱི་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ཞེས་ཞུས་པ་དེ་ཅི་ལས་བསམས་ཏེ་ཞུས་སྙམ་དུ་རྟོག་པ་བསྐྱེད་པའོ། །དེ་ནས་ཚེ་དང་ལྡན་པ་ཤ་ར་དྭ་ཏིའི་བུས་ལྷའི་དབང་པོ་བརྒྱ་བྱིན་ལ་འདི་སྐད་ཅེས་སྨྲས་སོ་ཞེས་བྱ་བ་ནས།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མཁྱེན་པ་ཉིད་དུ་ཡོངས་སུ་བསྔོ་བས་ན། བདག་གིས་ཞུ་བ་སྐྱེས་སོ་ཞེས་བྱ་བའི་བར་དུ་ནི་བྱང་ཆུབ་སེམས་དཔའ་</w:t>
      </w:r>
    </w:p>
    <w:p w:rsidR="00D926F7" w:rsidRPr="00D926F7" w:rsidRDefault="00881516" w:rsidP="00881516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རྣམས་དུས་གསུམ་གྱི་སངས་རྒྱས་བཅོམ་ལྡན་འདས་རྣམས་དང</w:t>
      </w:r>
      <w:ins w:id="2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</w:t>
      </w:r>
      <w:ins w:id="2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རང་སངས་རྒྱས་རྣམས་དང</w:t>
      </w:r>
      <w:ins w:id="2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སེམས་ཅན་ཐམས་ཅད་ཀྱི་དགེ་བའི་རྩ་བ་རྣམས་ལ་རྗེས་སུ་ཡི་རང་ཞིང</w:t>
      </w:r>
      <w:ins w:id="2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མཁྱེན་པ་ཉིད་དུ་ཡོངས་སུ་བསྔོ་བ་ཡང་ཤེས་རབ་ཀྱི་ཕ་རོལ་ཏུ་ཕྱིན་པས་ཡོངས་སུ་ཟིན་པའི་ཕྱིར་ཐབས་མཁས་པས་ཡོངས་སུ་བསྔོ་བར་གྱུར་ཏེ། དེ་ལྟར་ཤེས་རབ་ཀྱི་ཕ་རོལ་ཏུ་ཕྱིན་པ་དེ་ཐམས་ཅད་ཀྱི་གཙོ་བོ་ཡིན་པའི་ཕྱིར་དེ་ལ་ཇི་ལྟར་གནས་པར་བགྱི་ཞེས་བདག་གིས་ཞུས་སོ་ཞེས་བསྟན་པའོ། །ཀཽ་ཤི་ཀ་བྱང་ཆུབ་སེམས་དཔའ་སེམས་དཔའ་ཆེན་པོ་རྣམས་ཀྱི་ཤེས་རབ་ཀྱི་ཕ་རོལ་ཏུ་ཕྱིན་པ་འདི་ནི་སྦྱིན་པའི་ཕ་རོལ་ཏུ་ཕྱིན་པ་ཟིལ་གྱིས་གནོན་ཏོ་ཞེས་བྱ་བ་ནས། ཕ་རོལ་ཏུ་ཕྱིན་པ་ལྔ་པོ་འདི་དག་ནི་ཤེས་རབ་ཀྱི་ཕ་རོལ་ཏུ་ཕྱིན་པས་ཡོངས་སུ་བཟུང་ན་ཕ་རོལ་ཏུ་ཕྱིན་པའི་མིང་ཐོབ་བོ་ཞེས་བྱ་བའི་བར་དུ་ནི་ཤེས་རབ་ཀྱི་ཕ་རོལ་ཏུ་ཕྱིན་པ་འདི་ཕ་རོལ་ཏུ་ཕྱིན་པ་ཀུན་གྱི་གཙོ་བོ་ཡིན་པར་དམུས་ལོང་དང་དམིགས་བུའི་དཔེ་དང་བཅས་ཏེ་བསྟན་པའོ། །དེ་ནས་ལྷའི་དབང་པོ་བརྒྱ་བྱིན་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་ཚེ་དང་ལྡན་པ་ཤ་ར་དྭ་ཏིའི་བུ་ལ་འདི་སྐད་ཅེས་སྨྲས་སོ་ཞེས་བྱ་བ་ནས། ཕ་རོལ་ཏུ་ཕྱིན་པ་ལྔ་ནི་བསམ་གཏན་གྱི་ཕ་རོལ་ཏུ་ཕྱིན་པས་ཡོངས་སུ་བཟུང་ཡང་ཕ་རོལ་ཏུ་ཕྱིན་པའི་མིང་མི་འཐོ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པོ་ཞེ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་བྱ་བའི་བར་དུ་ནི་སྔར་གཞུང་འདི་ཉིད་ལས་ཕ་རོལ་ཏུ་ཕྱིན་པ་གཅིག་ལ་སྤྱོད་པའི་ཚེ་ཡང་ཕ་རོལ་ཏུ་ཕྱིན་པ་དྲུག་ཅར་ཡོངས་སུ་རྫོགས་པར་འགྱུར་བར་བཤད་ལ། སྐབས་འདིར་ཤེས་རབ་ཀྱི་ཕ་རོལ་ཏུ་ཕྱིན་པ་འདི་འབའ་ཞིག་གཙོ་བོ་ཡིན་པར་བཤད་པ་ལ་འཁོར་རྣམས་ཐེ་ཚོམ་ཟ་བ་བསལ་བའི་ཕྱིར་ཕ་རོལ་ཏུ་ཕྱ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པ་དྲུག་པོ་འདི་རྣམས་གཅིག་གི་རྒྱུ་གཅིག་ཡིན་ཏེ། གང་ཡང་རུང་བ་གཅིག་གིས་ཡོངས་སུ་བཟུང་ན་ཡང་གཞན་རྣམས་ཕ་རོལ་ཏུ་ཕྱིན་པའི་མིང་ཐོབ་པར་འགྱུར་ན། ཅིའི་ཕྱིར་ཤེས་རབ་ཀྱི་ཕ་རོལ་ཏུ་ཕྱིན་པ་འབའ་ཞིག་གཙོ་བོ་ཡིན་པར་བཤད་ཅེས་བརྒྱ་བྱིན་གྱིས་ཤཱ་རིའི་བུ་ལ་བརྒལ་བའོ། །སྨྲས་པ་དེ་ལྟ་མ་ཡིན་ཏེ། ཀཽ་ཤི་ཀ་དེ་ནི་དེ་ལྟ་མ་ཡིན་ནོ་ཞེས་བྱ་བ་ནས། ཀཽ་ཤི་ཀ་དེ་བས་ན་ཤེས་རབ་ཀྱི་ཕ་རོལ་ཏུ་ཕྱིན་པ་ནི་ཕ་</w:t>
      </w:r>
    </w:p>
    <w:p w:rsidR="00D926F7" w:rsidRDefault="00881516" w:rsidP="00881516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རོལ་ཏུ་ཕྱིན་པ་ལྔ་པོ་འདི་དག་གི་རབ་ཅེས་བྱའོ། །གཙོ་བོ་དང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དམ་པ་དང༌། མཆོག་དང༌། ཕུལ་དང༌། གྱ་ནོམ་པ་དང༌། བླ་ན་མེད་པ་དང༌།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ོང་ན་མེད་པ་ཞེས་བྱའོ་ཞེས་བྱ་བའི་བར་དུ་ནི་སྔར་ཕ་རོལ་ཏུ་ཕྱིན་པ་གཅིག་ཡོངས་སུ་རྫོགས་པར་བྱེད་པའི་ཚེ། དྲུག་ཅར་ཡོངས་སུ་རྫོགས་པར་འགྱུར་བར་བཤད་པ་ནི་གྲོགས་བྱེད་པའི་རྒྱུར་འགྱུར་བ་ཙམ་དུ་བསྟན་དུ་ཟད་ཀྱི། ཤེས་རབ་ཀྱི་ཕ་རོལ་ཏུ་ཕྱིན་པ་ལྟར་རྣམ་པ་ཐམས་ཅད་དུ་རྒྱུའི་གཙོ་བོ་ཡིན་པར་བསྟན་པ་མ་ཡིན་ཏེ། དེ་བས་ན་ཤེས་རབ་ཀྱི་ཕ་རོལ་ཏུ་ཕྱིན་པ་ནི་ཕ་རོལ་ཏུ་ཕྱིན་པ་ཐམས་ཅད་ཀྱི་ནང་ན་མཆོག་ཡིན་པར་ཤེས་པར་བྱའོ་ཞེས་བསྟན་པའོ། །དེ་ནས་ཚེ་དང་ལྡན་པ་ཤ་ར་དྭ་ཏིའི་བུས་བཅོམ་ལྡན་འདས་ལ་འདི་སྐད་ཅེས་གསོལ་ཏོ་ཞེས་བྱ་བ་ནས།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དུ་ཆོས་ཐམས་ཅད་མངོན་པར་བསྒྲུབ་པ་མེད་པའི་ཕྱིར་ཤེས་རབ་ཀྱི་ཕ་རོལ་ཏུ་ཕྱིན་པ་མངོན་པར་བསྒྲུབ་པར་བྱའོ་ཞེས་བྱ་བའི་བར་དུ་ནི་དེ་ལྟར་ཤེས་རབ་ཀྱི་ཕ་རོལ་ཏུ་ཕྱིན་པ་དེ་ཕ་རོལ་ཏུ་ཕྱིན་པ་ཐམས་ཅད་ཀྱི་མཆོག་དམ་པ་ཡིན་ན། ཇི་ལྟར་མངོན་པར་བསྒྲུབ་ཅིང་ཐོབ་པར་བགྱི་ཞེས་ཞུས་པ་དང</w:t>
      </w:r>
      <w:ins w:id="2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དེ་ཇི་ལྟར་མངོན་པར་བསྒྲུབ་པའི་ཐབས་བསྟན་པ་སྟེ། གཟུགས་ལ་སོགས་པ་རྣམ་པ་ཐམས་ཅད་མཁྱེན་པ་ཉིད་ལ་ཐུག་གི་བར་གྱི་ཆོས་རྣམས་དོན་དམ་པར་དངོས་པོ་མེད་པས་དེ་དག་མངོན་པར་བསྒྲུབ་ཏུ་མེ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པར་རྟོགས་པ་ཉིད་ཤེས་རབ་ཀྱི་ཕ་རོལ་ཏུ་ཕྱིན་པ་མངོན་པར་བསྒྲུབ་པ་ཡིན་ནོ་ཞེས་བསྟན་པའོ། །གསོལ་པ་བཅོམ་ལྡན་འདས་ཇི་ལྟར་གཟུགས་མངོན་པར་བསྒྲུབ་པ་མ་མཆིས་པའི་སླད་དུ། ཤེས་རབ་ཀྱི་ཕ་རོལ་ཏུ་ཕྱིན་པ་མངོན་པར་བསྒྲུབ་པར་བགྱི་ཞེས་བྱ་བ་ནས། ཇི་ལྟར་རྣམ་པ་ཐམས་ཅད་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མཁྱེན་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པ་ཉིད་མངོན་པར་བསྒྲུབ་པ་མ་མཆིས་པའི་སླད་དུ།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མངོན་པར་བསྒྲུབ་པར་བགྱི་ཞེས་བྱ་བའི་བར་དུ་ནི་གཟུགས་ལ་སོགས་པ་རྣམ་པ་ཐམས་ཅ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མཁྱེན་པ་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ཉིད་ལ་ཐུག་གི་བར་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ཆོས་དེ་དག་ཇི་ལྟར་དངོས་པོ་མེད་ཅིང་མངོན་པར་བསྒྲུབ་པ་མེད་པའི་གཏན་ཚིགས་ཞུས་པའོ། །བཅོམ་ལྡན་འདས་ཀྱིས་བཀའ་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སྩལ་</w:t>
      </w:r>
    </w:p>
    <w:p w:rsidR="004C2606" w:rsidRDefault="00881516" w:rsidP="00881516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པ།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མངོན་པར་འདུ་བྱ་བ་མེད་པས་ཤེས་རབ་ཀྱི་ཕ་རོལ་ཏུ་ཕྱིན་པ་མངོན་པར་བསྒྲུབ་པར་བྱའོ་ཞེས་བྱ་བ་ནས་རྣམ་པ་ཐམས་ཅ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མཁྱེན་པ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ཉིད་འཇིག་པ་མེད་པས་ཤེས་རབ་ཀྱི་ཕ་རོལ་ཏུ་ཕྱིན་པ་མངོན་པར་བསྒྲུབ་པར་བྱའོ་ཞེས་བྱ་བའི་བར་དུ་ནི་གཟུགས་ལ་སོགས་པ་རྣམ་པ་ཐམས་ཅ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མཁྱེན་པ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་ཉིད་ལ་ཐུག་གི་བར་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གྱི་ཆོས་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རྣམས་དངོས་པོ་མེད་ཅིང་མངོན་པར་བསྒྲུབ་ཏུ་མེད་པའི་གཏན་ཚིགས་བསྟན་པ་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དེ།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དོན་དམ་པར་ཆོས་དེ་དག་ཐམས་ཅད་དངོས་པོ་མེད་པས་མངོན་པར་འདུ་བྱ་བ་དང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༌། སྐྱེ་བ་དང༌། འགག་པ་དང༌། དམིགས་པ་དང༌།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འཇིག་པ་མེད་པའི་ཕྱིར་མངོན་པར་བསྒྲུབ་དུ་ཡང་མེད་དེ། དེ་ལྟར་རྟོགས་པ་ཉིད་ཤེས་རབ་ཀྱི་ཕ་རོལ་ཏུ་ཕྱིན་པ་མངོན་པར་བསྒྲུབ་པ་ཡིན་ནོ་ཞེས་བསྟན་པའོ། །གསོལ་པ། བཅོམ་ལྡན་འདས་དེ་ལྟར་མངོན་པར་བསྒྲུབས་པའི་ཤེས་རབ་ཀྱི་ཕ་རོལ་ཏུ་ཕྱིན་པ་ཆོས་གང་ཐོབ་པར་བགྱིད་ཅེས་བྱ་བ་ནི་དེ་ལྟར་ཆོས་ཐམས་ཅད་སྐྱེ་བ་མེད་པ་དང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༌། འགག་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པ་མེད་པ་ལ་སོགས་པའི་རང་བཞིན་ཡིན་ཏེ། ཅི་ཡང་མེད་ན་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ཤེས་རབ་ཀྱི་ཕ་རོལ་ཏུ་ཕྱིན་པ་ལ་དེ་ལྟར་སྤྱད་ཅིང་བསྒོམས་པའི་འབྲས་བུ་ཅི་ཞིག་ཡོད་ཅེས་ཞུས་པའོ། །བཅོམ་ལྡན་འདས་ཀྱིས་བཀའ་སྩལ་པ། ཤ་ར་དྭ་ཏིའི་བུ་དེ་ལྟར་མངོན་པར་བསྒྲུབས་པའི་ཤེས་རབ་ཀྱི་ཕ་རོལ་ཏུ་ཕྱིན་པ་ནི་ཆོས་གང་ཡང་ཐོབ་པར་མི་བྱེད་དེ་ནམ་ཆོས་གང་ཡང་ཐོབ་པར་མི་བྱེད་པ་དེའི་ཚེ་ཤེས་རབ་ཀྱི་ཕ་རོལ་ཏུ་ཕྱིན་པའི་གྲངས་སུ་འགྲོའོ་ཞེས་བྱ་བ་ནི་དོན་དམ་པར་ཆོས་ཐམས་ཅད་སྟོང་པ་ཉིད་ཀྱི་རང་བཞིན་དུ་རྟོགས་པས་ཆོས་གང་ལ་ཡང་མཚན་མར་མི་འཛིན་ཅིང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་ཆགས་ལ་ཐོབ་པར་མི་བྱེད་པ་ཉིད་ཆོས་ཐམས་ཅད་དངོས་པོ་མེད་པར་རྟོགས་པའི་ཤེས་རབ་ཀྱི་མཆོག་རྣམ་པར་མི་རྟོག་པ་ལྷུན་གྱིས་གྲུབ་པའི་ཤེས་རབ་ཀྱི་ཕ་རོལ་ཏུ་ཕྱིན་པ་ཡིན་ནོ་ཞེས་བསྟན་པའོ། །གསོལ་པ། བཅོམ་ལྡན་འདས་ཆོས་ཐམས་ཅད་ཐོབ་པར་མི་བགྱིད་པ་གང་ལགས་ཞེས་བྱ་བ་ནི་ཆོས་གང་ཡང་ཐོབ་པར་མི་བྱེད་དོ་ཞེས་གོང་དུ་བཤད་པ་ཆོས་གང་དང་གང་རྣམས་ཐོབ་པར་མི་བྱེད་པའི་དམིགས་ཞུས་པའོ། །བཅོམ་ལྡན་འདས་ཀྱིས་བཀའ་སྩལ་པ། མི་</w:t>
      </w:r>
    </w:p>
    <w:p w:rsidR="004C2606" w:rsidRDefault="00881516" w:rsidP="00881516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དགེ་བའི་ཆོས་རྣམས་ཐོབ་པར་མི་བྱེད་དེ་ཞེས་བྱ་བ་ནས་འདུས་མ་བྱས་པའི་ཆོས་རྣམས་ཐོབ་པར་མི་བྱེད་དོ་ཞེས་བྱ་བའི་བར་དུ་ནི་ཟག་པ་དང་བཅས་པ་དང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ཟག་པ་མེད་པའི་ཆོས་ཐམས་ཅད་དོན་དམ་པར་དངོས་པོ་མེད་པས་ཆོས་དེ་དག་གང་ཡང་ཐོབ་པར་བྱེད་པའི་རྒྱུ་མ་ཡིན་ནོ་ཞེས་བསྟན་པའོ། །དེ་ཅིའི་ཕྱིར་ཞེ་ན།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ཤེས་རབ་ཀྱི་ཕ་རོལ་ཏུ་ཕྱིན་པ་ནི་ཆོས་གང་གི་ཕྱིར་ཡང་དམིགས་པའི་ཚུལ་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གྱིས་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ཉེ་བར་མི་གནས་ཏེ། དེའི་ཕྱིར་ཆོས་གང་ཡང་ཐོབ་པར་བྱེད་པ་མ་ཡིན་ནོ་ཞེས་བྱ་བ་ནི་ཆོས་གང་ཡང་ཐོབ་པར་མི་བྱེད་པའི་གཏན་ཚིགས་བསྟན་པ་སྟེ། ཆོས་ཐམས་ཅད་དངོས་པོ་མེད་པར་རྟོགས་པས་ཆོས་གང་ཡང་ཐོབ་པར་བྱ་བའི་ཕྱིར་དམིགས་པའི་ཚུལ་གྱིས་གནས་པ་མ་ཡིན་ནོ་ཞེས་བྱ་བའི་དོ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ཏོ། །དེ་ནས་ལྷའི་དབང་པོ་བརྒྱ་བྱིན་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གྱིས་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བཅོམ་ལྡན་འདས་ལ་འདི་སྐད་ཅེས་གསོལ་ཏོ། །བཅོམ་ལྡན་འདས་ཅི་ལགས། ཤེས་རབ་ཀྱི་ཕ་རོལ་ཏུ་ཕྱིན་པ་འདི་རྣམ་པ་ཐམས་ཅད་མཁྱེན་པ་ཉིད་ཀྱང་ཐོབ་པར་མི་བགྱིད་དམ་ཞེས་བྱ་བ་ནི་ཤེས་རབ་ཀྱི་ཕ་རོལ་ཏུ་ཕྱིན་པ་ལ་སྤྱད་པའི་འབྲས་བུ་ནི་བླ་ན་མེད་པའི་བྱང་ཆུབ་རྣམ་པ་ཐམས་ཅད་མཁྱེན་པ་ཉིད་ཐོབ་པར་མི་བྱ་བ་ཡིན་ནོ། །ཅི་དེ་ཡང་ཐོབ་པར་མི་བྱེད་དམ་ཞེས་ཞུས་པའོ། །བཅོམ་ལྡན་འདས་ཀྱིས་བཀའ་སྩལ་པ། ཀཽ་ཤི་ཀ་གང་དེ་སྐད་དུ་ཅི་ལགས། ཤེས་རབ་ཀྱི་ཕ་རོལ་ཏུ་ཕྱིན་པ་འདི་རྣམ་པ་ཐམས་ཅད་མཁྱེན་པ་ཉིད་ཀྱང་ཐོབ་པར་མི་བགྱིད་དམ་ཞེས་ཟེར་བ་ནི་ཀཽ་ཤི་ཀ་དེ་དེ་བཞིན་ནོ། །དེ་དེ་བཞིན་ཏེ། ཤེས་རབ་ཀྱི་ཕ་རོལ་ཏུ་ཕྱིན་པ་ནི་རྣམ་པ་ཐམས་ཅད་མཁྱེན་པ་ཉིད་ཐོབ་པར་མི་བྱེད་དམིགས་པར་མི་བྱེད་དོ་ཞེས་བྱ་བ་ནི་དོན་དམ་པར་ཤེས་རབ་ཀྱི་ཕ་རོལ་ཏུ་ཕྱིན་པ་དང</w:t>
      </w:r>
      <w:ins w:id="2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རྣམ་པ་ཐམས་ཅད་མཁྱེན་པ་ཉིད་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སྟོང་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་ཉིད་དུ་རོ་གཅིག་པས་ཐོབ་པར་བྱ་བ་དང་ཐོབ་པར་བྱེད་པ་གཉིས་ཐ་དད་དུ་དབྱེ་ཞིང་དམིགས་སུ་མེད་དོ་ཞེས་བསྟན་པའོ། །བརྒྱ་བྱིན་གྱིས་གསོལ་པ། བཅོམ་ལྡན་འདས་ཇི་ལྟར་ན་ཤེས་རབ་ཀྱི་ཕ་རོལ་ཏུ་ཕྱིན་པ་རྣམ་པ་ཐམས་ཅད་མཁྱེན་པ་ཉིད་ཀྱང་ཐོབ་པར་མི་བགྱིད། དམིགས་པར་མི་བགྱིད་པ་ལགས་ཞེས་བྱ་བ་ནི་རྣམ་པ་ཐམས་ཅད་མཁྱེན་པ་ཉིད་ཀྱང་ཐོབ་པར་མི་བྱེད་པའི་</w:t>
      </w:r>
    </w:p>
    <w:p w:rsidR="004C2606" w:rsidRDefault="00881516" w:rsidP="00881516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གཏན་ཚིགས་འཁོར་རྣམས་ལ་ཞིབ་ཏུ་བཤད་པའི་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གླིང་བསླང་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བའི་ཕྱིར་ཞུས་པའོ། །བཅོམ་ལྡན་འདས་ཀྱིས་བཀའ་སྩལ་པ། ཀཽ་ཤི་ཀ་ཤེས་རབ་ཀྱི་ཕ་རོལ་ཏུ་ཕྱིན་པ་ནི་མིང་ཇི་ལྟ་བ་དང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༌། མཚན་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མ་ཇི་ལྟ་བ་དང</w:t>
      </w:r>
      <w:ins w:id="2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འདུ་བྱེད་པ་ཇི་ལྟ་བ་དེ་བཞིན་དུ་ཐོབ་པར་མི་བྱེད་པ་ཡིན་ནོ་ཞེས་བྱ་བ་ནི་ཤེས་རབ་ཀྱི་ཕ་རོལ་ཏུ་ཕྱིན་པ་རྣམ་པར་མི་རྟོག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པའི་རང་བཞིན་ཡིན་པས། རྣམ་པ་ཐམས་ཅད་མཁྱེན་པ་ཉིད་ལ་མིང་དང་མཚན་མ་ལ་སོགས་པར་འཛིན་ཅིང་ཐོབ་པར་བྱེད་པ་མ་ཡིན་ནོ་ཞེས་བསྟན་པའོ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།བརྒྱ་བྱིན་གྱིས་གསོལ་པ། བཅོམ་ལྡན་འདས་འོ་ན་ཇི་ལྟར་ཐོབ་པར་བགྱིད་པ་ལགས་ཞེས་བྱ་བ་ནི་མི་དམིགས་པ་དང་མི་ལེན་པ་ལ་སོགས་པར་རྣམ་པ་ཐམས་ཅ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མཁྱེན་པ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་ཉིད་ཐོབ་པར་བྱེད་པ་ཞིབ་ཏུ་བཤད་པའི་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གླིང་བསླང་བའི་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ཕྱིར་ཞུས་པའོ། །བཅོམ་ལྡན་འདས་ཀྱིས་བཀའ་སྩལ་པ། མི་དམིགས་པ་དང</w:t>
      </w:r>
      <w:ins w:id="2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མི་ལེན་པ་དང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མི་གནས་པ་དང༌། མི་འདོར་བ་དང༌།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ངོན་པར་ཆགས་པ་མེད་པ་དེ་ལྟར་ཐོབ་པར་བྱེད་དེ་ཞེས་བྱ་བ་ནི་ཤེས་རབ་ཀྱི་ཕ་རོལ་ཏུ་ཕྱིན་པ་རྣམ་པར་མི་རྟོག་པ་ཡིན་ཞིང་གཟུང་བ་དང་འཛིན་པ་རྣམ་པར་སྤངས་པ་དང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བླང་དོར་མེད་ཅིང་མཉམ་པ་ཉིད་དུ་གྱུར་པ་ཉིད་རྣམ་པ་ཐམས་ཅད་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མཁྱེན་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པ་ཉིད་ཐོབ་པར་བྱེད་པ་ཡིན་ནོ་ཞེས་བསྟན་པའོ། །གང་ཡང་ཐོབ་པར་བྱེད་པ་མེད་དོ་ཞེས་བྱ་བ་ནི་དེ་ལྟར་རྣམ་པར་མི་རྟོག་པ་ཡིན་པས་མཚན་མ་དང་བཅས་ཤིང་དམིགས་པའི་ཚུལ་གྱིས་ཐོབ་པར་བྱེད་པ་ནི་གང་ཡང་མེད་དོ་ཞེས་བསྟན་པའོ། །ཀཽ་ཤི་ཀ་དེ་ལྟར་ཤེས་རབ་ཀྱི་ཕ་རོལ་ཏུ་ཕྱིན་པ་ནི་ཆོས་ཐམས་ཅད་ཐོབ་པར་མི་བྱེད་དེ་གང་ཡང་ཐོབ་པར་མི་བྱེད་དོ་ཞེས་བྱ་བ་ནི་གོང་དུ་ཆོས་གང་ཡང་ཐོབ་པར་མི་བྱེད་པའི་གཏན་ཚིགས་བཤད་པའི་དོན་མཇུག་བསྡུས་ཏེ་བསྟན་པའོ། །བརྒྱ་བྱིན་གྱིས་གསོལ་པ། བཅོམ་ལྡན་འདས་དེ་ལྟར་ཤེས་རབ་ཀྱི་ཕ་རོལ་ཏུ་ཕྱིན་པ་འདི་ཆོས་ཐམས་ཅད་སྐྱེ་བ་མ་མཆིས་པ་དང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༌། འགག་པ་མ་མཆིས་པ་དང༌། མངོན་པར་འདུ་བགྱི་བ་མ་མཆིས་པ་དང༌། དམིགས་པ་མ་མཆིས་པ་དང༌། འཇིགས་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པ་མ་མཆིས་པའི་སླད་དུ་ཉེ་བར་གནས་པ་ངོ་མཚར་ཆེའོ་ཞེས་བྱ་བ་</w:t>
      </w:r>
    </w:p>
    <w:p w:rsidR="004C2606" w:rsidRDefault="00881516" w:rsidP="00881516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ནི་གོང་དུ་ཆོས་ཐམས་ཅད་སྐྱེ་བ་དང</w:t>
      </w:r>
      <w:ins w:id="2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འགག་པ་ལ་སོགས་པ་མེད་པར་རྟོགས་པ་ཉིད་ཤེས་རབ་ཀྱི་ཕ་རོལ་ཏུ་ཕྱིན་པ་མངོན་པར་བསྒྲུབ་པ་ཡིན་ལ། དོན་དམ་པར་ཆོས་གང་ཡང་ཐོབ་པར་བྱེད་པ་མེད་པར་བཤད་པས། བརྒྱ་བྱིན་མགུ་ནས་འཁོར་རྣམས་ཀྱང་མགུ་བ་དང་དད་པ་བསྐྱེད་པའི་ཕྱིར་དེ་ལྟ་བུ་ངོ་མཚར་ཆེའོ་ཞེས་ཤེས་རབ་ཀྱི་ཕ་རོལ་ཏུ་ཕྱིན་པ་ལ་བསྟོད་པའོ། །དེ་ནས་ཚེ་དང་ལྡན་པ་རབ་འབྱོར་གྱིས་བཅོམ་ལྡན་འདས་ལ་འདི་སྐད་ཅེས་གསོལ་ཏོ་ཞེས་བྱ་བ་ནས། དེ་ནི་ཤེས་རབ་ཀྱི་ཕ་རོལ་ཏུ་ཕྱིན་པ་རིང་དུ་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བགྱིད་པ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་ལགས་སོ་ཞེས་བྱ་བའི་བར་དུ་ནི་ཤེས་རབ་ཀྱི་ཕ་རོལ་ཏུ་ཕྱིན་པ་ཆོས་ཐམས་ཅད་ཐོབ་པར་བྱེད་པའི་དངོས་པོར་འདུ་ཤེས་ཤིང་རྣམ་པར་རྟོག་གམ། ཆོས་ཐམས་ཅད་ཐོབ་པར་མི་བྱེད་པའི་དངོས་པོར་འདུ་ཤེས་ཤིང་རྣམ་པར་རྟོག་ན་ཡང་ཐོབ་པར་བྱེད་པ་དང</w:t>
      </w:r>
      <w:ins w:id="2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ཐོབ་པར་མི་བྱེད་པའི་མཐའ་གཉིས་སུ་འཛིན་པས་ཤེས་རབ་ཀྱི་ཕ་རོལ་ཏུ་ཕྱིན་པའི་དོན་དང་འགལ་བའི་ཕྱིར་ཤེས་རབ་ཀྱི་ཕ་རོལ་ཏུ་ཕྱིན་པ་འདོར་ཞིང་རིང་དུ་བྱེད་པ་ཡིན་ནོ་ཞེས་བསྟན་པའོ། །བཅོམ་ལྡན་འདས་ཀྱིས་བཀའ་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སྩལ་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པ། རབ་འབྱོར་རྣམ་གྲངས་གང་གིས་ཞེས་བྱ་བ་ནས། ཤེས་རབ་ཀྱི་ཕ་རོལ་ཏུ་ཕྱིན་པ་རིང་དུ་བྱེད་པའི་རྣམ་གྲངས་སོ་ཞེས་བྱ་བའི་བར་དུ་ནི་ཐོབ་པར་བྱེད་པ་དང</w:t>
      </w:r>
      <w:ins w:id="2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ཐོབ་པར་མི་བྱེད་པའི་མཐའ་གཉིས་སུ་འཛིན་ཅིང་རྣམ་པར་རྟོག་པ་འབའ་ཞིག་ཤེས་རབ་ཀྱི་ཕ་རོལ་ཏུ་ཕྱིན་པ་འདོར་ཞིང་རིང་དུ་བྱེད་པར་མ་ཟད་ཀྱི་ཤེས་རབ་ཀྱི་ཕ་རོལ་ཏུ་ཕྱིན་པ་ལས་ཆོས་ཐམས་ཅད་དངོས་པོ་མེད་པ་དང</w:t>
      </w:r>
      <w:ins w:id="2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སྟོང་པ་ཤ་སྟག་ཏུ་སྟོན་པས།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ནི་གསོག་གསོབ་སྟེ་སྙིང་པོ་མེད་པའོ་སྙམ་དུ་སེམས་ཤིང་དེ་ལྟར་རྣམ་པར་རྟོག་ན་ཡང་ཤེས་རབ་ཀྱི་ཕ་རོལ་ཏུ་ཕྱིན་པ་འདོར་ཞིང་རིང་དུ་བྱེད་པ་ཡིན་ནོ་ཞེས་བསྟན་པའོ། །གསོལ་པ། བཅོམ་ལྡན་འདས་ཤེས་རབ་ཀྱི་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ཕ་རོལ་ཏུ་ཕྱིན་པ་ལ་ཡིད་ཆེས་པས། ཆོས་གང་ལ་ཡིད་ཆེས་པར་འགྱུར་བ་ལགས་ཞེས་བྱ་བ་ནས་གཟུགས་ལ་སོགས་པའི་ཆོས་ཐམས་ཅད་དོན་དམ་པར་རང་བཞིན་གྱིས་སྟོང་པས། དངོས་པོ་ཡོད་པར་ཡིད་ཆེས་པར་བྱར་མི་རུང་བའི་འཁོར་རྣམས་ལ་ཞིབ་ཏུ་བཤད་པའི་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གླེང་</w:t>
      </w:r>
    </w:p>
    <w:p w:rsidR="004C2606" w:rsidRDefault="00881516" w:rsidP="00881516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བསླང་བའི་ཕྱིར་བཅོམ་ལྡན་འདས་ལ་རབ་འབྱོར་གྱིས་ཞུས་པའོ། །བཅོམ་ལྡན་འདས་ཀྱིས་བཀའ་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སྩལ་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པ། རབ་འབྱོར་ཤེས་རབ་ཀྱི་ཕ་རོལ་ཏུ་ཕྱིན་པ་ལ་ཡིད་ཆེས་པས་གཟུགས་ལ་ཡིད་ཆེས་པར་མི་འགྱུར་རོ་ཞེས་བྱ་བ་ནས། རྣམ་པ་ཐམས་ཅད་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མཁྱེན་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པ་ཉིད་ལ་ཡིད་ཆེས་པར་མི་འགྱུར་རོ་ཞེས་བྱ་བའི་བར་དུ་ནི་ཤེས་རབ་ཀྱི་ཕ་རོལ་ཏུ་ཕྱིན་པའི་དོན་རྟོགས་ཏེ།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དོན་དམ་པར་ཆོས་ཐམས་ཅད་རང་བཞིན་གྱིས་སྟོང་པར་ཡིད་ཆེས་ན་གཟུགས་ལ་སོགས་པ་རྣམ་པ་ཐམས་ཅད་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མཁྱེན་པ་ཉིད་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ལ་ཐུག་གི་བར་དུ་ཆོས་ཐམས་ཅད་ལ་དངོས་པོ་ཡོད་པར་འཛིན་པར་མི་འགྱུར་རོ་ཞེས་བསྟན་པའོ། །གསོལ་པ།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བཅོམ་ལྡན་འདས་ཇི་ལྟར་ཤེས་རབ་ཀྱི་ཕ་རོལ་ཏུ་ཕྱིན་པ་ལ་ཡིད་ཆེས་པས།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གཟུགས་ལ་ཡིད་ཆེས་པར་མི་འགྱུར་བ་ལགས་ཞེས་བྱ་བ་ནས། རྣམ་པ་ཐམས་ཅད་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མཁྱེན་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པ་ཉིད་ལ་ཡིད་ཆེས་པར་མི་འགྱུར་བ་ལགས་ཞེས་བྱ་བའི་བར་དུ་ནི་གཟུགས་ལ་སོགས་པ་རྣམ་པ་ཐམས་ཅད་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མཁྱེན་པ་ཉིད་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ལ་ཐུག་གི་བར་དུ་ཆོས་ཐམས་ཅད་ལ་མི་དམིགས་པའི་དོན་འཁོར་རྣམས་ལ་ཞིབ་ཏུ་བཤད་པའི་གླེང་བསླང་བའི་ཕྱིར། བཅོམ་ལྡན་འདས་ལ་རབ་འབྱོར་གྱིས་ཞུས་པའོ། །བཅོམ་ལྡན་འདས་ཀྱིས་བཀའ་སྩལ་པ། རབ་འབྱོར་གཟུགས་སུ་མི་དམིགས་པས།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ཤེས་རབ་ཀྱི་ཕ་རོལ་ཏུ་ཕྱིན་པ་ལ་ཡིད་ཆེས་པར་འགྱུར་ཏེ། དེ་ལྟར་ན་ཤེས་རབ་ཀྱི་ཕ་རོལ་ཏུ་ཕྱིན་པ་ལ་ཡིད་ཆེས་པས། གཟུགས་ལ་ཡིད་ཆེས་པར་མི་འགྱུར་རོ་ཞེས་བྱ་བ་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ནས། དེ་ལྟར་ན་ཤེས་རབ་ཀྱི་ཕ་རོལ་ཏུ་ཕྱིན་པ་ལ་ཡིད་ཆེས་པས།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མཁྱེན་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པ་ཉིད་ལ་ཡིད་ཆེས་པར་མི་འགྱུར་རོ་ཞེས་བྱ་བའི་བར་དུ་ནི་གཟུགས་ལ་སོགས་པའི་ཆོས་ཐམས་ཅད་དོན་དམ་པར་རང་བཞ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གྱིས་སྟོ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ང་པར་རྟོགས་ཏེ། དེ་དག་གང་ལ་ཡང་དངོས་པོ་ཡོད་པར་མི་དམིགས་ཤིང་མཚན་མར་མི་འཛིན་པར་གྱུར་ན། ཤེས་རབ་ཀྱི་ཕ་རོལ་ཏུ་ཕྱིན་པའི་དོན་ཟབ་མོ་རྟོགས་ཤིང་ཡིད་ཆེས་པར་འགྱུར་ཏེ། དེ་ལྟར་ཤེས་རབ་ཀྱི་ཕ་རོལ་ཏུ་ཕྱིན་པའི་དོན་ཟབ་མོ་རྟོགས་ཤིང་ཡིད་ཆེས་པར་གྱུར་ན། གཟུགས་ལ་སོགས་པ་རྣམ་པ་</w:t>
      </w:r>
    </w:p>
    <w:p w:rsidR="00881516" w:rsidRPr="00D926F7" w:rsidRDefault="00881516" w:rsidP="00881516">
      <w:pPr>
        <w:pStyle w:val="ListParagraph"/>
        <w:numPr>
          <w:ilvl w:val="0"/>
          <w:numId w:val="1"/>
        </w:numPr>
        <w:rPr>
          <w:rFonts w:ascii="Monlam Uni OuChan2" w:hAnsi="Monlam Uni OuChan2" w:cs="Monlam Uni OuChan2" w:hint="cs"/>
          <w:sz w:val="36"/>
          <w:szCs w:val="36"/>
        </w:rPr>
      </w:pPr>
      <w:r w:rsidRPr="00D926F7">
        <w:rPr>
          <w:rFonts w:ascii="Monlam Uni OuChan2" w:hAnsi="Monlam Uni OuChan2" w:cs="Monlam Uni OuChan2"/>
          <w:sz w:val="36"/>
          <w:szCs w:val="36"/>
          <w:cs/>
        </w:rPr>
        <w:t>ཐམས་ཅད་མཁྱེན་པ་ཉིད་ལ་ཐུག་གི་བར་དུ་ཆོས་ཐམས་ཅད་ལ་དངོས་པོ་ཡོད་པས་ཡིད་ཆེས་པར་མི་འགྱུར་རོ་ཞེས་བསྟན་པའོ། །གསོལ་པ། བཅོམ་ལྡན་འདས་འདི་ལྟར་ཤེས་རབ་ཀྱི་ཕ་རོལ་ཏུ་ཕྱིན་པ་འདི་ནི་ཕ་རོལ་ཏུ་ཕྱིན་པ་ཆེན་པོའོ་ཞེས་བྱ་བ་ནི་གཟུགས་ལ་སོགས་པའི་ཆོས་ཐམས་ཅད་ཡོངས་སུ་དག་པའི་ཚེ་ཡང་བཟང་ཞིང་ཆེ་བར་རྣམ་པར་རྟོག་པ་མེད་ལ། ཡོངས་སུ་མ་དག་པའི་ཚེ་ཡང་ངན་ཞིང་ཆུང་བར་རྣམ་པར་རྟོག་པ་མེད་དེ། དེ་ལྟར་ལྷུན་གྱིས་གྲུབ་པར་རྣམ་པར་མི་རྟོག་ཅིང་ཡོན་ཏན་ཆེ་བའི་ཕྱིར་ཕ་རོལ་ཏུ་ཕྱིན་པ་ཆེན་མོའོ་ཞེས་བསྟོད་པའོ། །བཅོམ་ལྡན་འདས་ཀྱིས་བཀའ་</w:t>
      </w:r>
      <w:ins w:id="2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པ། རབ་འབྱོར་འདི་ཇི་སྙམ་དུ་སེམས། རྒྱུ་གང་གིས་ན་ཤེས་རབ་ཀྱི་ཕ་རོལ་ཏུ་ཕྱིན་པ་འདི་ཕ་རོལ་ཏུ་ཕྱིན་པ་ཆེན་མོ་ཡིན་ཞེས་བྱ་བ་ནི་ཇི་ལྟར་ཕ་རོལ་ཏུ་ཕྱིན་པ་ཆེན་མོ་ཡིན་པའི་གཏན་ཚིགས་དྲིས་པའོ། །གསོལ་པ། གཟུགས་ཆེ་བར་མི་བགྱིད་ཆུང་བར་མི་བགྱིད་དོ་ཞེས་བྱ་བ་ནས།</w:t>
      </w:r>
      <w:ins w:id="2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བྱང་ཆུབ་དང</w:t>
      </w:r>
      <w:ins w:id="2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སངས་རྒྱས་དང</w:t>
      </w:r>
      <w:ins w:id="2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ཀྱི་ཆོས་རྣམས་ཆེ་བར་མི་བགྱིད་དོ་ཞེས་བྱ་བའི་བར་དུ་ནི་ཕ་རོལ་ཏུ་ཕྱིན་པ་ཆེན་མོ་ཡིན་པའི་གཏན་ཚིགས་བསྟ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པ་སྟེ། ཤེས་རབ་ཀྱི་ཕ་རོལ་ཏུ་ཕྱིན་པ་ནི་རྣམ་པར་མི་རྟོག་པའི་རང་བཞིན་ཡིན་པས། གཟུགས་ལ་སོགས་པའི་ཆོས་ཐམས་ཅད་ཡོངས་སུ་དག་པའི་ཚེ་ཡང་བཟང་ཞིང་ཆེ་བར་མི་རྟོག་ལ་ཡོངས་སུ་མ་དག་པའི་ཚེ་ཡང་ངན་ཞིང་ཆུང་བར་མི་རྟོག་སྟེ། དེ་ལྟར་མཚན་མར་མི་འཛིན་ཅིང་རྣམ་པར་མི་རྟོག་པའི་ཡོན་ཏན་ཆེ་བའི་ཕྱིར་ཤེས་རབ་ཀྱི་ཕ་རོལ་ཏུ་ཕྱིན་པ་འདི་ཕ་རོལ་ཏུ་ཕྱིན་པ་ཆེན་མོ་ཡིན་ནོ་ཞེས་བསྟན་པའོ། །གཞན་ཡང་ཤེས་རབ་ཀྱི་ཕ་རོལ་ཏུ་ཕྱིན་པ་ནི་གཟུགས་འདུ་བར་མི་བགྱིད་ཡངས་པར་མི་བགྱིད་དོ་ཞེས་བྱ་བ་ནས། བྱང་ཆུབ་དང</w:t>
      </w:r>
      <w:ins w:id="2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དང་སངས་རྒྱས་ཀྱི་ཆོས་རྣམས་འདུ་བར་མི་བགྱིད་ཡངས་པར་མི་བགྱིད་དོ་ཞེས་བྱ་བའི་བར་དུ་ཡང་ཤེས་རབ་ཀྱི་ཕ་རོལ་ཏུ་ཕྱིན་པ་འདི་ཕ་རོལ་ཏུ་ཕྱིན་པ་ཆེན་མོ་ཡིན་པའི་གཏན་ཚིགས་བསྟན་པ་སྟེ། ཤེས་རབ་ཀྱི་ཕ་རོལ་ཏུ་ཕྱིན་པ་ནི་རྣམ་པར་མི་རྟོག་པའི་རང་བཞིན་ཡིན་པས་གཟུགས་ལ་སོགས་པའི་ཆོས་ཐམས་ཅད་ཡོངས་སུ་དག་པའི་ཚེ་ཡང་ཆོས་</w:t>
      </w:r>
      <w:ins w:id="2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ཀྱི་དབྱིངས་ཉིད་དུ་བསྡུ་བའི་རྣམ་པར་རྟོག་པ་ཡང་མེད་ལ། ཡོངས་སུ་མ་དག་པའི་ཚེ་ཡང་ཀུན་བརྟགས་པའི་རང་བཞིན་དུ་སོ་སོར་འཕྲོས་ཤིང་ཡངས་པའི་རྣམ་པར་རྟོག་པ་ཡང་མེད་པའི་ཕྱིར་ཕ་རོལ་ཏུ་ཕྱིན་པ་ཆེན་མོ་ཡིན་ནོ་ཞེས་བསྟན་པའོ། །གཞན་ཡང་ཤེས་རབ་ཀྱི་ཕ་རོལ་ཏུ་ཕྱིན་པ་ནི་གཟུགས་ཚད་མཆིས་པར་མི་བགྱིད་ཚད་མ་མཆིས་པར་ཡང་མི་བགྱིད་དོ་ཞེས་བྱ་བ་ནས། བྱང་ཆུབ་དང་སངས་རྒྱས་དང་སངས་རྒྱས་ཀྱི་ཆོས་རྣམས་ཚད་མཆིས་པར་མི་བགྱིད་ཚད་མ་མཆིས་པར་མི་བགྱིད་དོ་ཞེས་བྱ་བའི་བར་དུ་ཡང་ཤེས་རབ་ཀྱི་ཕ་རོལ་ཏུ་ཕྱིན་པ་འདི་ཕ་རོལ་ཏུ་ཕྱིན་པ་ཆེན་མོ་ཡིན་པའི་གཏན་ཚིགས་བསྟན་པ་སྟེ། ཤེས་རབ་ཀྱི་ཕ་རོལ་ཏུ་ཕྱིན་པ་ནི་རྣམ་པར་མི་རྟོག་པའི་རང་བཞིན་ཡིན་པས་གཟུགས་ལ་སོགས་པའི་ཆོས་ཐམས་ཅད་ལ་ཚད་ཡོད་པ་ད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ཚད་མེད་པའི་རྣམ་པར་རྟོག་པ་མི་འབྱུང་བའི་ཕྱིར་ཕ་རོལ་ཏུ་ཕྱིན་པ་ཆེན་མོ་ཡིན་ནོ་ཞེས་བསྟན་པའོ། །གཞན་ཡང་ཤེས་རབ་ཀྱི་ཕ་རོལ་ཏུ་ཕྱིན་པ་ནི་གཟུགས་རྒྱ་ཆེན་པོར་མི་བགྱིད་རྒྱ་ཆུང་ངུར་མི་བགྱིད་དོ་ཞེས་བྱ་བ་ནས། བྱང་ཆུབ་དང་སངས་རྒྱས་དང་སངས་རྒྱས་ཀྱི་ཆོས་རྣམས་རྒྱ་ཆེན་པོར་མི་བགྱིད་རྒྱ་ཆུང་ངུར་མི་བགྱིད་པའོ་ཞེས་བྱ་བའི་བར་དུ་ཡང་ཤེས་རབ་ཀྱི་ཕ་རོལ་ཏུ་ཕྱིན་པ་འདི་ཕ་རོལ་ཏུ་ཕྱིན་པ་ཆེན་མོ་ཡིན་པའི་གཏན་ཚིགས་བསྟན་པ་སྟེ། ཤེས་རབ་ཀྱི་ཕ་རོལ་ཏུ་ཕྱིན་པ་རྣམ་པར་མི་རྟོག་པའི་རང་བཞིན་ཡིན་པས། གཟུགས་ལ་སོགས་པའི་ཆོས་ཐམས་ཅད་ཡོངས་སུ་དག་པའི་ཚེ་ཡང་རྒྱ་ཆེ་བར་རྣམ་པར་མི་རྟོག་ལ། ཡོངས་སུ་མ་དག་པའི་ཚེ་ཡང་རྒྱ་ཆུང་བར་རྣམ་པར་མི་རྟོག་པའི་ཕྱིར་ཕ་རོལ་ཏུ་ཕྱིན་པ་ཆེན་མོ་ཡིན་ནོ་ཞེས་བསྟན་པའོ། །གཞན་ཡང་ཤེས་རབ་ཀྱི་ཕ་རོལ་ཏུ་ཕྱིན་པ་ནི་གཟུགས་མཐུ་དང་ལྡན་པར་མི་</w:t>
      </w:r>
      <w:ins w:id="2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བགྱིད།</w:t>
        </w:r>
      </w:ins>
      <w:del w:id="2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བབྱིད།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མཐུ་མ་མཆིས་པར་མི་བགྱིད་དོ་ཞེས་བྱ་བ་ནས་བྱང་ཆུབ་དང་སངས་རྒྱས་དང་སངས་རྒྱས་ཀྱི་ཆོས་རྣམས་མཐུ་དང་ལྡན་པར་མི་བགྱིད། མཐུ་མ་མཆིས་པར་མི་</w:t>
      </w:r>
      <w:ins w:id="2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བགྱིད</w:t>
        </w:r>
      </w:ins>
      <w:del w:id="2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བཀྱིད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་དོ་ཞེས་བྱ་བའི་</w:t>
      </w:r>
      <w:del w:id="2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ཁྲུ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བར་དུ་ཡང་ཤེས་རབ་ཀྱི་ཕ་རོལ་ཏུ་ཕྱིན་པ་འདི་ཕ་རོལ་ཏུ་ཕྱིན་པ་ཆེན་མོ་ཡིན་པའི་གཏན་ཚིགས་བསྟན་པ་སྟེ། ཤེས་རབ་ཀྱི་ཕ་རོལ་ཏུ་ཕྱིན་པ་རྣམ་པར་མི་རྟོག་པའི་རང་བཞིན་ཡིན་པས་གཟུགས་ལ་སོགས་པའི་ཆོས་ཐམས་ཅད་མཐུ་དང་ལྡན་པར་རྣམ་པར་རྟོག་པ་ཡང་མེད་ལ། མཐུ་ཆུང་བར་རྣམ་པར་རྟོག་པ་ཡང་མེད་དེ། དེ་ལྟར་རྣམ་པར་མི་རྟོག་པ་ལྷུན་</w:t>
      </w:r>
      <w:ins w:id="2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་གྲུབ་པའི་ཡོན་ཏན་ཆེ་བའི་ཕྱིར་ཕ་རོལ་ཏུ་ཕྱིན་པ་ཆེན་མོ་ཡིན་ནོ་ཞེས་བསྟན་པའོ། </w:t>
      </w:r>
      <w:del w:id="2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བཅོམ་ལྡན་འདས་རྣམ་གྲངས་དེས་ན་འདི་ལྟ་སྟེ། ཤེས་རབ་ཀྱི་ཕ་རོལ་ཏུ་ཕྱིན་པ་འདི་ནི་བྱང་ཆུབ་སེམས་དཔའ་སེམས་དཔའ་ཆེན་པོ་རྣམས་ཀྱི་ཕ་རོལ་ཏུ་ཕྱིན་པ་ཆེན་མོའོ་ཞེས་བྱ་བ་ནི་དེ་ལྟར་གོང་ད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ཤད་པའི་རིམ་པས་ཤེས་རབ་ཀྱི་ཕ་རོལ་ཏུ་ཕྱིན་པ་འདི་ཆོས་ཐམས་ཅད་དངོས་པོ་མེད་པར་རྟོག་པས་ཡོངས་སུ་དག་པའི་ཚེ་ཡང་ཡོན་ཏན་དུ་ལྟ་བའི་རྣམ་པར་རྟོག་པ་མེད་ལ། ཡོངས་སུ་མ་དག་པའི་ཚེ་ཡང་སྐྱོན་དུ་ལྟ་བའི་རྣམ་པར་རྟོག་པ་མེད་དེ། རྣམ་པར་མི་རྟོག་པའི་ཡོན་ཏན་ཆེ་བའི་ཕྱིར་ཤེས་རབ་ཀྱི་ཕ་རོལ་ཏུ་ཕྱིན་པ་ཆེན་མོ་ཡིན་པའི་དོན་མཇུག་བསྡུས་ཏེ་བསྟན་པའོ། །བཅོམ་ལྡན་འདས་གལ་ཏེ་ཡང་བྱང་ཆུབ་སེམས་དཔའ་སེམས་དཔའ་ཆེན་པོ་ཐེག་པ་ལ་གསར་དུ་ཞུགས་པས། ཤེས་རབ་ཀྱི་ཕ་རོལ་ཏུ་ཕྱིན་པ་ལ་བརྟེན་ཞེས་བྱ་བ་ནས་བྱང་ཆུབ་དང་སངས་རྒྱས་དང་སངས་རྒྱས་ཀྱི་ཆོས་རྣམས་མཐུ་དང་ལྡན་པར་མི་བྱེད་མཐུ་མེད་པར་མི་བྱེད་དོ་ཞེས་བགྱི་བར་འདུ་ཤེས་སུ་གྱུར་ན། བཅོམ་ལྡན་འདས་དེ་ལྟར་འདུ་ཤེས་སུ་གྱུར་པའི་བྱང་ཆུབ་སེམས་དཔའ་སེམས་དཔའ་ཆེན་པོ་ནི་ཤེས་རབ་ཀྱི་ཕ་རོལ་ཏུ་ཕྱིན་པ་ལ་སྤྱོད་པ་མ་ལགས་སོ་ཞེས་བྱ་བའི་བར་དུ་ནི་གལ་ཏེ་ཐེག་པ་ལ་གསར་དུ་ཞུགས་པའི་བྱང་ཆུབ་སེམས་དཔའ་རྣམས་ཕ་རོལ་ཏུ་ཕྱིན་པ་དྲུག་ལ་བརྟེན་ནས། ཤེས་རབ་ཀྱི་ཕ་རོལ་ཏུ་ཕྱིན་པ་འདི་གཟུགས་ལ་སོགས་པའི་ཆོས་ཐམས་ཅད་ཆེ་བར་མི་བྱེད་ཆུང་བར་མི་བྱེད་པ་དང</w:t>
      </w:r>
      <w:ins w:id="2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འདུ་བར་མི་བྱེད་ཡངས་པར་མི་བྱེད་པ་དང</w:t>
      </w:r>
      <w:ins w:id="2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ཚད་ཡོད་པར་མི་བྱེད་ཚད་མེད་པར་མི་བྱེད་པ་དང</w:t>
      </w:r>
      <w:ins w:id="2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རྒྱ་ཆེན་པོར་མི་བྱེད། </w:t>
      </w:r>
      <w:del w:id="2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རྒྱ་ཆུང་བར་</w:t>
      </w:r>
      <w:del w:id="2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མི་བྱེད་པ་དང</w:t>
      </w:r>
      <w:ins w:id="2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མཐུ་དང་ལྡན་པར་མི་བྱེད། མཐུ་མེད་པར་མི་བྱེད་པ་ཡིན་ནོ་སྙམ་དུ་སེམས་ཤིང་དངོས་པོ་དང་མཚན་མར་བཟུང་སྟེ། དེ་ལྟར་འདུ་ཤེས་སུ་གྱུར་ན་དམིགས་པ་དང་བཅས་ཤིང་མཚན་མ་དང་བཅས་པར་སྤྱོད་པ་</w:t>
      </w:r>
      <w:ins w:id="2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ཡིན་པས་ཤེས་རབ་ཀྱི་ཕ་རོལ་ཏུ་ཕྱིན་པ་ལ་སྤྱོད་པར་མི་ཆུད་དོ་ཞེས་བསྟན་པའོ། །དེ་ཅིའི་སླད་དུ་ཞེ་ན། གང་གཟུགས་ཆེ་བར་</w:t>
      </w:r>
      <w:ins w:id="2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བགྱིད</w:t>
        </w:r>
      </w:ins>
      <w:del w:id="2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བརྨིད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་པའམ། ཆུང་བར་བགྱིད་པ་དེ་ནི་ཤེས་རབ་ཀྱི་ཕ་རོལ་ཏུ་ཕྱིན་པ་དང་མཐུན་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པའི་འབྲས་བུ་མ་ལགས་སོ་ཞེས་བྱ་བ་ནས། གང་བྱང་ཆུབ་དང་སངས་རྒྱས་དང་སངས་རྒྱས་ཀྱི་ཆོས་རྣམས་མཐུ་དང་ལྡན་པར་བགྱིད་པའམ། མཐུ་མ་མཆིས་པར་བགྱིད་པ་དེ་ནི་ཤེས་རབ་ཀྱི་ཕ་རོལ་ཏུ་ཕྱིན་པ་དང་མཐུན་པའི་འབྲས་བུ་མ་ལགས་ཏེ་ཞེས་བྱ་བའི་བར་དུ་ནི་དེ་ལྟར་དངོས་པོར་</w:t>
      </w:r>
      <w:del w:id="2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ལྟ་ཞིང་མཚན་མར་འཛིན་པ་ཤེས་རབ་ཀྱི་ཕ་རོལ་ཏུ་ཕྱིན་པ་ལ་སྤྱོད་པར་མི་ཆུད་པའི་གཏན་ཚིགས་བསྟན་པ་སྟེ། དོན་དམ་པར་ཆོས་ཐམས་ཅད་རང་བཞིན་གྱིས་སྟོང་པས་ཡོངས་སུ་དག་པའི་རང་བཞིན་དུ་གནས་པ་ལ་ཤེས་རབ་ཀྱི་ཕ་རོལ་ཏུ་ཕྱིན་པས་ཆེ་བ་དང</w:t>
      </w:r>
      <w:ins w:id="2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ཆུང་བ་དང</w:t>
      </w:r>
      <w:ins w:id="2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འདུ་བ་དང</w:t>
      </w:r>
      <w:ins w:id="2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ཡངས་པ་དང</w:t>
      </w:r>
      <w:ins w:id="2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ཚད་ཡོད་པ་དང</w:t>
      </w:r>
      <w:ins w:id="2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ཚད་མེད་པ་དང་</w:t>
      </w:r>
      <w:del w:id="2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། 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རྒྱ་ཆེན་པོ་དང</w:t>
      </w:r>
      <w:ins w:id="2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རྒྱ་ཆུང་བ་དང</w:t>
      </w:r>
      <w:ins w:id="2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མཐུ་དང་ལྡན་པ་དང</w:t>
      </w:r>
      <w:ins w:id="2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ཐུ་མེད་པར་བྱ་ཞིང་བསྒྱུར་དུ་མེད་པས་དེ་ལྟར་ཆེ་ཆུང་ལ་སོགས་པར་བྱེད་པ་ཤེས་རབ་ཀྱི་ཕ་རོལ་ཏུ་ཕྱིན་པའི་མཐུ་དང་འབྲས་བུ་མ་ཡིན་ཏེ། ཤེས་རབ་ཀྱི་ཕ་རོལ་ཏུ་ཕྱིན་པ་རྣམ་པར་མི་རྟོག་པའི་རང་བཞིན་དུ་གནས་པ་ལ་ཆེ་ཆུང་ལ་སོགས་པ་བྱེད་ཅིང་རྣམ་པར་རྟོག་པར་འདུ་ཤེས་པར་གྱུར་ན་ཤེས་རབ་ཀྱི་ཕ་རོལ་ཏུ་ཕྱིན་པ་ལ་སྤྱོད་པ་མ་ཡིན་ནོ་ཞེས་བྱ་བ་དང་སྦྱར་རོ། །བཅོམ་ལྡན་འདས་གང་དེ་ལྟར་ཤེས་རབ་ཀྱི་ཕ་རོལ་ཏུ་ཕྱིན་པ་ལ་སྤྱོད་པའི་ཚེ། གཟུགས་ཆེ་བར་བགྱིད་པའམ། ཆུང་བར་བགྱིད་པའམ་ཞེས་བྱ་བ་ནས། བྱང་ཆུབ་དང</w:t>
      </w:r>
      <w:ins w:id="2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སངས་རྒྱས་དང</w:t>
      </w:r>
      <w:ins w:id="2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སངས་རྒྱས་ཀྱི་ཆོས་རྣམས་མཐུ་དང་ལྡན་པར་བགྱིད་པའམ།</w:t>
      </w:r>
      <w:ins w:id="2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མཐུ་མ་མཆིས་པར་</w:t>
      </w:r>
      <w:ins w:id="2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བགྱིད</w:t>
        </w:r>
      </w:ins>
      <w:del w:id="2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བཀྱིད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ེ་ནི་དེའི་དམིགས་པ་ཆེན་པོར་འགྱུར་རོ་ཞེས་བྱ་བའི་བར་དུ་ནི་དེ་ལྟར་ཆོས་ཐམས་ཅད་དོན་དམ་པར་རང་བཞིན་གྱིས་སྟོང་ཞིང་ཤེས་རབ་ཀྱི་ཕ་རོལ་ཏུ་ཕྱིན་པ་ཡང་རྣམ་པར་མི་རྟོག་པའི་རང་བཞིན་ཡིན་ཏེ། ཅི་ཡང་མི་བྱེད་པ་ལ་ཆོས་ཐམས་ཅད་ཆེ་བ་དང</w:t>
      </w:r>
      <w:ins w:id="2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ཆུང་བ་དང</w:t>
      </w:r>
      <w:ins w:id="2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འདུ་བ་དང</w:t>
      </w:r>
      <w:ins w:id="2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ཡངས་པ་དང</w:t>
      </w:r>
      <w:ins w:id="2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ཚད་ཡོད་པ་དང</w:t>
      </w:r>
      <w:ins w:id="2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ཚད་མེད་པ་དང</w:t>
      </w:r>
      <w:ins w:id="2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རྒྱ་ཆེ་བ་དང</w:t>
      </w:r>
      <w:ins w:id="3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རྒྱ་ཆུང་བ་དང</w:t>
      </w:r>
      <w:ins w:id="3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མཐུ་དང་ལྡན་པ་དང</w:t>
      </w:r>
      <w:ins w:id="3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ཐུ་མེད་པར་བྱེད་པར་ལྟ་ཞིང་མཚན་མར་འཛིན་ན་དམིགས་པ་ཅན་དུ་གྱུར་པས་བྱང་ཆུབ་སེམས་དཔའ་དེའི་སྐྱོན་ཆེན་པོར་འགྱུར་རོ་ཞེས་བསྟན་པའོ། །དེ་ཅིའི་སླད་དུ་ཞེ་ན། དམིགས་པའི་འདུ་ཤེས་ཅན་ལ་བྱང་ཆུབ་ཅེས་བགྱི་བ་མ་མཆིས་ཏེ་ཞེས་བྱ་བ་ནི་དེ་ལྟར་དམིགས་པ་དང་བཅས་ཤིང</w:t>
      </w:r>
      <w:ins w:id="3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མཚན་མར་འཛིན་པ་སྐྱོན་ཆེན་པོར་འགྱུར་བའི་གཏན་ཚིགས་བསྟན་པ་སྟེ། དེ་ལྟར་དམིགས་པའི་འདུ་ཤེས་ཅན་དུ་གྱུར་ན་བླ་ན་མེད་པའི་བྱང་ཆུབ་ཐོབ་པར་མི་འགྱུར་རོ་ཞེས་བྱ་བའི་དོན་ཏོ། །དེ་ནི་འདི་ལྟར་སེམས་ཅན་སྐྱེ་བ་མ་མཆིས་པའི་སླད་དུ་ཤེས་རབ་ཀྱི་ཕ་རོལ་ཏུ་ཕྱིན་པ་སྐྱེ་བ་མ་མཆིས་པར་ལྟའོ་ཞེས་བྱ་བ་ནས། བླ་ན་མེད་པ་ཡང་དག་པར་རྫོགས་པའི་བྱང་ཆུབ་ཀྱི་སྟོབས་ཡོངས་སུ་འགྲུབ་པ་མ་མཆིས་པའི་སླད་དུ་ཤེས་རབ་ཀྱི་ཕ་རོལ་ཏུ་ཕྱིན་པའི་སྟོབས་ཡོངས་སུ་འགྲུབ་པ་མ་མཆིས་པར་ལྟའོ་ཞེས་བྱ་བའི་བར་དུ་ནི་ཤེས་རབ་ཀྱི་ཕ་རོལ་ཏུ་ཕྱིན་པ་དོན་དམ་པར་དངོས་པོ་མེད་པའི་རང་བཞིན་ཡིན་པ་ལ།</w:t>
      </w:r>
      <w:ins w:id="3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དངོས་པོ་དང་མཚན་མར་མི་འཛིན་ཅིང་དམིགས་པའི་འདུ་ཤེས་ཅན་དུ་མི་བྱ་བའི་དོན་བསྟན་པ་སྟེ། དེ་ནི་འདི་ལྟར་སེམས་ཅན་སྐྱེ་བ་མ་མཆིས་པའི་</w:t>
      </w:r>
      <w:ins w:id="3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3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སྦད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་དུ་ཤེས་རབ་ཀྱི་ཕ་རོལ་ཏུ་ཕྱིན་པ་སྐྱེ་བ་མ་མཆིས་པར་ལྟའོ་ཞེས་བྱ་བ་ནི། མུ་སྟེགས་ཅན་གྱིས་བརྟགས་པའི་སེམས་ཅན་དངོས་པོ་མེད་པས་སྐྱེ་བ་མེད་པའི་</w:t>
      </w:r>
      <w:ins w:id="3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ཕྱིན</w:t>
        </w:r>
      </w:ins>
      <w:del w:id="3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ཕྱིར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་ཤེས་རབ་ཀྱི་ཕ་རོལ་ཏུ་ཕྱིན་པ་ཡང་དོན་དམ་པར་སྐྱེ་བ་མེད་པར་ཤེས་པར་བྱའོ་ཞེས་བསྟན་པའོ། །དེ་ནི་གང་ཟག་ལ་བདག་མེད་པར་རྟོགས་པའི་སྒོ་ནས་ཤེས་རབ་ཀྱི་ཕ་རོལ་ཏུ་ཕྱིན་པ་སྐྱེ་བ་མེད་པར་ལྟ་བ་བསྟན་པའོ། །གཟུགས་སྐྱེ་བ་མ་མཆིས་པའི་སླད་དུ། ཤེས་རབ་ཀྱི་ཕ་རོལ་ཏུ་ཕྱིན་པ་སྐྱེ་བ་མ་མཆིས་པར་བལྟའོ་ཞེས་བྱ་བ་ལ་སོགས་པས་ནི་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ཟུགས་ལ་སོགས་པ་བླ་ན་མེད་པ་ཡང་དག་པར་རྫོགས་པའི་བྱང་ཆུབ་ལ་ཐུག་གི་བར་གྱི་ཆོས་རྣམས་སྐྱེ་བ་མེད་པ་བསྟན་པས་ཆོས་ལ་བདག་མེད་པར་རྟོགས་པའི་སྒོ་ནས་ཤེས་རབ་ཀྱི་ཕ་རོལ་ཏུ་ཕྱིན་པ་སྐྱེ་བ་མེད་པར་ལྟ་</w:t>
      </w:r>
      <w:del w:id="3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བ་བསྟན་པའོ། །སྐྱེ་བ་མེད་པའི་འགྲེས་ལ་ཇི་ལྟར་བཤད་པ་དེ་བཞིན་དུ་རང་བཞིན་མེད་པའི་འགྲེས་དང</w:t>
      </w:r>
      <w:ins w:id="3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དངོས་པོ་མེད་པའི་འགྲེས་དང</w:t>
      </w:r>
      <w:ins w:id="3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སྟོང་པ་ཉིད་ཀྱི་འགྲེས་དང</w:t>
      </w:r>
      <w:ins w:id="3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དབེན་པའི་</w:t>
      </w:r>
      <w:r w:rsidRPr="00D926F7">
        <w:rPr>
          <w:rFonts w:ascii="Monlam Uni OuChan2" w:hAnsi="Monlam Uni OuChan2" w:cs="Monlam Uni OuChan2"/>
          <w:sz w:val="36"/>
          <w:szCs w:val="36"/>
          <w:highlight w:val="yellow"/>
          <w:cs/>
        </w:rPr>
        <w:t>འགྲེས་དང</w:t>
      </w:r>
      <w:ins w:id="3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highlight w:val="yellow"/>
            <w:cs/>
          </w:rPr>
          <w:t>༌</w:t>
        </w:r>
      </w:ins>
      <w:del w:id="3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highlight w:val="yellow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highlight w:val="yellow"/>
          <w:cs/>
        </w:rPr>
        <w:t>། མེད་པའི་</w:t>
      </w:r>
      <w:ins w:id="3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highlight w:val="yellow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highlight w:val="yellow"/>
          <w:cs/>
        </w:rPr>
        <w:t>འགྲེས་དང</w:t>
      </w:r>
      <w:ins w:id="3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highlight w:val="yellow"/>
            <w:cs/>
          </w:rPr>
          <w:t>༌</w:t>
        </w:r>
      </w:ins>
      <w:del w:id="3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highlight w:val="yellow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highlight w:val="yellow"/>
          <w:cs/>
        </w:rPr>
        <w:t>། བསམ་གྱིས་མི་ཁྱབ་པའི་འགྲེས་དང</w:t>
      </w:r>
      <w:ins w:id="3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highlight w:val="yellow"/>
            <w:cs/>
          </w:rPr>
          <w:t>༌</w:t>
        </w:r>
      </w:ins>
      <w:del w:id="3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highlight w:val="yellow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highlight w:val="yellow"/>
          <w:cs/>
        </w:rPr>
        <w:t>། རྣམ་པར་འཇིགས་པ་མེད་པའི་འགྲེས་དང</w:t>
      </w:r>
      <w:ins w:id="3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highlight w:val="yellow"/>
            <w:cs/>
          </w:rPr>
          <w:t xml:space="preserve">༌། </w:t>
        </w:r>
      </w:ins>
      <w:del w:id="3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highlight w:val="yellow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highlight w:val="yellow"/>
          <w:cs/>
        </w:rPr>
        <w:t>མངོན་པར་རྫོགས་པར་འཚང་རྒྱ་བ་མེད་པའི་འགྲེས་དང</w:t>
      </w:r>
      <w:ins w:id="3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highlight w:val="yellow"/>
            <w:cs/>
          </w:rPr>
          <w:t>༌</w:t>
        </w:r>
      </w:ins>
      <w:del w:id="3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highlight w:val="yellow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highlight w:val="yellow"/>
          <w:cs/>
        </w:rPr>
        <w:t>། སྟོབས་ཡོངས་སུ་འགྲུབ་པ་མེད་པའི་འགྲེས་རྣམས་ལ་ཡང་སྦྱར་བར་བྱ་སྟེ། སྐྱེ་བ་མེད་པ་དང</w:t>
      </w:r>
      <w:ins w:id="3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highlight w:val="yellow"/>
            <w:cs/>
          </w:rPr>
          <w:t xml:space="preserve">། </w:t>
        </w:r>
      </w:ins>
      <w:del w:id="3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highlight w:val="yellow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highlight w:val="yellow"/>
          <w:cs/>
        </w:rPr>
        <w:t>རང་བཞིན་མེད་པ་ལ་སོགས་པའི་ཚིག་བཅུ་པོ་འདི་དག་ཀྱང་དངོས་པོ་མེད་པའི་རྣམ་གྲངས་སུ་རིག་པར་བྱའོ། །བཅོམ་ལྡན་འདས་རྣམ་གྲངས་དེས་ཀྱང་འདི་ལྟ་སྟེ། ཤེས་རབ་ཀྱི་ཕ་རོལ་ཏུ་ཕྱིན་པ་འདི་ནི་བྱང་ཆུབ་སེམས་དཔའ་སེམས་དཔའ་ཆེན་པོ་རྣམས་ཀྱི་ཕ་རོལ་ཏུ་ཕྱིན་པ་ཆེན་མོའོ་ཞེས་བྱ་བ་ནི་དེ་ལྟར་ཤེས་རབ་ཀྱི་ཕ་རོལ་ཏུ་ཕྱིན་པ་འདི་སྐྱེ་བ་མེད་ཅིང་རང་བཞིན་མེད་པ་ལ་སོགས་པའི་ངོ་བོ་ཉིད་ཡིན་ཞིང་རྣམ་པར་རྟོག་པ་མེད་པས་ཆོས་གང་ལ་ཡང་ཆེ་ཆུང་དང་བཟང་ངན་ལ་སོགས་པར་མི་བྱེད་ཅིང་མཚན་མར་མི་འཛིན་པའི་ཕྱིར་ཕ་རོལ་ཏུ་ཕྱིན་པ་ཆེན་མོ་ཡིན་ནོ་ཞེས་</w:t>
      </w:r>
      <w:del w:id="3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highlight w:val="yellow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highlight w:val="yellow"/>
          <w:cs/>
        </w:rPr>
        <w:t>ཤེས་རབ་ཀྱི་ཕ་རོལ་ཏུ་ཕྱིན་པ་ཡོན་ཏན་ཆེ་བའི་དོན་མཇུག་བསྡུས་ཏེ་བསྟན་པའོ། །ཤེས་རབ་ཀྱི་ཕ་རོལ་ཏུ་ཕྱིན་པ་འབུམ་པ་རྒྱ་ཆེར་བཤད་པ་ལས་ལེའུ་ཉི་ཤུ་དྲུག་གོ།</w:t>
      </w:r>
      <w:ins w:id="3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highlight w:val="yellow"/>
            <w:cs/>
          </w:rPr>
          <w:t xml:space="preserve"> །། </w:t>
        </w:r>
      </w:ins>
      <w:del w:id="3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highlight w:val="yellow"/>
            <w:cs/>
          </w:rPr>
          <w:delText>། །།</w:delText>
        </w:r>
      </w:del>
      <w:r w:rsidRPr="00D926F7">
        <w:rPr>
          <w:rFonts w:ascii="Monlam Uni OuChan2" w:hAnsi="Monlam Uni OuChan2" w:cs="Monlam Uni OuChan2"/>
          <w:sz w:val="36"/>
          <w:szCs w:val="36"/>
          <w:highlight w:val="yellow"/>
          <w:cs/>
        </w:rPr>
        <w:t>དེ་ནས་ཚེ་དང་ལྡན་པ་ཤ་ར་དྭ་ཏིའི་བུས། བཅོམ་ལྡན་འདས་ལ་འདི་སྐད་ཅེས་གསོལ་ཏོ་ཞེས་བྱ་བ་ནས། ཤེས་རབ་ཀྱི་ཕ་རོལ་ཏུ་ཕྱིན་པ་ལ་ནི་ཡུན་རིང་པོ་ཇི་སྲིད་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t>ཅིག་ནས་སྤྱད་པ་ལགས་ཞེས་བྱ་བའི་བར་དུ་ནི་དེ་ལྟར་གོང་དུ་བཤད་པའི་རིམ་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པས་ཤེས་རབ་ཀྱི་ཕ་རོལ་ཏུ་ཕྱིན་པ་འདི་ཡོན་ཏན་ཆེ་ཞིང་རྒྱ་ཆེ་བ་ཤཱ་རིའི་</w:t>
      </w:r>
      <w:del w:id="3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བུས་ཐོས་ནས་དད་པ་སྐྱེས་ཏེ། ཤེས་རབ་ཀྱི་ཕ་རོལ་ཏུ་ཕྱིན་པ་ཟབ་མོ་འདི་ལྟ་བུ་ལ་དད་ཅིང་མོས་པའི་བྱང་ཆུབ་སེམས་དཔའ་དེ་གནས་གང་ནས་ཚེ་འཕོས་ཏེ་འདིར་སྐྱེས་པ་དང</w:t>
      </w:r>
      <w:ins w:id="3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བླ་ན་མེད་པ་ཡང་དག་པར་རྫོགས་པའི་བྱང་ཆུབ་ཏུ་སེམས་བསྐྱེད་ནས་ཡུན་ཇི་སྲིད་ཅིག་ལོན་པ་དང</w:t>
      </w:r>
      <w:ins w:id="3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སངས་རྒྱས་བཅོམ་ལྡན་འདས་ཇི་སྙེད་ཅིག་ལ་བསྙེན་བཀུར་བྱས་པ་དང</w:t>
      </w:r>
      <w:ins w:id="3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ཕ་རོལ་ཏུ་ཕྱིན་པ་དྲུག་ལ་སྤྱད་ནས་ཡུན་ཇི་སྲིད་ཅིག་ལོན་པར་ཞུས་པའོ། །བཅོམ་ལྡན་འདས་ཀྱིས་བཀའ་སྩལ་པ། ཤ་ར་དྭ་ཏིའི་བུ་བྱང་ཆུབ་སེམས་དཔའ་སེམས་དཔའ་ཆེན་པོ་དེ་ནི་ཕྱོགས་བཅུའི་འཇིག་རྟེན་གྱི་ཁམས་ཀྱི་དེ་བཞིན་གཤེགས་པ་དགྲ་བཅོམ་པ་ཡང་དག་པར་རྫོགས་པའི་སངས་རྒྱས་ཚད་མེད་གྲངས་མེད་པ་བསྙེན་བཀུར་ནས་འདིར་འོངས་ཤིང་འདིར་སྐྱེས་པ་སྟེ་ཞེས་བྱ་བ་ནས་ཤེས་རབ་ཀྱི་ཕ་རོལ་ཏུ་ཕྱིན་པ་ཟབ་མོ་འདི་ལ་མོས་པའི་བྱང་ཆུབ་སེམས་དཔའ་དེ་གང་ནས་ཚེ་འཕོས་ཏེ་འདིར་སྐྱེས་པ་དང</w:t>
      </w:r>
      <w:ins w:id="3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དེ་བཞིན་གཤེགས་པ་ཇི་སྙེད་ཅིག་ལ་བསྙེན་བཀུར་བྱས་པ་བསྟན་པའོ། །ཤ་ར་དྭ་ཏིའི་བུ་བྱང་ཆུབ་སེམས་དཔའ་སེམས་དཔའ་ཆེན་པོ་དེ་ནི་བསྐལ་པ་བྱེ་བ་ཁྲག་ཁྲིག་བརྒྱ་སྟོང་གྲངས་མེད་ཚད་མེད་དཔག་ཏུ་མེད་པར་སྦྱིན་པའི་ཕ་རོལ་ཏུ་ཕྱིན་པ་ལ་སྤྱད་</w:t>
      </w:r>
      <w:del w:id="3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པའོ་ཞེས་བྱ་བ་ནས། ཤེས་རབ་ཀྱི་ཕ་རོལ་ཏུ་ཕྱིན་པ་ལ་སྤྱད་པའོ་ཞེས་བྱ་བའི་བར་དུ་ནི་ཕ་རོལ་ཏུ་ཕྱིན་པ་དྲུག་ལ་སྤྱད་པ་ནས་ཡུན་ཇི་སྲིད་ལོན་པ་བསྟན་པའོ། །དེ་ནི་</w:t>
      </w:r>
      <w:del w:id="3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བསྐལ་པ་བྱེ་བ་ཁྲག་ཁྲིག་བརྒྱ་སྟོང་གྲངས་མེད་ཚད་མེད་དཔག་ཏུ་མེད་པ་ནས། བླ་ན་མེད་པ་ཡང་དག་པར་རྫོགས་པའི་བྱང་ཆུབ་ཏུ་ཡང་དག་པར་ཞུགས་པ་སྟེ་ཞེས་བྱ་བས་ནི་བླ་ན་མེད་པ་ཡང་དག་པར་རྫོགས་པའི་བྱང་ཆུབ་ཏུ་སེམས་བསྐྱེད་ནས་ཡུན་ཇི་སྲིད་ལོན་པར་བསྟན་པའོ། །དེ་སེམས་དང་པོ་བསྐྱེད་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ྱིན་ཆད་སྦྱིན་པའི་ཕ་རོལ་ཏུ་ཕྱིན་པ་ལ་སྤྱོད་ཅིང་འདིར་འོངས་པའོ་ཞེས་བྱ་བ་ནས་ཤེས་རབ་ཀྱི་ཕ་རོལ་ཏུ་ཕྱིན་པ་ལ་སྤྱོད་ཅིང་འདིར་འོངས་པའོ་ཞེས་བྱ་བའི་བར་དུ་ནི་ཕྱོགས་བཅུའི་འཇིག་རྟེན་གྱི་ཁམས་ནས་ཚེ་འཕོས་ཞིང་འདིར་སྐྱེ་</w:t>
      </w:r>
      <w:del w:id="3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བའི་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ཚེ་</w:t>
      </w:r>
      <w:ins w:id="3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རབས་སྔ་མ་ལ་ཤེས་རབ་ཀྱི</w:t>
        </w:r>
      </w:ins>
      <w:del w:id="3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ཡང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་ཕ་རོལ་ཏུ་ཕྱིན་པ་</w:t>
      </w:r>
      <w:ins w:id="3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ལ་གོམས</w:t>
        </w:r>
      </w:ins>
      <w:del w:id="3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དྲུག་དང་མ་བྲལ་བར་བསྟན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དེས་དེ་ནས་བཟུང་སྟེ་དེ་བཞིན་གཤེགས་པ་དགྲ་བཅོམ་པ་ཡང་དག་པར་རྫོགས་པའི་སངས་རྒྱས་གྲངས་མེད་ཚད་མེད་དཔག་ཏུ་མེད་པ་བསམ་གྱིས་མི་ཁྱབ་པ་མཚུངས་པ་མེད་པ་བསྙེན་བཀུར་ནས་འདིར་འོངས་ཤིང་འདིར་སྐྱེས་པ་སྟེ་ཞེས་བྱ་བས་ནི།</w:t>
      </w:r>
      <w:ins w:id="3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ཕྱོགས་བཅུའི་འཇིག་རྟེན་གྱི་ཁམས་ནས་ཚེ་འཕོ་ཞིང་འདིར་སྐྱེ་བའི་ཚེ། སངས་རྒྱས་མང་པོ་ལ་བསྙེན་བཀུར་བྱེད་པ་དང་མ་བྲལ་བ་བསྟན་པའོ། །ཤ་ར་དྭ་ཏིའི་བུ་བྱང་ཆུབ་སེམས་དཔའ་སེམས་དཔའ་ཆེན་པོ་དེས། ཤེས་རབ་ཀྱི་ཕ་རོལ་ཏུ་ཕྱིན་པ་འདི་མཐོང་ངམ་ཐོས་ནས་ཞེས་བྱ་བ་ནས། དོན་དང་ཚུལ་</w:t>
      </w:r>
      <w:ins w:id="3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ྗེས་སུ་འབྲང་བར་འགྱུར་རོ་ཞེས་བྱ་བའི་བར་དུ་ནི་དེ་ལྟར་ཚེ་རབས་སྔ་མ་ལ་ཤེས་རབ་ཀྱི་ཕ་རོལ་ཏུ་ཕྱིན་པ་ལ་གོམས་པར་བྱས་པའི་རྒྱུས་ཚེ་འདི་ལ་ཡང་ཤེས་</w:t>
      </w:r>
      <w:ins w:id="3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རབ་ཀྱི་ཕ་རོལ་ཏུ་ཕྱིན་པ་འདི་མཐོང་བ་ཙམ་མམ། ཐོས་པ་ཙམ་གྱིས་སངས་རྒྱས་བཅོམ་ལྡན་འདས་མཐོང་ཞིང་ཐོས་པ་དང་འདྲ་བར་དད་པ་སྐྱེ་བ་དང</w:t>
      </w:r>
      <w:ins w:id="3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ཤེས་རབ་ཀྱི་ཕ་རོལ་ཏུ་ཕྱིན་པའི་དོན་ཟབ་མོ་ཇི་ལྟ་བ་དང</w:t>
      </w:r>
      <w:ins w:id="3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ཚུལ་ཇི་ལྟ་བ་བཞིན་དུ་ཕྱིན་ཅི་མ་ལོག་པར་རྟོགས་པར་འགྱུར་བའི་ཕན་ཡོན་བསྟན་པའོ། །དེ་ནས་ཚེ་དང་ལྡན་པ་རབ་འབྱོར་གྱིས་བཅོམ་ལྡན་འདས་ལ་འདི་སྐད་ཅེས་གསོལ་ཏོ། །བཅོམ་ལྡན་འདས་ཤེས་རབ་ཀྱི་ཕ་རོལ་ཏུ་ཕྱིན་པ་ལ་མཉན་པའམ་བལྟ་བར་ནུས་སམ་ཞེས་བྱ་བ་ནི་གོང་དུ་ཤེས་རབ་ཀྱི་ཕ་རོལ་ཏུ་ཕྱིན་པ་མཐོང་ངམ་ཐོས་ན་སྟོན་པ་མཐོང་ཞིང་ཐོས་པར་སེམས་པར་</w:t>
      </w:r>
      <w:del w:id="3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འགྱུར་རོ་ཞེས་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ཤད་པ་ལ་འཁོར་གྱི་ནང་ནས་ཁ་ཅིག་ཤེས་རབ་ཀྱི་ཕ་རོལ་ཏུ་ཕྱིན་པ་འདི་དོན་དམ་པར་ཡང་དངོས་པོ་ཡོད་དེ་མཉན་ཅིང་བལྟར་ཡོད་པ་ཞིག་ཡིན་ནམ་སྙམ་དུ་ཐེ་ཚོམ་ཟ་བ་བསལ་བའི་ཕྱིར་ཞུས་པའོ། །བཅོམ་ལྡན་འདས་ཀྱིས་བཀའ་སྩལ་པ། རབ་འབྱོར་དེ་ནི་མ་ཡིན་ནོ། །རབ་འབྱོར་ཤེས་རབ་ཀྱི་ཕ་རོལ་ཏུ་ཕྱིན་པ་ལ་ནི་ཉན་པ་མེད་དོ་ལྟ་བ་མེད་དོ་ཤེས་རབ་ཀྱི་ཕ་རོལ་ཏུ་ཕྱིན་པ་ཉིད་ཀྱང་མི་ཉན་མི་ལྟའོ་ཞེས་བྱ་བ་ནི་དོན་དམ་པར་ཤེས་རབ་ཀྱི་ཕ་རོལ་ཏུ་ཕྱིན་པ་རང་བཞིན་</w:t>
      </w:r>
      <w:ins w:id="3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་སྟོང་པས་གཞན་གྱིས་བལྟ་ཞིང་མཉན་པར་བྱ་བའི་དངོས་པོ་ཡང་མ་ཡིན་ལ། ཤེས་རབ་ཀྱི་ཕ་རོལ་ཏུ་ཕྱིན་པ་ཉིད་གཞན་ལས་ཉན་ཅིང་ལྟ་བའི་དངོས་པོ་ཡང་མ་ཡིན་ནོ་ཞེས་བྱ་བའི་དོན་ཏོ། །ཆོས་ལ་སེམས་པ་མེད་པའི་ཕྱིར་ཤེས་རབ་ཀྱི་ཕ་རོལ་ཏུ་ཕྱིན་པ་ནི་དེ་དག་གིས་མི་ཐོས་མི་མཐོང་ངོ་ཞེས་བྱ་བ་ནས་ཆོས་ལ་སེམས་པ་མེད་པའི་ཕྱིར་བྱང་ཆུབ་དང་སངས་རྒྱས་དང་སངས་རྒྱས་ཀྱི་ཆོས་ནི་དེ་དག་གིས་མི་ཐོས་མི་མཐོང་ངོ་ཞེས་བྱ་བའི་བར་དུ་ནི་ཤེས་རབ་ཀྱི་ཕ་རོལ་ཏུ་ཕྱིན་པ་ལ་སོགས་པ་ཆོས་ཐམས་ཅད་ལ་མཉན་ཅིང་བལྟར་མེད་པའི་གཏན་ཚིགས་བསྟན་པ་སྟེ། ཆོས་ལ་སེམས་པ་མེད་པའི་ཕྱིར་ཞེས་བྱ་བ་ནི་དོན་དམ་པར་ཆོས་ཐམས་ཅད་དངོས་པོ་མེད་པར་ལྟ་བ་དང</w:t>
      </w:r>
      <w:ins w:id="3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ཉན་པར་སེམས་པ་ཡང་མི་སྲིད་པའི་ཕྱིར་རོ། །དེ་དག་གིས་མི་ཐོས་མི་མཐོང་ངོ་ཞེས་བྱ་བ་ནི་ཤེས་རབ་ཀྱི་ཕ་རོལ་ཏུ་ཕྱིན་པ་ཐོས་ཤིང་མཐོང་ན། སྟོན་པ་ཐོས་ཤིང་མཐོང་བར་སེམས་པའི་བྱང་ཆུབ་སེམས་དཔའ་དེ་དག་གིས་མི་ཐོས་མི་མཐོང་ངོ་ཞེས་བྱ་བའི་དོན་ཏོ། །གསོལ་པ། བཅོམ་ལྡན་འདས་བྱང་ཆུབ་སེམས་དཔའ་སེམས་དཔའ་ཆེན་པོ་གང་ཤེས་རབ་ཀྱི་ཕ་རོལ་ཏུ་ཕྱིན་པ་ཟབ་མོ་འདི་ལ་བརྩོན་པར་བགྱིད་པ་དེ་ཡུན་རིང་པོ་ཇི་སྲིད་ཅིག་ནས་སྤྱོད་སྤྱོད་པ་ལགས་ཞེས་བྱ་བ་ནི་ཤེས་རབ་ཀྱི་ཕ་རོལ་ཏུ་ཕྱིན་པ་ཟབ་མ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འདི་ལ་མི་དམིགས་པའི་ཚུལ་གྱིས་སྤྱོད་པའི་ཡོན་ཏན་བསྟན་པ་དང</w:t>
      </w:r>
      <w:ins w:id="3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དམིགས་པ་དང་བཅས་པར་སྤྱོད་པ་རྣམས་ཀྱི་</w:t>
      </w:r>
      <w:del w:id="3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སྐྱོན་ཞིབ་ཏུ་བསྟན་པའི་གླེང་བསླང་བའི་ཕྱིར་ཞུས་པའོ། །བཅོམ་ལྡན་འདས་ཀྱིས་བཀའ་སྩལ་པ། རབ་འབྱོར་འདི་ནི་རྣམ་པར་</w:t>
      </w:r>
      <w:ins w:id="3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ཕྱེ</w:t>
        </w:r>
      </w:ins>
      <w:del w:id="3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་བཤད་དགོས་པ་སྟེ་ཞེས་བྱ་བ་ནི་ཚེ་རབས་སྔ་མ་ཡུན་རིང་པོ་ནས་མི་དམིགས་པའི་ཚུལ་གྱིས་ཕ་རོལ་ཏུ་ཕྱིན་པ་དྲུག་ལ་སོགས་པ་ལ་སྤྱོད་སྤྱོད་པ་དང</w:t>
      </w:r>
      <w:ins w:id="3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འི་ཚུལ་གྱིས་ཕ་རོལ་ཏུ་ཕྱིན་པ་དྲུག་ལ་སོགས་པ་ལ་སྤྱོད་པ་ཤེས་རབ་ཀྱི་ཕ་རོལ་ཏུ་ཕྱིན་པ་ཟབ་མོ་འདི་ཐོས་ནས་སྐུར་</w:t>
      </w:r>
      <w:ins w:id="3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3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་འདེབས་ཤིང་རབ་ཏུ་སྤོང་བ་དག་ཀྱང་ཡོད་དེ། དེ་དག་ཀྱང་རྣམ་པར་ཕྱེ་སྟེ་བཤད་དགོས་སོ་ཞེས་བསྟན་པའོ། །རབ་འབྱོར་བྱང་ཆུབ་སེམས་དཔའ་སེམས་དཔའ་ཆེན་པོ་ལ་ལ་སེམས་དང་པོ་བསྐྱེད་པ་ནས་ཉེ་བར་བཟུང་སྟེ། ཤེས་རབ་ཀྱི་ཕ་རོལ་ཏུ་ཕྱིན་པ་ཟབ་མོ་འདི་ལ་དེ་མི་དམིགས་པའི་ཚུལ་གྱིས་བརྩོན་པར་བྱེད་པ་དང་ཞེས་བྱ་བ་ནས། རབ་འབྱོར་བྱང་ཆུབ་སེམས་དཔའ་སེམས་དཔའ་ཆེན་པོ་དེ་ལྟ་བུ་དག་ནི་ཤེས་རབ་ཀྱི་ཕ་རོལ་ཏུ་ཕྱིན་པ་ཟབ་མོ་འདི་ལ་བརྩོན་པར་བྱེད་དོ་ཞེས་བྱ་བའི་བར་དུ་ནི་མི་དམིགས་པའི་ཚུལ་</w:t>
      </w:r>
      <w:ins w:id="3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ཕ་རོལ་ཏུ་ཕྱིན་པ་དྲུག་ལ་སོགས་པ་ལ་ཡུན་རིང་པོ་ནས་སྤྱོད་སྤྱོད་པས་དོན་དམ་པར་ཆོས་ཐམས་ཅད་སྟོང་པ་ཉིད་དུ་རྟོགས་ཤིང</w:t>
      </w:r>
      <w:ins w:id="3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གང་ལ་ཡང་འཕེལ་བ་དང་འགྲིབ་པ་མེད་པར་མཐོང་བས་ཤེས་རབ་ཀྱི་ཕ་རོལ་ཏུ་ཕྱིན་པ་ཟབ་མོ་འདི་ཐོས་ན་ཡང་སྐུར་</w:t>
      </w:r>
      <w:ins w:id="3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3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འདེབས་མི་སྤོང་ཞིང་སེམས་དང་པོ་བསྐྱེད་པ་ནས་ཕ་རོལ་ཏུ་ཕྱིན་པ་དྲུག་ལ་སོགས་པ་དང་མི་འབྲལ་བའི་ཡོན་ཏན་དང་ལྡན་པ་དེ་ལྟ་བུའི་བྱང་ཆུབ་སེམས་དཔའ་དག་ཀྱང་ཡོད་དོ། །དེ་དག་ནི་ཚེ་རབས་སྔ་མ་ཡུན་རིང་པོ་ནས་ཤེས་རབ་ཀྱི་ཕ་རོལ་ཏུ་ཕྱིན་པ་ཟབ་མོ་འདི་ལ་གོམས་པར་བྱེད་བྱེད་པས། ཚེ་འདི་ལ་ཡང་ཤེས་རབ་ཀྱི་ཕ་རོལ་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ཏུ་ཕྱིན་པ་ཟབ་མོ་འདི་ལ་སྐུར་</w:t>
      </w:r>
      <w:ins w:id="3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3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་མི་འདེབས་ཤིང་བརྩོན</w:t>
      </w:r>
      <w:ins w:id="3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་པར་བྱེད་དོ་ཞེས་བསྟན་པའོ། །རབ་འབྱོར་གཞན་ཡང་བྱང་ཆུབ་སེམས་དཔའི་ཐེག་པ་པའི་རིགས་ཀྱི་བུའམ་རིགས་ཀྱི་བུ་མོ་གང་གིས་སངས་རྒྱས་བརྒྱ་ཕྲག་མང་པོ་དང་ཞེས་བྱ་བ་ནས།</w:t>
      </w:r>
      <w:ins w:id="3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གང་ན་སངས་རྒྱས་ཀྱི་སྒྲ་མེད་པ་དང</w:t>
      </w:r>
      <w:ins w:id="3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ཆོས་ཀྱི་སྒྲ་མེད་པ་དང</w:t>
      </w:r>
      <w:ins w:id="3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འདུན་གྱི་སྒྲ་མེད་པ་དེ་དག་རྟག་ཏུ་སྐྱེ་བར་འགྱུར་བ་ཡིན་ཞེས་བྱ་བའི་བར་དུ་ནི་དམིགས་པ་དང་བཅས་པར་ལྟ་བ་ཤེས་རབ་ཀྱི་ཕ་རོལ་ཏུ་ཕྱིན་པའི་དོན་ཟབ་མོ་ལ་མ་མོས་ཏེ་སྤོང་ཞིང་སྐུར་</w:t>
      </w:r>
      <w:ins w:id="3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3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་འདེབས་པ་རྣམས་བསྟན་པ་སྟེ། དེ་དག་ནི་སངས་རྒྱས་མང་པོ་ལ་བསྙེན་བཀུར་བྱས་ཤིང</w:t>
      </w:r>
      <w:ins w:id="3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ྲུག་ལ་སོགས་པ་ལ་སྤྱད་དུ་ཟིན་ཀྱང་དམིགས་པ་དང་བཅས་པའི་ལྟ་བ་ཅན་དུ་གྱུར་པས་ཤེས་རབ་ཀྱི་ཕ་རོལ་ཏུ་ཕྱིན་པ་ཟབ་མོ་འདི་ཐོས་ནས་འཇིགས་ཤིང་སྐྲག་སྟེ། མ་དད་མ་མོས་ནས་སྤོང་ཞིང་སྐུར་</w:t>
      </w:r>
      <w:ins w:id="3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3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་འདེབས་ཏེ། འདི་ནི་སངས་རྒྱས་ཀྱིས་བསྟན་པ་མ་ཡིན་</w:t>
      </w:r>
      <w:ins w:id="3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གྱིས།</w:t>
        </w:r>
      </w:ins>
      <w:del w:id="3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གྱིསསྐེ།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བདུད་ཀྱིས་སྨྲས་པའོ་ཞེས་སྐུར་</w:t>
      </w:r>
      <w:ins w:id="3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3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་བཏབ་པའི་ལན་གྱིས་ཡུན་རིང་པོར་ངན་སོང་རྒྱུད་གསུམ་དུ་སྐྱེ་བར་འགྱུར་བ་དང</w:t>
      </w:r>
      <w:ins w:id="3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ངན་སོང་གསུམ་ནས་ཐར་ཏེ་མིར་སྐྱེས་ན་ཡང་རིགས་ངན་དང་ཡན་ལག་ཉམས་པར་འགྱུར་བ་དང</w:t>
      </w:r>
      <w:ins w:id="4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དཀོན་མཆོག་གསུམ་</w:t>
      </w:r>
      <w:ins w:id="4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4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་སྒྲ་ཡང་མི་ཐོས་པར་འགྱུར་བ་དག་ཀྱང་ཡོད་དོ་ཞེས་བསྟན་པའོ།</w:t>
      </w:r>
      <w:ins w:id="4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།དེ་ནས་ཚེ་དང་ལྡན་པ་ཤ་ར་དྭ་ཏིའི་བུས་བཅོམ་ལྡན་འདས་ལ་འདི་སྐད་ཅེས་གསོལ་ཏོ། །བཅོམ་ལྡན་འདས་མཚམས་མ་མཆིས་པ་ལྔས་ནི་ཆོས་འཇིག་པར་འགྱུར་བའི་སུག་ལས་བགྱིས་པ་དང་བསགས་པ་འདིའི་གཟུགས་བརྙན་ཙམ་དུ་ཡང་མ་སྤྱད་དོ་ཞེས་བྱ་བ་ནི་གོང་དུ་བཤད་པ་དང་སྦྱར་ན་ཤེས་རབ་ཀྱི་ཕ་རོལ་ཏུ་ཕྱིན་པ་ཟབ་མོ་འདི་ལ་མ་དད་མ་མོས་ནས་སྤོང་ཞིང་སྐུར་པ་བཏབ་པས་ནི་འཇིག་རྟེན་གྱི་ཁམས་དུ་མའི་ངན་སོང་རྒྱུད་གསུམ་གྱི་སྡུག་བསྔ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མྱོང་བར་འགྱུར་ཞིང་མཚམས་མེད་པ་ལྔ་བྱས་པས་ནི་འཇིག་རྟེན་གྱི་ཁམས་གཅིག་གིས་</w:t>
      </w:r>
      <w:del w:id="4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ངན་སོང་རྒྱུད་གསུམ་གྱི་སྡུག་བསྔལ་</w:t>
      </w:r>
      <w:ins w:id="4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མྱོང</w:t>
        </w:r>
      </w:ins>
      <w:del w:id="4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སྩོང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་བར་འགྱུར་བས། ཤེས་རབ་ཀྱི་ཕ་རོལ་ཏུ་ཕྱིན་པ་ཟབ་མོ་འདི་ལ་སྤོང་ཞིང་སྐུར་པ་འདེབས་པ་</w:t>
      </w:r>
      <w:del w:id="4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ནི་མཚམས་མེད་པ་ལྔ་བྱས་པ་བས་ཀྱང་སྡིག་པ་ཆེས་ཆེ་བ་བསྟན་པའོ། །བཅོམ་ལྡན་འདས་ཀྱིས་བཀའ་སྩལ་པ།</w:t>
      </w:r>
      <w:ins w:id="4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ཤ་ར་དྭ་ཏིའི་བུ་དེ་ནི་གང་ཤེས་རབ་ཀྱི་ཕ་རོལ་ཏུ་ཕྱིན་པ་ཟབ་མོ་འདི་བསྟན་ཅིང་བཤད་པའི་ཚེ། ཕྱིར་སྤངས་པར་སེམས་ཤིང་ཞེས་བྱ་བ་ནས་སེམས་ཅན་དམྱལ་བའམ། བྱོལ་སོང་གི་སྐྱེ་གནས་པའམ། གཤིན་རྗེའི་འཇིག་རྟེན་གྱི་ཁམས་པར་བྱའོ་ཞེས་བྱ་བའི་བར་དུ་ནི་ཤེས་རབ་ཀྱི་ཕ་རོལ་ཏུ་ཕྱིན་པ་ཟབ་མོ་འདི་ལ་མ་དད་ཅིང་སྨོད་པའི་ཚིག་ཇི་སྐད་ཟེར་བ་རྣམས་སྨོས་ནས་མཚམས་མེད་པ་ལྔ་བྱས་པའི་སྡིག་པ་བས་ཆེས་ཤིན་ཏུ་ཆེ་སྟེ། བརྗོད་ཀྱིས་ཀྱང་མི་ལང་ངོ་ཞེས་བསྟན་པའོ། །གསོལ་པ། བཅོམ་ལྡན་འདས་ཆོས་ལ་སྐྱོན་འདོགས་པའི་གང་ཟག་དེར་སྐྱེས་པ་དེའི་ལུས་ཀྱི་ཚད་ད་དུང་མ་གསུངས་སོ་ཞེས་བྱ་བ་ནི་ཤེས་རབ་ཀྱི་ཕ་རོལ་ཏུ་ཕྱིན་པ་ཟབ་མོ་འདི་ལ་མ་དད་ནས་སྨོད་ཅིང་སྐྱོན་འདོགས་པའི་གང་ཟག་སེམས་ཅན་དམྱལ་བར་སྐྱེས་པའི་སྡུག་བསྔལ་ཆེ་བ་རྣམ་པ་གཞན་དག་ཀྱང་བསྟན་པའི་གླེང་བསླང་བའི་ཕྱིར་ཞུས་པའོ། །བཅོམ་ལྡན་འདས་ཀྱིས་བཀའ་</w:t>
      </w:r>
      <w:ins w:id="4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</w:t>
      </w:r>
      <w:ins w:id="4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ཤ་ར་དྭ་ཏིའི་བུ་ཆོས་ལ་སྐྱོན་འདོགས་པའི་གང་ཟག་དེར་སྐྱེས་པའི་ལུས་ཀྱི་ཚད་མ་གླེང་ཤིག་ཅེས་བྱ་བ་ནས། བཅོམ་ལྡན་འདས་ཀྱིས་ཤ་ར་དྭ་ཏིའི་བུ་ལ་སྐབས་དབྱེ་བ་མ་མཛད་དོ་ཞེས་བྱ་བའི་བར་དུ་ནི་ཤེས་རབ་ཀྱི་ཕ་རོལ་ཏུ་ཕྱིན་པ་ལ་སྨོད་ཅིང་སྐྱོན་འདོགས་པའི་གང་ཟག་སེམས་ཅན་དམྱལ་བར་སྐྱེས་པའི་ལུས་ཀྱི་ཚད་སྨོས་སུ་མི</w:t>
      </w:r>
      <w:del w:id="4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་རུང་བ་བསྟན་པས། ཆོས་ཟབ་མོ་འདི་ལ་སྨོས་པ་སྡུག་བསྔལ་ཆེན་པོ་མྱོང་བར་འགྱུར་བའི་སྐྱོན་བསྟན་པའོ། །གསོལ་པ།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བཅོམ་ལྡན་འདས་ཀྱིས་བསྟན་དུ་གསོལ་ཞེས་བྱ་བ་ནས། སྲོག་གི་དོན་དུ་ཡང་དམ་པའི་ཆོས་མི་སྤོང་ངོ་ཞེས་བྱ་བའི་བར་དུ་ནི་ཆོས་ཟབ་མོ་ལ་སྨོད་པའི་གང་ཟག་སེམས་ཅན་དམྱལ་བར་སྐྱེས་པའི་ལུས་ཀྱི་ཚད་བཤད་ན། མ་འོངས་པའི་དུས་ཀྱི་སེམས་ཅན་རྣམས་ཆེས་སྐྲག་ནས། དེ་ལྟ་བུའི་ལས་མི་བྱེད་པ་ལ་ཕན་བགྱི་བ་བཤད་དུ་གསོལ་ཞེས་གསོལ་</w:t>
      </w:r>
      <w:ins w:id="4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</w:t>
        </w:r>
      </w:ins>
      <w:del w:id="4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་བཏབ་པ་དང</w:t>
      </w:r>
      <w:ins w:id="4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བཅོམ་ལྡན་འདས་ཀྱིས་དེའི་ལུས་ཀྱི་ཚད་མ་བཤད་ཀྱང</w:t>
      </w:r>
      <w:ins w:id="4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ངན་སོང་རྒྱུད་གསུམ་དུ་སྡུག་བསྔལ་རྣམ་པ་མང་པོ་མྱོང་བར་བཤད་པ་ཉིད་ཀྱིས། མ་འོངས་པའི་དུས་ཀྱི་སེམས་ཅན་དཀར་པོའི་ཆོས་ལ་ཕྱོགས་པ།</w:t>
      </w:r>
      <w:ins w:id="4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བྱང་ཆུབ་སེམས་དཔའི་རིགས་དང་ལྡན་པ་རྣམས་སྐྲག་ནས། དེ་ལྟ་བུའི་སྡིག་པའི་ལས</w:t>
      </w:r>
      <w:ins w:id="4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་བྱེད་པར་མི་འགྱུར་རོ་ཞེས་བསྟན་པའོ། །དེ་ནས་ཚེ་དང་ལྡན་པ་རབ་འབྱོར་གྱིས་བཅོམ་ལྡན་འདས་ལ་འདི་སྐད་ཅེས་གསོལ་ཏོ། །རིགས་ཀྱི་བུའམ་རིགས་ཀྱི་བུ་མོ་དེ་དག་གིས། གང་ཟག་དམ་པའི་ཆོས་སྤོང་བའི་ནོངས་པ་བརྗོད་པ་ནི་ཐོས་ནས་ཞེས་བྱ་བ་ནས། ལུས་དང་ངག་དང་ཡིད་ཀྱི་ལས་ཤིན་ཏུ་བསྡམ་</w:t>
      </w:r>
      <w:del w:id="4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པར་བགྱིའོ་ཞེས་བྱ་བའི་བར་དུ་ནི་མ་འོངས་པའི་དུས་ཀྱི་སེམས་ཅན་རྣམས་ལུས་དང་ངག་དང་ཡིད་གསུམ་</w:t>
      </w:r>
      <w:ins w:id="4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4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་སྒོ་ནས་ཆོས་ལ་ངན་དུ་མི་བྱ་བའི་དམིགས་པ་བསྟན་པའོ། །ཡང་ཚེ་དང་ལྡན་པ་རབ་འབྱོར་གྱིས་བཅོམ་ལྡན་འདས་ལ་ཇི་སྐད་ཅེས་གསོལ་ཏོ་ཞེས་བྱ་བ་ནས། སྡུག་བསྔལ་དང་ཡིད་མི་བདེ་བ་ཚད་མེད་གྲངས་མེད་དཔག་ཏུ་མེད་པ་མྱོང་བར་འགྱུར་རོ་ཞེས་བྱ་བའི་བར་དུ་ནི་ཚིག་གི་ལས་འབའ་ཞིག་གིས་ཆོས་ཟབ་མོ་ལ་སྐུར་པ་བཏབ་ཅིང་སྐྱོན་བཏགས་ན་ཡང་དཀོན་མཆོག་གསུམ་ཆར་ལ་སྐྱོན་བཏགས་པར་འགྱུར་ཞིང</w:t>
      </w:r>
      <w:ins w:id="4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དེའི་ལས་ཀྱིས་ངན་སོང་རྒྱུད་གསུམ་དུ་སྡུག་བསྔལ་ཆེན་པོ་</w:t>
      </w:r>
      <w:ins w:id="4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མྱོང</w:t>
        </w:r>
      </w:ins>
      <w:del w:id="4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སྩོང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་བར་འགྱུར་ན་ལུས་དང་ངག་དང་ཡིད་གསུམ་ཆར་གྱི་སྒོ་ནས་ཆོས་ལ་ངན་དུ་བྱས་ན་ལྟ་སྨོས་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ཀྱང་ཅི་དགོས་ཀྱི། ལུས་དང་ངག་དང་ཡིད་ཀྱི་ལས་གསུམ་ཤིན་ཏུ་བསྡམ་པར་བྱའོ་ཞེས་བསྟན་པའོ། །རབ་འབྱོར་གྱིས་གསོལ་པ། བཅོམ་ལྡན་འདས་སྐྱེས་བུ་གླེན་པ་གང་ཤེས་རབ་ཀྱི་ཕ་རོལ་ཏུ་ཕྱིན་པ་འདི་སླར་སྤོང་བ་དེ་དག་རྣམ་པ་དུ་ཞིག་གིས་ཤེས་རབ་ཀྱི་ཕ་རོལ་ཏུ་ཕྱིན་པ་ཟབ་མོ་འདི་སླར་སྤོང་བར་</w:t>
      </w:r>
      <w:ins w:id="4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འགྱུར</w:t>
        </w:r>
      </w:ins>
      <w:del w:id="4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འགྲུར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་ཞེས་བྱ་བ་ནས། རབ་འབྱོར་རྣམ་པ་བཞི་པོ་དེ་དག་གིས་སྐྱེས་བུ་གླེན་པ་དེ་དག་ཤེས་རབ་ཀྱི་ཕ་རོལ་ཏུ་ཕྱིན་པ་ཟབ་མོ་འདི་ལ་ཕྱིར་སྤོང་བར་འགྱུར་རོ་ཞེས་བྱ་བའི་བར་དུ་ནི་ཤེས་རབ་ཀྱི་ཕ་རོལ་ཏུ་ཕྱིན་པ་ཟབ་མོ་འདི་ལ་མ་དད་མ་མོས་ནས། སྐྱོན་འདོགས་ཤིང་སྐུར་པ་འདེབས་པའི་རྒྱུ་རྣམ་པ་བཞི་བསྟན་པ་སྟེ། དེ་དག་ཤེས་པར་བྱས་ནས་བག་བྱ་ཞིང་ཡོངས་སུ་སྤང་བར་བྱ་བའི་ཕྱིར་བསྟན་པའོ། །གསོལ་པ། བཅོམ་ལྡན་འདས་ཤེས་རབ་ཀྱི་ཕ་རོལ་ཏུ་ཕྱིན་པ་འདི་ནི་བརྩོན་འགྲུས་ཆུང་བ་དང</w:t>
      </w:r>
      <w:ins w:id="4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བ་དང་མི་ལྡན་ཞིང་སྡིག་པའི་གྲོགས་པོའི་སུག་པར་མཆིས་པ་རྣམས་ཀྱིས་མོས་པར་དཀའོ་ཞེས་བྱ་བ་ལ་སོགས་པས་ནི་ཤེས་རབ་ཀྱི་ཕ་རོལ་ཏུ་ཕྱིན་པ་ཟབ་མོ་འདི་སེམས་ཅན་བསོད་ནམས་ཆུང་ངུ་</w:t>
      </w:r>
      <w:ins w:id="4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སྣོད</w:t>
        </w:r>
      </w:ins>
      <w:del w:id="4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སྒོད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་དུ་མ་གྱུར་པ་རྣམས་ཀྱི་སྤྱོད་ཡུལ་མ་ཡིན་པ་བསྟན་པ་སྟེ། ཐེག་པ་ཆེན་པོའི་ཆོས་ལ་མངོན་པར་བརྩོན་པ་དང</w:t>
      </w:r>
      <w:ins w:id="4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དགེ་བའི་རྩ་བ་བསྐྱེད་ཅིང་བསོད་ནམས་ཀྱི་ཚོགས་བསགས་པ་དང</w:t>
      </w:r>
      <w:ins w:id="4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བཤེས་གཉེན་ལ་བརྟེན་པ་རྣམས་ཤེས་རབ་ཀྱི་ཕ་རོལ་ཏུ་ཕྱིན་པ་ཟབ་མོ་འདི་ལ་དད་ཅིང་མོས་པར་འགྱུར་རོ་ཞེས་བྱ་བའི་དོན་ཏོ། །གསོལ་པ། བཅོམ་ལྡན་འདས་དེ་ལྟར་མོས་པར་དཀའ་བའི་ཤེས་རབ་ཀྱི་ཕ་རོལ་ཏུ་ཕྱིན་པ</w:t>
      </w:r>
      <w:del w:id="4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་དེ་ཇི་ཙམ་དུ་ཟབ་པ་ལགས་ཞེས་བྱ་བ་ནི་ཆོས་ཐམས་ཅད་མ་བཅིངས་མ་གྲོལ་བར་བཤད་པ་དང</w:t>
      </w:r>
      <w:ins w:id="4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རྣམ་པར་དག་པར་བཤད་པ་དང</w:t>
      </w:r>
      <w:ins w:id="4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ཀུན་ཏུ་མཐའ་ཡས་པར་</w:t>
      </w:r>
      <w:del w:id="4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བཤད་པ་དང</w:t>
      </w:r>
      <w:ins w:id="4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ཆགས་པ་དང་མ་ཆགས་པར་བཤད་པའི་སྒོ་ནས་ཟབ་པ་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བསྟན་པའི་སྐབས་དབྱེ་བའི་ཕྱིར་ཞུས་པའོ། །བཅོམ་ལྡན་འདས་ཀྱིས་བཀའ་</w:t>
      </w:r>
      <w:ins w:id="4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རབ་འབྱོར་གཟུགས་ནི་མ་བཅིངས་མ་གྲོལ་བ་སྟེ་ཞེས་བྱ་བ་ནས། རབ་འབྱོར་རྣམ་པ་ཐམས་ཅད་</w:t>
      </w:r>
      <w:ins w:id="4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་པ་ཉིད་ལ་རང་བཞིན་མེད་པ་ནི་རྣམ་པ་ཐམས་ཅད་</w:t>
      </w:r>
      <w:ins w:id="4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ོ་ཞེས་བྱ་བའི་བར་དུ་ནི་ཆོས་ཐམས་ཅད་མ་བཅིངས་མ་གྲོལ་བའི་སྒོ་ནས་ཤེས་རབ་ཀྱི་ཕ་རོལ་ཏུ་ཕྱིན་པ་ཟབ་པ་བསྟན་པ་སྟེ། དེ་ལ་གཟུགས་ནི་མ་བཅིངས་མ་གྲོལ་བ་སྟེ། དེ་ཅིའི་ཕྱིར་ཞེ་ན། རབ་འབྱོར་གཟུགས་ལ་རང་བཞིན་མེད་པ་</w:t>
      </w:r>
      <w:ins w:id="4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ནི</w:t>
        </w:r>
      </w:ins>
      <w:del w:id="4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ཟུགས་སོ་ཞེས་བྱ་བ་ནི་དོན་དམ་པར་ཀུན་བརྟགས་པའི་གཟུགས་ཀྱི་རང་བཞིན་མེད་པའི་ཕྱིར་ཡོངས་སུ་མ་དག་པའི་ཚེ་ཡང་ལས་དང་ཉོན་མོངས་པ་ལ་སོགས་པས་བཅིངས་པར་གྱུར་པ་ཡང་མེད་ལ། ཡོངས་སུ་དག་པའི་ཚེ་ཡང་དེ་དག་ལས་གྲོལ་བར་གྱུར་པ་ཡང་མེད་དེ། དེ་ལྟར་རང་བཞིན་</w:t>
      </w:r>
      <w:ins w:id="4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4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་སྟོང་ཞིང་ཡོངས་སུ་དག་པར་རྟོགས་པ་ལ་ཤེས་རབ་ཀྱི་ཕ་རོལ་ཏུ་ཕྱིན་པ་ཞེས་བྱ་སྟེ། ཤེས་རབ་ཀྱི་ཕ་རོལ་ཏུ་ཕྱིན་པ་དེ་ལྟ་བུ་ནི་དམིགས་པ་དང་བཅས་ཤིང་མཚན་མར་འཛིན་པ་རྣམས་ཀྱིས་རྟོགས་པར་མི་ནུས་ཤིང་གཏིང་དཔག་དཀའ་བའི་ཕྱིར་ཟབ་མོ་ཞེས་བསྟན་པའོ། །གཟུགས་ལ་ཇི་ལྟར་བཤད་པ་དེ་བཞིན་དུ། རྣམ་པ་ཐམས་ཅད་མཁྱེན་པ་ཉིད་ལ་ཐུག་གི་བར་དུ་ཆོས་ཐམས་ཅད་ལ་ཡང་སྦྱར་བར་བྱའོ། །རབ་འབྱོར་གཟུགས་</w:t>
      </w:r>
      <w:ins w:id="4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ནི་སྔོན་གྱི་མཐའ་མ་བཅིངས་མ་གྲོལ་བ་སྟེ་ཞེས་བྱ་བ་ནས།</w:t>
      </w:r>
      <w:ins w:id="4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རབ་འབྱོར་ད་ལྟར་བྱུང་བ་དངོས་པོ་མེད་པའི་རང་བཞིན་ནི་རྣམ་པ་ཐམས་ཅད་མཁྱེན་པ་ཉིད་དོ་ཞེས་བྱ་བའི་བར་དུ་ནི་ཆོས་ཐམས་ཅད་མ་བཅིངས་མ་གྲོལ་བར་བསྟན་པ་དེ་ཉིད་གསལ་བར་བཤད་པའི་ཕྱིར་དུས་གསུམ་དང་སྦྱར་ནས་བསྟན་པ་སྟེ། དམིགས་པ་ཅན་ཁ་ཅིག་གཟུགས་ལ་སོགས་པའི་ཆོས་ཐམས་ཅད་འདས་པའི་དུས་ན་ནི་བྱ་བ་བྱས་ཟིན་པའི་རང་བཞིན་དུ་ཡོད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ད་ལྟར་བྱུང་བའི་དུས་ན་ནི་བྱ་བ་བྱེད་པའི་རང་བཞིན་དུ་ཡོད། མ་འོངས་པའི་དུས་ན་ནི་བྱ་བ་བྱེད་པར་འགྱུར་བའི་རང་བཞིན་དུ་ཡོད་པར་ལྟ་བ་ལས་བཟློག་པའི་ཕྱིར་དོན་དམ་པར་གཟུགས་ཉིད་ཀྱང་དངོས་པོ་མེད་པའི་རང་བཞིན་ཡིན་ལ། འདས་པ་དང་མ་འོངས་པ་དང་ད་ལྟར་བྱུང་བ་ཞེས་བྱ་བའི་དུས་ཀྱང་གཟུགས་ཉིད་ཞིག་པ་དང</w:t>
      </w:r>
      <w:ins w:id="4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མ་བྱུང་བ་དང</w:t>
      </w:r>
      <w:ins w:id="4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གནས་པ་ལས་གདགས་སུ་ཟད་ཀྱི་དེ་ལས་གུད་ན་སྔོན་གྱི་མཐའ་དང</w:t>
      </w:r>
      <w:ins w:id="4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ཕྱི་མའི་མཐའ་དང</w:t>
      </w:r>
      <w:ins w:id="4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་ལྟར་བྱུང་བ་ཞེས་བྱ་བའི་དངོས་པོ་མེད་དེ་དུས་གསུམ་ཆར་ཡང་རང་བཞིན་གྱིས་སྟོང་ཞིང་དེ་བཞིན་ཉིད་དུ་རོ་གཅིག་སྟེ། མི་འགྱུར་བ་ཡོངས་སུ་རྫོགས་པའི་ཕྱིར་བཅིངས་པ་དང་གྲོལ་བ་མེད་དོ་ཞེས་བསྟན་པའོ། །གཟུགས་ལ་ཇི་ལྟར་བཤད་པ་དེ་བཞིན་དུ་རྣམ་པ་ཐམས་ཅད་མཁྱེན་པ་ཉིད་ལ་ཐུག་གི་བར་དུ་ཆོས་ཐམས་ཅད་ལ་ཡང་སྦྱར་བར་བྱའོ། །གསོལ་པ། བཅོམ་ལྡན་འདས་ཤེས་རབ་ཀྱི་ཕ་རོལ་ཏུ་ཕྱིན་པ་ནི་བརྩོན་འགྲུས་ཆུང་བ། དགེ་བའི་རྩ་བ་མ་བསྐྱེད་པ། སྡིག་པའི་གྲོགས་པོའི་སུག་པར་ལྷུང་</w:t>
      </w:r>
      <w:ins w:id="4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བ།</w:t>
        </w:r>
      </w:ins>
      <w:del w:id="4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བསྐེ།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བདུད་ཀྱི་དབང་དུ་གྱུར་པ། ལེ་ལོ་ཅན་བརྩོན་འགྲུས་བཏང་བ། དྲན་པ་ཉམས་པ་ཤེས་བཞིན་དང་མི་ལྡན་པ་རྣམས་ཀྱིས་མོས་པར་དཀའོ་ཞེས་བྱ་བ་ལ་སོགས་པ་ནི་ཆོས་ཐམས་ཅད་རྣམ་པར་དག་པ་བསྟན་པའི་སྒོ་ནས་ཤེས་རབ་ཀྱི་ཕ་རོལ་ཏུ་ཕྱིན་པ་འདི་མོས་པར་དཀའ་ཞིང་ཟབ་པར་བཤད་པའི་སྐབས་དབྱེ་བའི་ཕྱིར་རབ་འབྱོར་གྱིས་གླེངས་པ་དང</w:t>
      </w:r>
      <w:ins w:id="4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བཅོམ་ལྡན་འདས་ཀྱིས་བཀའ་</w:t>
      </w:r>
      <w:ins w:id="4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།རབ་འབྱོར་གཟུགས་རྣམ་པར་དག་པ་གང་ཡིན་པ་དེ་ནི་འབྲས་བུ་རྣམ་པར་དག་པའོ་ཞེས་བྱ་བ་ནས། རྣམ་པ་ཐམས་ཅད་མཁྱེན་པ་ཉིད་རྣམ་པར་དག་པ་གང་ཡིན་པ་དེ་ནི་འབྲས་བུ་རྣམ་པར་དག་པའོ་ཞེས་བྱ</w:t>
      </w:r>
      <w:ins w:id="4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འི</w:t>
        </w:r>
      </w:ins>
      <w:del w:id="4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་བར་དུ་ནི་ཆོས་ཐམས་ཅད་རྣམ་པར་དག་པ་བསྟན་པའི་སྒོ་ནས་ཤེས་རབ་ཀྱི་ཕ་རོལ་ཏུ་ཕྱིན་པ་མོས་པར་དཀའ་ཞིང་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ཟབ་པར་</w:t>
      </w:r>
      <w:del w:id="4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བསྟན་པ་སྟེ། དེ་ལ་རབ་འབྱོར་གཟུགས་རྣམ་པར་དག་པ་གང་ཡིན་པ་དེ་ནི་འབྲས་བུ་རྣམ་པར་དག་པའོ་ཞེས་བྱ་བ་ནི་དོན་དམ་པར་གཟུགས་ཀྱི་རང་བཞིན་སྟོང་ཞིང</w:t>
      </w:r>
      <w:ins w:id="4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རྣམ་པར་དག་པ་གང་ཡིན་པ་དེ་ཉིད་མྱ་ངན་ལས་འདས་པ་ཞེས་བྱ་བ་ཡང་དག་པའི་མཐའི་རང་བཞིན་ཕ་རོལ་ཏུ་ཕྱིན་པ་དང</w:t>
      </w:r>
      <w:ins w:id="4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བྱང་ཆུབ་ཀྱི་ཕྱོགས་ལ་སོགས་པའི་འབྲས་བུ་ཡིན་གྱིས་དེ་ལས་གུད་ན་འབྲས་བུ་གཞན་མེད་དེ། དེ་བས་ན་དོན་དམ་པར་གཟུགས་ལ་སོགས་པའི་ཆོས་ཐམས་ཅད་རྣམ་པར་དག་པ་དང</w:t>
      </w:r>
      <w:ins w:id="4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མྱ་ངན་ལས་འདས་པ་འབྲས་བུ་ཞེས་བྱ་བ་དེ་དག་དེ་བཞིན་ཉིད་དུ་རོ་གཅིག་སྟེ། རྣམ་པར་དག་པའི་རང་བཞིན་དུ་ཐ་མི་དད་དོ་ཞེས་བསྟན་པའོ། །གཟུགས་ལ་ཇི་ལྟར་བཤད་པ་དེ་བཞིན་དུ་རྣམ་པ་ཐམས་ཅད་མཁྱེན་པ་ཉིད་ལ་ཐུག་གི་བར་དུ་ཡང་སྦྱར་བར་བྱའོ། །རབ་འབྱོར་གཞན་ཡང་གཟུགས་ཡོངས་སུ་དག་པ་གང་ཡིན་པ་དེ་ནི་ཤེས་རབ་ཀྱི་ཕ་རོལ་ཏུ་ཕྱིན་པ་ཡོངས་སུ་དག་པ། ཤེས་རབ་ཀྱི་ཕ་རོལ་ཏུ་ཕྱིན་པ་ཡོངས་སུ་དག་པ་གང་ཡིན་པ་དེ་ནི་གཟུགས་ཡོངས་སུ་དག་པ་སྟེ། དེ་ལྟར་ན་གཟུགས་ཡོངས་སུ་དག་པ་དང</w:t>
      </w:r>
      <w:ins w:id="4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ཡོངས་སུ་དག་པ་འདི་ལ་གཉིས་སུ་མེད་དེ་གཉིས་སུ་བྱར་མེད་སོ་སོ་མ་ཡིན་ཐ་མི་དད་དོ་ཞེས་བྱ་བ་ནས། དེ་ལྟར་རྣམ་པ་ཐམས་ཅད་མཁྱེན་པ་ཉིད་ཡོངས་སུ་དག་པ་དང</w:t>
      </w:r>
      <w:ins w:id="4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ཡོངས་སུ་དག་པ་འདི་ལ་གཉིས་སུ་མེད་དེ་གཉིས་སུ་བྱར་མེད་སོ་སོ་མ་ཡིན་ཐ་མི་དད་དོ་ཞེས་བྱ་བའི་བར་དུ་ནི་གཟུགས་ལ་སོགས་པའི་ཆོས་ཐམས་ཅད་ཡོངས་སུ་དག་པ་དང</w:t>
      </w:r>
      <w:ins w:id="4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ཡོངས་སུ་དག་པ་གཉིས་དོན་དམ་པར་རང་བཞིན་གྱིས་སྟོང་པ་ཉིད་དུ་རོ་གཅིག་སྟེ། ཐ་མི་དད་པར་བསྟན་པའི་སྒོ་ནས་ཤེས་རབ་ཀྱི་ཕ་རོལ་ཏུ་ཕྱིན་པ་འདི་ཟབ་ཅིང་མོས་པར་དཀའ་བ་བསྟན་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པ་སྟེ། དེ་ལ་གཉིས་སུ་མེད་པ་ནི་རང་བཞིན་གྱིས་སྟོང་པ་ཉིད་དུ་རོ་གཅིག་པའི་ཕྱིར་རོ། །གཉིས་སུ་བྱར་མེད་པ་ནི་དེ་ལྟར་སྟོང་པ་ཉིད་དུ་རོ་གཅིག་པ་ལ་ཐ་དད་དུ་དབྱེར་མེད་པའི་ཕྱིར་རོ། །སོ་སོ་མ་ཡིན་པ་ནི་དེ་ལྟར་སྟོང་པ་ཉིད་དུ་རོ་གཅིག་པ་ལ་བྱེ་</w:t>
      </w:r>
      <w:ins w:id="4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བྲག་དབྱེར་མེད་པའི་ཕྱིར་རོ། །ཐ་མི་དད་པ་ནི་དེ་ལྟར་སྟོང་པ་ཉིད་དུ་རོ་གཅིག་པ་ལ་གཞན་གྱིས་</w:t>
      </w:r>
      <w:ins w:id="4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པར</w:t>
        </w:r>
      </w:ins>
      <w:del w:id="4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་མི་ཆོད་པའི་ཕྱིར་རོ། །གཟུགས་ལ་ཇི་ལྟར་བཤད་པ་དེ་བཞིན་དུ། རྣམ་པ་ཐམས་ཅད་མཁྱེན་པ་ཉིད་ལ་ཐུག་གི་བར་དུ་ཆོས་ཐམས་ཅད་ལ་ཡང་སྦྱར་བར་བྱའོ། །རབ་འབྱོར་གཞན་ཡང་བདག་རྣམ་པར་དག་པ་གང་ཡིན་པ་དེ་ནི་གཟུགས་རྣམ་པར་དག་པ། གཟུགས་རྣམ་པར་དག་པ་གང་ཡིན་པ་དེ་ནི་བདག་རྣམ་པར་དག་པ་སྟེ། དེ་ལྟར་ན་བདག་རྣམ་པར་དག་པ་དང</w:t>
      </w:r>
      <w:ins w:id="4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གཟུགས་རྣམ་པར་དག་པ་འདི་ལ་གཉིས་སུ་མེད་དེ་གཉིས་སུ་བྱར་མེད་སོ་སོ་མ་ཡིན་ཐ་མི་དད་དོ་ཞེས་བྱ་བ་ནས། དེ་ལྟར་མཐོང་བ་པོ་རྣམ་པར་དག་པ་དང</w:t>
      </w:r>
      <w:ins w:id="4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རྣམ་པར་དག་པ་འདི་ལ་གཉིས་སུ་མེད་དེ་གཉིས་སུ་བྱར་མེད་སོ་སོ་མ་ཡིན་ཐ་མི་དད་དོ་ཞེས་བྱ་བའི་བར་དུ་ནི་མུ་སྟེགས་ཅན་</w:t>
      </w:r>
      <w:ins w:id="4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4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་བརྟགས་པའི་བདག་དང</w:t>
      </w:r>
      <w:ins w:id="4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སེམས་ཅན་དང</w:t>
      </w:r>
      <w:ins w:id="4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སྲོག་དང</w:t>
      </w:r>
      <w:ins w:id="5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གསོ་བ་དང</w:t>
      </w:r>
      <w:ins w:id="5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སྐྱེས་བུ་</w:t>
      </w:r>
      <w:ins w:id="5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བུ་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དང</w:t>
      </w:r>
      <w:ins w:id="5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གང་ཟག་དང</w:t>
      </w:r>
      <w:ins w:id="5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ཤེད་ཅན་དང</w:t>
      </w:r>
      <w:ins w:id="5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ཤེད་བདག་དང</w:t>
      </w:r>
      <w:ins w:id="5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བྱེད་པ་པོ་དང</w:t>
      </w:r>
      <w:ins w:id="5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ཚོར་བ་པོ་དང</w:t>
      </w:r>
      <w:ins w:id="5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ཤེས་པ་པོ་དང</w:t>
      </w:r>
      <w:ins w:id="5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མཐོང་བ་པོ་དང</w:t>
      </w:r>
      <w:ins w:id="5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བདག་རྣམ་པ་བཅུ་གཉིས་པོ་དེ་དག་རང་བཞིན་གྱིས་སྟོང་པའི་ཕྱིར་རྣམ་པར་དག་པ་དང</w:t>
      </w:r>
      <w:ins w:id="5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ལ་སོགས་པ་རྣམ་པ་ཐམས་ཅད་མཁྱེན་པ་ཉིད་ལ་ཐུག་གི་བར་དུ་ཆོས་ཐམས་ཅད་རྣམ་པར་དག་པ་རེ་རེ་དང་སྦྱར་ཏེ། རྣམ་པར་དག་པའི་རང་བཞིན་དུ་ཐ་མི་དད་པ་བསྟན་པའི་སྒོ་ནས་ཤེས་རབ་ཀྱི་ཕ་རོལ་ཏུ་ཕྱིན་པ་འདི་ཟབ་ཅིང་མོས་པར་དཀའ་བ་བསྟན་པའོ། །རབ་འབྱོར་གཞན་ཡང་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བདག་ཡོངས་སུ་དག་པས་གཟུགས་ཡོངས་སུ་དག་པ། གཟུགས་ཡོངས་སུ་དག་པས། བདག་ཡོངས་སུ་དག་པ་སྟེ། དེ་ལྟར་ན་བདག་ཡོངས་སུ་དག་པ་དང</w:t>
      </w:r>
      <w:ins w:id="5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གཟུགས་ཡོངས་སུ་དག་པ་འདི་ལ་གཉིས་སུ་མེད་དེ་གཉིས་སུ་བྱར་མེད་སོ་སོ་མ་ཡིན་ཐ་མི་དད་དོ་ཞེས་བྱ་བ་ནས། དེ་ལྟར་ན་མཐོང་བ་པོ་ཡོངས་སུ་དག་པ་དང</w:t>
      </w:r>
      <w:ins w:id="5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</w:t>
      </w:r>
      <w:ins w:id="5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ཡོངས་སུ་དག་པ་འདི་ལ་གཉིས་སུ་མེད་དེ་གཉིས་སུ་བྱར་མེད་སོ་སོ་མ་ཡིན་ཐ་མི་དད་དོ་ཞེས་བྱ་བའི་བར་དུ་ནི་མུ་སྟེགས་ཅན་གྱིས་བརྟགས་པའི་བདག་རྣམ་པ་བཅུ་གཉིས་པོ་རེ་རེ་དང</w:t>
      </w:r>
      <w:ins w:id="5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གཟུགས་ལ་སོགས་པ་རྣམ་པ་ཐམས་ཅད་</w:t>
      </w:r>
      <w:ins w:id="5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་པ་ཉིད་ལ་ཐུག་གི་བར་དུ་ཆོས་ཐམས་ཅད་དང་སྦྱར་ཏེ།</w:t>
      </w:r>
      <w:ins w:id="5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བདག་རྣམས་ཡོངས་སུ་དག་པར་རྟོགས་པས་གཟུགས་ལ་སོགས་པའི་ཆོས་ཐམས་ཅད་ཡོངས་སུ་དག་པར་རྟོགས་པ་དང</w:t>
      </w:r>
      <w:ins w:id="5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ལ་སོགས་པའི་ཆོས་ཐམས་ཅད་ཡོངས་སུ་དག་པར་རྟོགས་པས་བདག་རྣམས་ཡོངས་སུ་དག་པར་རྟོགས་པ་ངོ་བོ་ཉིད་ཀྱིས་སྟོང་ཞིང་ཡོངས་སུ་དག་པའི་རང་བཞིན་དུ་ཐ་མི་དད་པར་བཤད་པའི་སྒོ་ནས་ཤེས་རབ་ཀྱི་ཕ་རོལ་ཏུ་ཕྱིན་པ་ཟབ་ཅིང་མོས་པར་དཀའ་བར་བསྟན་</w:t>
      </w:r>
      <w:ins w:id="5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པའོ།</w:t>
        </w:r>
      </w:ins>
      <w:del w:id="5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པའོརྐ།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།རབ་འབྱོར་གཞན་ཡང་འདོད་ཆགས་རྣམ་པར་དག་པས་གཟུགས་རྣམ་པར་དག་པ་གཟུགས་རྣམ་པར་དག་པས་འདོད་ཆགས་རྣམ་པར་དག་པ་སྟེ། དེ་ལྟར་ན་འདོད་ཆགས་རྣམ་པར་དག་པ་དང་གཟུགས་རྣམ་པར་དག་པ་འདི་ལ་གཉིས་སུ་མེད་དེ་གཉིས་སུ་བྱར་མེད་སོ་སོ་མ་ཡིན་ཐ་མི་དད་དོ་ཞེས་བྱ་བ་ནས།</w:t>
      </w:r>
      <w:ins w:id="5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དེ་ལྟར་ན་གཏི་</w:t>
      </w:r>
      <w:ins w:id="5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མུག</w:t>
        </w:r>
      </w:ins>
      <w:del w:id="5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མྱུག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་རྣམ་པར་དག་པ་དང</w:t>
      </w:r>
      <w:ins w:id="5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</w:t>
      </w:r>
      <w:ins w:id="5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རྣམ་པར་དག་པ་འདི་ལ་གཉིས་སུ་མེད་དེ་གཉིས་སུ་བྱར་མེད་སོ་སོ་མ་ཡིན་ཐ་མི་དད་དོ་ཞེས་བྱ་བའི་བར་དུ་ནི་ཀུན་བརྟགས་པའི་རང་བཞིན་འདོད་ཆགས་དང</w:t>
      </w:r>
      <w:ins w:id="5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ཞེ་སྡང་དང</w:t>
      </w:r>
      <w:ins w:id="5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གཏི་མུག་གསུམ་</w:t>
      </w:r>
      <w:del w:id="5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དོན་དམ་པར་དངོས་པོ་མེད་དེ། རང་བཞིན་གྱིས་རྣམ་པར་དག་པས་རྟོགས་ན་ཀུན་བརྟགས་པའི་གཟུགས་ལ་སོགས་པ་རྣམ་པ་ཐམས་ཅད་</w:t>
      </w:r>
      <w:ins w:id="5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་པ་ཉིད་ལ་ཐུག་གི་བར་དུ་ཆོས་ཐམས་ཅད་རྣམ་པར་དག་པར་རྟོགས་པ་དང</w:t>
      </w:r>
      <w:ins w:id="5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ཀུན་བརྟགས་པའི་གཟུགས་ལ་སོགས་པའི་ཆོས་ཐམས་ཅད་རྣམ་པར་དག་པར་རྟོགས་ན་འདོད་ཆགས་དང</w:t>
      </w:r>
      <w:ins w:id="5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ཞེ་སྡང་དང</w:t>
      </w:r>
      <w:ins w:id="5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གཏི་མུག་གསུམ་རྣམ་པར་དག་པར་རྟོགས་པར་འགྱུར་ཏེ། འདོད་ཆགས་དང</w:t>
      </w:r>
      <w:ins w:id="5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ཞེ་སྡང་དང</w:t>
      </w:r>
      <w:ins w:id="5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གཏི་མུག་གསུམ་རྣམ་པར་དག་པ་རེ་རེ་དང</w:t>
      </w:r>
      <w:ins w:id="5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གཟུགས་ལ་སོགས་པ་ཆོས་ཐམས་ཅད་རྣམ་པར་དག་པ་དང་སྦྱར་ཏེ། དེ་ལྟར་རང་བཞིན་གྱིས་སྟོང་ཞིང་རྣམ་པར་དག་པ་ལ་ཐ་དད་དུ་དབྱེར་མེད་པར་བསྟན་པའི་སྒོ་ནས་ཤེས་རབ་ཀྱི་ཕ་རོལ་ཏུ་ཕྱིན་པ་འདི་ཟབ་ཅིང་མོས་པར་དཀའ་བ་བསྟན་པའོ། །རབ་འབྱོར་གཞན་ཡང་འདོད་ཆག</w:t>
      </w:r>
      <w:del w:id="5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་ཡོངས་སུ་དག་པས་གཟུགས་ཡོངས་སུ་དག་པ།</w:t>
      </w:r>
      <w:ins w:id="5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གཟུགས་ཡོངས་སུ་དག་པས་འདོད་ཆགས་ཡོངས་སུ་དག་པ་སྟེ། དེ་ལྟར་ན་འདོད་ཆགས་</w:t>
      </w:r>
      <w:ins w:id="5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ཡོངས་སུ་དག་པ་དང</w:t>
      </w:r>
      <w:ins w:id="5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གཟུགས་ཡོངས་སུ་དག་པ་འདི་ལ་གཉིས་སུ་མེད་དེ་གཉིས་སུ་བྱར་མེད་སོ་སོ་མ་ཡིན་ཐ་མི་དད་དོ་ཞེས་བྱ་བ་ནས། དེ་ལྟར་ན་གཏི་མུག་ཡོངས་སུ་དག་པ་དང</w:t>
      </w:r>
      <w:ins w:id="5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རྣམ་པ་ཐམས་ཅད་མཁྱེན་པ་ཉིད་ཡོངས་སུ་དག་པ</w:t>
      </w:r>
      <w:del w:id="5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་འདི་ལ་གཉིས་སུ་མེད་དེ་གཉིས་སུ་བྱར་མེད་སོ་སོ་མ་ཡིན་ཐ་མི་དད་དོ་ཞེས་བྱ་བའི་བར་དུ་ནི་འདོད་ཆགས་དང</w:t>
      </w:r>
      <w:ins w:id="5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ཞེ་སྡང་དང</w:t>
      </w:r>
      <w:ins w:id="5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ི་མུག་གསུམ་གྱི་ཆོས་ཉིད་ཡོངས་སུ་གྲུབ་པའི་མཚན་ཉིད་ཡོངས་སུ་དག་པར་རྟོགས་ན་གཟུགས་ལ་སོགས་པ་རྣམ་པ་ཐམས་ཅད་མཁྱེན་པ་ཉིད་ལ་ཐུག་གི་བར་གྱི་ཆོས་ཉིད་ཡོངས་སུ་གྲུབ་པའི་མཚན་ཉིད་ཡོངས་སུ་དག་པར་རྟོགས་པ་དང</w:t>
      </w:r>
      <w:ins w:id="5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གཟུགས་ལ་སོགས་པའི་ཆོས་ཐམས་ཅད་ཡོངས་སུ་དག་པར་རྟོགས་ན་འདོད་ཆགས་དང</w:t>
      </w:r>
      <w:ins w:id="5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ཞེ་སྡང་དང</w:t>
      </w:r>
      <w:ins w:id="5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གཏི་མུག་གསུམ་ཡོངས་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སུ་དག་པར་རྟོགས་པར་འགྱུར་ཏེ། འདོད་ཆགས་དང</w:t>
      </w:r>
      <w:ins w:id="5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ཞེ་སྡང་དང</w:t>
      </w:r>
      <w:ins w:id="5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གཏི་མུག་གསུམ་ཡོངས་སུ་དག་པ་རེ་རེ་དང</w:t>
      </w:r>
      <w:ins w:id="5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གཟུགས་ལ་སོགས་པ་ཆོས་ཐམས་ཅད་ཡོངས་སུ་དག་པ་དང་སྦྱར་ཏེ། དེ་ལྟར་རང་བཞིན་གྱིས་སྟོང་ཞིང་ཡོངས་སུ་དག་པ་ལ་ཐ་དད་དུ་དབྱེར་མེད་པར་བསྟན་</w:t>
      </w:r>
      <w:del w:id="5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པའི་སྒོ་ནས་ཤེས་རབ་ཀྱི་ཕ་རོལ་ཏུ་ཕྱིན་པ་འདི་ཟབ་ཅིང་མོས་པར་དཀའ་བ་བསྟན་པའོ། །རབ་འབྱོར་གཞན་ཡང་མ་རིག་པ་རྣམ་པར་དག་པས་འདུ་བྱེད་རྣམ་པར་དག་པ། འདུ་བྱེད་རྣམ་པར་དག་པས་མ་རིག་པ་རྣམ་པར་དག་པ་སྟེ།</w:t>
      </w:r>
      <w:ins w:id="5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དེ་ལྟར་ན་མ་རིག་པ་རྣམ་པར་དག་པ་དང</w:t>
      </w:r>
      <w:ins w:id="5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འདུ་བྱེད་རྣམ་པར་དག་པ་འདི་ལ་གཉིས་སུ་མེད་དེ་གཉིས་སུ་བྱར་མེད་སོ་སོ་མ་ཡིན་ཐ་མི་དད་དོ་ཞེས་བྱ་བ་ནས།</w:t>
      </w:r>
      <w:ins w:id="5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དེ་ལྟར་ན་ལམ་གྱི་རྣམ་པ་ཤེས་པ་ཉིད་རྣམ་པར་དག་པ་དང</w:t>
      </w:r>
      <w:ins w:id="5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</w:t>
      </w:r>
      <w:ins w:id="5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རྣམ་པར་དག་པ་འདི་ལ་གཉིས་སུ་མེད་དེ་གཉིས་སུ་བྱར་མེད་སོ་སོ་མ་ཡིན་ཐ་མི་དད་དོ་ཞེས་བྱ་བའི་བར་དུ་ནི་མ་རིག་པ་ནས་རྣམ་པ་ཐམས་ཅད་མཁྱེན་པ་ཉིད་ལ་ཐུག་གི་བར་</w:t>
      </w:r>
      <w:ins w:id="5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5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་ཆོས་རྣམས་གཅིག་རྣམ་པར་དག་པར་རྟོགས་པས་དེའི་འོག་མ་ཡང་རྣམ་པར་དག་པར་རྟོགས་པར་འགྱུར་ཏེ། དེ་ལྟར་ཆོས་དེ་དག་རྣམ་པར་དག་ཅིང་རང་བཞིན་གྱིས་སྟོང་པ་ལ་ཐ་དད་དུ་དབྱེར་མེད་པ་བསྟན་པའི་སྒོ་ནས་ཤེས་རབ་ཀྱི་ཕ་རོལ་ཏུ་ཕྱིན་པ་འདི་ཟབ་ཅིང་མོས་པར་དཀའ་བ་བསྟན་པའོ། །རབ་འབྱོར་གཞན་ཡང་ཤེས་རབ་ཀྱི་ཕ་རོལ་ཏུ་ཕྱིན་པ་རྣམ་པར་དག་པས་གཟུགས་རྣམ་པར་དག་པ། གཟུགས་རྣམ་པར་དག་པས་རྣམ་པ་ཐམས་ཅད་</w:t>
      </w:r>
      <w:ins w:id="6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6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་པ་ཉིད་རྣམ་པར་དག་པ་སྟེ། དེ་ལྟར་ན་ཤེས་རབ་ཀྱི་ཕ་རོལ་ཏུ་ཕྱིན་པ་རྣམ་པར་དག་པ་དང</w:t>
      </w:r>
      <w:ins w:id="6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གཟུགས་རྣམ་པར་དག་པ་དང</w:t>
      </w:r>
      <w:ins w:id="6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</w:t>
      </w:r>
      <w:ins w:id="6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6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་པ་ཉིད་རྣམ་པར་དག་པ་འདི་ལ་གཉིས་སུ་མེད་དེ་གཉིས་སུ་བྱར་མེད་སོ་སོ་མ་ཡིན་ཐ་མི་དད་དོ་ཞེས་བྱ་བ་ལ་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ོགས་པས་ནི་ཤེས་རབ་ཀྱི་ཕ་རོལ་ཏུ་ཕྱིན་པ་ལ་སོགས་པ་རྣམ་པར་བྱང་བའི་ཆོས་ཐམས་ཅད་ལས་ཆོས་རེ་རེ་རྣམ་པར་དག་པ་དང</w:t>
      </w:r>
      <w:ins w:id="6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གཟུགས་ལ་སོགས་པའི་ཕུང་པོ་ལྔ་དང</w:t>
      </w:r>
      <w:ins w:id="6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ཕྱི་ནང་གི་སྐྱེ་མཆེད་བཅུ་གཉིས་དང</w:t>
      </w:r>
      <w:ins w:id="6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རྣམ་པར་ཤེས་པ་དྲུག་དང</w:t>
      </w:r>
      <w:ins w:id="6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འདུས་ཏེ་རེག་པ་དྲུག་དང</w:t>
      </w:r>
      <w:ins w:id="6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འདུས་ཏེ་རེག་པའི་རྐྱེན་གྱིས་ཚོར་བ་དྲུག་རྣམས་རྣམ་པར་དག་པ་དང</w:t>
      </w:r>
      <w:ins w:id="6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རྣམ་པར་དག་པ་ལ་ཐ་དད་དུ་དབྱེར་མེད་པར་བསྟན་པའི་སྒོ་ནས་ཤེས་རབ་ཀྱི་ཕ་རོལ་ཏུ་ཕྱིན་པ་འདི་ཟབ་ཅིང་མོས་པར་དཀའ་བ་བསྟན་པ་སྟེ། ཤེས་རབ་ཀྱི་ཕ་རོལ་ཏུ་ཕྱིན་པ་འབའ་ཞིག་ལ་ཕུང་པོ་ལྔ་དང</w:t>
      </w:r>
      <w:ins w:id="6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སྐྱེ་མཆེད་བཅུ་གཉིས་དང</w:t>
      </w:r>
      <w:ins w:id="6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རྣམ་པར་ཤེས་པ་དྲུག་དང</w:t>
      </w:r>
      <w:ins w:id="6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འདུས་ཏེ་རེག་པ་དྲུག་དང</w:t>
      </w:r>
      <w:ins w:id="6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འདུས་ཏེ་རེག་པའི་རྐྱེན་</w:t>
      </w:r>
      <w:ins w:id="6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གྱིས་</w:t>
        </w:r>
      </w:ins>
      <w:del w:id="6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ཀྱིས་དུ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ཚོར་བ་དྲུག་རྣམས་དང</w:t>
      </w:r>
      <w:ins w:id="6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རྣམ་པ་ཐམས་ཅད་མཁྱེན་པ་ཉིད་དང་ཡང་སྦྱར་ཏེ། ཆོས་གསུམ་རྣམ་པར་དག་པ་ལ་ཐ་དད་དུ་དབྱེར་མེད་པ་བཤད་པ་དེ་</w:t>
      </w:r>
      <w:del w:id="6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བཞིན་དུ་རྣམ་པ་ཐམས་ཅད་མཁྱེན་པ་ཉིད་ལ་ཐུག་གི་བར་དུ་ཡང་</w:t>
      </w:r>
      <w:del w:id="6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སྦྱར་བར་བྱའོ། །རྣམ་པ་ཐམས་ཅད་མཁྱེན་པ་ཉིད་ཀྱི་འགྲེས་ཐ་མ་ལ་ལྟག་འོག་གཉིས་ཀ་ལས་རྣམ་པ་ཐམས་ཅད་མཁྱེན་པ་ཉིད་སྨོས་པ་གོང་མ་ནི་ཀུན་བརྟགས་པའི་མཚན་ཉིད་ཀྱི་རྣམ་པ་ཐམས་ཅད་མཁྱེན་པ་ཉིད་དེ།</w:t>
      </w:r>
      <w:ins w:id="6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ཀུན་རྫོབ་ཏུ་ཆོས་ཐམས་ཅད་ཀྱི་མཚན་ཉིད་རྣམ་པ་ཐམས་ཅད་དུ་མཁྱེན་པ་ཉིད་ལ་བྱའོ། །འོག་མ་ནི་ཡོངས་སུ་གྲུབ་པའི་མཚན་ཉིད་ཀྱི་རྣམ་པ་ཐམས་ཅད་མཁྱེན་པ་ཉིད་ལ་བྱ་སྟེ། དོན་དམ་པར་ཆོས་ཐམས་ཅད་སྟོང་པ་ཉིད་ཀྱི་རང་བཞིན་དུ་རོ་གཅིག་ཅིང་ཐ་མི་དད་པར་ཐུགས་སུ་ཆུད་པ་ལ་བྱ་བར་རིག་པར་བྱའོ། །རབ་འབྱོར་གཞན་ཡང་རྣམ་པ་ཐམས་ཅད་མཁྱེན་</w:t>
      </w:r>
      <w:ins w:id="6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པ་ཉིད་རྣམ་པར་དག་པས་གཟུགས་རྣམ་པར་དག་པ། གཟུགས་རྣམ་པར་དག་པས་ཤེས་རབ་ཀྱི་ཕ་རོལ་ཏུ་ཕྱིན་པ་རྣམ་པར་དག་པ་སྟེ། དེ་ལྟར་ན་རྣམ་པ་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ཐམས་ཅད་མཁྱེན་པ་ཉིད་རྣམ་པར་དག་པ་དང</w:t>
      </w:r>
      <w:ins w:id="6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གཟུགས་རྣམ་པར་དག་པ་དང</w:t>
      </w:r>
      <w:ins w:id="6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རྣམ་པར་དག་པ་འདི་ལ་གཉིས་སུ་མེད་དེ་གཉིས་སུ་བྱར་མེད་སོ་སོ་མ་ཡིན་ཐ་མི་དད་དོ་ཞེས་བྱ་བ་ནས་དེ་ལྟར་ན་རྣམ་པ་ཐམས་ཅད་མཁྱེན་པ་ཉིད་རྣམ་པར་དག་པ་དང</w:t>
      </w:r>
      <w:ins w:id="6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ཡིད་ཀྱི་འདུས་ཏེ་རེག་པའི་རྐྱེན་</w:t>
      </w:r>
      <w:ins w:id="6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་ཚོར་བ་རྣམ་པར་དག་པ་དང</w:t>
      </w:r>
      <w:ins w:id="6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ྦྱིན་པའི་ཕ་རོལ་ཏུ་ཕྱིན་པ་རྣམ་པར་དག་པ་འདི་ལ་གཉིས་སུ་མེད་དེ་གཉིས་སུ་བྱར་མེད་སོ་སོ་མ་ཡིན་ཐ་མི་དད་དོ་ཞེས་བྱ་བའི་བར་དུ་ནི་རྣམ་པ་ཐམས་ཅད་མཁྱེན་པ་ཉིད་རྣམ་པར་དག་པ་ཐོག་མར་སྨོས་ནས། གཟུགས་ལ་སོགས་པ་ཕུང་པོ་ལྔ་དང</w:t>
      </w:r>
      <w:ins w:id="6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སྐྱེ་མཆེད་བཅུ་གཉིས་དང</w:t>
      </w:r>
      <w:ins w:id="6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རྣམ་པར་ཤེས་པ་</w:t>
      </w:r>
      <w:del w:id="6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དྲུག་དང</w:t>
      </w:r>
      <w:ins w:id="6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འདུས་ཏེ་རེག་པ་དྲུག་དང</w:t>
      </w:r>
      <w:ins w:id="6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ས་ཏེ་རེག་པའི་རྐྱེན་གྱིས་ཚོར་བ་དྲུག་ལ་ཐུག་གི་བར་དུ་ཆོས་རྣམས་ཕ་རོལ་ཏུ་ཕྱིན་པ་དྲུག་རེ་རེ་དང་སྦྱར་ཏེ། ཆོས་དེ་དག་རྣམ་པར་དག་པ་ལ་ཐ་དད་དུ་དབྱེར་མེད་པའི་སྒོ་ནས་ཤེས་རབ་ཀྱི་ཕ་རོལ་ཏུ་ཕྱིན་པ་འདི་ཟབ་ཅིང་མོས་པར་དཀའ་བ་བསྟན་པའོ། །རབ་འབྱོར་གཞན་ཡང་འདུས་བྱས་རྣམ་པར་དག་པས་འདུས་མ་བྱས་རྣམ་པར་དག་པ་སྟེ་ཞེས་བྱ་བ་ནས།</w:t>
      </w:r>
      <w:ins w:id="6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དེ་ལྟར་ན་དེ་ལྟར་བྱུང་བ་རྣམ་པར་དག་པ་དང</w:t>
      </w:r>
      <w:ins w:id="6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འདས་པ་དང</w:t>
      </w:r>
      <w:ins w:id="6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འོངས་པ་རྣམ་པར་དག་པ་འདི་ལ་གཉིས་སུ་མེད་དེ་གཉིས་སུ་བྱར་མེད་སོ་སོ་མ་ཡིན་ཐ་མི་དད་དོ་ཞེས་བྱ་བའི་བར་དུ་ནི་འདུས་བྱས་དང</w:t>
      </w:r>
      <w:ins w:id="6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འདུས་མ་བྱས་རྣམ་པར་དག་པ་ལ་ཐ་དད་དུ་དབྱེར་མེད་པ་དང</w:t>
      </w:r>
      <w:ins w:id="6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ུས་གསུམ་རྣམ་པར་དག་པ་ལ་ཐ་དད་དུ་དབྱེར་མེད་པ་བསྟན་པའི་སྒོ་ནས་ཤེས་རབ་ཀྱི་ཕ་རོལ་ཏུ་ཕྱིན་པ་འདི་ཟབ་ཅིང་མོས་པར་དཀའ་བ་བསྟན་པའོ། །ཤེས་རབ་ཀྱི་ཕ་རོལ་ཏུ་ཕྱིན་པ་འབུམ་པ་རྒྱ་ཆེར་</w:t>
      </w:r>
      <w:ins w:id="6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བཤེད</w:t>
        </w:r>
      </w:ins>
      <w:del w:id="6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བཤད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་པ་ལས་ལེའུ་ཉི་ཤུ་བདུན་པའོ།། །།དེ་ནས་ཚེ་དང་ལྡན་པ་ཤ་ར་དྭ་ཏིའི་བུས་བཅོམ་ལྡན་འདས་ལ་འདི་སྐད་ཅེས་གསོལ་ཏོ་ཞེས་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ྱ་བ་ལ་སོགས་པ་ནི་གོང་དུ་ཆོས་ཐམས་ཅད་རྣམ་པར་དག་པ་ལ་ཐ་དད་དུ་དབྱེར་མེད་པ་བསྟན་པའི་སྒོ་ནས་ཤེས་རབ་ཀྱི་ཕ་རོལ་ཏུ་ཕྱིན་པ་འདི་ཟབ་ཅིང་མོས་པར་དཀའ་བ་བཤད་པའི་དོན་ཤཱ་རིའི་བུས་རྟོགས་ནས་རྣམ་པར་དག་ཅིང་ཟབ་པའི་དོན་དེ་ཉིད་འཁོར་རྣམས་ལ་གསལ་ཞིང་ཞིབ་ཏུ་བཤད་པའི་གླེང་བསླང་བ་དང</w:t>
      </w:r>
      <w:ins w:id="6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བཅོམ་ལྡན་འདས་ཀྱིས་ཆོས་ཐམས་ཅད་ཤིན་ཏུ་རྣམ་པར་དག་པའི་ཕྱིར་ཟབ་པ་བསྟན་པ་སྟེ། བཅོམ་ལྡན་འདས་རྣམ་པར་དག་པ་འདི་ཟབ་པོ་ཞེས་བྱ་བ་ནི་གོང་དུ་རྣམ་པར་དག་པ་བཤད་པ་དེ་དམིགས་པ་ཅན་རྣམས་ཀྱིས་རྟོགས་པར་དཀའ་བའི་ཕྱིར་ཟབ་པོ་ཞེས་གསོལ་པའོ། །བཅོམ་ལྡན་འདས་ཀྱིས་བཀའ་</w:t>
      </w:r>
      <w:ins w:id="6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ཤིན་ཏུ་རྣམ་པར་དག་པའི་ཕྱིར་རོ་ཞེས་བྱ་བ་ནི་ཤེས་བྱ་དང་ཉོན་མོངས་པའི་སྒྲིབ་པ་ཐམས་ཅད་བག་ཆགས་ཀྱང་མ་ལུས་པར་སྤངས་ཤིང་ཅིས་ཀྱང་མ་གོས་ཏེ། ཤིན་ཏུ་རྣམ་པར་དག་པ་དེ་རྟོག་</w:t>
      </w:r>
      <w:del w:id="6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པ་ཅན་རྣམས་ཀྱི་སྤྱོད་ཡུལ་མ་ཡིན་པའི་ཕྱིར་ཟབ་</w:t>
      </w:r>
      <w:ins w:id="6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བོ</w:t>
        </w:r>
      </w:ins>
      <w:del w:id="6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་ཞེས་བསྟན་པའོ། །ཤ་ར་དྭ་ཏིའི་བུས་གསོལ་པ།</w:t>
      </w:r>
      <w:ins w:id="6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གང་རྣམ་པར་དག་པའི་</w:t>
      </w:r>
      <w:ins w:id="6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6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སྦད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་དུ་ཞེས་བྱ་བ་ནི་གཟུགས་ལ་སོགས་པའི་ཆོས་ཐམས་ཅད་རྣམ་པར་དག་པ་བཤད་པའི་གླེང་བསླང་བའི་ཕྱིར་ཞུས་པའོ། །བཅོམ་ལྡན་འདས་ཀྱིས་བཀའ་</w:t>
      </w:r>
      <w:ins w:id="6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ཤ་ར་དྭ་ཏིའི་བུ་གཟུགས་རྣམ་པར་དག་པ་ཟབ་པོ་ཞེས་བྱ་བ་ནས། རྣམ་པ་ཐམས་ཅད་</w:t>
      </w:r>
      <w:ins w:id="6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6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་པ་ཉིད་རྣམ་པར་དག་པའི་ཕྱིར་རྣམ་པར་དག་པ་ཟབ་པོ་ཞེས་བྱ་བའི་བར་དུ་ནི་གཟུགས་ལ་སོགས་པ་རྣམ་པ་ཐམས་ཅད་</w:t>
      </w:r>
      <w:ins w:id="6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6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</w:t>
      </w:r>
      <w:ins w:id="6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6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་ཆོས་དེ་དག་ཐམས་ཅད་དོན་དམ་པར་རང་བཞིན་གྱིས་</w:t>
      </w:r>
      <w:del w:id="6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སྟོང་ཞིང་རྣམ་པར་དག་པ་སྟེ། </w:t>
      </w:r>
      <w:ins w:id="6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ཅེས</w:t>
        </w:r>
      </w:ins>
      <w:del w:id="6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ཅིས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ང་མ་གོས་པ་དེ་མཚན་མར་འཛིན་ཅིང་རྟོག་པ་ཅན་རྣམས་ཀྱིས་རྟོགས་ཤིང་ཡིད་ཆེས་པར་དཀའ་བའི་ཕྱིར་ཟབ་པོ་ཞེས་བསྟན་པའོ། །གསོལ་པ། བཅོམ་ལྡན་འདས་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རྣམ་པར་དག་པ་ནི་སྣང་བའོ་ཞེས་བྱ་བ་ནས། རྣམ་པ་ཐམས་ཅད་</w:t>
      </w:r>
      <w:ins w:id="6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6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རྣམ་པར་དག་པའི་ཕྱིར་རྣམ་པར་དག་པ་སྣང་བའོ་ཞེས་བྱ་བའི་བར་དུ་ནི་ཕ་རོལ་ཏུ་ཕྱིན་པ་དྲུག་ལ་སོགས་པ་རྣམ་པ་ཐམས་ཅད་མཁྱེན་པ་ཉིད་ལ་ཐུག་གི་བར་གྱི་ཆོས་རྣམས་ཡོངས་སུ་དག་ཅིང་ཅིས་ཀྱང་མ་བསྒྲིབས་ཏེ། རང་བཞིན་གྱིས་འོད་གསལ་བའི་ཕྱིར་རྣམ་པར་དག་པ་ནི་སྣང་བའོ་ཞེས་བཤད་པའོ། །གསོལ་པ། བཅོམ་ལྡན་འདས་རྣམ་པར་དག་པ་ནི་ཉིང་གི་མཚམས་སྦྱོར་བ་མ་མཆིས་པའོ་ཞེས་བྱ་བ་</w:t>
      </w:r>
      <w:ins w:id="6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ནས་རྣམ་པ་ཐམས་ཅད་མཁྱེན་པ་ཉིད་ལ་འཕོ་བ་མེད་ཅིང་ཉིང་གི་མཚམས་སྦྱོར་བ་མེད་པ་ནི་རྣམ་པར་དག་པའོ་ཞེས་བྱ་བའི་བར་དུ་ནི་གཟུགས་ལ་སོགས་པ་རྣམ་པ་ཐམས་ཅད་མཁྱེན་པ་ཉིད་ལ་ཐུག་གི་བར་གྱི་ཆོས་རྣམས་རང་བཞིན་</w:t>
      </w:r>
      <w:ins w:id="6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་སྟོང་ཞིང་རྣམ་པར་དག་པས་ཕུང་པོ་འདི་བོར་ཏེ། ཕ་རོལ་ཏུ་འཕོ་བ་ཡང་མེད་ལ།</w:t>
      </w:r>
      <w:ins w:id="6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ཕུང་པོ་ཕྱི་མ་ལེན་པའི་ཉིང་མཚམས་</w:t>
      </w:r>
      <w:del w:id="6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སྦྱོར་བ་ཡང་མེད་པ་བསྟན་པའོ། །གསོལ་པ</w:t>
      </w:r>
      <w:del w:id="6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ོམ་ལྡན་འདས་རྣམ་པར་དག་པ་ནི་ཀུན་ནས་ཉོན་མོངས་པ་མ་མཆིས་པའོ་ཞེས་བྱ་བ་ནས་རྣམ་པ་ཐམས་ཅད་མཁྱེན་པ་ཉིད་རང་བཞིན་གྱིས་འོད་གསལ་བའི་ཕྱིར་རྣམ་པར་དག་པ་ཀུན་ནས་ཉོན་མོངས་པ་མེད་པའོ་ཞེས་བྱ་བའི་བར་དུ་ནི་གཟུགས་ལ་སོགས་པ་རྣམ་པ་ཐམས་ཅད་མཁྱེན་པ་ཉིད་ལ་ཐུག་གི་བར་གྱི་ཆོས་རྣམས་དོན་དམ་པར་ཡོངས་སུ་དག་ཅིང་རང་བཞིན་གྱིས་འོད་གསལ་བ་སྟེ།</w:t>
      </w:r>
      <w:ins w:id="6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དོད་ཆགས་ལ་སོགས་པའི་ཉོན་མོངས་པ་རྣམས་ཀྱིས་མ་གོས་པའི་ཕྱིར་རྣམ་པར་དག་པ་ལ་ཀུན་ནས་ཉོན་མོངས་པ་མེད་པ་བསྟན་པའོ། །གསོལ་པ། བཅོམ་ལྡན་འདས་རྣམ་པར་དག་པ་ནི་ཐོབ་པར་བགྱི་བ་དང</w:t>
      </w:r>
      <w:ins w:id="6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མངོན་པར་རྟོགས་པར་བགྱི་བ་མ་མཆིས་པའོ་ཞེས་བྱ་བ་ནས། རྣམ་པ་ཐམས་ཅད་མཁྱེན་པ་ཉིད་ཐོབ་པར་བྱ་བ་མེད་པ་དང</w:t>
      </w:r>
      <w:ins w:id="6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མངོན་པར་རྟོགས་</w:t>
      </w:r>
      <w:del w:id="7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་མེད་པ་ནི་རྣམ་པར་དག་པའོ་ཞེས་བྱ་བའི་བར་དུ་ནི་གཟུགས་ལ་སོགས་པ་རྣམ་པ་ཐམས་ཅད་མཁྱེན་པ་ཉིད་ལ་ཐུག་གི་བར་གྱི་ཆོས་རྣམས་དོན་དམ་པར་རང་བཞིན་</w:t>
      </w:r>
      <w:ins w:id="7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་སྟོང་ཞིང་རྣམ་པར་དག་པ་ཡིན་པས་དེ་ལས་འབྲས་བུ་ཐོབ་པར་བྱ་བ་དང</w:t>
      </w:r>
      <w:ins w:id="7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རྟོགས་པར་བྱ་བ་གང་ཡང་མེད་པ་ཉིད་རྣམ་པར་དག་པ་ཡིན་ནོ་ཞེས་བསྟན་པའོ། །གསོལ་པ། བཅོམ་ལྡན་འདས་རྣམ་པར་དག་པ་ནི་མངོན་པར་མ་གྲུབ་པའོ་ཞེས་བྱ་བ་ནས། རྣམ་པ་ཐམས་ཅད་</w:t>
      </w:r>
      <w:ins w:id="7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་པ་ཉིད་མངོན་པར་མ་གྲུབ་པ་ནི་རྣམ་པར་དག་པའོ་ཞེས་བྱ་བའི་བར་དུ་ནི་གཟུགས་ལ་སོགས་པ་རྣམ་པ་ཐམས་ཅད་</w:t>
      </w:r>
      <w:ins w:id="7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་པ་ཉིད་ལ་ཐུག་གི་བར་གྱི་ཆོས་རྣམས་དོན་དམ་པར་རང་བཞིན་</w:t>
      </w:r>
      <w:ins w:id="7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་སྟོང་ཞིང་དངོས་པོ་མེད་པས་མངོན་པར་བསྒྲུབ་པར་བྱ་བ་དང</w:t>
      </w:r>
      <w:ins w:id="7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མངོན་པར་སྒྲུབ་པར་བྱེད་པ་གཉིས་ཀ་དངོས་པོ་ཡོད་པར་མ་གྲུབ་པ་ཉིད་རྣམ་པར་དག་པ་ཡིན་ནོ་ཞེས་བསྟན་པའོ། །གསོལ་པ། བཅོམ་ལྡན་འདས་རྣམ་པར་དག་པ་ནི་འདོད་པའི་ཁམས་སུ་སྐྱེ་བ་མ་ལགས་སོ་ཞེས་བྱ་བ་ནས། ཤ་ར་དྭ་ཏིའི་བུ་གཟུགས་མེད་པའི་ཁམས་རང་བཞིན་གྱིས་མི་དམིགས་པའི་ཕྱིར་རྣམ་པར་དག་པ་ནི་སྐྱེ་བ་མ་ཡིན་ནོ་ཞེས་བྱ་བའི་བར་དུ་ནི་ཆོས་ཐམས་ཅད་ངོ་བོ་ཉིད་ཀྱིས་སྟོང་ཞིང་རྣམ་པར་དག་པའི་རང་བཞིན་དེ་བཞིན་ཉིད་དེ་ནི་ཁམས་གསུམ་གང་དུའང་སྐྱེ་བ་མེད་པ་བསྟན་པ་སྟེ།</w:t>
      </w:r>
      <w:ins w:id="7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འདོད་པའི་ཁམས་དང</w:t>
      </w:r>
      <w:ins w:id="7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གཟུགས་ཀྱི་ཁམས་དང</w:t>
      </w:r>
      <w:ins w:id="7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མེད་པའི་ཁམས་ཞེས་བྱ་བ་ཡང་ཀུན་བརྟགས་པ་ཙམ་དུ་ཟད་དེ་དོན་དམ་པར་ཁམས་གསུམ་ཉིད་ཀྱང་རང་བཞིན་གྱིས་སྟོང་སྟེ། དམིགས་སུ་མེད་པ་དེར་སྐྱེ་བར་འགྱུར་བ་ལྟ་ག་ལ་ཡོད་དེ། དེ་ལྟར་གང་དུ་སྐྱེ་བའི་གནས་དང</w:t>
      </w:r>
      <w:ins w:id="7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སྐྱེ་བར་འགྱུར་བ་གཉིས་ཀ་མི་དམིགས་པ་ཉིད་རྣམ་པར་དག་པ་ཡིན་ནོ་ཞེས་བསྟན་པའོ། །གསོལ་པ།</w:t>
      </w:r>
      <w:ins w:id="7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བཅོམ་ལྡན་འདས་རྣམ་པར་དག་པ་ནི་འཚལ་བ་མ་མཆིས་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པའོ་ཞེས་བྱ་བ་ནས།</w:t>
      </w:r>
      <w:ins w:id="7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བཅོམ་ལྡན་འདས་ཀྱིས་བཀའ་</w:t>
      </w:r>
      <w:ins w:id="7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ཤ་ར་དྭ་ཏིའི་བུ་རང་གི་མཚན་ཉིད་ཀྱིས་སྟོང་པ་ཉིད་ཀྱི་ཕྱིར་རྣམ་པར་དག་པས་རྣམ་པ་ཐམས་ཅད་</w:t>
      </w:r>
      <w:ins w:id="7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མི་ཤེས་སོ་ཞེས་བྱ་བའི་བར་དུ་ནི་རྣམ་པར་དག་པ་ཞེས་བྱ་བ་རང་གི་མཚན་ཉིད་ཀྱིས་སྟོང་ཞིང་དངོས་པོ་མེད་པ་ཡིན་པས་ཤེས་པར་བྱེད་པའི་རང་བཞིན་མ་ཡིན་པའི་ཕྱིར་གཟུགས་ལ་སོགས་པ་རྣམ་པ་ཐམས་ཅད་མཁྱེན་པ་ཉིད་ལ་ཐུག་གི་བར་</w:t>
      </w:r>
      <w:ins w:id="7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7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་ཆོས་རྣམས་ཤེས་པར་བྱེད་པ་མ་ཡིན་ནོ་ཞེས་བསྟན་པ་སྟེ། ཆོས་ལ་སེམས་མེད་པའི་ཕྱིར་རྣམ་པར་དག་པ་ལ་ཤེས་པ་མེད་དོ་ཞེས་བྱ་བ་ནི་རྣམ་པར་དག་པའི་ཆོས་ཉིད་ལ་རྣམ་པར་རྟོག་པ་མེད་པའི་ཕྱིར་ཆོས་རྣམས་ལ་མཚན་མར་འཛིན་པའི་ཤེས་པ་མེད་དོ་ཞེས་བྱ་བའི་དོན་ཏེ། </w:t>
      </w:r>
      <w:ins w:id="7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གསོལ་པ། བཅོམ་ལྡན་འདས་ཤེས་རབ་ཀྱི་ཕ་རོལ་ཏུ་ཕྱིན་པ་ནི་རྣམ་པ་ཐམས་ཅད་མཁྱེན་པ་ཉིད་ལ་སྨན་པར་མི་</w:t>
      </w:r>
      <w:ins w:id="7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བགྱིད</w:t>
        </w:r>
      </w:ins>
      <w:del w:id="7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བརྨིད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་གནོད་པར་མི་བགྱིད་དོ་ཞེས་བྱ་བ་ནི་དོན་དམ་པར་རྣམ་པར་མི་རྟོག་པའི་ཤེས་རབ་ཀྱི་ཕ་རོལ་ཏུ་ཕྱིན་པ་དང</w:t>
      </w:r>
      <w:ins w:id="7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མཁྱེན་པ་ཉིད་དེ་བཞིན་ཉིད་དུ་རོ་གཅིག་ཅིང་ཤིན་ཏུ་རྣམ་པར་དག་པའི་ཕྱིར་གཅིག་གི་རྒྱུ་གཅིག་མ་ཡིན་ནོ་ཞེས་བསྟན་པའོ། །བཅོམ་ལྡན་འདས་</w:t>
      </w:r>
      <w:ins w:id="7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ཀྱིས་བཀའ་སྩལ་པ། ཤ་ར་དྭ་ཏིའི་བུ་ཤིན་ཏུ་རྣམ་པར་དག་པའི་ཕྱིར་རོ་ཞེས་བྱ་བ་ནི་ཤེས་རབ་ཀྱི་ཕ་རོལ་ཏུ་ཕྱིན་པ་དང</w:t>
      </w:r>
      <w:ins w:id="7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རྣམ་པ་ཐམས་ཅད་མཁྱེན་པ་གཉིས་ཀ་ཡང་ཆོས་ཀྱི་དབྱིངས་རྣམ་པར་དག་པའི་རང་བཞིན་དུ་རོ་གཅིག་</w:t>
      </w:r>
      <w:ins w:id="7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ཅིང༌</w:t>
        </w:r>
      </w:ins>
      <w:del w:id="7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བྱུང་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ིན་ཏུ་རྣམ་པར་དག་པའི་ཕྱིར་གཅིག་གི་རྒྱུ་གཅིག་མ་ཡིན་ནོ་ཞེས་གོང་དུ་བཤད་པའི་དོན་དེ་ཉིད་བསྣན་ཏེ་བསྟན་པའོ། །གསོལ་པ། བཅོམ་ལྡན་འདས་ཇི་ལྟར་ན་ཤེས་རབ་ཀྱི་ཕ་རོལ་ཏུ་ཕྱིན་པ་རྣམ་པ་ཐམས་ཅད་མཁྱེན་པ་ཉིད་ལ་སྨན་པར་མི་བགྱིད་ཅིང་གནོད་པར་མི་བགྱིད་པ་ལགས་ཞེས་བྱ་བ་ནི་གོང་དུ་ཤཱ་རིའི་བུ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བཤད་པའི་དོན་དེ་ཉིད་བཅོམ་ལྡན་འདས་ཀྱིས་བཀའ་སྩལ་ནས། འཁོར་རྣམས་བརྟན་པར་ཡིད་ཆེས་པར་འགྱུར་བའི་ཕྱིར་ཤཱ་རིའི་བུས་ཞུས་པའོ། །བཅོམ་ལྡན་འདས་ཀྱིས་བཀའ་སྩལ་པ། ཤ་ར་དྭ་ཏིའི་བུ་ཆོས་ཀྱི་དབྱིངས་གནས་པ་ཉིད་ཀྱི་ཕྱིར་ཤེས་རབ་ཀྱི་ཕ་རོལ་ཏུ་ཕྱིན་པ་རྣམ་པ་ཐམས་ཅད་</w:t>
      </w:r>
      <w:ins w:id="7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་པ་ཉིད་ལ་ཕན་པར་མི་བྱེད་གནོད་པར་མི་བྱེད་དོ་ཞེས་བྱ་བ་ནི་ཤེས་རབ་ཀྱི་ཕ་རོལ་ཏུ་ཕྱིན་པ་དང</w:t>
      </w:r>
      <w:ins w:id="7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</w:t>
      </w:r>
      <w:ins w:id="7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་པ་གཉིས་ཀ་ཡང་དོན་དམ་པར་ཆོས་ཀྱི་དབྱིངས་ཀྱི་རང་བཞིན་དུ་རོ་གཅིག་སྟེ། ཐ་མི་དད་ལ་ཆོས་ཀྱི་དབྱིངས་ཀྱི་རང་བཞིན་ཡང་མི་འགྱུར་བ་ཡོངས་སུ་རྫོགས་པའི་ངོ་བོ་ཉིད་ཡིན་པས་ཕན་པ་དང་གནོད་པའི་ཁར་མ་ལས་པའི་ཕྱིར་རོ་ཞེས་བསྟན་པ་སྟེ། དེས་ཀྱང་རྣམ་པར་དག་པ་ལ་ཕན་པ་དང</w:t>
      </w:r>
      <w:ins w:id="7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ནོད་པ་བྱེད་པ་མེད་པའི་མཚན་ཉིད་བསྟན་པའི་སྒོ་ནས་ཤེས་རབ་ཀྱི་ཕ་རོལ་ཏུ་ཕྱིན་པ་འདི་ཟབ་ཅིང་མོས་པར་དཀའ་བ་བསྟན་པའོ། །གསོལ་པ། བཅོམ་ལྡན་འདས་ཤེས་རབ་ཀྱི་ཕ་རོལ་ཏུ་ཕྱིན་པ་རྣམ་པར་དག་པ་ནི་ཆོས་གང་ཡང་ཡོངས་སུ་ལེན་པ་མ་མཆིས་སོ་ཞེས་བྱ་བ་ནི་དོན་དམ་པ་རྣམ་པར་མི་རྟོག་པའི་ཤེས་རབ་ཀྱི་ཕ་རོལ་ཏུ་ཕྱིན་པ་དངོས་པོ་མེད་ཅིང་ཤིན་ཏུ་རྣམ་པར་དག་པ་ཡིན་པས་ཆོས་གང་ལ་ཡང་རྣམ་པར་རྟོག་ཅིང་མཚན་མར་འཛིན་པའི་རང་བཞིན་མ་ཡིན་ནོ་ཞེས་བསྟན་པའོ། །བཅོམ་ལྡན་འདས་ཀྱིས་བཀའ་</w:t>
      </w:r>
      <w:ins w:id="7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ཤ་ར་དྭ་ཏིའི་བུ་ཤིན་ཏུ་རྣམ་པར་དག་པའི་ཕྱིར་རོ་ཞེས་བྱ་བ་ནི་རྣམ་པར་མི་རྟོག་པའི་ཤེས་རབ་ཀྱི་ཕ་རོལ་ཏུ་ཕྱིན་པ་དེ་གཟུང་བ་དང</w:t>
      </w:r>
      <w:ins w:id="7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ཛིན་པ་གཉིས་ཀའི་སྐྱོན་གྱིས་མ་གོས་ཤིང་ཤིན་ཏུ་རྣམ་པར་དག་པའི་ཕྱིར་ཆོས་གང་ཡང་ཡོངས་སུ་ལེན་པ་མེད་དོ་ཞེས་བསྟན་པའོ། །གསོལ་པ། བཅོམ་ལྡན་འདས་ཇི་ལྟར་ན་ཤེས་རབ་ཀྱི་ཕ་རོལ་ཏུ་ཕྱིན་པ་རྣམ་པར་དག་པ། ཆོས་གང་ཡང་ཡོངས་སུ་ལེན་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པ་མ་མཆིས་པ་ལགས་ཞེས་བྱ་བ་ནི་གོང་དུ་བཤད་པའི་དོན་དེ་ཉིད་བཅོམ་ལྡན་འདས་ཀྱིས་བཀའ་</w:t>
      </w:r>
      <w:ins w:id="7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་ན། འཁོར་རྣམས་བརྟེན་</w:t>
      </w:r>
      <w:del w:id="7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པར་ཡིད་ཆེས་པར་བྱ་བའི་ཕྱིར་ཤཱ་རིའི་བུས་ཞུས་པའོ། །བཅོམ་ལྡན་འདས་ཀྱིས་བཀའ་</w:t>
      </w:r>
      <w:ins w:id="7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ཤ་ར་དྭ་ཏིའི་བུ་ཆོས་ཀྱི་</w:t>
      </w:r>
      <w:ins w:id="7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དབྱིངས</w:t>
        </w:r>
      </w:ins>
      <w:del w:id="7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དབྱེངས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གཡོ་བའི་ཕྱིར་ཤེས་རབ་ཀྱི་ཕ་རོལ་ཏུ་ཕྱིན་པ་རྣམ་པར་དག་པ་ཆོས་གང་ཡང་ཡོངས་སུ་ལེན་པ་མེད་དོ་ཞེས་བྱ་བ་ནི་རྣམ་པར་མི་རྟོག་པའི་ཤེས་རབ་ཀྱི་ཕ་རོལ་ཏུ་ཕྱིན་པ་རྣམ་པར་དག་པ་དེ་ཆོས་ཀྱི་དབྱིངས་མི་འགྱུར་བ་ཡོངས་སུ་རྫོགས་པའི་རང་བཞིན་ཡིན་པས་གཟུགས་ལ་སོགས་པའི་ཆོས་གང་ལ་ཡང་རྣམ་པར་རྟོག་ཅིང་མཚན་མར་མི་འཛིན་པའི་སྒོ་ནས་གཡོ་བ་མེད་པའི་ཕྱིར་རོ་ཞེས་བསྟན་པ་སྟེ། འདིས་ཀྱང་ཡོངས་སུ་ལེན་པ་མེད་པའི་སྒོ་ནས་ཤེས་རབ་ཀྱི་ཕ་རོལ་ཏུ་ཕྱིན་པ་འདི་ཟབ་ཅིང་མོས་པར་དཀའ་བ་བསྟན་པའོ། །དེ་ནས་ཚེ་དང་ལྡན་པ་རབ་འབྱོར་གྱིས་བཅོམ་ལྡན་འདས་ལ་འདི་སྐད་ཅེས་གསོལ་ཏོ། །བཅོམ་ལྡན་འདས་བདག་རྣམ་པར་དག་པའི་སླད་དུ་གཟུགས་རྣམ་པར་དག་པའོ་ཞེས་བྱ་བ་ནས། གསོལ་པ། བཅོམ་ལྡན་འདས་ཅིའི་སླད་དུ་བདག་རྣམ་པར་དག་པས་རྣམ་པ་ཐམས་ཅད་</w:t>
      </w:r>
      <w:ins w:id="7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་པ་ཉིད་རྣམ་པར་དག་པ་ལགས། བཅོམ་ལྡན་འདས་ཀྱིས་བཀའ་</w:t>
      </w:r>
      <w:ins w:id="7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རབ་འབྱོར་རང་གི་མཚན་ཉིད་སྟོང་པ་ཉིད་ཀྱི་ཕྱིར་རོ་ཞེས་བྱ་བའི་བར་དུ་ནི་གང་ཟག་ལ་བདག་མེད་པ་དང</w:t>
      </w:r>
      <w:ins w:id="7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ལ་བདག་མེད་པ་ཉིད་རྣམ་པར་དག་པ་ཡིན་པ་བསྟན་པའི་སྒོ་ནས་ཤེས་རབ་ཀྱི་ཕ་རོལ་ཏུ་ཕྱིན་པ་འདི་ཟབ་ཅིང་མོས་པར་དཀའ་བ་བསྟན་པ་སྟེ།</w:t>
      </w:r>
      <w:ins w:id="7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ཇི་ལྟར་མུ་སྟེགས་ཅན་གྱིས་བརྟགས་</w:t>
      </w:r>
      <w:del w:id="7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པའི་བདག་རྣམས་ཀུན་རྫོབ་ཏུ་ཡང་ཡོད་པར་མ་གྲུབ་པ་དེ་བཞིན་དུ་གཟུགས་ལ་སོགས་པ་རྣམ་པ་ཐམས་ཅད་</w:t>
      </w:r>
      <w:ins w:id="7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་པ་ཉིད་ལ་ཐུག་གི་བར་དུ་ཆོས་ཐམས་ཅད་ཀྱང་དོན་དམ་པར་ཡོད་པ་མ་ཡིན་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ཏེ། དེ་ལྟར་ཆོས་ཐམས་ཅད་དངོས་པོ་མེད་པ་ཉིད་ཤིན་ཏུ་</w:t>
      </w:r>
      <w:ins w:id="7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རྣམ་པར་དག་པ་ཡིན་ནོ་ཞེས་བསྟན་པའོ། །སྐབས་འདིར་གཟུགས་ལ་སོགས་པ་སངས་རྒྱས་ཀྱི་ཆོས་མ་འདྲེས་པ་བཅྭ་བརྒྱད་ལ་ཐུག་གི་བར་དུ་ནི་ཚིག་གི་མཇུག་ལས་ཤིན་ཏུ་རྣམ་པར་དག་པའི་གཏན་ཚིགས་སུ་བདག་མེད་པའི་ཕྱིར་སངས་རྒྱས་ཀྱི་ཆོས་མ་འདྲེས་པ་བཅྭ་བརྒྱད་མེད་པ་ནི་ཤིན་ཏུ་རྣམ་པར་དག་པའོ་ཞེས་སྨོས་ལ། རྒྱུན་ཏུ་ཞུགས་པའི་འབྲས་བུ་མན་ཆད་རྣམ་པ་ཐམས་ཅད་མཁྱེན་པ་ཉིད་ལ་ཐུག་གི་བར་དུ་ནི་ཤིན་ཏུ་རྣམ་པར་དག་པའི་གཏན་ཚིགས་སུ་རང་གི་མཚན་ཉིད་སྟོང་པ་ཉིད་ཀྱི་ཕྱིར་རོ་ཞེས་སྨོས་པ་ནི་ཉན་ཐོས་དང་རང་སངས་རྒྱས་ལ་སོགས་པ་ཁ་ཅིག་རང་གི་མཚན་ཉིད་ལ་མངོན་པར་</w:t>
      </w:r>
      <w:ins w:id="7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ཞེས</w:t>
        </w:r>
      </w:ins>
      <w:del w:id="7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ཞེན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་པ་རྣམས་བསལ་བའི་ཕྱིར་ཏེ། གང་ཟག་དང་ཆོས་གཉིས་ཀའི་རང་གི་མཚན་ཉིད་ཡོད་པར་མ་གྲུབ་སྟེ། སྟོང་པ་ཉིད་ཀྱི་ཕྱིར་རྒྱུན་དུ་ཞུགས་པའི་འབྲས་བུ་ལ་སོགས་པ་བདག་རྣམ་པར་དག་པས་ཆོས་རྣམས་ཀྱང་རྣམ་པར་དག་པ་ཡིན་ནོ་ཞེས་བསྟན་པའོ། །གསོལ་པ། བཅོམ་ལྡན་འདས་གཉིས་སུ་མ་མཆིས་ཤིང་རྣམ་པར་དག་པ་ནི་ཐོབ་པར་བགྱི་བ་མ་ལགས། མངོན་པར་རྟོགས་པར་</w:t>
      </w:r>
      <w:ins w:id="7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</w:t>
        </w:r>
      </w:ins>
      <w:del w:id="7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་བ་མ་ལགས་སོ་ཞེས་བྱ་བ་ནས། བཅོམ་ལྡན་འདས་ཀྱིས་བཀའ་སྩལ་པ། ཀུན་ནས་ཉོན་མོངས་པ་མེད་ཅིང་རྣམ་པར་བྱང་བ་མེད་པའི་ཕྱིར་རོ་ཞེས་བྱ་བའི་བར་དུ་ནི་ཆོས་ཐམས་ཅད་དོན་དམ་པར་རང་བཞིན་གྱིས་དག་ཅིང་དེ་བཞིན་དུ་རོ་གཅིག་པས་སྔོན་ཡང་ཀུན་ནས་ཉོན་མོངས་པ་མེད་ལ། ཕྱིས་ཀྱང་རྣམ་པར་བྱང་བར་འགྱུར་བ་མེད་དེ། དེ་ལྟར་ཉོན་མོངས་པ་དང་རྣམ་པར་བྱང་བ་གཉིས་སུ་མེད་པ་</w:t>
      </w:r>
      <w:del w:id="7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ལ་རྒྱུན་དུ་ཞུགས་པ་ལ་སོགས་པའི་འབྲས་བུ་ཐོབ་པར་བྱ་བ་ཡང་མེད་ལ།</w:t>
      </w:r>
      <w:ins w:id="7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བྱང་ཆུབ་སེམས་དཔའི་ས་དང་པོ་ལ་སོགས་པ་མངོན་པར་རྟོགས་པར་བྱ་བ་མེད་པར་བསྟན་པའི་སྒོ་ནས། ཤེས་རབ་ཀྱི་ཕ་རོལ་ཏུ་ཕྱིན་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པ་འདི་ཟབ་ཅིང་མོས་པར་དཀའ་བ་བསྟན་པའོ། །གསོལ་པ། བཅོམ་ལྡན་འདས་བདག་ཀུན་ཏུ་མཐའ་ཡས་པའི་སླད་དུ་གཟུགས་ཀུན་ཏུ་མཐའ་ཡས་པའོ་ཞེས་བྱ་བ་ནས། གསོལ་པ།</w:t>
      </w:r>
      <w:ins w:id="7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བཅོམ་ལྡན་འདས་ཅིའི་སླད་དུ་བདག་ཀུན་ཏུ་མཐའ་ཡས་པས་རྣམ་པ་ཐམས་ཅད་</w:t>
      </w:r>
      <w:ins w:id="7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་པ་ཉིད་ཀུན་ཏུ་མཐའ་ཡས་པ་རྣམ་པར་དག་པ་ལགས། བཅོམ་ལྡན་འདས་ཀྱིས་བཀའ་</w:t>
      </w:r>
      <w:ins w:id="7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མཐའ་ལས་འདས་པ་སྟོང་པ་ཉིད་དང</w:t>
      </w:r>
      <w:ins w:id="7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ཐོག་མ་དང་ཐ་མ་མེད་པ་སྟོང་པ་ཉིད་ཀྱི་ཕྱིར་རོ་ཞེས་བྱ་བའི་བར་དུ་ནི་</w:t>
      </w:r>
      <w:ins w:id="7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བུ</w:t>
        </w:r>
      </w:ins>
      <w:del w:id="7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ེགས་ཅན་གྱིས་བརྟགས་པའི་བདག་རྣམས་དངོས་པོ་ཡོད་པར་མ་གྲུབ་པས་རྟག་པ་དང་ཆད་པའི་མཐའ་ལས་འདས་པ་དང་ཐོག་མ་དང་ཐ་མ་མེད་པ་མཐའ་ལས་འདས་པ་དེ་བཞིན་དུ་གཟུགས་ལ་སོགས་པ་རྣམ་པ་ཐམས་ཅད་</w:t>
      </w:r>
      <w:ins w:id="7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་པ་ཉིད་ལ་ཐུག་གི་བར་གྱི་ཆོས་ཐམས་ཅད་ཀྱང་དོན་དམ་པར་མཐའ་ལས་འདས་པ་སྟོང་པ་ཉིད་དང</w:t>
      </w:r>
      <w:ins w:id="7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ཐོག་མ་དང་ཐ་མ་མེད་པ་སྟོང་པ་ཉིད་ཀྱི་ཕྱིར་ཀུན་ཏུ་མཐའ་ཡས་པ་རྣམ་པར་དག་པ་ཡིན་ནོ་ཞེས་བསྟན་པའོ། །གསོལ་པ། བཅོམ་ལྡན་འདས་གང་དེ་ལྟར་རྟོགས་པ་ནི་བྱང་ཆུབ་སེམས་དཔའ་སེམས་དཔའ་ཆེན་པོ་ཤེས་རབ་ཀྱི་ཕ་རོལ་ཏུ་ཕྱིན་པའོ་ཞེས་བྱ་བ་ནི་གོང་དུ་བཤད་པ་དེ་</w:t>
      </w:r>
      <w:del w:id="7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ྟ་བུའི་རྣམ་པར་དག་པ་ཟབ་ཅིང་མོས་པར་དཀའ་བ་དེ་ལྟ་བུའི་དོན་རྟོགས་ཤིང་ཡིད་ཆེས་པ་ནི་བྱང་ཆུབ་སེམས་དཔའི་ཤེས་རབ་</w:t>
      </w:r>
      <w:del w:id="7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ཕྱེ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ཡོངས་སུ་དག་པ་ཡིན་ནོ་ཞེས་རབ་འབྱོར་གྱིས་བཅོམ་ལྡན་འདས་ལ་མདོར་གསོལ་པའོ། །བཅོམ་ལྡན་འདས་ཀྱིས་བཀའ་</w:t>
      </w:r>
      <w:ins w:id="7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ཤིན་ཏུ་རྣམ་པར་དག་པའི་ཕྱིར་རོ་ཞེས་བྱ་བ་ནི་དེ་ལྟར་རྣམ་པར་དག་པའི་ཆོས་ཟབ་མོ་རྟོགས་པའི་ཤེས་བྱ་དང་ཉོན་མོངས་པའི་སྒྲིབ་པ་བག་ཆགས་ཡན་ཆད་མ་ལུས་པར་སྤངས་ཤིང</w:t>
      </w:r>
      <w:ins w:id="7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རྣམ་པར་དག་པའི་ཕྱིར་བྱང་ཆུབ་སེམས་དཔའི་ཤེས་རབ་ཀྱི་ཕ་རོལ་ཏུ་ཕྱིན་པ་ཡིན་ནོ་ཞེས་མདོར་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བསྟན་པའོ། །གསོལ་པ། བཅོམ་ལྡན་འདས་ཅིའི་སླད་དུ་གང་དེ་ལྟར་རྟོགས་པ་དེ་བྱང་ཆུབ་སེམས་དཔའ་སེམས་དཔའ་ཆེན་པོའི་ཤེས་རབ་ཀྱི་ཕ་རོལ་ཏུ་ཕྱིན་པ་ལགས་ཞེས་བྱ་བ་ནི་གོང་དུ་མདོར་བཤད་པའི་དོན་དེ་ཉིད་འཁོར་རྣམས་ཀྱི</w:t>
      </w:r>
      <w:del w:id="7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་ཞིབ་ཏུ་རྟོགས་པར་བྱ་བའི་ཕྱིར་རབ་འབྱོར་</w:t>
      </w:r>
      <w:ins w:id="7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་ཞུས་པའོ། །བཅོམ་ལྡན་འདས་ཀྱིས་བཀའ་སྩལ་པ། ལམ་གྱི་རྣམ་པ་ཤེས་པ་ཉིད་ཀྱི་ཕྱིར་རོ་ཞེས་བྱ་བ་ནི་བྱང་ཆུབ་སེམས་དཔའ་རྣམས་ཀྱིས་ལམ་གྱི་རྣམ་པ་ཤེས་པའི་ཤེས་རབ་ཀྱིས་དེ་ལྟ་བུའི་ཆོས་ཟབ་མོ་རྟོགས་</w:t>
      </w:r>
      <w:ins w:id="7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བར</w:t>
        </w:r>
      </w:ins>
      <w:del w:id="7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་འགྱུར་བའི་ཕྱིར་གང་དེ་ལྟར་རྟོགས་པ་དེ་བྱང་ཆུབ་སེམས་དཔའི་ཤེས་རབ་ཀྱི་ཕ་རོལ་ཏུ་ཕྱིན</w:t>
      </w:r>
      <w:ins w:id="7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་པ་ཡིན་ནོ་ཞེས་བསྟན་པ་སྟེ། འདིས་ཀྱང་ཤེས་རབ་ཀྱི་ཕ་རོལ་ཏུ་ཕྱིན་པ་འདི་དེ་ལྟར་བྱང་ཆུབ་སེམས་དཔའ་རྣམས་ཀྱི་སྤྱོད་ཡུལ་ཡིན་གྱིས། ཉན་ཐོས་དང་རང་སངས་རྒྱས་རྣམས་ཀྱི་སྤྱོད་ཡུལ་མ་ཡིན་པར་བསྟན་པའི་སྒོ་ནས་ཟབ་ཅིང་མོས་པར་དཀའ་བ་བསྟན་པའོ། །གསོལ་པ། བཅོམ་ལྡན་འདས་གལ་ཏེ་བྱང་ཆུབ་སེམས་དཔའ་སེམས་དཔའ་ཆེན་པོ་ཤེས་རབ་ཀྱི་ཕ་རོལ་ཏུ་ཕྱིན་པ་ལ་སྤྱོད་པའི་ཚེ།</w:t>
      </w:r>
      <w:ins w:id="7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ཚུ་རོལ་</w:t>
      </w:r>
      <w:ins w:id="8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་འགྲམ་མམ། ཕ་རོལ་</w:t>
      </w:r>
      <w:ins w:id="8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་འགྲམ་མམ། གཉིས་ཀྱི་དབུས་ན་མི་གནས་ན། དེ་ནི་བྱང་ཆུབ་སེམས་དཔའ་སེམས་དཔའ་ཆེན་པོའི་ཤེས་རབ་ཀྱི་ཕ་རོལ་ཏུ་ཕྱིན་པའོ་ཞེས་བྱ་བ་ནི་ཤེས་རབ་ཀྱི་ཕ་རོལ་ཏུ་ཕྱིན་པའི་ཚུ་རོལ་དང་ཕ་རོལ་དང་གཉིས་ཀའི་དབུས་ན་ཡང་མི་གནས་པར་བསྟན་པའི་སྒོ་ནས་ཟབ་ཅིང་མོས་པར་དཀའ་བ་བསྟན་པ་སྟེ། ཚུ་རོལ་གྱི་འགྲམ་ཞེས་བྱ་བ་ནི་འདུས་བྱས་ཀྱི་མཐའོ།</w:t>
      </w:r>
      <w:ins w:id="8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།ཕ་རོལ་</w:t>
      </w:r>
      <w:ins w:id="8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་འགྲམ་ཞེས་བྱ་བ་ནི་འདུས་མ་བྱས་ཀྱི་མཐའ་ལ་བྱ་སྟེ། དོན་དམ་པར་འདུས་བྱས་དང་འདུས་མ་བྱས་པའི་ཆོས་ཐམས་ཅད་དངོས་པོ་མེད་པས་དེ་གཉིས་གང་གི་</w:t>
      </w:r>
      <w:del w:id="8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མཐའ་ལ་ཡང་མི་གནས་ཤིང་དེ་ལྟར་མཐའ་གཉིས་མེད་པས་དེ་གཉིས་ཀྱི་དབུས་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ཀྱང་མེད་པའི་ཕྱིར། དབུས་ན་ཡང་མི་གནས་པ་དེ་ནི་བྱང་ཆུབ་སེམས་དཔའི་ཤེས་རབ་ཀྱི་ཕ་རོལ་ཏུ་ཕྱིན་པ་ཡིན་ནོ་ཞེས་བསྟན་པའོ། །བཅོམ་ལྡན་འདས་ཀྱིས་བཀའ་</w:t>
      </w:r>
      <w:ins w:id="8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ཅད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ཤིན་ཏུ་རྣམ་པར་དག་པའི་ཕྱིར་རོ་ཞེས་བྱ་བ་ནི་མཐའ་གཉིས་ལ་གནས་པའི་རྣམ་པར་རྟོག་པ་མེད་པས་རྣམ་པར་དག་པའི་ཕྱིར་རོ་ཞེས་བྱ་བའི་དོན་ཏོ། །གསོལ་པ། བཅོམ་ལྡན་འདས་ཅིའི་སླད་དུ་བྱང་ཆུབ་སེམས་དཔའ་སེམས་དཔའ་ཆེན་པོ་ཤེས་རབ་ཀྱི་ཕ་རོལ་ཏུ་ཕྱིན་པ་ལ་སྤྱོད་པའི་ཚེ། ཚུ་རོལ་</w:t>
      </w:r>
      <w:ins w:id="8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་འགྲམ་མམ། ཕ་རོལ་གྱི་འགྲམ་མམ། གཉིས་ཀའི་དབུས་ན་མི་གནས་ཤིང་ཤིན་ཏུ་རྣམ་པར་དག་པ་ལགས་ཞེས་བྱ་བ་ནི་གོང་དུ་མདོར་སྨོས་པའི་དོན་དེ་ཉིད་བཅོམ་ལྡན་འདས་ཀྱིས་བཀའ་སྩལ་ན། འཁོར་རྣམས་བརྟན་པར་ཡིད་ཆེས་པར་འགྱུར་བའི་ཕྱིར་ཞུས་པའོ། །བཅོམ་ལྡན་འདས་ཀྱིས་བཀའ་སྩལ་པ། རབ་འབྱོར་དུས་གསུམ་མཉམ་པ་ཉིད་ཀྱི་ཕྱིར་རོ་ཞེས་བྱ་བ་ནི་ཆོས་ཐམས་ཅད་རང་བཞིན་གྱིས་སྟོང་ཞིང་སྐྱེ་བ་དང</w:t>
      </w:r>
      <w:ins w:id="8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འགག་པ་མེད་པ་ལ་འདས་པ་དང</w:t>
      </w:r>
      <w:ins w:id="8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མ་འོངས་པ་དང</w:t>
      </w:r>
      <w:ins w:id="8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ད་ལྟར་བྱུང་བའི་དུས་ཀྱང་མེད་དེ། དེ་ལྟར་དུས་གསུམ་མཉམ་པ་ཉིད་དང་འདུས་བྱས་དང་འདུས་མ་བྱས་གཉིས་ཀ་ཡང་སྟོང་པ་ཉིད་དུ་རོ་གཅིག་སྟེ་མཉམ་པ་ཉིད་ཀྱི་ཕྱིར་བྱང་ཆུབ་སེམས་དཔའི་ཤེས་རབ་ཀྱི་ཕ་རོལ་ཏུ་ཕྱིན་པ་འདི་ཚུ་རོལ་དང་ཕ་རོལ་དང་གཉིས་ཀའི་དབུས་ན་ཡང་མི་གནས་སོ་ཞེས་བསྟན་པའོ། །གསོལ་པ། བཅོམ་ལྡན་འདས་གལ་ཏེ་བྱང་ཆུབ་སེམས་དཔའི་ཐེག་པ་པའི་རིགས་ཀྱི་བུའམ་རིགས་ཀྱི་བུ་མོ་ཐབས་མི་མཁས་པས།</w:t>
      </w:r>
      <w:ins w:id="8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འདི་ལ་དམིགས་པའི་ཚུལ་དུ་འདུ་ཤེས་སུ་བགྱིད་པ་ནི་ཤེས་རབ་ཀྱི་ཕ་རོལ་ཏུ་ཕྱིན་པ་གསོག་ཏུ་འབྱིན་པའོ། །ཤེས་རབ་ཀྱི་ཕ་རོལ་ཏུ་ཕྱིན་པ་རིང་དུ་སྤོང་བའོ་ཞེས་བྱ་བ་ནི་ཆགས་པ་དང་མ་ཆགས་པ་བསྟན་པའི་སྒོ་ནས་ཤེས་རབ་ཀ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ཕ་རོལ་ཏུ་ཕྱིན་པ་འདི་ཟབ་ཅིང་མོས་པར་དཀའ་བ་བསྟན་པའི་སྐབས་དབྱེ་བའི་ཕྱིར་རབ་འབྱོར་གྱིས་གསོལ་པ་སྟེ། ཤེས་རབ་ཀྱི་ཕ་རོལ་ཏུ་ཕྱིན་པ་ཤིན་ཏུ་རྣམ་པར་དག་ཅིང་དམིགས་པ་མེད་པ་དང</w:t>
      </w:r>
      <w:ins w:id="8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་ལ་དམིགས་པའི་ཚུལ་དུ་རྟོག་ཅིང་ཤེས་པར་བྱེད་ན་དེ་ཤེས་རབ་ཀྱི་ཕ་རོལ་ཏུ་ཕྱིན་པ་ལ་སུན་འབྱིན་ཅིང་སྙིང་པོ་མེད་པར་བྱེད་པ་ཡིན་ལ། ཤེས་རབ་ཀྱི་ཕ་རོལ་ཏུ་ཕྱིན་པའི་དོན་དང་མི་མཐུན་པས་ཤེས་རབ་ཀྱི་ཕ་རོལ་ཏུ་ཕྱིན་པ་རིང་དུ་སྤོང་བ་ཡིན་ནོ་ཞེས་བསྟན་པའོ། །བཅོམ་ལྡན་འདས་ཀྱིས་བཀའ་</w:t>
      </w:r>
      <w:ins w:id="8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རབ་འབྱོར་དེ་དེ་བཞིན་ཏེ། རབ་འབྱོར་ལེགས་སོ་ལེགས་སོ། །རབ་འབྱོར་དེ་ནི་མིང་དུ་ཡང་ཆགས་པ་ཡིན་མཚན་མར་ཡང་ཆགས་པ་ཡིན་ནོ་ཞེས་བྱ་བ་ནི་གོང་དུ་རབ་འབྱོར་གྱིས་ཤེས་རབ་ཀྱི་ཕ་རོལ་ཏུ་ཕྱིན་པ་ལ་དམིགས་པའི་ཚུལ་དུ་འདུ་ཤེས་ན་ཤེས་རབ་ཀྱི་ཕ་རོལ་ཏུ་ཕྱིན་པ་གསོག་ཏུ་འབྱིན་ཅིང་རིང་དུ་སྤོང་བ་ཡིན་པར་བཤད་པ་དེ་དེ་བཞིན་ཏེ་ལེགས་སོ་ཞེས་བསྟོད་ནས། དེ་ལྟར་དམིགས་པའི་</w:t>
      </w:r>
      <w:ins w:id="8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8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་དུ་འདུ་ཤེས་སུ་བྱེད་ན་ཆོས་ཐམས་ཅད་ལ་མིང་དང་མཚན་མར་འཛིན་ཅིང་ཆགས་པའི་</w:t>
      </w:r>
      <w:ins w:id="8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སྐྱོན</w:t>
        </w:r>
      </w:ins>
      <w:del w:id="8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་དུ་ཡང་འགྱུར་རོ་ཞེས་བསྟན་པའོ། །གསོལ་པ། བཅོམ་ལྡན་འདས་ཇི་ལྟར་ན་མིང་དུ་ཡང་ཆགས་ཤིང་མཚན་མར་ཡང་ཆགས་པ་ལགས་ཞེས་བྱ་བ་ནི་མིང་དང་</w:t>
      </w:r>
      <w:ins w:id="8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མཚན་མར་འཛིན་ཅིང་ཆགས་པའི་དོན་གོང་དུ་མདོར་བཤད་པ་དེ་ཞིབ་ཏུ་བཤད་པའི་ཕྱིར་ཞུས་པའོ། །བཅོམ་ལྡན་འདས་ཀྱིས་བཀའ་</w:t>
      </w:r>
      <w:ins w:id="8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འདི་ལ་རིགས་ཀྱི་བུའམ་རིགས་ཀྱི་བུ་མོ་བྱང་ཆུབ་སེམས་དཔའི་ཐེག་པ་པ་ཤེས་རབ་ཀྱི་ཕ་རོལ་ཏུ་ཕྱིན་པ་ལ་མིང་དུ་འཛིན་ཏམ་མཚན་མར་འཛིན་ན་ཞེས་བྱ་བ་ནས། དེ་ཤེས་རབ་ཀྱི་ཕ་རོལ་ཏུ་ཕྱིན་པས་</w:t>
      </w:r>
      <w:ins w:id="8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8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་སེམས་སུ་བྱེད་ཅིང</w:t>
      </w:r>
      <w:ins w:id="8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ཤེས་རབ་ཀྱི་ཕ་རོལ་ཏུ་ཕྱིན་པ་ལ་ཆགས་པས་ཤེས་རབ་ཀྱི་ཕ་རོལ་ཏུ་ཕྱིན་པ་གསོག་ཏུ་འབྱིན་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ཏོ། །ཤེས་རབ་ཀྱི་ཕ་རོལ་ཏུ་ཕྱིན་པ་རིང་དུ་སྤོང་ངོ་ཞེས་བྱ་བའི་བར་དུ་ནི་ཤེས་རབ་ཀྱི་ཕ་རོལ་ཏུ་ཕྱིན་པ་ལ་དམིགས་པའི་ཚུལ་དུ་འདུ་ཤེས་སུ་བྱེད་ན་མིང་དང་མཚན་མར་འཛིན་པས་ཤེས་རབ་ཀྱི་ཕ་རོལ་ཏུ་ཕྱིན་པའི་དོན་དང་མི་མཐུན་པའི་ཕྱིར་ཤེས་རབ་ཀྱི་ཕ་རོལ་ཏུ་ཕྱིན་པ་གསོག་ཏུ་འབྱིན་ཅིང་རིང་དུ་སྤོང་བ་ཡིན་པར་བསྟན་པ་དང</w:t>
      </w:r>
      <w:ins w:id="8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ར་མིང་དང་མཚན་མར་འཛིན་པ་ཉིད་ཡང་དག་པ་ཡིན་གྱི་གཞན་ནི་ལོག་པ་ཡིན་ནོ་ཞེས་དོན་དེ་ཉིད་བསྙེམས་ཤིང་</w:t>
      </w:r>
      <w:ins w:id="8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8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ཟློམ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་སེམས་སུ་བྱེད་ན་ཡང་ཤེས་རབ་ཀྱི་ཕ་རོལ་ཏུ་ཕྱིན་པ་གསོག་ཏུ་</w:t>
      </w:r>
      <w:ins w:id="8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འབྱིན</w:t>
        </w:r>
      </w:ins>
      <w:del w:id="8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་ཅིང་རིང་དུ་སྤོང་བ་ཡིན་ནོ་ཞེས་བསྟན་པའོ། །རབ་འབྱོར་གྱིས་གསོལ་པ། བཅོམ་ལྡན་འདས་བྱང་ཆུབ་སེམས་དཔའ་སེམས་དཔའ་ཆེན་པོ་རྣམས་ལ་ཤེས་རབ་ཀྱི་ཕ་རོལ་ཏུ་ཕྱིན་པ་འདི་ཡང་དེ་ལྟར་ལེགས་པར་བཤད་ཅིང་ལེགས་པར་བསྟན་པ་ལ་ཆགས་པ་དང་མ་ཆགས་པ་དེ་དག་ཀྱང་མཆིས་པ་ངོ་མཚར་ཆེའོ་ཞེས་བྱ་བ་ནི་ཆགས་པ་དང་མ་ཆགས་པའི་མཚན་ཉིད་འོག་ནས་ཞིབ་ཏུ་བཤད་པའི་སྐབས་དབྱེ་བའི་ཕྱིར་རབ་འབྱོར་གྱིས་གསོལ་པ་སྟེ། ཤེས་རབ་ཀྱི་ཕ་རོལ་ཏུ་ཕྱིན་པའི་དོན་དང་སྦྱར་ན་དོན་དམ་པར་ཆགས་པ་དང་མ་ཆགས་པ་ཡང་བརྗོད་དུ་མེད་པའི་རིགས་པ་ལས་ཀུན་</w:t>
      </w:r>
      <w:ins w:id="8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རྫོབ</w:t>
        </w:r>
      </w:ins>
      <w:del w:id="8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་ཏུ་འདི་དག་ནི་ཆགས་པའོ། །འདི་དག་ནི་མ་ཆགས་པའོ་ཞེས་སོ་སོར་ཕྱེ་སྟེ་བཤད་པ་ངོ་མཚར་ཆེ་སྟེ་ལེགས་སོ་ཞེས་གསོལ་པའོ། །དེ་ནས་ཚེ་དང་ལྡན་པ་ཤ་ར་དྭ་ཏིའི་བུས་ཚེ་དང་ལྡན་པ་རབ་འབྱོར་ལ་འདི་སྐད་ཅེས་སྨྲས་སོ་ཞེས་བྱ་བ་ནས།</w:t>
      </w:r>
      <w:ins w:id="8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རྣམ་པ་ཐམས་ཅད་མཁྱེན་པ་ཉིད་སྟོང་པ་</w:t>
      </w:r>
      <w:ins w:id="8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ཞེས</w:t>
        </w:r>
      </w:ins>
      <w:del w:id="8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ཉིད་ཅེས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ྱ་བར་འདུ་ཤེས་ན་ཆགས་པའོ་ཞེས་བྱ་བའི་བར་དུ་ནི་ཤཱ་རིའི་བུས་རབ་འབྱོར་ལ་ཆགས་པ་དང་མ་ཆགས་པའི་མཚན་ཉིད་གང་ཡིན་པ་དྲིས་པ་དང</w:t>
      </w:r>
      <w:ins w:id="8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གཟུགས་ལ་སོགས་པ་རྣམ་པ་ཐམས་ཅད་མཁྱེན་པ་ཉིད་ལ་ཐུག་གི་བར་</w:t>
      </w:r>
      <w:ins w:id="8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་ཆོས་རྣམས་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་དམིགས་པ་དང་བཅས་ཤིང་མཚན་མ་དང་བཅས་པའི་ཚུལ་གྱིས་སྟོང་པ་ཞེས་བྱ་བར་འདུ་ཤེས་ན་ཡང་སྟོང་པའི་མཐའ་ལ་ཆགས་པ་ཡིན་ནོ་ཞེས་བསྟན་པའོ། །ཚེ་དང་ལྡན་པ་ཤ་ར་དྭ་ཏིའི་བུ་གཞན་ཡང་བྱང་ཆུབ་སེམས་དཔའི་ཐེག་པ་པའི་རིགས་ཀྱི་བུའམ་རིགས་ཀྱི་བུ་མོ་ཐབས་མི་མཁས་པས་འདས་པའི་ཆོས་རྣམས་ལ་འདས་པའི་ཆོས་ཞེས་བྱ་བར་འདུ་ཤེས་ན་ཆགས་པའོ་ཞེས་བྱ་བ་ནས། རྣམ་པ་ཐམས་ཅད་མཁྱེན་པ་ཉིད་ལ་སྤྱོད་ན་ཆགས་པའོ་ཞེས་བྱ་བའི་བར་དུ་ནི་དུས་གསུམ་</w:t>
      </w:r>
      <w:ins w:id="8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་ཆོས་རྣམས་དམིགས་པའི་ཚུལ་</w:t>
      </w:r>
      <w:ins w:id="8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་ཡོད་པར་འཛིན་པ་དང</w:t>
      </w:r>
      <w:ins w:id="8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ྲུག་ལ་སོགས་པ་རྣམ་པ་ཐམས་ཅད་མཁྱེན་པ་ཉིད་ཀྱི་བར་དུ་རྣམ་པར་བྱང་བའི་ཆོས་རྣམས་ལ་དམིགས་པ་དང་བཅས་ཤིང་མཚན་མ་དང་བཅས་པའི་ཚུལ་གྱིས་སྤྱོད་ན་ཡང་ཡོད་པའི་མཐའ་ལ་ཆགས་པ་ཡིན་ནོ་ཞེས་བསྟན་པའོ། །ཚེ་དང་ལྡན་པ་ཤ་ར་དྭ་ཏིའི་བུ་གང་ཡང་འདི་སྐད་དུ་བྱང་ཆུབ་སེམས་དཔའ་སེམས་དཔའ་ཆེན་པོ་ཤེས་རབ་ཀྱི་ཕ་རོལ་ཏུ་ཕྱིན་པ་ལ་སྤྱོད་པ་རྣམས་ཀྱི་ཆགས་པ་མེད་པ་གང་ཞེས་ཟེར་བ་ནི་ཞེས་བྱ་བ་ནས། ཚེ་དང་ལྡན་པ་ཤ་ར་དྭ་ཏིའི་བུ་དེ་དག་ནི་བྱང་ཆུབ་སེམས་དཔའ་སེམས་དཔའ་ཆེན་པོ་ཐབས་མཁས་པ་ཤེས་རབ་ཀྱི་ཕ་རོལ་ཏུ་ཕྱིན་པ་ལ་སྤྱོད་པའི་ཚེ་ཆགས་པ་མེད་པ་དག་གོ་ཞེས་བྱ་བའི་བར་དུ་ནི་ཕུང་པོ་ལྔ་དང་དུས་གསུམ་ལ་དམིགས་པའི་ཚུལ་</w:t>
      </w:r>
      <w:ins w:id="8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་མཚན་མར་མི་འཛིན་པ་དང</w:t>
      </w:r>
      <w:ins w:id="8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ཕ་རོལ་ཏུ་ཕྱིན་པ་དྲུག་ལ་སོགས་པ་བྱང་ཆུབ་སེམས་དཔའི་སྤྱོད་པ་རྣམས་སྟོང་པ་ཉིད་བཅྭ་བརྒྱད་དང་སྦྱར་ཏེ། དེ་དག་ལ་དམིགས་པ་དང་བཅས་པས་མཚན་མར་མི་འཛིན་ཅིང་འཁོར་གསུམ་ཡོངས་སུ་དག་པར་སྤྱོད་པ་ནི་ཆགས་པ་མེད་པ་ཡིན་ནོ་ཞེས་བསྟན་པའོ། །དེ་ནས་ལྷའི་དབང་པོ་བརྒྱ་བྱིན་གྱིས་ཚེ་དང་ལྡན་པ་རབ་འབྱོར་ལ་འདི་སྐད་ཅེས་སྨྲས་སོ་ཞེས་བྱ་བ་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ནས་ཆགས་པ་དེ་དག་ལ་ཆགས་པར་གྱུར་ན། ཆགས་པ་མེད་པའི་ཤེས་རབ་ཀྱི་ཕ་རོལ་ཏུ་ཕྱིན་པ་ལ་སྤྱོད་པར་མི་ནུས་སོ་ཞེས་བྱ་བའི་བར་དུ་ནི་གོང་དུ་ཡོད་པ་དང་མེད་པའི་</w:t>
      </w:r>
      <w:ins w:id="8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མཐའ་ལ་ཆགས་པའི་མཚན་ཉིད་བསྟན་པའི་དོན་དེ་ཉིད་འཁོར་རྣམས་ལ་རྣམ་པ་གཞན་</w:t>
      </w:r>
      <w:ins w:id="8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་ཞིབ་ཏུ་བསྟན་པའི་ཕྱིར་ཆགས་པའི་མཚན་ཉིད་བརྒྱ་བྱིན་གྱིས་རབ་འབྱོར་ལ་དྲིས་པ་དང</w:t>
      </w:r>
      <w:ins w:id="8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རབ་འབྱོར་</w:t>
      </w:r>
      <w:ins w:id="8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ྱང་ཆུབ་ཀྱི་སེམས་དང་ཕ་རོལ་ཏུ་ཕྱིན་པ་དྲུག་ལ་སོགས་པ་རྣམ་པར་བྱང་བའི་ཆོས་ཐམས་ཅད་ལ་དམིགས་པ་དང་བཅས་ཤིང་མཚན་མ་དང་བཅས་པར་འདུ་ཤེས་ན་ཡང་བྱང་ཆུབ་སེམས་དཔའི་ཆགས་པ་ཡིན་ཏེ། དེ་ལྟར་ཆགས་པར་གྱུར་ན་ཤེས་རབ་ཀྱི་ཕ་རོལ་ཏུ་ཕྱིན་པའི་དོན་དང་མི་མཐུན་པས་ཆགས་པ་མེད་པའི་ཤེས་རབ་ཀྱི་ཕ་རོལ་ཏུ་ཕྱིན་པ་ལ་སྤྱོད་པར་མ་ནུས་སོ་ཞེས་ཆགས་པའི་ཉེས་དམིགས་དང་བཅས་པར་བསྟན་པའོ། །དེ་ཅིའི་ཕྱིར་ཞེ་ན། དེ་ནི་ཀཽ་ཤི་ཀ་གཟུགས་ཀྱི་རང་བཞིན་ཡོངས་སུ་བསྔོ་བར་མི་ནུས་སོ་ཞེས་བྱ་བ་ནས་རྣམ་པ་ཐམས་ཅད་མཁྱེན་པ་ཉིད་ཀྱི་རང་བཞིན་ཡོངས་སུ་བསྔོ་བར་མི་ནུས་སོ་ཞེས་བྱ་བའི་བར་དུ་ནི་ཆགས་པ་དང་བཅས་ཤིང་འདུ་ཤེས་དང་བཅས་པའི་ཡོངས་སུ་བསྔོ་བ་མི་རིགས་པའི་གཏན་ཚིགས་བསྟན་པ་སྟེ།</w:t>
      </w:r>
      <w:ins w:id="8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གཟུགས་ལ་སོགས་པ་རྣམ་པ་ཐམས་ཅད་མཁྱེན་པ་ཉིད་ལ་ཐུག་གི་བར་</w:t>
      </w:r>
      <w:ins w:id="8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་ཆོས་རྣམས་དོན་དམ་པར་རང་བཞིན་གྱིས་སྟོང་སྟེ། སྟོང་པའི་རང་བཞིན་ལ་དམིགས་པ་དང་བཅས་པའི་འདུ་ཤེས་ཀྱིས་ཡོངས་སུ་བསྔོ་བ་མེད་དོ་ཞེས་བསྟན་པའོ། །ཀཽ་ཤི་ཀ་གཞན་ཡང་བྱང་ཆུབ་སེམས་དཔའ་སེམས་དཔའ་ཆེན་པོས་གཞན་ཞིག་བླ་ན་མེད་པ་ཡང་དག་པར་རྫོགས་པའི་བྱང་ཆུབ་ཏུ་ཡང་དག་པར་བསྟན་ཏམ་ཞེས་བྱ་བ་ནས། དེ་ལྟར་ན་རིགས་ཀྱི་བུའམ་རིགས་ཀྱི་བུ་མོ་དེས་ཆགས་པའི་མཐའ་ཐམས་ཅད་ཡོངས་སུ་སྤངས་པ་ཡིན་ནོ་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ྱ་བའི་བར་དུ་ནི་དེ་ལྟར་ཤེས་རབ་ཀྱི་ཕ་རོལ་ཏུ་ཕྱིན་པ་ཟབ་མོ་འདི་ལ་བདག་ཉིད་ཆགས་པ་མེད་པར་བྱ་བ་བསྟན་ནས།</w:t>
      </w:r>
      <w:ins w:id="8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གཞན་ལ་ཆོས་སྟོན་པའི་ཚེ་ཡང་ཆགས་པ་མེད་པར་བསྟན་ཅིང་བསྐུལ་བའི་ཐབས་བསྟན་པ་སྟེ། ཕ་རོལ་ཏུ་ཕྱིན་པ་དྲུག་ལ་སོགས་པ་རྣམ་པ་ཐམས་ཅད་མཁྱེན་པ་ཉིད་ལ་ཐུག་གི་བར་དུ་རྣམ་པར་བྱང་བའི་ཆོས་རྣམས་ལ་སྤྱོད་པའི་ཚེ་ཅི་ནས་ཀྱང་བདག་ཆོས་དེ་རྣམས་ལ་སྤྱོད་དོ་སྙམ་དུ་སེམས་པའི་རྣམ་པར་རྟོག་པ་དེ་ལྟ་བུ་མི་འབྱུང་བར་གཞན་རྣམས་ལ་ཡང་དག་པར་བསྟན་ཅིང་ཡང་དག་པར་བསྐུལ་བ་དང</w:t>
      </w:r>
      <w:ins w:id="8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ཡང་དག་པར་སྤྲོ་བ་བསྐྱེད་པ་དང</w:t>
      </w:r>
      <w:ins w:id="8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ཡང་དག་པར་དགའ་བ་བསྐྱེད་པར་བྱའོ་ཞེས་བསྟན་པ་སྟེ། དེ་ལ་ཡང་དག་པར་བསྟན་པ་ནི་བླ་ན་མེད་པ་ཡང་དག་པར་རྫོགས་པའི་བྱང་ཆུབ་ཏུ་འཇུག་པའི་ལམ་མི་ཤེས་པ་ལ་ལམ་ཕྱིན་ཅི་མ་ལོག་པར་བསྟན་པའོ། །ཡང་དག་པར་བསྐུལ་བ་ནི་ལམ་ལོག་པར་ཞུགས་པ་རྣམས་ཀྱི་ཁ་ལོ་སྒྱུར་ཞིང་འཆོས་པའོ། །ཡང་དག་པར་སྤྲོ་བ་བསྐྱེད་པ་ནི་བླ་ན་མེད་པ་ཡང་དག་པར་རྫོགས་པའི་བྱང་ཆུབ་ཐོབ་ཏུ་མི་རེ་ཞིང་སེམས་ཞུམ་པ་རྣམས་ལ་གཟེངས་བསྟོད་ཅིང་སྤྲོ་བ་བསྐྱེད་པའོ། །ཡང་དག་པར་དགའ་བར་བྱ་བ་ནི་བླ་ན་མེད་པ་ཡང་དག་པར་རྫོགས་པའི་བྱང་ཆུབ་ཏུ་ཡང་དག་པར་ཞུགས་པ་རྣམས་བསྔགས་ཤིང་བསྟོད་ནས་དགའ་བར་བྱེད་པའོ། །ཡང་དག་པའི་རྗེས་སུ་སོང་བའི་ཡིད་ཀྱིས་ཞེས་བྱ་བ་ནི་དམིགས་པ་དང</w:t>
      </w:r>
      <w:ins w:id="8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མཚན་མར་འཛིན་པའི་རྣམ་པར་རྟོག་པ་མེད་པའི་སེམས་ཀྱིས་གཞན་ལ་བསྟན་པར་བྱའོ་ཞེས་བྱ་བའི་དོན་ཏོ། །རྨ་བྱུང་བར་མི་འགྱུར་ཞིང་སངས་རྒྱས་ཀྱིས་གནང་བའི་ཡང་དག་པར་བསྐུལ་བས་ཡང་དག་པར་བསྐུལ་བ་ཡིན་ཏེ་ཞེས་བྱ་བ་ནི་དེ་ལྟར་རྣམ་པར་བྱང་བའི་ཆོས་རྣམས་ལ་སྤྱོད་པའི་ཚེ། ཆོས་དེ་རྣམས་ལ་སྤྱོད་པའི་རྣམ་པར་རྟོག་པ་མི་འབྱུང་བར་གཞན་རྣམས་ལ་ཆོས་བསྟན་ན་སྐྱོན་དུ་མི་འགྱུར་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ཞིང་སངས་རྒྱས་བཅོམ་ལྡན་འདས་ཀྱི་བསྟན་པ་དང་མཐུན་པར་ཡང་དག་པར་སྟོན་ཅིང་བསྐུལ་</w:t>
      </w:r>
      <w:del w:id="8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བ་ཡིན་ནོ་ཞེས་བྱ་བའི་དོན་ཏོ། །དེ་ལྟར་ན་རིགས་ཀྱི་བུའམ་རིགས་ཀྱི་བུ་མོ་དེས་ཆགས་པའི་མཐའ་ཐམས་ཅད་ཡོངས་སུ་སྤངས་པ་ཡིན་ནོ་ཞེས་བྱ་བ་ནི་དེ་ལྟར་གོང་དུ་སྨོས་པའི་ཚུལ་དུ་ཡང་དག་པར་བསྟན་ན་དམིགས་པ་དང་བཅས་ཤིང་མཚན་མ་དང་བཅས་པར་ལྟ་བའི་སྐྱོན་དང</w:t>
      </w:r>
      <w:ins w:id="8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ཡོད་པ་དང་མེད་པའི་མཐའ་ལ་ཆགས་པའི་སྐྱོན་ཐམས་ཅད་ཡོངས་སུ་སྤངས་པ་ཡིན་ནོ་ཞེས་བསྟན་པའོ། །དེ་ནས་བཅོམ་ལྡན་འདས་ཀྱིས་ཚེ་དང་ལྡན་པ་རབ་འབྱོར་ལ་ལེགས་སོ་ཞེས་བྱ་བ་གནང་སྟེ།</w:t>
      </w:r>
      <w:ins w:id="8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རབ་འབྱོར་དེ་ལྟར་ཁྱོད་བྱང་ཆུབ་སེམས་དཔའ་སེམས་དཔའ</w:t>
      </w:r>
      <w:ins w:id="8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ཆེན་པོ་རྣམས་ལ་ཆགས་པའི་རྣམ་པ་དེ་ལྟ་བུ་དག་སྟོན་པ་ལེགས་སོ་ལེགས་སོ་ཞེས་བྱ་བ་ནི་གོང་དུ་རབ་འབྱོར་གྱིས་ཆགས་པ་མེད་པའི་དོན་བསྟན་པ་ལ། འཁོར་རྣམས་བརྟན་པར་ཡིད་ཆེས་པར་བྱ་བའི་ཕྱིར་བཅོམ་ལྡན་འདས་ཀྱིས་རྗེས་སུ་ཡི་རངས་ནས་ལེགས་སོ་ཞེས་བྱ་བ་གནང་བ་བསྟན་པའོ། །རབ་འབྱོར་དེ་བས་ན་ཁྱོད་ལ་ཆགས་པའི་རྣམ་པ་དེ་བས་ཀྱང་ཕྲ་བ་དག་བསྟན་པར་བྱས་ཞེས་བྱ་བ་ལ་སོགས་པ་ནི་དེ་བཞིན་གཤེགས་པ་ལ་སོགས་པ་ལ་མཚན་མར་ཡིད་ལ་བྱེད་པ་ཡང་བྱང་ཆུབ་སེམས་དཔའི་ཆགས་པ་ཡིན་ཏེ། ཆགས་པ་གོང་དུ་བཤད་པ་</w:t>
      </w:r>
      <w:ins w:id="8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པས</w:t>
        </w:r>
      </w:ins>
      <w:del w:id="8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་ཀྱང་ཟབ་ཅིང་ཕྲ་བ་དག་བཤད་པར་བྱས་ཉོན་ཅིག་ཅེས་སྐབས་ཕྱེ་བའོ། །རབ་འབྱོར་འདི་ལ་རིགས་ཀྱི་བུའམ་རིགས་ཀྱི་བུ་མོ་བླ་ན་མེད་པ་ཡང་དག་པར་རྫོགས་པའི་བྱང་ཆུབ་ཏུ་ཡང་དག་པར་ཞུགས་པ་ཞེས་བྱ་བ་ནས། གང་ཡང་དེ་བཞིན་གཤེགས་པའི་ཉན་ཐོས་དེ་དག་དང</w:t>
      </w:r>
      <w:ins w:id="8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དེ་མ་ཡིན་པའི་སེམས་ཅན་གཞན་རྣམས་ཀྱི་དགེ་བའི་རྩ་བ་གང་ཇི་སྙེད་པ་དེ་དག་ཐམས་ཅད་ཀྱང་མཚན་མར་བྱ་སྟེ། བླ་ན་མེད་པ་ཡང་དག་པར་རྫོགས་པའི་བྱང་ཆུབ་ཏུ་ཡོངས་སུ་བསྔོ་ན།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བ་འབྱོར་ཇི་ཙམ་དུ་མཚན་མར་ཡིད་ལ་བྱེད་པ་དེ་ཙམ་དུ་ཆགས་པའོ་ཞེས་བྱ་བའི་བར་དུ་ནི་དེ་བཞིན་གཤེགས་པ་རྣམས་ཀྱི་ཡོན་ཏན་དང</w:t>
      </w:r>
      <w:ins w:id="8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མཚན་དང</w:t>
      </w:r>
      <w:ins w:id="8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དཔེ་བྱད་ལ་སོགས་པ་ལ་མཚན་མར་འཛིན་ཅིང་ཡིད་ལ་བྱེད་པ་དང</w:t>
      </w:r>
      <w:ins w:id="8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དུས་གསུམ་</w:t>
      </w:r>
      <w:ins w:id="8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ངས་རྒྱས་བཅོམ་ལྡན་འདས་རྣམས་ཀྱི་དགེ་བའི་རྩ་བ་རྣམས་ལ་མཚན་མར་ཡིད་ལ་བྱེད་ཅིང་བླ་ན་མེད་པ་ཡང་དག་པར་རྫོགས་པའི་བྱང་ཆུབ་ཏུ་བསྔོ་བ་དང</w:t>
      </w:r>
      <w:ins w:id="8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འཕགས་པ་</w:t>
      </w:r>
      <w:del w:id="8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ཉན་ཐོས་དང</w:t>
      </w:r>
      <w:ins w:id="8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སོ་སོའི་སྐྱེ་བོ་རྣམས་ཀྱི་དགེ་བའི་རྩ་བ་རྣམས་ལ་མཚན་མར་བྱ་སྟེ། བླ་ན་མེད་པའི་བྱང་ཆུབ་ཏུ་ཡོངས་སུ་བསྔོ་བ་རྣམས་བྱང་ཆུབ་སེམས་དཔའི་ཆགས་པ་ཡིན་ནོ་ཞེས་བསྟན་པའོ། །དེ་ཅིའི་ཕྱིར་ཞེ་ན། དེ་བཞིན་གཤེགས་པ་དེ་དག་ནི་མཚན་མར་ཡིད་ལ་བྱ་བ་མ་ཡིན་ཏེ། དེ་བཞིན་གཤེགས་པ་དེ་དག་གི་དགེ་བའི་རྩ་བ་ཡང་མཚན་མར་ཡིད་ལ་བྱ་བ་མ་ཡིན་ནོ་ཞེས་བྱ་བ་ནི་མཚན་མར་ཡིད་ལ་བྱ་བའི་མི་རིགས་པའི་གཏན་ཚིགས་བསྟན་པ་སྟེ། དེ་བཞིན་གཤེགས་པ་རྣམས་དང</w:t>
      </w:r>
      <w:ins w:id="8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འི་དགེ་བའི་རྩ་བ་རྣམས་དོན་དམ་པར་དངོས་པོ་ཡོད་པར་མ་གྲུབ་པས་མཚན་མར་ཡིད་ལ་བྱར་མེད་དོ་ཞེས་བསྟན་པའོ། །གསོལ་པ། བཅོམ་ལྡན་འདས་ཤེས་རབ་ཀྱི་ཕ་རོལ་ཏུ་ཕྱིན་པ་ནི་ཟབ་བོ་ཞེས་བྱ་བ་ནི་གོང་དུ་བཤད་པའི་ཚུལ་དུ་མཚན་མར་ཡིད་ལ་བྱེད་པ་ཐམས་ཅད་ཆགས་པ་ཡིན་པར་བཤད་པའི་དོན་ཟབ་མོ་རབ་འབྱོར་གྱིས་རྟོགས་ནས།</w:t>
      </w:r>
      <w:ins w:id="9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ཁོར་ཐམས་ཅད་ཀྱིས་ཀྱང་ཤེས་རབ་ཀྱི་ཕ་རོལ་ཏུ་ཕྱིན་པ་ཟབ་པར་ཡིད་ཆེས་པར་བྱ་བའི་ཕྱིར་ཤེས་རབ་ཀྱི་ཕ་རོལ་ཏུ་ཕྱིན་པ་ནི་ཟབ་བོ་ཞེས་གསོལ་པའོ། །བཅོམ་ལྡན་འདས་ཀྱིས་བཀའ་སྩལ་པ། རབ་འབྱོར་ཆོས་ཐམས་ཅད་རང་བཞིན་</w:t>
      </w:r>
      <w:ins w:id="9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9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་རྣམ་པར་</w:t>
      </w:r>
      <w:ins w:id="9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9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ཕྱིར་རོ་ཞེས་བྱ་བ་ནི་དོན་དམ་པར་ཆོས་ཐམས་ཅད་རང་བཞིན་གྱིས་སྟོང་པས་མཚན་མར་འཛིན་པ་ལ་སོགས་པའི་སྐྱོ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གང་གིས་ཀྱང་མ་ཆགས་མ་གོས་ཏེ་ཡོངས་སུ་དག་ཅིང་དབེན་པའི་ཕྱིར་ཟབ་བོ་ཞེས་བྱ་བའི་དོན་ཏོ།</w:t>
      </w:r>
      <w:ins w:id="9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།གསོལ་པ། བཅོམ་ལྡན་འདས་ཤེས་རབ་ཀྱི་ཕ་རོལ་ཏུ་ཕྱིན་པ་ལ་ཕྱག་འཚལ་ལོ་ཞེས་བྱ་བ་ནི་དེ་ལྟར་ཤེས་རབ་ཀྱི་ཕ་རོལ་ཏུ་ཕྱིན་པའི་དོན་ཟབ་མོ་བཅོམ་ལྡན་འདས་ཀྱིས་བཤད་པ་ལ་རབ་འབྱོར་དད་པ་སྐྱེས་ནས། འཁོར་གཞན་རྣམས་ཀྱང་</w:t>
      </w:r>
      <w:ins w:id="9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དག</w:t>
        </w:r>
      </w:ins>
      <w:del w:id="9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་པ་བསྐྱེད་པའི་ཕྱིར་གུས་ཤིང་རིམ་གྲོ་བསྐྱེད་པ་བསྟན་པའོ། །བཅོམ་ལྡན་འདས་ཀྱིས་བཀའ་</w:t>
      </w:r>
      <w:ins w:id="9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9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སྤྲུལ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ནི་འདི་ལྟར་ཤེས་རབ་ཀྱི་ཕ་རོལ་ཏུ་ཕྱིན་པ་མ་བྱས་མངོན་པར་འདུས་མ་བྱས་པ་སྟེ་ཞེས་བྱ་བ་ནི་དོན་དམ་པར་ཤེས་རབ་ཀྱི་ཕ་རོལ་ཏུ་ཕྱིན་པ་རང་བཞིན་གྱིས་སྟོང་པས་རྒྱུ་དང་རྐྱེན་གང་གིས་ཀྱང་མ་བྱས་ཤིང་མ་བསྐྱེད་ལ། བསོད་ནམས་དང་བསོད་ནམས་མ་ཡིན་པའི་དངོས་པོས་ཡོངས་སུ་དག་པ་དང་མ་དག་པར་མངོན་པར་འདུ་བྱ་ཞིང་བཅོས་སུ་ཡང་མེད་དོ་ཞེས་བྱ་བའི་དོན་ཏོ། །དེ་ནི་སུས་ཀྱང་མངོན་པར་འཚང་རྒྱ་བར་བྱ་བར་མི་ནུས་སོ་ཞེས་བྱ་བ་ནི་མངོན་པར་སངས་རྒྱས་པར་བྱེད་པའི་སངས་རྒྱས་དང</w:t>
      </w:r>
      <w:ins w:id="9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བྱང་ཆུབ་སེམས་དཔའ་དང</w:t>
      </w:r>
      <w:ins w:id="9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སངས་རྒྱས་པར་བྱ་བའི་ཤེས་རབ་ཀྱི་ཕ་རོལ་ཏུ་ཕྱིན་པ་ཉིད་ཀྱང་རང་བཞིན་གྱིས་སྟོང་པས་ཤེས་པར་བྱ་བ་དང</w:t>
      </w:r>
      <w:ins w:id="9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ཤེས་པར་བྱེད་པ་གཉིས་ཀ་མེད་པའི་ཕྱིར་སུས་ཀྱང་མངོན་པར་སངས་རྒྱས་པར་བྱ་</w:t>
      </w:r>
      <w:ins w:id="9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མི་ནུས་སོ་ཞེས་གསུངས་སོ། །གསོལ་པ། བཅོམ་ལྡན་འདས་ཆོས་ཐམས་ཅད་ནི་</w:t>
      </w:r>
      <w:del w:id="9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ངོན་པར་སངས་མ་རྒྱས་པའོ་ཞེས་བྱ་བ་ནི་ཤེས་རབ་ཀྱི་ཕ་རོལ་ཏུ་ཕྱིན་པ་འབའ་ཞིག་མངོན་པར་འཚང་རྒྱ་བར་བྱ་བར་མི་ནུས་པར་མ་ཟད་ཀྱི། ཆོས་ཐམས་ཅད་ཀྱང་དོན་དམ་པར་རང་བཞིན་གྱིས་སྟོང་པས་ཤེས་པར་བྱེད་པ་དང</w:t>
      </w:r>
      <w:ins w:id="9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ཤེས་པར་བྱ་བ་གཉིས་ཀ་མེད་པའི་ཕྱིར་མངོན་པར་སངས་མ་རྒྱས་པའོ་ཞེས་བཤད་པའོ། །བཅོམ་ལྡན་འདས་ཀྱིས་བཀའ</w:t>
      </w:r>
      <w:ins w:id="9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t>སྩལ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རབ་འབྱོར་དེ་ནི་འདི་ལྟར་ཆོས་ཀྱི་རང་བཞིན་ནི་གཉིས་མ་ཡིན་ཏེ། རབ་འབྱོར་ཆོས་ཀྱི་རང་བཞིན་ནི་གཅིག་ཏུ་ཟད་དོ་ཞེས་བྱ་བ་ནི་ཆོས་ཐམས་ཅད་དེ་བཞིན་དུ་རོ་གཅིག་སྟེ། དོན་དམ་པར་སྟོང་པ་ཉིད་ཀྱི་རང་བཞིན་དུ་ཟད་པས་ཤེས་པར་</w:t>
      </w:r>
      <w:ins w:id="9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བྱད</w:t>
        </w:r>
      </w:ins>
      <w:del w:id="9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་པ་དང</w:t>
      </w:r>
      <w:ins w:id="9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ཤེས་པར་བྱ་བ་གཉིས་སུ་དབྱེར་མེད་དོ་ཞེས་བྱ་བའི་དོན་ཏོ། །རབ་འབྱོར་ཆོས་ཀྱི་རང་བཞིན་གཅིག་པོ་གང་ཡིན་པ་དེ་ནི་རང་བཞིན་མ་ཡིན་ནོ་ཞེས་བྱ་བ་ནི་གོང་དུ་ཆོས་</w:t>
      </w:r>
      <w:del w:id="9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ང་བཞིན་ནི་གཅིག་ཏུ་ཟད་དོ་ཞེས་བཤད་པ་ལ་ཁ་ཅིག་དེ་བཞིན་ཉིད་དམ་སྟོང་པ་ཉིད་ཀྱི་རང་བཞིན་གཅིག་པུ་ཞིག་ཡོད་པར་འཛིན་པ་བསལ་བའི་ཕྱིར་དེ་ཡང་དོན་དམ་པར་རང་བཞིན་ཡོད་པ་མ་ཡིན་ནོ་ཞེས་བསྟན་པའོ། །གང་རང་བཞིན་མ་ཡིན་པ་དེ་ནི་མ་བྱས་པའོ་ཞེས་བྱ་བ་ནི་དེ་ལྟར་དོན་དམ་པར་རང་བཞིན་ཡོད་པ་མ་ཡིན་པ་དེ་ནི་རྒྱུ་དང་རྐྱེན་གྱིས་བསྐྱེད་པ་མ་ཡིན་ནོ་ཞེས་བྱ་བའི་དོན་ཏོ། །གང་མ་བྱས་པ་དེ་ནི་མངོན་པར་འདུས་མ་བྱས་པའོ་ཞེས་བྱ་བ་ནི་དེ་ལྟར་རྒྱུ་དང་རྐྱེན་གྱིས་མ་བསྐྱེད་ཅིང་དངོས་པོ་མེད་པ་དེ་ལ་ནི་བསོད་ནམས་དང་བསོད་ནམས་མ་ཡིན་པས་བཟང་པོ་དང་ངན་པར་བཅོས་ཤིང་མངོན་པར་འདུ་བྱར་ཡང་མེད་དོ་ཞེས་བསྟན་པའོ།</w:t>
      </w:r>
      <w:ins w:id="9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བ་འབྱོར་དེ་ལྟར་བྱང་ཆུབ་སེམས་དཔའ་སེམས་དཔའ་ཆེན་པོས་ཆོས་ཀྱི་རང་བཞིན་གཅིག་པོ་རང་བཞིན་མ་ཡིན་པ་མ་བྱས་པ། མངོན་པར་འདུ་མ་བྱས་པ་ཤེས་ན་ཆགས་པའི་རྣམ་པ་ཐམས་ཅད་ཡོངས་སུ་སྤངས་པ་ཡིན་ནོ་ཞེས་བྱ་བ་ནི་དེ་ལྟར་གོང་དུ་བཤད་པའི་ཚུལ་དུ་ཆོས་ཐམས་ཅད་སྟོང་པ་ཉིད་དུ་རོ་གཅིག་སྟེ། མ་བྱས་ཤིང་མངོན་པར་འདུ་མ་བྱས་པར་ཤེས་ན། མཚན་མ་དང་དམིགས་པ་དང་བཅས་པའི་སྐྱོན་ཐམས་ཅད་སྤངས་པ་ཡིན་ནོ་ཞེས་བསྟན་པའོ། །གསོལ་པ།</w:t>
      </w:r>
      <w:ins w:id="9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བཅོམ་ལྡན་འདས་ཤེས་རབ་ཀྱི་ཕ་རོལ་ཏུ་ཕྱིན་པ་ནི་རྟོགས་པར་དཀའ་བའོ་ཞེས་བྱ་བ་ནི་ཤེས་རབ་ཀྱི་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ཕ་རོལ་ཏུ་ཕྱིན་པའི་དོན་ཟབ་མོ་དམིགས་པ་ཅན་རྣམས་ཀྱི་སྤྱོད་ཡུལ་མ་ཡིན་ནོ་ཞེས་བསྟན་པའོ། །བཅོམ་ལྡན་འདས་ཀྱིས་བཀའ་སྩལ་པ།</w:t>
      </w:r>
      <w:ins w:id="9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རབ་འབྱོར་དེ་ནི་འདི་ལྟར་ཤེས་རབ་ཀྱི་ཕ་རོལ་ཏུ་ཕྱིན་པ་ནི་སུས་ཀྱང་མ་མཐོང</w:t>
      </w:r>
      <w:ins w:id="9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9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མ་ཐོས་མ་རྟོགས། རྣམ་པར་མ་ཤེས་མངོན་པར་སངས</w:t>
      </w:r>
      <w:del w:id="9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ྒྱས་པའི་ཕྱིར་རོ་ཞེས་བྱ་བ་ནི་ཤེས་རབ་ཀྱི་ཕ་རོལ་ཏུ་ཕྱིན་པ་དོན་དམ་པར་དངོས་པོ་མེད་པས་མིག་གི་རྣམ་པར་ཤེས་པས་མཐོང་བར་བྱ་བ་ཡང་མ་ཡིན། རྣ་བའི་རྣམ་པར་ཤེས་པས་ཐོས་པར་བྱ་བ་ཡང་མ་ཡིན། སྣ་དང</w:t>
      </w:r>
      <w:ins w:id="9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ལྕེ་དང</w:t>
      </w:r>
      <w:ins w:id="9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ལུས་ཀྱི་རྣམ་པར་ཤེས་པས་རྟོགས་པར་བྱ་བ་ཡང་མ་ཡིན། ཡིད་ཀྱི་རྣམ་པར་ཤེས་པས་རྣམ་པར་ཤེས་པར་བྱ་བ་ཡང་མ་ཡིན། གཉིས་སུ་མེད་པའི་ཡེ་ཤེས་ཀྱིས་</w:t>
      </w:r>
      <w:del w:id="9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མངོན་པར་སངས་རྒྱས་པར་བྱ་བ་ཡང་མ་ཡིན་པའི་ཕྱིར་རྟོགས་པར་དཀའ་བ་ཡིན་ནོ་ཞེས་བསྟན་པའོ།</w:t>
      </w:r>
      <w:ins w:id="9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།གསོལ་པ། བཅོམ་ལྡན་འདས་ཤེས་རབ་ཀྱི་ཕ་རོལ་ཏུ་ཕྱིན་པ་ནི་བསམ་</w:t>
      </w:r>
      <w:ins w:id="9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9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ཁྱབ་པའོ་ཞེས་བྱ་བ་ནི་དེ་ལྟར་ཤེས་རབ་ཀྱི་ཕ་རོལ་ཏུ་ཕྱིན་པ་དོན་དམ་པར་དངོས་པོ་མེད་པས་མཐོང་ཞིང་ཐོས་པ་ལ་སོགས་པས་མངོན་སུམ་དུ་བྱར་མི་རུང་ཡང</w:t>
      </w:r>
      <w:ins w:id="9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9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སེམས་ཀྱིས་</w:t>
      </w:r>
      <w:del w:id="9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རྗེས་སུ་དཔག་ཏུ་མེད་དམ་སྙམ་དུ་སེམས་</w:t>
      </w:r>
      <w:ins w:id="9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པའི་ཐེ་ཚོམ་བསལ་བའི་ཕྱིར་བསམ་</w:t>
      </w:r>
      <w:ins w:id="9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གྱིས་</w:t>
        </w:r>
      </w:ins>
      <w:del w:id="9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ཀྱིས་རྗོ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མི་ཁྱབ་པའོ་ཞེས་བསྟན་པའོ། །བཅོམ་ལྡན་འདས་ཀྱིས་བཀའ་སྩལ་པ། རབ་འབྱོར་དེ་ནི་འདི་ལྟར་སེམས་ཀྱིས་མ་ཤེས་སོ་ཞེས་བྱ་བ་ནས།</w:t>
      </w:r>
      <w:ins w:id="9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ཀྱིས་མ་ཤེས་སོ་ཞེས་བྱ་བའི་བར་དུ་ནི་ཤེས་རབ་ཀྱི་ཕ་རོལ་ཏུ་ཕྱིན་པ་འདི་བསམ་</w:t>
      </w:r>
      <w:ins w:id="9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9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་མི་ཁྱབ་པའི་དོན་ཞིབ་ཏུ་བཤད་པ་སྟེ།</w:t>
      </w:r>
      <w:ins w:id="9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སེམས་དང་གཟུགས་ལ་སོགས་པ་རྣམ་པ་ཐམས་ཅད་མཁྱེན་པ་ཉིད་ལ་ཐུག་གི་བར་གྱི</w:t>
      </w:r>
      <w:ins w:id="9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ས་</w:t>
        </w:r>
      </w:ins>
      <w:del w:id="9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་བྱེ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ཆོས་ཐམས་ཅད་ཀྱིས་ཤེས་པར་བྱ་བའི་ཡུལ་མ་ཡིན་པའི་ཕྱིར་བསམ་གྱིས་མི་ཁྱབ་པའོ་ཞེས་བསྟན་པའོ། །ཤེས་རབ་ཀྱི་ཕ་རོལ་ཏུ་ཕྱིན་པ་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འབུམ་པ་རྒྱ་ཆེར་བཤད་པ་ལས་ལེའུ་ཉི་ཤུ་བརྒྱད་པའོ།། །།དེ་ནས་ཚེ་དང་ལྡན་པ་རབ་འབྱོར་གྱིས་བཅོམ་ལྡན་འདས་ལ་འདི་སྐད་ཅེས་</w:t>
      </w:r>
      <w:ins w:id="9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གསོལ་ཏོ། །བཅོམ་ལྡན་འདས་ཤེས་རབ་ཀྱི་ཕ་རོལ་ཏུ་ཕྱིན་པ་ནི་</w:t>
      </w:r>
      <w:ins w:id="9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བགྱིད</w:t>
        </w:r>
      </w:ins>
      <w:del w:id="9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བཀྱིད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མ་མཆིས་པའོ་ཞེས་བྱ་བ་ནི་ཤེས་རབ་ཀྱི་ཕ་རོལ་ཏུ་ཕྱིན་པ་རྣམ་པར་མི་རྟོག་ཅིང་ཅི་ཡང་བྱེད་པ་མ་ཡིན་པ་བསྟན་པའི་སྒོ་ནས་ཟབ་ཅིང་མོས་པར་དཀའ་བ་བསྟན་པ་སྟེ།</w:t>
      </w:r>
      <w:ins w:id="9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དོན་དམ་པར་ཤེས་རབ་ཀྱི་ཕ་རོལ་ཏུ་ཕྱིན་པ་ཉིད་ཀྱང་རང་བཞིན་གྱིས་སྟོང་སྟེ།</w:t>
      </w:r>
      <w:ins w:id="9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དངོས་པོ་མེད་པས་བྱེད་པ་པོའི་རང་བཞིན་མ་ཡིན་ལ། ཆོས་ཐམས་ཅད་ཀྱང་རང་བཞིན་གྱིས་སྟོང་པས་བྱ་བའི་དངོས་པོ་མ་ཡིན་ཏེ། དེ་ལྟར་བྱ་བ་དང་བྱེད་པ་གཉིས་ཀ་དོན་དམ་པར་ཡོད་པར་མ་གྲུབ་པས་ཅིས་ཀྱང་མི་བྱེད་པའོ་ཞེས་བྱ་བའི་དོན་ཏོ། །བཅོམ་ལྡན་འདས་ཀྱིས་བཀའ་</w:t>
      </w:r>
      <w:ins w:id="9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9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བྱེད་པ་པོ་མི་དམིགས་པའི་ཕྱིར་རོ་ཞེས་བྱ་བ་ནི་ཤེས་རབ་ཀྱི་ཕ་རོལ་ཏུ་ཕྱིན་པ་དོན་དམ་པར་རང་བཞིན་གྱིས་སྟོང་པས་བྱེད་པ་པོའི་དངོས་པོ་དམིགས་སུ་མེད་པའི་ཕྱིར་ཅི་ཡང་མི་བྱེད་པ་ཡིན་ནོ་ཞེས་བསྟན་པའོ། །རབ་འབྱོར་དེ་བཞིན་དུ་གཟུགས་མི་དམིགས་པ་དང་ཞེས་བྱ་བ་ནས། རྣམ་པ་ཐམས་ཅད་</w:t>
      </w:r>
      <w:ins w:id="9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9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་པ་ཉིད་མི་དམིགས་པའི་ཕྱིར་རོ་ཞེས་བྱ་བའི་བར་དུ་ནི་གཟུགས་ལ་སོགས་པ་རྣམ་པ་ཐམས་ཅད་</w:t>
      </w:r>
      <w:ins w:id="9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9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་པ་ཉིད་ལ་ཐུག་གི་བར་དུ་ཆོས་ཐམས་ཅད་དོན་དམ་པར་རང་བཞིན་གྱིས་སྟོང་པས་བྱ་བའི་དངོས་པོར་</w:t>
      </w:r>
      <w:del w:id="9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ཡོད་པ་མ་ཡིན་པའི་ཕྱིར་ཤེས་རབ་ཀྱི་ཕ་རོལ་ཏུ་ཕྱིན་པ་ཅི་ཡང་བྱེད་པ་མ་ཡིན་པ་ཞེས་བསྟན་པའོ། །གསོལ་པ། བཅོམ་ལྡན་འདས་འདི་ལ་བྱང་ཆུབ་སེམས་དཔའ་སེམས་དཔའ་ཆེན་</w:t>
      </w:r>
      <w:ins w:id="9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པོ</w:t>
        </w:r>
      </w:ins>
      <w:del w:id="9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་ཤེས་རབ་ཀྱི་ཕ་རོལ་ཏུ་ཕྱིན་པ་ལ་སྤྱོད་པས། རྣམ་པ་ཇི་ལྟར་སྤྱད་པར་བགྱི་ཞེས་བྱ་བ་ནི་དེ་ལྟར་གོང་དུ་བཤད་པའི་ཚུལ་དུ་ཤེས་རབ་ཀྱི་ཕ་རོལ་ཏུ་ཕྱིན་པ་བྱེད་པ་པོའི་དངོ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པོར་ཡང་མེད་ལ། བྱ་བའི་དངོས་པོར་ཡང་མེད་ན་བྱང་ཆུབ་སེམས་དཔའ་ཤེས་རབ་ཀྱི་ཕ་རོལ་ཏུ་ཕྱིན་པ་ལ་སྤྱོད་པས་ཐབས་ཇི་ལྟར་</w:t>
      </w:r>
      <w:ins w:id="9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སྤྱད</w:t>
        </w:r>
      </w:ins>
      <w:del w:id="9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་པར་བགྱི་ཞེས་ཞུས་པའོ། །བཅོམ་ལྡན་འདས་ཀྱིས་བཀའ་</w:t>
      </w:r>
      <w:ins w:id="9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9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རབ་འབྱོར་འདི་ལ་བྱང་ཆུབ་སེམས་དཔའ་སེམས་དཔའ་ཆེན་པོ་ཤེས་རབ་ཀྱི་ཕ་རོལ་ཏུ་ཕྱིན་པ་ལ་སྤྱོད་པའི་ཚེ། གལ་ཏེ་གཟུགས་ལ་མི་སྤྱོད་ན་ཤེས་རབ་ཀྱི་ཕ་རོལ་ཏུ་ཕྱིན་པ་ལ་སྤྱོད་དོ་ཞེས་བྱ་བ་ནས།</w:t>
      </w:r>
      <w:ins w:id="9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དེ་ཅིའི་ཕྱིར་ཞེ་ན། གང་རྟག་པའམ་མི་རྟག་པའམ། བདེ་བའམ། སྡུག་བསྔལ་བའམ། བདག་གམ། བདག་མེད་པའམ། སྡུག་པའམ་མི་སྡུག་པར་འགྱུར་བ་དེ་ལྟ་བུའི་རྣམ་པ་ཐམས་ཅད་མཁྱེན་པ་ཉིད་མེད་དོ་ཞེས་བྱ་བའི་བར་དུ་ནི་ཤེས་རབ་ཀྱི་ཕ་རོལ་ཏུ་ཕྱིན་པ་ལ་ཇི་ལྟར་སྤྱོད་པའི་ཐབས་བསྟན་པ་སྟེ།</w:t>
      </w:r>
      <w:ins w:id="9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གཟུགས་ལ་སོགས་པ་རྣམ་པ་</w:t>
      </w:r>
      <w:del w:id="9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ཐམས་ཅད་མཁྱེན་པ་ཉིད་ལ་ཐུག་གི་བར་གྱི་ཆོས་རྣམས་ཀྱི་རང་བཞིན་ལ་སྤྱིར་ཡང་མཚན་མར་འཛིན་ཅིང་མི་སྤྱོད་ལ། ཁྱད་པར་དུ་ཡང་རྟག་ཅེས་བྱ་བའམ་མི་རྟག་ཅེས་བྱ་བར་ཡང་མི་སྤྱོད། བདེ་ཞེས་བྱ་བའམ། སྡུག་བསྔལ་ཞེས་བྱ་བར་ཡང་མི་སྤྱོད། བདག་ཅེས་བྱ་བའམ།</w:t>
      </w:r>
      <w:ins w:id="9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བདག་མེད་ཅེས་བྱ་བར་ཡང་མི་སྤྱོད། སྡུག་ཅེས་བྱ་བའམ་མི་སྡུག་ཅེས་བྱ་བར་</w:t>
      </w:r>
      <w:del w:id="9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མི་སྤྱོད་ན། གདོད་ཤེས་རབ་ཀྱི་ཕ་རོལ་ཏུ་ཕྱིན་པ་ལ་སྤྱོད་པ་ཡིན་ནོ་ཞེས་བསྟན་པའོ། །རབ་འབྱོར་གཞན་ཡང་བྱང་ཆུབ་སེམས་དཔའ་སེམས་དཔའ་ཆེན་པོ་ཤེས་རབ་ཀྱི་ཕ་རོལ་ཏུ་ཕྱིན་པ་ལ་སྤྱོད་པའི་ཚེ་ཞེས་བྱ་བ་ལ་སོགས་པས་ཀྱང་ཤེས་རབ་ཀྱི་ཕ་རོལ་ཏུ་ཕྱིན་པ་ལ་སྤྱོད་པའི་ཐབས་བསྟན་པ་སྟེ། གལ་ཏེ་གཟུགས་ཡོངས་སུ་མ་རྫོགས་སོ་ཞེས་བྱ་བར་མི་སྤྱོད་ན་ཤེས་རབ་ཀྱི་ཕ་རོལ་ཏུ་ཕྱིན་པ་ལ་སྤྱོད་དོ་ཞེས་བྱ་བ་ནི་ཀུན་བརྟགས་པའི་གཟུགས་དངོས་པོ་ཡོད་པར་མ་གྲུབ་པས་ཡོངས་སུ་གྲུབ་པ་མ་ཡིན་ནོ་ཞེས་བྱ་བར་རྣམ་པར་རྟོག་པ་ཡང་མེད་ན། གདོད་ཤེས་རབ་ཀྱི་ཕ་རོལ་ཏུ་ཕྱིན་པ་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ལ་སྤྱོད་པ་ཡིན་ནོ་</w:t>
      </w:r>
      <w:del w:id="9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ཞེས་བསྟན་པའོ། །དེ་ཅིའི་ཕྱིར་ཞེ་ན</w:t>
      </w:r>
      <w:del w:id="9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གཟུགས་ཡོངས་སུ་མ་རྫོགས་པ་གང་ཡིན་པ་དེ་གཟུགས་མ་ཡིན་ནོ་ཞེས་བྱ་བ་དེ་ལྟར་ཡང་མི་སྤྱོད་ན། ཤེས་རབ་ཀྱི་ཕ་རོལ་ཏུ་ཕྱིན་པ་ལ་སྤྱོད་དོ་ཞེས་བྱ་བ་ནི་དེ་ལྟར་ཀུན་བརྟགས་པའི་གཟུགས་ཡོངས་སུ་མ་གྲུབ་ཅིང</w:t>
      </w:r>
      <w:ins w:id="9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ཡང་དག་པ་མ་ཡིན་པ་དེ་དོན་དམ་པར་གཟུགས་ཀྱི་དངོས་པོ་ཡོད་པ་མ་ཡིན་ནོ་ཞེས་བྱ་བར་ཡང་རྣམ་པར་མི་རྟོག་ན། གདོད་ཤེས་རབ་ཀྱི་ཕ་རོལ་ཏུ་ཕྱིན་པའི་དོན་ཟབ་མོ་རྟོགས་ཤིང</w:t>
      </w:r>
      <w:ins w:id="9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ཤེས་རབ་ཀྱི་ཕ་རོལ་ཏུ་ཕྱིན་པ་ལ་སྤྱོད་པར་ཆུད་དོ་ཞེས་བསྟན་པ་སྟེ། དེ་བཞིན་དུ་ཚོར་བ་ལ་སོགས་པ་རྣམ་པ་ཐམས་ཅད་</w:t>
      </w:r>
      <w:ins w:id="9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9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་པ་ཉིད་ལ་ཐུག་གི་བར་དུ་ཆོས་ཐམས་ཅད་ལ་ཡང་སྦྱར་བར་བྱའོ། །གསོལ་པ། བཅོམ་ལྡན་འདས་དེ་ལྟར་དེ་བཞིན་གཤེགས་པ་དགྲ་བཅོམ་པ་ཡང་དག་པར་རྫོགས་པའི་སངས་རྒྱས་ཀྱིས། བྱང་</w:t>
      </w:r>
      <w:ins w:id="9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ུབ་སེམས་དཔའི་ཐེག་པ་པའི་རིགས་ཀྱི་བུའམ་རིགས་ཀྱི་བུ་མོ་རྣམས་ལ་ཆགས་པ་དང་མ་ཆགས་པ་ལེགས་པར་བསྟན་པ་འདི་ངོ་མཚར་ཏོ་ཞེས་བྱ་བ་ནི་གོང་དུ་བཅོམ་ལྡན་འདས་ཀྱིས་ཤེས་རབ་ཀྱི་ཕ་རོལ་ཏུ་ཕྱིན་པ་འདི་དོན་ཟབ་མོ་ཆགས་པ་དང་མ་ཆགས་པའི་རྣམ་པར་རྟོག་པའི་མཐའ་གཉིས་སྤངས་པ་བཤད་པ་ལེགས་སོ་ཞེས་བསྟོད་པའོ། །བཅོམ་ལྡན་འདས་ཀྱིས་བཀའ་</w:t>
      </w:r>
      <w:ins w:id="9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</w:t>
      </w:r>
      <w:ins w:id="9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9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་པ།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རབ་འབྱོར་དེ་དེ་བཞིན་ནོ། །རབ་འབྱོར་དེ་དེ་བཞིན་ཏེ། དེ་བཞིན་གཤེགས་པ་དགྲ་བཅོམ་པ་ཡང་དག་པར་རྫོགས་པའི་སངས་རྒྱས་ཀྱིས། བྱང་ཆུབ་སེམས་དཔའི་ཐེག་པ་པའི་རིགས་ཀྱི་བུ་དང་རིགས་ཀྱི་བུ་མོ་རྣམས་ལ་ཆགས་པ་དང་མ་ཆགས་པ་ལེགས་པར་བསྟན་ཏོ་ཞེས་བྱ་བ་ནི་རབ་འབྱོར་གྱིས་གསོལ་པའི་ཚིག་འཁོར་ཐམས་ཅད་ཀྱིས་བསྟན་པར་ཡིད་ཆེས་པར་བྱ་བའི་ཕྱིར་དེ་བདེན་ནོ་ཞེས་བཀའ་</w:t>
      </w:r>
      <w:ins w:id="9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9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།རབ་འབྱོར་གཞན་ཡང་བྱང་ཆུབ་སེམས་དཔའ་སེམས་དཔའ་ཆེན་པོ་ཤེས་རབ་ཀྱི་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ཕ་རོལ་ཏུ་ཕྱིན་པ་ལ་སྤྱོད་པའི་ཚེ། གལ་ཏེ་གཟུགས་ཆགས་པའམ་མ་ཆགས་པ་ཞེས་བྱ་བར་མི་སྤྱོད་ན་ཤེས་རབ་ཀྱི་ཕ་རོལ་ཏུ་ཕྱིན་པ་ལ་སྤྱོད་དོ་ཞེས་བྱ་བ་ནས། གལ་ཏེ་རྣམ་པ་ཐམས་ཅད་</w:t>
      </w:r>
      <w:ins w:id="9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9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་པ་ཉིད་ཆགས་</w:t>
      </w:r>
      <w:ins w:id="9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མའམ</w:t>
        </w:r>
      </w:ins>
      <w:del w:id="9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པའམ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་ཆགས་པ་ཞེས་བྱ་བར་མི་སྤྱོད་ན་ཤེས་རབ་ཀྱི་ཕ་རོལ་ཏུ་ཕྱིན་པ་ལ་སྤྱོད་དོ་ཞེས་བྱ་བའི་བར་དུ་ནི་གཟུགས་ལ་སོགས་པའི་ཆོས་ཐམས་ཅད་རང་བཞིན་གྱིས་སྟོང་པས་ཆགས་པར་བྱ་བའི་གནས་ཀྱང་མ་ཡིན་ནོ་སྙམ་མམ་ཆགས་པ་མེད་པའི་རང་བཞིན་ནོ་སྙམ་དུ་ཡང་མི་སེམས་ཤིང་རྣམ་པར་མི་རྟོག་ན་གདོད་ཤེས་རབ་ཀྱི་ཕ་རོལ་ཏུ་ཕྱིན་པ་ལ་སྤྱོད་པ་ཡིན་ནོ་ཞེས་བསྟན་པའོ། །རབ་འབྱོར་བྱང་ཆུབ་སེམས་དཔའ་སེམས་དཔའ་ཆེན་པོ་དེ་ལྟར་སྤྱོད་ན་གཟུགས་ཆགས་པའམ་མ་ཆགས་པ་ཞེས་བྱ་བར་འདུ་ཤེས་པ་མེད་དོ་ཞེས་བྱ་བ་ནས། བླ་ན་མེད་པ་ཡང་དག་པར་རྫོགས་པའི་བྱང་ཆུབ་ཆགས་པའམ་མ་ཆགས་པ་ཞེས་བྱ་བར་འདུ་ཤེས་པ་མེད་དོ་ཞེས་བྱ་བའི་བར་དུ་ནི་དེ་ལྟར་གོང་དུ་བཤད་པའི་ཚུལ་དུ་ཆོས་ཐམས་ཅད་ལ་ཆགས་པ་དང་མ་ཆགས་པ་ཞེས་བྱ་བར་རྣམ་པར་རྟོག་པ་མེད་པར་ཤེས་རབ་ཀྱི་ཕ་རོལ་ཏུ་ཕྱིན་པའི་དོན་ཟབ་མོ་བསྒོམས་ན། དེའི་ཡོན་ཏན་གཟུགས་ལ་སོགས་པའི་ཆོས་ཐམས་ཅད་ལ་ཆགས་པ་དང་མ་ཆགས་པ་ཞེས་བྱ་བར་མཚན་མར་འཛིན་པ་དང་འདུ་ཤེས་སྐྱེ་བར་མི་འགྱུར་རོ་ཞེས་བསྟན་པའོ། །གསོལ་པ། བཅོམ་ལྡན་འདས་དེ་ལྟར་ཆོས་ཟབ་མོ་འདི་བསྟན་ཀྱང་ཡོངས་སུ་མི་འགྲིབ། མ་བསྟན་ཀྱང་ཡོངས་སུ་མི་འགྲིབ། བསྟན་ཀྱང་མི་འཕེལ། མ་བསྟན་ཀྱང་མི་འཕེལ་བ་ངོ་མཚར་ཆེའོ་ཞེས་བྱ་བས་ནི་ཤེས་རབ་ཀྱི་ཕ་རོལ་ཏུ་ཕྱིན་པའི་དོན་ཟབ་མོ་འདི་དེ་བཞིན་ཉིད་ཀྱི་རང་བཞིན་མི་འགྱུར་བ་ཡོངས་སུ་གྲུབ་པ་ཡིན་པར་བསྟན་པ་སྟེ།</w:t>
      </w:r>
      <w:ins w:id="9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དེ་ལ་བསྟན་ཀྱང་ཡོངས་སུ་མི་འགྲིབ་ཅེས་བྱ་བ་ནི་ཤེས་རབ་ཀྱི་ཕ་རོལ་ཏུ་ཕྱིན་པ་ཟབ་མོ་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ེ་བཞིན་ཉིད་ཀྱི་རང་བཞིན་མི་འགྱུར་བ་ཡོངས་སུ་གྲུབ་པ་དེ་ཆོས་སྟོན་པས་ཉན་པ་རྣམས་ལ་ཆོས་ཀྱི་སྦྱིན་པ་བྱ་སྟེ། རྣམ་པ་དུ་མར་བསྟན་པས་ཀྱང་དེ་བཞིན་ཉིད་ལ་འབྲི་</w:t>
      </w:r>
      <w:del w:id="9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བའམ་གདོད་པར་གྱུར་པ་མེད་དོ་ཞེས་བྱ་བའི་དོན་ཏོ། །མ་བསྟན་ཀྱང་ཡོངས་སུ་མི་འགྲིབ་ཅེས་བྱ་བ་ནི་གཞན་ལ་མ་བསྟན་མ་སྤེལ་ན་སུས་ཀྱང་མ་མཉན་མ་བསམ་མ་བསྒོམས་པས་ནུབ་སྟེ་མེད་པར་ཡང་མི་འགྱུར་རོ་ཞེས་བསྟན་པའོ། །བསྟན་ཀྱང་མི་འཕེལ་ཞེས་བྱ་བ་ནི་དེ་བཞིན་ཉིད་ཀྱི་རང་བཞིན་ཆོས་ཟབ་མོ་མི་འགྱུར་བ་ཡོངས་སུ་གྲུབ་པ་ཡིན་པས་སེམས་ཅན་མང་པོ་ལ་བསྟན་ཏེ་སྤེལ་ཀྱང་སེམས་ཅན་རྣམས་ཀྱིས་སོ་སོར་རྟོགས་ཤིང་གོ་བ་ཙམ་དུ་ཟད་ཀྱི་དེ་བཞིན་ཉིད་ཀྱི་རང་བཞིན་ལ་ནི་འཕེལ་ཞིང་རྒྱས་པར་འགྱུར་བ་མེད་དོ་ཞེས་བྱ་བའི་དོན་ཏོ། །མ་བསྟན་ཀྱང་མི་འཕེལ་ཞེས་བྱ་བ་ནི་དེ་བཞིན་ཉིད་ནི་མི་འགྱུར་བ་ཡོངས་སུ་གྲུབ་པ་ཡིན་པས། གཞན་ལ་མ་བསྟན་ཏེ། མ་གོད་ཀྱང་འཕེལ་ཞིང་རྒྱས་པར་འགྱུར་བ་ཡང་མེད་དོ་ཞེས་བསྟན་པའོ། །བཅོམ་ལྡན་འདས་ཀྱིས་བཀའ་སྩལ་པ། དེ་དེ་བཞིན་ནོ། །རབ་འབྱོར་དེ་དེ་བཞིན་ཏེ་ཞེས་བྱ་བ་ལ་སོགས་པ་ནི་རབ་འབྱོར་གྱིས་གསོལ་པའི་ཚིག་དང་དོན་འཁོར་རྣམས་ཀྱིས་བརྟན་</w:t>
      </w:r>
      <w:del w:id="9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པར་ཡིད་ཆེས་པར་བྱ་བའི་ཕྱིར་བཅོམ་ལྡན་འདས་ཀྱིས་དེ་བདེན་ནོ་ཞེས་བཀའ་སྩལ་པའོ། །རབ་འབྱོར་འདི་ལྟ་སྟེ་དཔེར་ན་ཞེས་བྱ་བ་ནས། རབ་འབྱོར་དེ་བཞིན་དུ་ཆོས་རྣམས་ཀྱི་ཆོས་ཉིད་གང་ཡིན་པ་དེ་བསྟན་ཀྱང་དེ་བཞིན་མ་བསྟན་ཀྱང་དེ་བཞིན་ནོ་ཞེས་བྱ་བའི་བར་དུ་ནི་ཤེས་རབ་ཀྱི་ཕ་རོལ་ཏུ་ཕྱིན་པའི་དོན་ཟབ་མོ་མི་</w:t>
      </w:r>
      <w:ins w:id="9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འགྱུར་བ་ཡོངས་སུ་གྲུབ་པ་ཡིན་པས་རྐྱེན་གྱི་ཁར་མ་ལས་པའི་དཔེ་བསྟན་པའོ། །གསོལ་པ། བཅོམ་ལྡན་འདས་བྱང་ཆུབ་སེམས་དཔའ་སེམས་དཔའ་ཆེན་པོ་ཤེས་རབ་ཀྱི་ཕ་རོལ་ཏུ་ཕྱིན་པ་ལ་སྤྱོད་ཅིང་ཞེས་བྱ་བ་ནས། དཀའ་བ་</w:t>
      </w:r>
      <w:ins w:id="9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བགྱིད</w:t>
        </w:r>
      </w:ins>
      <w:del w:id="9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བརྨིད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་པའོ་ཞེས་བྱ་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བའི་བར་དུ་ནི་དེ་ལྟར་ཤེས་རབ་ཀྱི་ཕ་རོལ་ཏུ་ཕྱིན་པའི་དོན་ཟབ་མོ་མི་འགྱུར་བ་ཡོངས་སུ་གྲུབ་ཅིང</w:t>
      </w:r>
      <w:ins w:id="9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0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རྐྱེན་གྱི་ཁར་མ་ལས་པ་མོས་པ་དང་ཡིད་ཆེས་པར་དཀའ་བ་དེ་ལྟ་བུ་ལ་སྤྱོད་ཅིང་བསྟན་པའི་ཚེ། སེམས་ཞུམ་པ་དང་གཡེང་བར་ཡང་མི་འགྱུར་ལ། བརྩོན་འགྲུས་མི་གཏོང་ཞིང་ཕྱིར་མི་ལྡོག་པར་ནུས་པའི་ངོ་མཚར་ཆེ་སྟེ་དཀའ་བ་སྤྱོད་པ་ཡིན་ནོ་ཞེས་བསྟན་པའོ། །དེ་ཅིའི་</w:t>
      </w:r>
      <w:ins w:id="10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10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བེེད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་དུ་ཞེ་ན། བཅོམ་ལྡན་འདས་འདི་ལྟ་སྟེ། བྱང་ཆུབ་སེམས་དཔའ་སེམས་དཔའ་ཆེན་པོ་རྣམས་ཀྱི་ཤེས་རབ་ཀྱི་ཕ་རོལ་ཏུ་ཕྱིན་པ་བསྒོམས་པ་འདི་ནི་ནམ་མཁའ་བསྒོམ་པ་སྟེ་ཞེས་བྱ་བ་ནི་ཤེས་རབ་ཀྱི་ཕ་རོལ་ཏུ་ཕྱིན་པའི་དོན་ཟབ་མོ་བསྒོམ་ཞིང་ཉམས་སུ་ལེན་པ་དཀའ་བ་སྤྱོད་པའི་གཏན་ཚིགས་བསྟན་པ་སྟེ། ཇི་ལྟར་ནམ་མཁའ་དངོས་པོ་མེད་ཅིང་མཚན་མ་ཐམས་ཅད་དང་བྲལ་བ་དེ་བཞིན་དུ་ཤེས་རབ་ཀྱི་ཕ་རོལ་ཏུ་ཕྱིན་པའི་དོན་ཟབ་མོ་འདི་ཡང་དངོས་པོ་མེད་ཅིང་མཚན་མ་མེད་པ་ལ་སྤྱོད་ཅིང་བསྒོམ་ཡང་སྐྱོ་ཞིང་ཡིད་འབྱུང་བར་མི་འགྱུར་བ་དཀའ་བ་སྤྱོད་དོ་ཞེས་བྱ་བའི་དོན་ཏོ། །ནམ་མཁའ་ལ་ནི་གཟུགས་མ་མཆིས་སོ</w:t>
      </w:r>
      <w:ins w:id="10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 །</w:t>
        </w:r>
      </w:ins>
      <w:del w:id="10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 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ཚོར་བ་མ་མཆིས་སོ</w:t>
      </w:r>
      <w:ins w:id="10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del w:id="10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། 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ཞེས་བྱ་བ་ནས། བླ་ན་མེད་པ་ཡང་དག་པར་རྫོགས་པའི་བྱང་ཆུབ་མ་མཆིས་སོ་ཞེས་བྱ་བའི་བར་དུ་ནི་ནམ་མཁའ་ལ་དངོས་པོ་དང</w:t>
      </w:r>
      <w:ins w:id="10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0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མཚན་མ་མེད་པའི་གཏན་ཚིགས་བསྟན་པ་སྟེ། ནམ་མཁའ་ནི་གཟུགས་ལ་སོགས་པ་བླ་ན་མེད་པ་ཡང་དག་པར་རྫོགས་པའི་བྱང་ཆུབ་ལ་ཐུག་གི་བར་དུ་ཆོས་དེ་དག་ཐམས་ཅད་ཀྱི་དངོས་པོ་མ་ཡིན་ཞིང་རང་བཞིན་གྱིས་སྟོང་སྟེ། དེ་ལྟ་བུ་རང་བཞིན་གྱིས་སྟོང་པ་ལ་བསྒོམ་པར་དཀའ་བ་དེ་བཞིན་དུ་ཤེས་རབ་ཀྱི་ཕ་རོལ་ཏུ་ཕྱིན་པ་ལ་བསྒོམ་པ་ཡང་དཀའ་བ་སྤྱོད་པ་ཡིན་ནོ་ཞེས་བསྟན་པའོ། །བཅོམ་ལྡན་འདས་བྱང་ཆུབ་སེམས་དཔའ་སེམས་དཔའ་ཆེན་པོ་གང་གིས་གོ་ཆ་འདི་འཚལ་བ་དེ་དག་ནི་ཕྱག་བགྱི་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ར་འོས་པའོ་ཞེས་བྱ་བ་ནི་གོང་དུ་བཤད་པའི་ཚུལ་དུ་ཤེས་རབ་ཀྱི་ཕ་རོལ་ཏུ་ཕྱིན་པའི་དོན་ཟབ་མོ་ནམ་མཁའ་དང་འདྲ་བ་ལ་སྤྱོད་ཅིང་བསྒོམ་</w:t>
      </w:r>
      <w:del w:id="10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ཡང་སེམས་ཞུམ་པར་མི་འགྱུར་ཞིང་ཕྱིར་ལྡོག་པར་མི་འགྱུར་ལ། དཀའ་བ་སྤྱོད་པ་དེ་ལྟ་བུ་དཀོན་ཞིང་ངོ་མཚར་ཆེ་སྟེ། གོ་ཆ་ཆེན་པོ་བགོས་པ་ཡིན་པས་ལྷ་དང་མི་རྣམས་ཀྱིས་མཆོད་ཅིང་ཕྱག་བྱ་བར་</w:t>
      </w:r>
      <w:del w:id="10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འོས་པ་ཡིན་ནོ་ཞེས་བསྟན་པའོ།</w:t>
      </w:r>
      <w:ins w:id="10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བཅོམ་ལྡན་འདས་གང་གིས་གོ་ཆ་འདི་འཚལ་བ་དེ་དག་ནི་ནམ་མཁའི་དོན་དུ་བརྩོན་པར་མོས་འབད་པར་མོས་རྩོལ་བར་མོས་པ་དག་སྟེ་ཞེས་བྱ་བ་ནི་ཤེས་རབ་ཀྱི་ཕ་རོལ་ཏུ་ཕྱིན་པའི་དོན་ཟབ་མོ་བསྒོམ་ཞིང་ཡིད་ཆེས་པར་དཀའ་བ་ལ་བསྒོམ་ཡང་སེམས་ཞུམ་པར་མི་འགྱུར་ཞིང་ཕྱིར་མི་ལྡོག་པའི་གོ་ཆ་བགོས་པ་དེ་དག་དཀའ་བ་སྤྱོད་པའི་དཔེ་ནམ་མཁའ་ལ་རྩོལ་</w:t>
      </w:r>
      <w:del w:id="10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ཞིང་འབད་པ་དང་འདྲ་བར་དཀའ་བ་བསྟན་པའོ། །བཅོམ་ལྡན་འདས་གང་གིས་སེམས་ཅན་རྣམས་ཀྱི་སླད་དུ་གོ་ཆ་འཚལ་བ་དེ་དག་ནི་ནམ་མཁའ་ཡོངས་སུ་སྨིན་པར་</w:t>
      </w:r>
      <w:ins w:id="10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འཚལ</w:t>
        </w:r>
      </w:ins>
      <w:del w:id="10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འཚད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་ཞིང་ཡོངས་སུ་གྲོལ་བར་འཚལ་བའོ་ཞེས་བྱ་བ་ནི་སེམས་ཅན་ཡོངས་སུ་</w:t>
      </w:r>
      <w:ins w:id="10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སྨིན</w:t>
        </w:r>
      </w:ins>
      <w:del w:id="10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པར་བྱ་བ་དང་རྣམ་པར་གྲོལ་བར་བྱ་བའི་ཕྱིར་བརྩོན་འགྲུས་ཀྱི་གོ་ཆ་བགོས་པ་དེ་དག་ཀྱང་དོན་དམ་པར་སེམས་ཅན་དངོས་པོ་མེད་དེ། </w:t>
      </w:r>
      <w:ins w:id="10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།མ</w:t>
        </w:r>
      </w:ins>
      <w:del w:id="10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་མཁའ་དང་འདྲ་བ་ལ་ཡོངས་སུ་སྨིན་པ་དང</w:t>
      </w:r>
      <w:ins w:id="10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0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རྣམ་པར་གྲོལ་བར་བྱེད་པ་ནི་ནམ་མཁའ་ཡོངས་སུ་སྨིན་པ་དང</w:t>
      </w:r>
      <w:ins w:id="10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0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རྣམ་པར་གྲོལ་བར་བྱ་བར་འདོད་དུ་ཟད་དོ་ཞེས་བསྟན་པའོ། །བཅོམ་ལྡན་འདས་བྱང་ཆུབ་སེམས་དཔའ་སེམས་དཔའ་ཆེན་པོ་ནམ་མཁའ་ལྟ་བུའི་ཆོས་རྣམས་ཀྱི་སླད་དུ་གོ་ཆ་འཚལ་བ་དེ་དག་ནི་གོ་ཆ་ཆེན་པོ་</w:t>
      </w:r>
      <w:ins w:id="10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འཚལ</w:t>
        </w:r>
      </w:ins>
      <w:del w:id="10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འཚད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་བའོ་ཞེས་བྱ་བ་ནི་ཡོངས་སུ་</w:t>
      </w:r>
      <w:ins w:id="10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སྨིན</w:t>
        </w:r>
      </w:ins>
      <w:del w:id="10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་པར་བྱ་བ་དང</w:t>
      </w:r>
      <w:ins w:id="10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0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རྣམ་པར་གྲོལ་བར་བྱ་བའི་སེམས་ཅན་རྣམས་དང</w:t>
      </w:r>
      <w:ins w:id="10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0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མངོན་པར་རྟོགས་པར་བྱ་བ་དང</w:t>
      </w:r>
      <w:ins w:id="10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0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ཐོབ་པར་བྱ་བའི་རྣམ་པར་བྱང་བའི་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ཆོས་རྣམས་དང</w:t>
      </w:r>
      <w:ins w:id="10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0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ཡོངས་སུ་སྤང་ཞིང་</w:t>
      </w:r>
      <w:del w:id="10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ཟད་པར་བྱ་བའི་ཉོན་མོངས་པའི་ཕྱོགས་སུ་གཏོགས་པའི་ཆོས་ཐམས་ཅད་དོན་དམ་པར་དངོས་པོ་མེད་ཅིང་རང་བཞིན་གྱིས་སྟོང་སྟེ།</w:t>
      </w:r>
      <w:ins w:id="10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ནམ་མཁའ་དང་འདྲ་བ་ལ་སེམས་ཅན་རྣམས་ཡོངས་སུ་</w:t>
      </w:r>
      <w:ins w:id="10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སྨིན</w:t>
        </w:r>
      </w:ins>
      <w:del w:id="10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མིན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་པ་དང</w:t>
      </w:r>
      <w:ins w:id="10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0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གྲོལ་བར་བྱ་བར་བརྩོན་པ་དང་རྣམ་པར་བྱང་བའི་ཆོས་རྣམས་མངོན་པར་རྟོགས་ཤིང་ཐོབ་པར་བྱ་བར་བརྩོན་པ་དང</w:t>
      </w:r>
      <w:ins w:id="10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0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ཉོན་མོངས་པའི</w:t>
      </w:r>
      <w:ins w:id="10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ཕྱོགས་སུ་གཏོགས་པའི་ཆོས་རྣམས་ཡོངས་སུ་སྤང་ཞིང་ཟད་པར་བྱ་བར་བརྩོན་པའི་བྱང་ཆུབ་སེམས་དཔའ་དེ་དག་ནི་དཀའ་བ་སྤྱོད་པ་སྟེ། གོ་ཆ་ཆེན་པོ་བགོས་པ་ཡིན་ནོ་ཞེས་བསྟན་པའོ། །བཅོམ་ལྡན་འདས་སེམས་ཅན་རྣམས་ཀྱི་དོན་དུ་གོ་ཆ་</w:t>
      </w:r>
      <w:ins w:id="10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འཚལ</w:t>
        </w:r>
      </w:ins>
      <w:del w:id="10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འཚད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་བ་དེ་དག་ནི་ནམ་མཁའ་བར་སྣང་ལ་གདེག་པར་འཚལ་བའོ་ཞེས་བྱ་བ་ཡང་དོན་དམ་པར་སེམས་ཅན་དངོས་པོ་མེད་དེ། ནམ་མཁའ་དང་འདྲ་བ་ལ་སེམས་ཅན་</w:t>
      </w:r>
      <w:ins w:id="10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10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་དོན་བྱ་བར་རྩོལ་བ་དེ་དག་ཀྱང་དཀའ་བ་སྤྱོད་པའོ་ཞེས་བསྟན་པའོ། །བཅོམ་ལྡན་འདས་བྱང་ཆུབ་སེམས་དཔའ་སེམས་དཔའ་ཆེན་པོ་གང་སེམས་ཅན་རྣམས་ཀྱི་སླད་དུ་བླ་ན་མེད་པ་ཡང་དག་པར་རྫོགས་པའི་བྱང་ཆུབ་ཏུ་ཡང་དག་པར་ཞུགས་པ་དེ་དག་ནི་བརྩོན་འགྲུས་ཆེན་པོ་ཐོབ་པའོ་ཞེས་བྱ་བ་ནི་བྱང་ཆུབ་སེམས་དཔའ་སེམས་ཅན་གྱི་དོན་དུ་བླ་ན་མེད་པ་ཡང་དག་པར་རྫོགས་པའི་བྱང་ཆུབ་ཐོབ་པར་བྱེད་པ་ཡང་དོན་དམ་པར་སེམས་ཅན་དང་བླ་ན་མེད་པའི་བྱང་ཆུབ་གཉིས་ཀ་དངོས་པོ་མེད་དེ། ནམ་མཁའ་དང་འདྲ་བ་ལ་མི་སྐྱོ་ཞིང་སླར་མི་ལྡོག་པར་རྩོལ་</w:t>
      </w:r>
      <w:del w:id="10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ཞིང་འབད་པ་ནི་གོ་ཆ་</w:t>
      </w:r>
      <w:ins w:id="10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ཆེན</w:t>
        </w:r>
      </w:ins>
      <w:del w:id="10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་པོ་བགོས་པ་ཡིན་ནོ་ཞེས་བསྟན་པའོ། །བཅོམ་ལྡན་འདས་བྱང་ཆུབ་སེམས་དཔའ་སེམས་དཔའ་</w:t>
      </w:r>
      <w:ins w:id="10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ཆེན</w:t>
        </w:r>
      </w:ins>
      <w:del w:id="10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ོ་གང་སེམས་ཅན་རྣམས་ཀྱི་དོན་དུ་བླ་ན་མེད་པ་ཡང་དག་པར་རྫོགས་པའི་བྱང་ཆུབ་ཏུ་ཞུགས་པ་དེ་དག་ནི་གོ་ཆ་ཆེན་པོ་</w:t>
      </w:r>
      <w:ins w:id="10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འཚལ</w:t>
        </w:r>
      </w:ins>
      <w:del w:id="10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་བའོ་ཞེས་བྱ་བ་ནི་བརྩོན་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འགྲུས་ཆེན་པོ་ཐོབ་པའི་དོན་གོང་དུ་བཤད་པ་ཉིད་བསྟན་པར་བྱ་བའི་</w:t>
      </w:r>
      <w:del w:id="10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ཕྱིར་བསྟན་པའོ། །བཅོམ་ལྡན་འདས་བྱང་ཆུབ་སེམས་དཔའ་སེམས་དཔའ་ཆེན་པོ་གང་ནམ་མཁའ་ལྟ་བུའི་ཆོས་རྣམས་ཀྱི་སླད་དུ་བླ་ན་མེད་པ་ཡང་དག་པར་རྫོགས་པའི་བྱང་ཆུབ་ཏུ་མངོན་པར་རྫོགས་པར་འཚང་རྒྱ་བར་</w:t>
      </w:r>
      <w:ins w:id="10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འཚལ</w:t>
        </w:r>
      </w:ins>
      <w:del w:id="10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་བ་དེ་དག་ནི་དཔའ་བོ་བསམ་</w:t>
      </w:r>
      <w:ins w:id="10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0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</w:t>
      </w:r>
      <w:ins w:id="10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ཁྱབ།</w:t>
        </w:r>
      </w:ins>
      <w:del w:id="10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མཚུངས་པ་མ་མཆིས་པའི་གོ་ཆ་འཚལ་བའོ་ཞེས་བྱ་བ་ནི་གོང་དུ་བརྩོན་འགྲུས་ཆེན་པོ་བརྩམས་ཤིང་གོ་ཆ་</w:t>
      </w:r>
      <w:ins w:id="10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ཆེན</w:t>
        </w:r>
      </w:ins>
      <w:del w:id="10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་པོ་བགོས་པ་བཤད་པའི་དོན་མཇུག་བསྡུས་</w:t>
      </w:r>
      <w:ins w:id="10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ཏེ</w:t>
        </w:r>
      </w:ins>
      <w:del w:id="10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་བསྟན་པའོ། །དེ་ཅིའི་སླད་དུ་ཞེ་ན། བཅོམ་ལྡན་འདས་གལ་ཏེ་སྟོང་གསུམ་གྱི་སྟོང་ཆེན་པོའི་འཇིག་རྟེན་གྱི་ཁམས་འདི་ལྟ་སྟེ། དཔེར་ན་འདམ་བུའི་</w:t>
      </w:r>
      <w:ins w:id="10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ཚལ</w:t>
        </w:r>
      </w:ins>
      <w:del w:id="10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་ལམ་ཞེས་བྱ་བ་ནས། བཅོམ་ལྡན་འདས་རྣམ་གྲངས་དེས་ན་བདག་འདི་སྐད་དུ་སེམས་ཅན་རྣམས་ཀྱི་སླད་དུ་བླ་ན་མེད་པ་ཡང་དག་པར་རྫོགས་པའི་བྱང་ཆུབ་ཏུ་མངོན་པར་རྫོགས་པར་འཚང་རྒྱ་བར་</w:t>
      </w:r>
      <w:ins w:id="10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འཚལ</w:t>
        </w:r>
      </w:ins>
      <w:del w:id="10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འཚད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་བ་དེ་དག་ནི། ནམ་མཁའ་ཡོངས་སུ་</w:t>
      </w:r>
      <w:ins w:id="10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སྨིན</w:t>
        </w:r>
      </w:ins>
      <w:del w:id="10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་པར་བགྱི་བར་</w:t>
      </w:r>
      <w:ins w:id="10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འཚལ</w:t>
        </w:r>
      </w:ins>
      <w:del w:id="10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འཚད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་ཞིང་ཡོངས་སུ་དགྲོལ་བར་</w:t>
      </w:r>
      <w:ins w:id="10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འཆལ</w:t>
        </w:r>
      </w:ins>
      <w:del w:id="10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འཚལ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་བ་ལགས་ཞེས་མཆིའོ་ཞེས་བྱ་བའི་བར་དུ་ནི་གོང་དུ་ཡང་</w:t>
      </w:r>
      <w:del w:id="10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གྱི་དོན་དུ་བརྩོན་པ་དེ་དག་ནམ་མཁའི་དོན་དུ་བརྩོན་དུ་ཟད་དེ་དཀའ་བ་སྤྱོད་པ་ཡིན་ནོ་ཞེས་བཤད་པའི་གཏན་ཚིགས་དང་དཔེ་བསྟན་པའོ། །དེ་ནས་དགེ་སློང་གཅིག་ཅིག་འདི་སྙམ་དུ་གྱུར་ཏེ་ཞེས་བྱ་བ་ནས། བཅོམ་ལྡན་འདས་མ་ཤེས་རབ་ཀྱི་ཕ་རོལ་ཏུ་ཕྱིན་པ་ལ་ཕྱག་འཚལ་ལོ་སྙམ་པ་དང་ཞེས་བྱ་བའི་བར་དུ་ནི་དོན་དམ་པར་ཆོས་གང་ལ་ཡང་སྐྱེ་བ་དང་འགག་པ་མེད་དུ་ཟིན་ཀྱང་ཀུན་རྫོབ་ཏུ་ཟག་པ་མེད་པའི་ཕུང་པོ་ལྔ་ལ་སོགས་པ་རྣམ་པར་བྱང་བའི་ཆོས་རྣམས་མེད་པ་ཡང་མ་ཡིན་ཏེ། སེམས་ཅན་རྣམས་ཀྱིས་འབད་ཅིང་རྩོལ་བའི་དོན་མེད་པར་མི་འགྱུར་ཞིང་ཐབས་དང་ཤེས་རབ་ཏུ་ལྡན་པའི་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ཤེས་རབ་ཀྱི་ཕ་རོལ་ཏུ་ཕྱིན་པ་ལ་བསྟོད་པ་བསྟན་པའོ། །དེ་ནས་ལྷའི་དབང་པོ་བརྒྱ་བྱིན་གྱིས་ཚེ་དང་ལྡན་པ</w:t>
      </w:r>
      <w:ins w:id="10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་རབ་འབྱོར་ལ་འདི་སྐད་ཅེས་སྨྲས་སོ་ཞེས་བྱ་བ་ནས། གང་ཤེས་རབ་ཀྱི་ཕ་རོལ་ཏུ་ཕྱིན་པ་འདི་ལ་བསླབ་པར་སེམས་པ་དེ་ནི་</w:t>
      </w:r>
      <w:del w:id="10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ནམ་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ཁའ་སྟོང་པ་ལ་བརྩོན་པའོ་ཞེས་བྱ་བའི་བར་དུ་ནི་གོང་དུ་ཀུན་རྫོབ་ཟག་པ་མེད་པའི་ཕུང་པོ་ལྔ་ལ་སོགས་པ་ཡོད་པར་བསྟན་པ་ལ་ཆགས་ཤིང་མཚན་མར་འཛིན་པ་བསལ་བའི་ཕྱིར།</w:t>
      </w:r>
      <w:ins w:id="10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དོན་དམ་པར་ཆོས་ཐམས་ཅད་ནམ་མཁའ་སྟོང་པ་དང་འདྲ་བར་རིག་</w:t>
      </w:r>
      <w:del w:id="10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པར་བྱའོ་ཞེས་བསྟན་པའོ། །དེ་ནས་ལྷའི་དབང་པོ་བརྒྱ་བྱིན་གྱིས་བཅོམ་ལྡན་འདས་ལ་འདི་སྐད་ཅེས་གསོལ་ཏོ་ཞེས་བྱ་བ་ནས། དེ་ནི་བསམ་པ་ལྟར་མི་འགྲུབ་ཅིང་དུབ་པའི་སྐལ་བ་ཅན་དུ་འགྱུར་རོ་ཞེས་བྱ་བའི་བར་དུ་ནི། ཤེས་རབ་ཀྱི་ཕ་རོལ་ཏུ་ཕྱིན་པའི་དོན་ཟབ་མོ་ཇི་སྐད་དུ་བསྟན་པ་ལ་མོས་ཤིང་ཡིད་ཆེས་ལ། དམིགས་པ་དང་བཅས་ཤིང་མཚན་མ་དང་བཅས་པའི་འདུ་ཤེས་ཅན་དུ་མ་གྱུར་ན། མི་དང་མི་མ་ཡིན་པ་ལ་སོགས་པས་གླགས་བཙལ་བའི་དམིགས་མེད་དེ། དེ་ཉིད་དེའི་བསྲུང་བ་དང</w:t>
      </w:r>
      <w:ins w:id="10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0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བསྐྱབ་པ་ཡིན་པས་མཚན་མ་དང་</w:t>
      </w:r>
      <w:ins w:id="10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བཅས་པའི་བ</w:t>
      </w:r>
      <w:ins w:id="10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སྲུང་བ་བྱ་མི་དགོས་སོ་ཞེས་བསྟན་པ་སྟེ། དོན་དམ་པར་གང་ལ་བསྲུང་བར་བྱ་བའི་དངོས་པོ་དེ་ལྟ་བུ་ཡོད་པར་མ་གྲུབ་པས་དངོས་པོ་མེད་པ་ལ་འབད་ཅིང་རྩོལ་བ་ནི་དོན་ཡོད་པར་མི་འགྱུར་རོ་ཞེས་བསྟན་པའོ། །ཀཽ་ཤི་ཀ་དེ་ཇི་སྙམ་དུ་སེམས་ཁྱོད་ཀྱིས་སྒྱུ་མ་དང</w:t>
      </w:r>
      <w:ins w:id="10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0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སྨིག་རྒྱུ་དང</w:t>
      </w:r>
      <w:ins w:id="10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0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རྨི་ལམ་དང</w:t>
      </w:r>
      <w:ins w:id="10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0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སྒྲ་བ</w:t>
      </w:r>
      <w:ins w:id="10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སྙན་དང</w:t>
      </w:r>
      <w:ins w:id="10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0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མིག་ཡོར་དང</w:t>
      </w:r>
      <w:ins w:id="10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0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སྤྲུལ་པ་ལ་བསྲུང་བ་དང</w:t>
      </w:r>
      <w:ins w:id="10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0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བསྐྱང་བ་དང</w:t>
      </w:r>
      <w:ins w:id="10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0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བསྐྱབ་པར་ནུས་སམ་ཞེས་བྱ་བ་ནས། ཀཽ་ཤི་ཀ་ཇི་སྙམ་དུ་སེམས། ཁྱོད་ཀྱིས་ཆོས་ཀྱི་དབྱིངས་དང</w:t>
      </w:r>
      <w:ins w:id="11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1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ཡང་དག་པའི་</w:t>
      </w:r>
      <w:ins w:id="11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མཐར</w:t>
        </w:r>
      </w:ins>
      <w:del w:id="11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མཐའ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་དང</w:t>
      </w:r>
      <w:ins w:id="11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དེ་བཞིན་ཉིད་དང</w:t>
      </w:r>
      <w:ins w:id="11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བསམ་གྱིས་མི་ཁྱབ་པའི་དབྱིངས་ལ་བསྲུང་བ་དང</w:t>
      </w:r>
      <w:ins w:id="11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བསྐྱང་བ་དང</w:t>
      </w:r>
      <w:ins w:id="11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བསྐྱབ་པར་ནུས་སམ། བརྒྱ་བྱིན་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གྱིས་སྨྲས་པ། བཙུན་པ་རབ་འབྱོར་དེ་ནི་མི་ནུས་སོ། །སྨྲས་པ་ཀཽ་ཤི་ཀ་དེ་བཞིན་དུ་བྱང་ཆུབ་སེམས་དཔའ་སེམས་དཔའ་ཆེན་པོ་ཤེས་རབ་ཀྱི་ཕ་རོལ་ཏུ་ཕྱིན་པ་ལ་སྤྱོད་པ་རྣམས་བསྲུང་བ་དང</w:t>
      </w:r>
      <w:ins w:id="11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བསྐྱང་བ་དང</w:t>
      </w:r>
      <w:ins w:id="11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ྐྱབ་པར་གང་སེམས་པ་དེ་ནི་བསམ་པ་ལྟར་མི་འགྲུབ་ཅིང་དུབ་པའི་སྐལ་བ་ཅན་དུ་འགྱུར་རོ་ཞེས་བྱ་བའི་བར་དུ་ནི། ཤེས་རབ་ཀྱི་ཕ་རོལ་ཏུ་ཕྱིན་པ་ལ་སྤྱོད་པའི་བྱང་ཆུབ་སེམས་དཔའ་དོན་དམ་པར་དངོས་པོ་མེད་པས་བསྲུང་ཞིང་བསྐྱབ་པར་བྱ་མི་ནུས་པ་སྒྱུ་མ་ལ་སོགས་པ་ལ་དཔེ་བླངས་ཏེ་བསྟན་པའོ། །དེ་ནས་ལྷའི་དབང་པོ་བརྒྱ་</w:t>
      </w:r>
      <w:ins w:id="11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བྱིན་གྱིས</w:t>
        </w:r>
      </w:ins>
      <w:del w:id="11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བྱེན་རྨིས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་ཚེ་དང་ལྡན་པ་རབ་འབྱོར་ལ་འདི་སྐད་ཅེས་སྨྲས་སོ་ཞེས་བྱ་བ་ནས། སྤྲུལ་པ་ལ་</w:t>
      </w:r>
      <w:ins w:id="11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11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ཟློས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་སེམས་སུ་མི་བྱེད་པ་ཡིན་ཞེས་བྱ་བའི་བར་དུ་ནི། གོང་དུ་</w:t>
      </w:r>
      <w:ins w:id="11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རྨི</w:t>
        </w:r>
      </w:ins>
      <w:del w:id="11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མ་དང་སྒྱུ་མ་ལ་སོགས་པ་སྨོས་པ་ཇི་ཙམ་གྱིས་ཆོས་ཐམས་ཅད་སྒྱུ་མ་ལ་སོགས་པ་དང་འདྲ་བར་རྟོགས་པར་འགྱུར་བ་དང</w:t>
      </w:r>
      <w:ins w:id="11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དེ་ལྟར་ཆོས་ཐམས་ཅད་སྒྱུ་མ་ལ་སོགས་པར་རྟོགས་ནས་ཀྱང</w:t>
      </w:r>
      <w:ins w:id="11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རྨི</w:t>
        </w:r>
      </w:ins>
      <w:del w:id="11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མི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་ལམ་དང་སྒྱུ་མ་ལ་སོགས་པའི་</w:t>
      </w:r>
      <w:ins w:id="11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11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ཟློས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སུ་མི་འགྱུར་བ་འཁོར་རྣམས་ལ་ཞིབ་ཏུ་བསྟན་པའི་སྐབས་དབྱེ་བའི་ཕྱིར་བརྒྱ་བྱིན་གྱིས་རབ་འབྱོར་ལ་དྲིས་པའོ། །རབ་འབྱོར་གྱིས་སྨྲས་པ། ཀཽ་ཤི་ཀ་གལ་ཏེ་བྱང་ཆུབ་སེམས་དཔའ་སེམས་དཔའ་ཆེན་པོ་ཤེས་རབ་ཀྱི་ཕ་རོལ་ཏུ་ཕྱིན་པ་ལ་སྤྱོད་པའི་ཚེ།</w:t>
      </w:r>
      <w:ins w:id="11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གཟུགས་ལ་རློམ་སེམས་སུ་མི་བྱེད། གཟུགས་ཀྱིས་རློམ་སེམས་སུ་མི་བྱེད།</w:t>
      </w:r>
      <w:ins w:id="11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</w:t>
      </w:r>
      <w:ins w:id="11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11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ཟླས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སུ་མི་བྱེད་ན་ཞེས་བྱ་བ་ལ་སོགས་པས་ནི་གཟུགས་ལ་སོགས་པའི་ཆོས་ཐམས་ཅད་དོན་དམ་པར་དངོས་པོ་མེད་པར་རྟོགས་ནས། དེ་དག་ལ་རྣམ་པར་མི་རྟོག་ཅིང་མཚན་མར་མི་འཛིན་ན་ཆོས་ཐམས་ཅད་སྒྱུ་མ་ལ་སོགས་པ་དང་འདྲ་བར་རྟོགས་པར་ཡང་འགྱུར་ལ། དེ་དག་གིས་རློམ་སེམས་སུ་ཡང་ཇི་ལྟར་མི་འགྱུར་བ་བསྟན་པ་སྟེ། དེ་ལ་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ཟུགས་རློམ་སེམས་སུ་མི་བྱེད་ཅེས་བྱ་བ་ནི་དོན་དམ་པར་གཟུགས་དངོས་པོ་མེད་པར་རྟོགས་པས་འདི་ནི་གཟུགས་ཡིན་ནོ་སྙམ་དུ་གཟུགས་ལ་མཚན་མར་མི་འཛིན་ཅིང་མི་སེམས་པའོ། །གཟུགས་ཀྱིས་རློམ་སེམས་སུ་མི་བྱེད་ཅེས་བྱ་བ་ནི་གཟུགས་འདིས་དངོས་པོ་འདི་ལྟ་བུ་ཞིག་སྒྲུབ་པོ་སྙམ་དུ་ཡང་མི་སེམས་པ་ལ་བྱའོ། །གཟུགས་ལ་</w:t>
      </w:r>
      <w:ins w:id="11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11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ཟློས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་སེམས་སུ་མི་བྱེད་ཅེས་བྱ་བ་ནི་གཟུགས་ལ་ཕན་པའམ། གནོད་པ་འདི་ལྟ་བུ་ཞིག་བྱའོ་སྙམ་དུ་ཡང་མི་སེམས་པ་ལ་བྱ་སྟེ། དེ་ལྟར་གཟུགས་ལ་རློམ་སེམས་སུ་མི་བྱེད་ན་རྨི་ལམ་ལ་སོགས་པ་ཡང་དངོས་པོ་མེད་པར་རྟོགས་པས་རྨི་ལམ་དང</w:t>
      </w:r>
      <w:ins w:id="11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སྒྱུ་མ་དང</w:t>
      </w:r>
      <w:ins w:id="11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1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སྨིག་རྒྱུ་དང</w:t>
      </w:r>
      <w:ins w:id="11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སྒྲ་བརྙན་དང</w:t>
      </w:r>
      <w:ins w:id="11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མིག་ཡོར་དང</w:t>
      </w:r>
      <w:ins w:id="11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སྤྲུལ་པ་རྣམས་ལ་ཡང་རློམ་སེམས་སུ་མི་བྱེད་པར་འགྱུར་རོ་ཞེས་བསྟན་པ་སྟེ། གཟུགས་ལ་ཇི་ལྟར་བཤད་པ་དེ་བཞིན་དུ་རྣམ་པ་ཐམས་ཅད་མཁྱེན་པ་ཉིད་ལ་ཐུག་གི་བར་གྱི་ཆོས་རེ་རེ་ལ་ཡང་རྨི་ལམ་</w:t>
      </w:r>
      <w:ins w:id="11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དང༌</w:t>
        </w:r>
      </w:ins>
      <w:del w:id="11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སྡེདང་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སྒྱུ་མ་དང</w:t>
      </w:r>
      <w:ins w:id="11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སྨིག་རྒྱུ་དང</w:t>
      </w:r>
      <w:ins w:id="11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སྒྲ་བརྙན་དང</w:t>
      </w:r>
      <w:ins w:id="11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1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མིག་ཡོར་དང</w:t>
      </w:r>
      <w:ins w:id="11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སྤྲུལ་པ་རྣམས་དང་སྦྱར་ཏེ་རློམ་སེམས་སུ་མི་འགྱུར་བ་བསྟན་པར་རིག་པར་བྱའོ། །དེ་ནས་སངས་རྒྱས་ཀྱི་མཐུས་སྟོང་གསུམ་གྱི་སྟོང་ཆེན་པོའི་འཇིག་རྟེན་གྱི་ཁམས་འདི་ན། རྒྱལ་ཆེན་བཞིའི་རིས་ཀྱི་ལྷ་དང་ཞེས་བྱ་བ་ནས། སྟེང་གི་ཕྱོགས་ཀྱི་སངས་རྒྱས་སྟོང་ཡི་གེ་འདི་དག་ཉིད་ཀྱིས་ཆོས་སྟོན་པ་མཚན་འདི་དག་ཉིད་མངའ་བ་དགེ་སློང་རབ་འབྱོར་ཅེས་བྱ་བ་ཤ་སྟག་གིས་ཤེས་རབ་ཀྱི་ཕ་རོལ་ཏུ་ཕྱིན་པ་ཟབ་མོ་འདི་ཉིད་དང</w:t>
      </w:r>
      <w:ins w:id="11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ཤེས་རབ་ཀྱི་ཕ་རོལ་ཏུ་ཕྱིན་པའི་ལེའུ་འདི་ཉིད་ཞུ་བ་དེ་</w:t>
      </w:r>
      <w:ins w:id="11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ན།</w:t>
        </w:r>
      </w:ins>
      <w:del w:id="11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ནརྗོ།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ལྷའི་དབང་པོ་བརྒྱ་བྱིན་གྱིས་ཤེས་རབ་ཀྱི་ཕ་རོལ་ཏུ་ཕྱིན་པའི་ལེའུ་འདི་ཉིད་ཞུ་ཞིང་ཡོངས་སུ་དྲི་བ་སེམས་ལ་སྣང་བར་གྱུར་ཏོ་ཞེས་</w:t>
      </w:r>
      <w:ins w:id="11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བྱ་བའི་བར་དུ་ནི་འདོད་པའི་ཁམས་ཀྱི་ལྷ་རྣམས་དང</w:t>
      </w:r>
      <w:ins w:id="11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གཟུགས་ཀྱི་ཁམས་ཀྱི་ལྷ་རྣམས་ཤེས་རབ་ཀྱི་ཕ་རོལ་ཏུ་ཕྱིན་པ་འདི་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་ལྷག་པར་དད་པ་བསྐྱེད་པའི་ཕྱིར་ཕྱོགས་བཅུའི་འཇིག་རྟེན་གྱི་ཁམས་ན་ཡང་སངས་རྒྱས་བཅོམ་ལྡན་འདས་མང་པོ་མཚན་ཤཱ</w:t>
      </w:r>
      <w:ins w:id="11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ཀྱ་ཐུབ་པ་ཞེས་བྱ་བ་ཤ་སྟག་ཤེས་རབ་ཀྱི་ཕ་རོལ་ཏུ་ཕྱིན་པ་ཟབ་མོ་འདི་ཉིད་ཀྱི་ཆོས་སྟོན་པ་དང</w:t>
      </w:r>
      <w:ins w:id="11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ཐེ་ཚོམ་ཞུ་ཞིང་རྟོགས་པ་ཡང་དགེ་སློང་རབ་འབྱོར་ཅེས་བྱ་བ་ཤ་སྟག་དང</w:t>
      </w:r>
      <w:ins w:id="11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ལྷའི་དབང་པོ་བརྒྱ་བྱིན་གྱིས་ཞུ་ཞིང་ཡོངས་སུ་རྟོགས་པ་ཤ་སྟག་བཞུགས་པར་དེ་བཞིན་གཤེགས་པའི་བྱིན་</w:t>
      </w:r>
      <w:ins w:id="11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11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་རླབས་</w:t>
      </w:r>
      <w:del w:id="11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དང་མཐུས་ལྷ་མང་པོ་དེ་དག་གིས་མཐོང་བར་གྱུར་པ་བསྟན་པའོ། །དེ་ནས་བཅོམ་ལྡན་འདས་ཀྱིས་ཚེ་དང་ལྡན་པ་རབ་འབྱོར་ལ་འདི་སྐད་ཅེས་བཀའ་</w:t>
      </w:r>
      <w:ins w:id="11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11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ཅད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་ཏོ་ཞེས་བྱ་བ་ནས།</w:t>
      </w:r>
      <w:ins w:id="11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འདི་ཉིད་སྟོན་ཅིང་འཆད་པར་འགྱུར་རོ་ཞེས་བྱ་བའི་བར་དུ་ཡང་འཁོར་རྣམས་ཤེས་རབ་ཀྱི་ཕ་རོལ་ཏུ་ཕྱིན་པ་འདི་ལ་ལྷག་པར་དད་པ་བསྐྱེད་པའི་ཕྱིར་བཅོམ་ལྡན་འདས་ཤཱ</w:t>
      </w:r>
      <w:ins w:id="11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ཀྱ་ཐུབ་པ་ཉག་གཅིག་ད་ལྟར་ཤེས་རབ་ཀྱི་ཕ་རོལ་ཏུ་ཕྱིན་པ་འདི་སྟོན་པར་མ་ཟད་ཀྱི། མ་འོངས་པའི་དུས་ན་ཡང་བྱམས་པ་བྱང་ཆུབ་སེམས་དཔའ་དང་བསྐལ་པ་བཟང་པོ་འདི་ལ་མངོན་པར་རྫོགས་པར་སངས་རྒྱས་པར་འགྱུར་བའི་བྱང་ཆུབ་སེམས་དཔའ་རྣམས་ཀྱང་ཤེས་རབ་ཀྱི་ཕ་རོལ་ཏུ་ཕྱིན་པ་འདི་ཉིད་སྟོན་ཅིང་འཆད་པར་འགྱུར་བ་བསྟན་པའོ། །གསོལ་པ། བཅོམ་ལྡན་འདས་རྣམ་པ་གང་དང</w:t>
      </w:r>
      <w:ins w:id="11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རྟགས་གང་དང</w:t>
      </w:r>
      <w:ins w:id="11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1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མཚན་མ་གང་གིས་ཞེས་བྱ་བ་ལ་སོགས་པ་ནི་མ་འོངས་པའི་དུས་ན། བྱམས་པ་བྱང་ཆུབ་སེམས་དཔའ་ཤེས་རབ་ཀྱི་ཕ་རོལ་ཏུ་ཕྱིན་པ་འདི་ཐབས་ཇི་ལྟར་སྟོན་པ་ཞུས་པའོ། །དེ་སྐད་ཅེས་གསོལ་པ་དང</w:t>
      </w:r>
      <w:ins w:id="11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བཅོམ་ལྡན་འདས་ཀྱིས་ཚེ་དང་ལྡན་པ་རབ་འབྱོར་ལ་འདི་སྐད་ཅེས་བཀའ་སྩལ་ཏོ་ཞེས་བྱ་བ་ལ་སོགས་པ་ནི། མ་འོངས་པའི་དུས་ན་བྱམས་པ་བྱང་ཆུབ་སེམས་དཔའ་ཤེས་རབ་ཀྱི་ཕ་རོལ་ཏུ་ཕྱིན་པའི་ཆོས་ཟབ་མོ་འདི་ཐབས་ཇི་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ལྟར་སྟོན་པ་བཤད་པ་སྟེ། དོན་དམ་པར་གཟུགས་རང་བཞིན་</w:t>
      </w:r>
      <w:ins w:id="11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1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་སྟོང་ཞིང་དངོས་པོ་མེད་པར་རྟག་པ་དང</w:t>
      </w:r>
      <w:ins w:id="11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མི་རྟག་པ་དང</w:t>
      </w:r>
      <w:ins w:id="11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བདེ་བ་དང</w:t>
      </w:r>
      <w:ins w:id="11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སྡུག་བསྔལ་བ་དང</w:t>
      </w:r>
      <w:ins w:id="11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བདག་དང</w:t>
      </w:r>
      <w:ins w:id="11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བདག་མེད་པ་དང</w:t>
      </w:r>
      <w:ins w:id="11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སྡུག་པ་དང</w:t>
      </w:r>
      <w:ins w:id="11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མི་སྡུག་པ་དང</w:t>
      </w:r>
      <w:ins w:id="11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ཞི་བ་དང</w:t>
      </w:r>
      <w:ins w:id="11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1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མ་ཞི་བ་དང</w:t>
      </w:r>
      <w:ins w:id="11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2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བཅིངས་པ་དང</w:t>
      </w:r>
      <w:ins w:id="12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གྲོལ་བ་དང</w:t>
      </w:r>
      <w:ins w:id="12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འདས་པ་དང</w:t>
      </w:r>
      <w:ins w:id="12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མ་འོངས་པ་དང</w:t>
      </w:r>
      <w:ins w:id="12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2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ད་ལྟར་བྱུང་བ་ཞེས་བྱ་བར་མི་དམིགས་ཤིང་མཚན་མ་དང་བཅས་པར་ཆོས་མི་སྟོན་ཏོ་ཞེས་བཤད་པ་སྟེ། གཟུགས་ལ་ཇི་ལྟར་བཤད་པ་དེ་བཞིན་དུ་ཚོར་བ་ལ་སོགས་པ་རྣམ་པ་ཐམས་ཅད་མཁྱེན་པ་ཉིད་ལ་ཐུག་གི་བར་དུ་ཆོས་ཐམས་ཅད་ལ་ཡང་སྦྱར་བར་བྱའོ། །གསོལ་པ། བཅོམ་ལྡན་འདས་བྱང་ཆུབ་སེམས་དཔའ་སེམས་དཔའ་ཆེན་པོ་བྱམས་པ་བླ་ན་མེད་པ་ཡང་དག་པར་རྫོགས་པའི་བྱང་ཆུབ་ཏུ་མངོན་པར་རྫོགས་པར་སངས་རྒྱས་ནས་ཆོས་ནི་ཇི་ལྟར་སྟོན་པར་འགྱུར་སྟོན་ན་ནི་ཅི་ཞིག་སྟོན་པར་འགྱུར་ཞེས་བྱ་བ་ནི་དེ་ལྟར་གོང་དུ་བཤད་པའི་ཚུལ་དུ་གཟུགས་ལ་སོགས་པའི་ཆོས་ཐམས་ཅད་དོན་དམ་པར་རང་བཞིན་གྱིས་སྟོང་པས་དེ་དག་ལ་རྟག་པ་དང་མི་རྟག་པ་ལ་སོགས་པར་ཆོས་མི་སྟོན་ན་ཐམས་ཅད་ཇི་ལྟར་སྟོན།</w:t>
      </w:r>
      <w:ins w:id="12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དེ་ལྟར་གཟུགས་ལ་སོགས་པ་རང་བཞིན་གྱིས་སྟོང་སྟེ། མེད་ན་ཅི་ཞིག་སྟོན་པར་འགྱུར་ཞེས་བཅོམ་ལྡན་འདས་ལ་རབ་འབྱོར་གྱིས་ཞུས་པའོ། །བཅོམ་ལྡན་འདས་ཀྱིས་བཀའ་སྩལ་པ། གཟུགས་ཤིན་ཏུ་རྣམ་པར་དག་གོ་ཞེས་ཤིན་ཏུ་རྣམ་པར་དག་པའི་ཆོས་སྟོན་པར་འགྱུར་རོ་ཞེས་བྱ་བ་ནས། རྣམ་པ་ཐམས་ཅད་མཁྱེན་པ་ཉིད་ཤིན་ཏུ་རྣམ་པར་དག་གོ་ཞེས་ཤིན་ཏུ་རྣམ་པར་དག་པའི་ཆོས་སྟོན་པར་འགྱུར་རོ་ཞེས་བྱ་བའི་བར་དུ་ནི་གཟུགས་ལ་སོགས་པའི་ཆོས་ཐམས་ཅད་དོན་དམ་པར་རང་བཞིན་གྱིས་སྟོང་སྟེ། ཅིས་ཀྱང་མ་གོས་མ་ཆགས་པས་ཤིན་ཏུ་རྣམ་པར་དག་པའོ་ཞེས་ཤེས་རབ་ཀྱི་ཕ་རོལ་ཏུ་ཕྱིན་པའི་དོན་ཟབ་མོ་སྟོན་ག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ཟུགས་ལ་སོགས་པ་ལ་དངོས་པོ་ལ་དངོས་པོར་དམིགས་ནས་རྟག་པ་དང་མི་རྟག་པ་ལ་སོགས་པའི་མཚན་མར་འཛིན་ཅིང་ཆོས་སྟོན་པ་ནི་མ་ཡིན་ནོ་ཞེས་བཤད་པའོ། །གསོལ་པ། བཅོམ་ལྡན་འདས་ཤེས་རབ་ཀྱི་ཕ་རོལ་ཏུ་ཕྱིན་པ་</w:t>
      </w:r>
      <w:ins w:id="12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ནི</w:t>
        </w:r>
      </w:ins>
      <w:del w:id="12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ཡོངས་སུ་དག་པའོ་ཞེས་བྱ་བ་ནི་དེ་ལྟར་གཟུགས་ལ་སོགས་པའི་ཆོས་ཐམས་ཅད་ཤིན་ཏུ་རྣམ་པར་དག་པ་ཡིན་པར་བཤད་ན། ཤེས་རབ་ཀྱི་ཕ་རོལ་ཏུ་ཕྱིན་པ་ཡང་ཆོས་དེ་དག་ཤིན་ཏུ་རྣམ་པར་དག་པ་ལས་</w:t>
      </w:r>
      <w:ins w:id="12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གུད་ན་མེད་པས་ཤེས་རབ་ཀྱི་ཕ་རོལ་ཏུ་ཕྱིན་པ་ཡང་ཡོངས་སུ་དག་པ་ཡིན་ནོ་ཞེས་གསོལ་པའོ། །བཅོམ་ལྡན་འདས་ཀྱིས་བཀའ་</w:t>
      </w:r>
      <w:ins w:id="12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12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</w:t>
      </w:r>
      <w:del w:id="12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བ་འབྱོར་གཟུགས་ཡོངས་སུ་དག་པའི་ཕྱིར་ཤེས་རབ་ཀྱི་ཕ་རོལ་ཏུ་ཕྱིན་པ་ཡོངས་སུ་དག་པའོ་ཞེས་བྱ་བ་ནས་རྣམ་པ་ཐམས་ཅད་</w:t>
      </w:r>
      <w:ins w:id="12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12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་པ་ཉིད་ཡོངས་སུ་དག་པའི་ཕྱིར་ཤེས་རབ་ཀྱི་ཕ་རོལ་ཏུ་ཕྱིན་པ་ཡོངས་སུ་དག་པའོ་ཞེས་བྱ་བའི་བར་དུ་ནི། རབ་འབྱོར་གྱིས་ཤེས་རབ་ཀྱི་ཕ་རོལ་ཏུ་ཕྱིན་པ་ཡོངས་སུ་དག་པའོ་ཞེས་གསོལ་པའི་དོན་དེ་ཉིད་ཞིབ་ཏུ་བསྟན་པ་སྟེ། གཟུགས་ལ་སོགས་པའི་ཆོས་ཐམས་ཅད་དོན་དམ་པར་རང་བཞིན་གྱིས་སྟོང་ཞིང་ཡོངས་སུ་དག་པ་དང</w:t>
      </w:r>
      <w:ins w:id="12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2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ཤེས་རབ་ཀྱི་ཕ་རོལ་ཏུ་ཕྱིན་པ་རང་བཞིན་</w:t>
      </w:r>
      <w:ins w:id="12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2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ཞིང་ཡོངས་སུ་དག་པ་གཉིས་ཡོངས་སུ་དག་པར་རོ་གཅིག་ཅིང་ཐ་མི་དད་པས་གཟུགས་ལ་སོགས་པའི་ཆོས་ཐམས་ཅད་ཡོངས་སུ་དག་པའི་ཕྱིར། ཤེས་རབ་ཀྱི་ཕ་རོལ་ཏུ་ཕྱིན་པ་ཡོངས་སུ་དག་པའོ་ཞེས་བསྟན་པའོ། །གསོལ་པ། བཅོམ་ལྡན་འདས་ཇི་ལྟར་ན་གཟུགས་ཡོངས་སུ་དག་པའི་</w:t>
      </w:r>
      <w:ins w:id="12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12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སྦད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་དུ་ཤེས་རབ་ཀྱི་ཕ་རོལ་ཏུ་ཕྱིན་པ་ཡོངས་སུ་དག་པ་ལགས་ཞེས་བྱ་བ་ནས། ཇི་ལྟར་ན་རྣམ་པ་ཐམས་ཅད་</w:t>
      </w:r>
      <w:ins w:id="12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12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ཡོངས་སུ་དག་པའི་སླད་དུ་ཤེས་རབ་ཀྱི་ཕ་རོལ་ཏུ་ཕྱིན་པ་ཡོངས་སུ་དག་པ་ལགས་ཞེས་བྱ་བའི་བར་དུ་ནི་ཆོས་ཐམས་ཅད་སྐྱེ་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མེད་པ་དང</w:t>
      </w:r>
      <w:ins w:id="12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མེད་པ་ལ་སོགས་པའི་དོན་ཞིབ་ཏུ་བཤད་པའི་སྐབས་དབྱེ་བའི་ཕྱིར་ཇི་ལྟར་ན་གཟུགས་ལ་སོགས་པའི་ཆོས་ཐམས་ཅད་ཡོངས་སུ་དག་པའི་ཕྱིར། ཤེས་རབ་ཀྱི་ཕ་རོལ་ཏུ་ཕྱིན་པ་ཡོངས་སུ་དག་པ་ལགས་ཞེས་བཅོམ་ལྡན་འདས་ལ་རབ་འབྱོར་གྱིས་ཞུས་པའོ། །བཅོམ་ལྡན་འདས་ཀྱིས་བཀའ་</w:t>
      </w:r>
      <w:ins w:id="12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12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རབ་འབྱོར་གཟུགས་ལ་སྐྱེ་བ་མེད་པ་དང</w:t>
      </w:r>
      <w:ins w:id="12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འགག་པ་མེད་པ་དང</w:t>
      </w:r>
      <w:ins w:id="12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ཀུན་ནས་ཉོན་མོངས་པ་མེད་པ་དང</w:t>
      </w:r>
      <w:ins w:id="12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2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རྣམ་པར་བྱང་བ་མེད་པ་ནི་གཟུགས་ཡོངས་སུ་དག་པའོ་ཞེས་བྱ་བ་ནས། རྣམ་པ་ཐམས་ཅད་མཁྱེན་པ་ཉིད་ལ་སྐྱེ་བ་མེད་པ་དང</w:t>
      </w:r>
      <w:ins w:id="12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འགག་པ་མེད་པ་དང</w:t>
      </w:r>
      <w:ins w:id="12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2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ཀུན་ནས་ཉོན་མོངས་པ་མེད་པ་དང</w:t>
      </w:r>
      <w:ins w:id="12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བྱང་བ་མེད་པ་ནི་རྣམ་པ་ཐམས་ཅད་མཁྱེན་པ་ཉིད་ཡོངས་སུ་དག་པའོ་ཞེས་བྱ་བའི་བར་དུ་ནི་གཟུགས་ལ་སོགས་པའི་ཆོས་ཐམས་ཅད་དོན་དམ་པར་རང་བཞིན་</w:t>
      </w:r>
      <w:ins w:id="12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2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</w:t>
      </w:r>
      <w:ins w:id="12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པས།</w:t>
        </w:r>
      </w:ins>
      <w:del w:id="12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སྐྱེ་བ་མེད་པ་དང</w:t>
      </w:r>
      <w:ins w:id="12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འགག་པ་མེད་པ་དང</w:t>
      </w:r>
      <w:ins w:id="12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ཀུན་ནས་ཉོན་མོངས་པ་མེད་པ་དང</w:t>
      </w:r>
      <w:ins w:id="12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2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ར་བྱང་བ་མེད་པ་ཉིད་ལ་ཡོངས་སུ་དག་པ་ཞེས་བྱ་བའི་བར་དུ་ནི་དངོས་པོ་ཡོད་པ་ཞིག་ལས་སྐྱོན་ནམ་དྲི་མ་དང་བྲལ་བའི་ཕྱིར་ཡོངས་སུ་དག་པ་ནི་མ་ཡིན་ནོ་ཞེས་བསྟན་པའོ། །རབ་འབྱོར་གཞན་ཡང་ནམ་མཁའ་ཡོངས་སུ་དག་པའི་ཕྱིར་ཤེས་རབ་ཀྱི་ཕ་རོལ་ཏུ་ཕྱིན་པ་ཡོངས་སུ་དག་པའོ་ཞེས་བྱ་བ་ནི་ཤེས་རབ་ཀྱི་ཕ་རོལ་ཏུ་ཕྱིན་པ་ཡོངས་སུ་དག་པ་ནམ་མཁའ་ལ་དཔེ་བླངས་ཏེ་བསྟན་པ་སྟེ། ཇི་ལྟར་ནམ་མཁའ་ལ་གློ་བུར་གྱི་སྤྲིན་དང་ཁུག་རྣ་ལ་སོགས་པས་བསྒྲིབས་ཀྱང་ནམ་མཁའི་རང་བཞིན་ཡོངས་སུ་དག་པ་ལས་མ་དག་པར་འགྱུར་བ་མེད་པ་དེ་བཞིན་དུ།</w:t>
      </w:r>
      <w:ins w:id="12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ཡང་ཀུན་བརྟགས་པའི་ཆོས་རྣམས་ཀྱིས་བསྒྲིབས་ཀྱང་རང་བཞིན་ཡོངས་སུ་དག་པ་ལས་མ་དག་པར་འགྱུར་བ་མེད་དོ་ཞེས་བསྟན་པའོ། །གསོལ་པ། བཅོམ་ལྡན་འདས་</w:t>
      </w:r>
      <w:del w:id="12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ཇི་ལྟར་ན་ནམ་མཁའ་ཡོངས་སུ་དག་པའི་སླད་དུ། ཤེས་རབ་ཀྱི་ཕ་རོལ་ཏུ་ཕྱིན་པ་ཡོངས་སུ་དག་པ་ལགས་ཞེས་བྱ་བ་ནི་ནམ་མཁའ་དང་ཤེས་རབ་ཀྱི་ཕ་རོལ་ཏུ་ཕྱིན་པ་ལ་སྐྱེ་བ་དང་འགག་པ་ལ་སོགས་པ་མེད་པའི་དོན་བཤད་པའི་སྐབས་དབྱེ་བའི་ཕྱིར་རབ་འབྱོར་གྱིས་ཞུས་པའོ། །བཅོམ་ལྡན་འདས་ཀྱིས་བཀའ་</w:t>
      </w:r>
      <w:ins w:id="12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12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སྐྱེ་བ་མེད་པ་དང</w:t>
      </w:r>
      <w:ins w:id="12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</w:t>
      </w:r>
      <w:del w:id="12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པ་མེད་པ་དང</w:t>
      </w:r>
      <w:ins w:id="12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ཀུན་ནས་ཉོན་མོངས་པ་མེད་པ་དང</w:t>
      </w:r>
      <w:ins w:id="12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བྱང་བ་མེད་པའི་ཕྱིར་ནམ་མཁའ་ཡོངས་སུ་དག་པའོ་ཞེས་བྱ་བ་ནི་ནམ་མཁའ་ལ་སྐྱེ་བ་དང་འགག་པ་ལ་སོགས་པ་མེད་དེ་ཡོངས་སུ་དག་པ་དེ་བཞིན་དུ། ཤེས་རབ་ཀྱི་ཕ་རོལ་ཏུ་ཕྱིན་པ་ལ་ཡང་སྐྱེ་བ་དང་འགག་པ་ལ་སོགས་པ་མེད་པའི་ཕྱིར་ཡོངས་སུ་དག་པ་ཡིན་ནོ་ཞེས་བསྟན་པའོ། །རབ་འབྱོར་ནམ་མཁའ་ལ་འགོ་བ་མེད་པའི་ཕྱིར་ཤེས་རབ་ཀྱི་ཕ་རོལ་ཏུ་ཕྱིན་པ་ཡོངས་སུ་དག་པའོ་ཞེས་བྱ་བ་ནི་ནམ་མཁའ་རང་བཞིན་གྱིས་དག་པས་སྐྱོན་དང་དྲི་མ་ཅིས་ཀྱང་མ་གོས་པ་དེ་བཞིན་དུ་ཤེས་རབ་ཀྱི་ཕ་རོལ་ཏུ་ཕྱིན་པ་</w:t>
      </w:r>
      <w:ins w:id="12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ཡང་ཡོངས་སུ་དག་པ་ཡིན་ནོ་ཞེས་བསྟན་པའོ། །གསོལ་པ། བཅོམ་ལྡན་འདས་ཇི་ལྟར་ན་ནམ་མཁའ་ལ་འགོ་བ་མ་མཆིས་པའི་སླད་དུ་ཤེས་རབ་ཀྱི་ཕ་རོལ་ཏུ་ཕྱིན་པ་ཡོངས་སུ་དག་པ་ལགས་ཞེས་བྱ་བ་ནི་གཟུང་བ་དང་འཛིན་པ་མེད་པའི་དོན་བཤད་པའི་སྐབས་དབྱེ་བའི་ཕྱིར་རབ་འབྱོར་གྱིས་ཞུས་པའོ། །བཅོམ་ལྡན་འདས་ཀྱིས་བཀའ་སྩལ་པ། རབ་འབྱོར་ནམ་མཁའ་གཟུང་དུ་མེད་པའི་ཕྱིར་ཤེས་རབ་ཀྱི་ཕ་རོལ་ཏུ་ཕྱིན་པ་ཡོངས་སུ་དག་པའོ་ཞེས་བྱ་བ་ནི་ནམ་མཁའ་ལ་གཟུང་བ་དང་འཛིན་པ་གཉིས་མེད་དེ་ཡོངས་སུ་དག་པ་དེ་བཞིན་དུ་ཤེས་རབ་ཀྱི་ཕ་རོལ་ཏུ་ཕྱིན་པ་ལ་ཡང་གཟུང་བ་དང་འཛིན་པ་རྣམ་པར་རྟོག་པ་མེད་པའི་ཕྱིར་ཡོངས་སུ་དག་པ་ཡིན་ནོ་ཞེས་བསྟན་པའོ། །རབ་འབྱོར་ནམ་མཁའ་ལ་ཐ་སྙད་མེད་པའི་ཕྱིར་ཤེས་རབ་ཀྱི་ཕ་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ོལ་ཏུ་ཕྱིན་པ་ཡོངས་སུ་དག་པའོ་ཞེས་བྱ་བ་ནི་ནམ་མཁའ་ཉིད་སྨྲ་ཞིང་ཐ་སྙད་འདོགས་པའི་རང་བཞིན་ཡང་མ་ཡིན་ལ། ནམ་མཁའ་ལ་གཞན་གྱིས་བརྗོད་ཅིང་ཐ་སྙད་དུ་གདགས་པར་བྱ་བའི་རང་བཞིན་ཡང་མ་ཡིན་ཏེ་ཡོངས་སུ་དག་པ་དེ་བཞིན་དུ་ཤེས་རབ་ཀྱི་ཕ་རོལ་ཏུ་ཕྱིན་པ་ཡང་རྗོད་པར་བྱེད་པ་དང</w:t>
      </w:r>
      <w:ins w:id="12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བརྗོད་པར་བྱ་བའི་ཐ་སྙད་དང་བྲལ་བའི་ཕྱིར་ཡོངས་སུ་དག་པ་ཡིན་ནོ་ཞེས་བསྟན་པའོ། །གསོལ་པ། བཅོམ་ལྡན་འདས་ཇི་ལྟར་ན་ནམ་མཁའ་ལ་ཐ་སྙད་མ་མཆིས་པའི་སླད་དུ་ཤེས་རབ་ཀྱི་ཕ་རོལ་ཏུ་ཕྱིན་པ་ཡོངས་སུ་དག་པ་ལགས་ཞེས་བྱ་བ་ནི་ནམ་མཁའ་ལ་ཐ་སྙད་མེད་པའི་དཔེ་སྒྲ་བརྙན་ལ་བླངས་ཏེ་བསྟན་པའི་སྐབས་དབྱེ་བའི་ཕྱིར་ཞུས་པའོ། །བཅོམ་ལྡན་འདས་ཀྱིས་བཀའ་སྩལ་པ། རབ་འབྱོར་འདི་ལྟ་སྟེ། དཔེར་ན་ནམ་མཁའི་སྒྲ་བརྙན་གཉིས་ཀྱི་སྒྲ་ལྟར་ནམ་མཁའ་ལ་ཐ་སྙད་མེད་པའི་ཕྱིར། ཤེས་རབ་ཀྱི་ཕ་རོལ་ཏུ་ཕྱིན་པ་ཡོངས་སུ་དག་པའོ་ཞེས་བྱ་བ་ནི་མིས་སྒྲ་བརྗོད་པ་དང</w:t>
      </w:r>
      <w:ins w:id="12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བྲག་ཅ་ལས་སྒྲ་འབྱུང་བ་གཉིས་ཀ་ཡང་ནམ་མཁའ་སྟོང་པ་ལ་གྲག་མོད་ཀྱི། འོན་ཀྱང་ནམ་མཁའ་ནི་སྨྲ་བའམ། བརྗོད་པའི་རང་བཞིན་ཡང་མ་ཡིན་སྒྲའི་རང་བཞིན་ཡང་མ་ཡིན་ཏེ། ཡོངས་སུ་དག་པ་དེ་བཞིན་དུ་ཤེས་རབ་ཀྱི་ཕ་རོལ་ཏུ་ཕྱིན་པ་ཡང་ཀུན་རྫོབ་ཏུ་སྨྲ་ཞིང་བརྗོད་པ་ཙམ་དུ་ཟད་ཀྱི། དོན་དམ་པར་སྨྲ་བར་བྱེད་པ་དང</w:t>
      </w:r>
      <w:ins w:id="12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སྨྲ་བར་བྱ་བ་གཉིས་ཀའི་རང་བཞིན་མ་ཡིན་པའི་ཕྱིར་ཡོངས་སུ་དག་པ་ཡིན་ནོ་ཞེས་བསྟན་པའོ། །རབ་འབྱོར་ནམ་མཁའ་བརྗོད་དུ་མེད་པའི་ཕྱིར་ཤེས་རབ་ཀྱི་ཕ་རོལ་ཏུ་ཕྱིན་པ་ཡོངས་སུ་དག་པའོ་ཞེས་བྱ་བ་ནི་ནམ་མཁའ་རང་བཞིན་གྱིས་སྟོང་པས་སྨྲ་བའམ། བརྗོད་པའི་བྱ་བ་མི་བྱེད་པ་དེ་བཞིན་དུ་ཤེས་རབ་ཀྱི་ཕ་རོལ་ཏུ་ཕྱིན་པ་ཡང་དོན་དམ་པར་རང་བཞིན་གྱིས་སྟོང་ཞིང་སྨྲ་བའམ་བརྗོད་པའི་བྱ་བ་མི་བྱེད་པའི་ཕྱིར་ཡོངས་སུ་དག་པ་ཡིན་ནོ་ཞེས་བསྟ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པའོ། །གསོལ་པ།</w:t>
      </w:r>
      <w:ins w:id="12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བཅོམ་ལྡན་འདས་ཇི་ལྟར་ན་ནམ་མཁའ་བརྗོད་</w:t>
      </w:r>
      <w:del w:id="12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ུ་མ་མཆིས་པའི་སླད་དུ་ཤེས་རབ་ཀྱི་ཕ་རོལ་ཏུ་ཕྱིན་པ་ཡོངས་སུ་དག་པ་ལགས་ཅེས་བྱ་བ་ནི་བརྗོད་དུ་མེད་པའི་ཕྱིར་ཡོངས་སུ་དག་པའི་དོན་མདོར་</w:t>
      </w:r>
      <w:ins w:id="12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སྨོས</w:t>
        </w:r>
      </w:ins>
      <w:del w:id="12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སྤྲོས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་པ་དེ་ཉིད་ཞིབ་ཏུ་བཤད་པའི་སྐབས་དབྱེ་བའི་ཕྱིར་ཞུས་པའོ། །བཅོམ་ལྡན་འདས་ཀྱིས་བཀའ་སྩལ་པ། རབ་འབྱོར་ནམ་མཁའ་ལ་ནི་གང་ཡང་བརྗོད་དུ་མེད་དོ། །རབ་འབྱོར་དེ་བཞིན་དུ་ནམ་མཁའ་བརྗོད་དུ་མེད་པའི་ཕྱིར་ཤེས་རབ་ཀྱི་ཕ་རོལ་ཏུ་ཕྱིན་པ་ཡོངས་སུ་དག་པའོ་ཞེས་བྱ་བའི་ནམ་མཁའ་དང་ཤེས་རབ་ཀྱི་ཕ་རོལ་ཏུ་ཕྱིན་པ་གཉིས་ཀ་རང་བཞིན་</w:t>
      </w:r>
      <w:ins w:id="12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2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་སྟོང་ཞིང་བརྗོད་པར་བྱ་བ་དང</w:t>
      </w:r>
      <w:ins w:id="12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རྗེད</w:t>
        </w:r>
      </w:ins>
      <w:del w:id="12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རྗོད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་པར་བྱེད་པའི་ངོ་བོ་ཉིད་མ་ཡིན་པའི་ཕྱིར་ཡོངས་སུ་དག་པའོ་ཞེས་བསྟན་པའོ། །རབ་འབྱོར་གཞན་ཡང་ནམ་མཁའ་དམིགས་སུ་མེད་པའི་ཕྱིར་ཤེས་རབ་ཀྱི་ཕ་རོལ་ཏུ་ཕྱིན་པ་ཡོངས་སུ་དག་པའོ་ཞེས་བྱ་བ་ནི་ནམ་མཁའ་དང་ཤེས་རབ་ཀྱི་ཕ་རོལ་ཏུ་ཕྱིན་པ་གཉིས་ཀ་རང་བཞིན་</w:t>
      </w:r>
      <w:ins w:id="12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2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་སྟོང་པས་དམིགས་པར་བྱ་བ་དང</w:t>
      </w:r>
      <w:ins w:id="12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ར་བྱེད་པའི་དངོས་པོ་མ་ཡིན་པའི་ཕྱིར་ཤེས་རབ་ཀྱི་ཕ་རོལ་ཏུ་ཕྱིན་པ་ཡོངས་སུ་དག་པ་ཡིན་ནོ་ཞེས་བསྟན་པའོ། །གསོལ་པ། བཅོམ་ལྡན་འདས་ཇི་ལྟར་ན་ནམ་མཁའ་དམིགས་སུ་མ་མཆིས་པའི་སླད་དུ་ཤེས་རབ་ཀྱི་ཕ་རོལ་ཏུ་ཕྱིན་པ་ཡོངས་སུ་དག་པ་ལགས་ཞེས་བྱ་བ་ནི་དོན་གོང་མ་ཉིད་གསལ་བར་བཤད་པའི་ཕྱིར་རབ་འབྱོར་གྱིས་ཞུས་པའོ། །བཅོམ་ལྡན་འདས་ཀྱིས་བཀའ་སྩལ་པ། རབ་འབྱོར་ནམ་མཁའ་ལ་གང་ཡང་དམིགས་སུ་མེད་དོ། །</w:t>
      </w:r>
      <w:ins w:id="12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དེ་བཞིན་དུ་ནམ་མཁའ་བཞིན་དམིགས་སུ་མེད་པའི་ཕྱིར་ཤེས་རབ་ཀྱི་ཕ་རོལ་ཏུ་ཕྱིན་པ་ཡོངས་སུ་དག་པའོ་ཞེས་བྱ་བ་ནི་ཇི་ལྟར་ནམ་མཁའ་ལ་དམིགས་པར་བྱ་བ་དང</w:t>
      </w:r>
      <w:ins w:id="12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དམིགས་པར་བྱེད་པའི་དངོས་པོ་གང་ཡང་མེད་པ་དེ་བཞིན་དུ་རྣམ་པར་མི་རྟོག་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པའི་ཤེས་རབ་ཀྱི་ཕ་རོལ་ཏུ་ཕྱིན་པ་ལ་ཡང་དམིགས་པར་བྱ་བ་དང</w:t>
      </w:r>
      <w:ins w:id="12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དམིགས་པར་བྱེད་པའི་དངོས་པོ་མེད་དེ། གཟུང་བ་དང་འཛིན་པའི་སྐྱོན་གྱིས་མ་གོས་པའི་ཕྱིར་ཤེས་རབ་ཀྱི་ཕ་རོལ་ཏུ་ཕྱིན་པ་ཡོངས་སུ་དག་པ་ཡིན་ནོ་ཞེས་བསྟན་པའོ། །རབ་འབྱོར་གཞན་ཡང་ཆོས་ཐམས་ཅད་སྐྱེ་བ་མེད་པ་དང</w:t>
      </w:r>
      <w:ins w:id="12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འགག་པ་མེད་པ་དང་ཞེས་བྱ་བ་ནས།</w:t>
      </w:r>
      <w:ins w:id="12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ཆོས་ཐམས་ཅད་ཤིན་ཏུ་རྣམ་པར་དག་པའི་ཕྱིར་ཤེས་རབ་ཀྱི་ཕ་རོལ་ཏུ་ཕྱིན་པ་ཡོངས་སུ་དག་པའོ་ཞེས་བྱ་བའི་བར་དུ་ནི་འདུས་བྱས་དང་འདུས་མ་བྱས་པའི་ཆོས་ཐམས་ཅད་དོན་དམ་པར་རང་བཞིན་གྱིས་སྟོང་ཞིང་རྣམ་པར་དག་པའི་ཕྱིར། སྐྱེ་བ་དང</w:t>
      </w:r>
      <w:ins w:id="12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འགག་པ་ལ་སོགས་པ་མེད་པ་དེ་བཞིན་དུ་ཤེས་རབ་ཀྱི་ཕ་རོལ་ཏུ་ཕྱིན་པ་ཡང་དོན་དམ་པར་རང་བཞིན་གྱིས་སྟོང་ཞིང</w:t>
      </w:r>
      <w:ins w:id="12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སྐྱེ་བ་དང་འགག་པ་ལ་སོགས་པ་མེད་པའི་ཕྱིར་ཡོངས་སུ་དག་པ་ཡིན་ནོ་ཞེས་བསྟན་པའོ། །རབ་འབྱོར་གྱིས་གསོལ་པ། བཅོམ་ལྡན་འདས་རིགས་ཀྱི་བུའམ་རིགས་ཀྱི་བུ་མོ་གང་ལ་ལ་ཞིག་ཅེས་བྱ་བ་ནས། བསོད་ནམས་ཀྱི་ཕུང་པོ་མང་བ་ཚད་མེད་གྲངས་མེད་པ། བསམ་གྱིས་མི་ཁྱབ་པ་མཚུངས་པ་མེད་པ། གཞལ་དུ་མེད་པ་དཔག་ཏུ་མེད་པ་རབ་ཏུ་འཕེལ་བར་འགྱུར་རོ་ཞེས་བྱ་བའི་བར་དུ་ནི་དེ་ལྟར་ཤེས་རབ་ཀྱི་ཕ་རོལ་ཏུ་ཕྱིན་པ་ཤིན་ཏུ་ཡོངས་སུ་དག་པ་བསྟན་ནས། དེ་ལྟར་ཡོངས་སུ་དག་པའི་ཤེས་རབ་ཀྱི་ཕ་རོལ་ཏུ་ཕྱིན་པ་འདི་ལ་འཁོར་རྣམས་དད་པ་བསྐྱེད་པའི་ཕྱིར་ཚེ་འདི་ལ་ཕན་པ་དང</w:t>
      </w:r>
      <w:ins w:id="12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བསོད་ནམས་སུ་འགྱུར་བའི་ཡོན་ཏན་རྣམས་བསྟན་པ་སྟེ་གཞན་ནི་རང་ལོག་ཏུ་ཟད། མི་བདེ་བ་མ་སྤངས་པར་དུས་བྱེད་པར་མི་འགྱུར་རོ་ཞེས་བྱ་བ་ནི་དུག་དང་མཚོན་ལ་སོགས་པ་གློ་བུར་གྱི་སྡུག་བསྔལ་རྣམས་ཀྱིས་ཚེ་འདའ་བར་མི་འགྱུར་རོ་ཞེས་བྱ་བའི་དོན་ཏོ། །ཚེས་བརྒྱད་དང་བཅུ་བཞི་དང་བཅོ་ལྔ་དག་ལ་ལྷའི་ཚོགས་ཆེན་པོ་འདུ་བར་འགྱུར་རོ་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ྱ་བ་ནི་གང་ན་ཤེས་རབ་ཀྱི་ཕ་རོལ་ཏུ་ཕྱིན་པ་སྟོན་པའི་གནས་དེར་དུས་དྲུག་དག་ལ་འཇིག་རྟེན་གྱི་ལྷ་མཐུ་ཆེན་པོ་རྣམས་འགོ་ཞིང་བྱིན་གྱིས་</w:t>
      </w:r>
      <w:ins w:id="12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རློབ</w:t>
        </w:r>
      </w:ins>
      <w:del w:id="12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ཟློབ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་པའི་ཕྱིར་འདུ་ཞིང་སྟོང་དུ་འོང་ངོ་ཞེས་བྱ་བའི་དོན་ཏེ། ཚེས་ཉི་ཤུ་གསུམ་ལ་མར་གྱི་ངོའི་ཚེས་བརྒྱད་ཅེས་བྱ།</w:t>
      </w:r>
      <w:ins w:id="12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ཚེས་ཉི་ཤུ་དགུ་ལ་མར་གྱི་ངོའི་ཚེས་བཅུ་བཞི་ཞེས་བྱ་གནམ་སྟོང་ལ་མར་གྱི་ངོའི་ཚེས་བཅོ་ལྔ་ཞེས་བྱ་སྟེ། གཞུང་ལས་ཚེས་བརྒྱད་དང་བཅུ་བཞི་དང་བཅོ་ལྔ་ཞེས་སྨོས་པ་ཟླ་བ་ཡར་གྱི་</w:t>
      </w:r>
      <w:ins w:id="12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དོ</w:t>
        </w:r>
      </w:ins>
      <w:del w:id="13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ངོ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་དང་མར་གྱི་ངོ་གཉིས་ཀ་ལ་སྙེགས་པས་དེ་ལྟར་དུས་དྲུག་ཏུ་རིག་པར་བྱའོ། །རབ་འབྱོར་དེ་ཅིའི་ཕྱིར་ཞེ་ན། འདི་ལྟ་སྟེ། ཤེས་རབ་ཀྱི་ཕ་རོལ་ཏུ་ཕྱིན་པ་འདི་ནི་རིན་པོ་ཆེའོ་ཞེས་བྱ་བ་ནས་ཡང་དག་པར་རྫོགས་པའི་བྱང་ཆུབ་འབྱིན་པའོ་ཞེས་བྱ་བའི་བར་དུ་ནི་ཚེ་རབས་ཕྱི་མ་ལ་ཕན་པར་འགྱུར་བའི་ཡོན་ཏན་བསྟན་པའོ། །དེ་ཅིའི་ཕྱིར་ཞེ་ན། དེ་ནི་འདི་ལྟར་ཤེས་རབ་ཀྱི་ཕ་རོལ་ཏུ་ཕྱིན་པ་འདི་ལས་དགེ་བ་བཅུའི་ལས་ཀྱི་ལམ་རྒྱས་པར་བསྟན་ཏེ་ཞེས་བྱ་བ་ནས། རྣམ་པ་ཐམས་ཅད་མཁྱེན་པ་ཉིད་ཡོད་དོ་ཞེས་བྱ་བའི་བར་དུ་ནི་ཚེ་རབས་ཕྱི་མ་ལ་ཕན་པར་འགྱུར་བའི་གཏན་ཚིགས་བསྟན་པའོ། །དེ་ཡང་འདི་ལྟར་ཤེས་རབ་ཀྱི་ཕ་རོལ་ཏུ་ཕྱིན་པ་འདི་ལས་ཆོས་ཐམས་ཅད་རྒྱ་ཆེར་བསྟན་ཏེ།</w:t>
      </w:r>
      <w:ins w:id="13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དེ་ལ་བསླབས་ན་རྒྱལ་རིགས་ཆེ་ཞིང་མཐོ་བ་རྣམས་ཡོད་དོ་ཞེས་བྱ་བ་ནས། དེ་བཞིན་གཤེགས་པ་དགྲ་བཅོམ་པ་ཡང་དག་པར་རྫོགས་པའི་སངས་རྒྱས་རྣམས་ཡོད་དོ། །དེ་བས་ན་དེ་ལ་ཕ་རོལ་ཏུ་ཕྱིན་པ་རིན་པོ་ཆེ་ཞེས་བྱ་བའོ་ཞེས་བྱ་བའི་བར་དུ་ནི་གོང་དུ་ཤེས་རབ་ཀྱི་ཕ་རོལ་ཏུ་ཕྱིན་པ་འདི་རིན་པོ་ཆེ་ཞེས་བཤད་པ་ཇི་ལྟར་རིན་པོ་ཆེ་ཡིན་པའི་གཏན་ཚིགས་བསྟན་པ་སྟེ། དཔེར་ན་ཡིད་བཞིན་གྱི་ནོར་བུ་རིན་པོ་ཆེ་གང་ན་ཡོད་པ་དེར་ནོར་དང་དགོས་པ་དང་ཕུན་སུམ་ཚོགས་པ་ཐམས་ཅད་འདུ་ཞིང་ཡོད་པར་འགྱུར་བ་དེ་བཞ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ུ་ཤེས་རབ་ཀྱི་ཕ་རོལ་ཏུ་ཕྱིན་པ་འདི་ལས་རྣམ་པར་བྱང་བའི་ཆོས་ཐམས་ཅད་རྒྱ་ཆེར་བསྟན་པས་འཇིག་རྟེན་དང་འཇིག་རྟེན་ལས་འདས་པའི་ཕུན་སུམ་ཚོགས་པ་ཐམས་ཅད་འབྱུང་བའི་ཕྱིར་རིན་པོ་ཆེ་ཞེས་བྱའོ་ཞེས་བསྟན་པའོ། །ཕ་རོལ་ཏུ་ཕྱིན་པ་རིན་པོ་ཆེ་དེ་ལ་ནི་ཆོས་གང་ཡང་སྐྱེ་བའམ། འགག་པའམ། ཀུན་ནས་ཉོན་མོངས་པའམ། རྣམ་པར་བྱང་བའམ། ཡོངས་སུ་གཟུང་བའམ། དོར་བ་མེད་དོ། །དེ་ཅིའི་ཕྱིར་ཞེ་ན། དེ་ནི་འདི་ལྟར་གང་སྐྱེ་བའམ། འགག་པའམ། ཀུན་ནས་ཉོན་</w:t>
      </w:r>
      <w:del w:id="13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མོངས་པའམ། རྣམ་པར་བྱང་བའམ། ཡོངས་སུ་གཟུང་བའམ། དོར་བར་བྱ་བའི་ཆོས་དེ་ལྟ་བུ་མེད་དོ་ཞེས་བྱ་བ་ནི་དེ་ལྟར་གོང་དུ་བཤད་པའི་ཚུལ་དུ་ཤེས་རབ་ཀྱི་ཕ་རོལ་ཏུ་ཕྱིན་པ་འདི་ཕུན་</w:t>
      </w:r>
      <w:del w:id="13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སུམ་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ཚོགས་པ་ཐམས་ཅད་འབྱུང་བའི་རྒྱུ་ཡིན་པའི་ཕྱིར་རིན་པོ་ཆེ་ཡིན་པ</w:t>
      </w:r>
      <w:del w:id="13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་བཤད་པ་ལ། ཁ་ཅིག་དངོས་པོ་ཡོད་པར་འཛིན་པ་བསལ་བའི་ཕྱིར་དོན་དམ་པར་སྐྱེ་བ་དང</w:t>
      </w:r>
      <w:ins w:id="13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འགག་པ་དང</w:t>
      </w:r>
      <w:ins w:id="13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ཀུན་ནས་ཉོན་མོངས་པ་དང</w:t>
      </w:r>
      <w:ins w:id="13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</w:t>
      </w:r>
      <w:ins w:id="13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བྱད་པ</w:t>
        </w:r>
      </w:ins>
      <w:del w:id="13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བྱང་བ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་དང</w:t>
      </w:r>
      <w:ins w:id="13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གཟུང་</w:t>
      </w:r>
      <w:del w:id="13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བ་དང</w:t>
      </w:r>
      <w:ins w:id="13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དོར་བར་བྱ་བའི་དངོས་པོར་ཡོད་པ་མ་ཡིན་ནོ་ཞེས་བསྟན་པའོ། །རབ་འབྱོར་ཕ་རོལ་ཏུ་ཕྱིན་པ་རིན་པོ་ཆེ་འདི་ལ་ནི་དགེ་བའམ་མི་དགེ་བའམ་ཞེས་བྱ་བ་ནས། རབ་འབྱོར་རྣམ་གྲངས་དེས་ཀྱང་ཕ་རོལ་ཏུ་ཕྱིན་པ་རིན་པོ་ཆེ་ནི་དམིགས་སུ་མེད་དོ། </w:t>
      </w:r>
      <w:del w:id="13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ཞེས་བྱ་བའི་བར་དུ་ནི་དོན་དམ་པར་ཕ་རོལ་ཏུ་ཕྱིན་པ་རིན་པོ་ཆེ་འདི་ལ་དགེ་བ་དང</w:t>
      </w:r>
      <w:ins w:id="13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3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དགེ་བ་ལ་སོགས་པའི་ཆོས་རྣམས་དམིགས་སུ་ཡང་མེད་དོ་ཞེས་དམིགས་སུ་མེད་པའི་ཡོན་ཏན་དང་ལྡན་པར་བསྟན་པའོ། །རབ་འབྱོར་ཕ་རོལ་ཏུ་ཕྱིན་པ་རིན་པོ་ཆེ་ལ་ནི་ཆོས་གང་གིས་ཀྱང་འགོ་བ་མེད་དོ་ཞེས་བྱ་བ་ནས་འདི་ནི་འགོ་བ་མེད་པའི་ཕ་རོལ་ཏུ་ཕྱིན་པའོ་ཞེས་བྱ་བའི་བར་གྱིས་ནི་ཅིས་ཀྱང་མ་གོས་པའི་ཡོན་ཏན་བསྟན་པའོ། །རབ་འབྱོར་གལ་ཏེ་བྱང་ཆུབ་སེམས་དཔའ་སེམས་དཔའ་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ཆེན་པོ་ཤེས་རབ་ཀྱི་ཕ་རོལ་ཏུ་ཕྱིན་པ་ལ་སྤྱོད་པའི་ཚེ་ཞེས་བྱ་བ་ནས། སངས་རྒྱས་ཀྱི་ཞིང་ཡོངས་སུ་སྦྱོང་བ་བྱེད་ཅིང་སངས་རྒྱས་ཀྱི་ཞིང་ནས་སངས་རྒྱས་ཀྱི་ཞིང་དུ་འགྲོའོ་ཞེས་བྱ་བའི་བར་དུ་ནི་དེ་ལྟར་གོང་དུ་བཤད་པའི་ཚུལ་དུ་ཤེས་རབ་ཀྱི་ཕ་རོལ་ཏུ་ཕྱིན་པའི་དོན་ཟབ་མོ་དམིགས་སུ་མེད་པ་རྟོགས་ནས། ཤེས་རབ་ཀྱི་ཕ་རོལ་ཏུ་ཕྱིན་པ་རིན་པོ་ཆེ་འདི་ནི་འདི་ལྟར་ཟབ་ཅིང་དམིགས་སུ་མེད་པའོ་སྙམ་དུ་འདུ་ཤེས་མི་སྐྱེ་ཞིང་རྣམ་པར་མི་རྟོག་ན་ཤེས་རབ་ཀྱི་ཕ་རོལ་ཏུ་ཕྱིན་པ་ལ་བསྒོམ་ཞིང་སྤྱོད་པར་ཆུད་ལ། སངས་རྒྱས་བཅོམ་ལྡན་འདས་རྣམས་མཉེས་པར་བྱ་བ་དང</w:t>
      </w:r>
      <w:ins w:id="13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སེམས་ཅན་ཡོངས་སུ་སྨིན་པར་བྱ་བ་དང</w:t>
      </w:r>
      <w:ins w:id="13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སངས་རྒྱས་ཀྱི་ཞིང་ཡོངས་སུ་དག་པར་བྱ་ཡང་ནུས་པར་འགྱུར་རོ་ཞེས་བསྟན་པའོ། །རབ་འབྱོར་ཤེས་རབ་ཀྱི་ཕ་རོལ་ཏུ་ཕྱིན་པ་འདི་ནི་ཆོས་གང་ཡང་སྟོན་པའམ་ཞེས་བྱ་བ་ནས། གཟུགས་མེད་པའི་ཁམས་ལས་འདའ་བར་བྱེད་པ་མ་ཡིན་གནས་པར་བྱེད་པ་མ་ཡིན་ཞེས་བྱ་བའི་བར་དུ་ནི་ཤེས་རབ་ཀྱི་ཕ་རོལ་ཏུ་ཕྱིན་པ་རྣམ་པར་མི་རྟོག་པ་ཡིན་པས་ཆོས་གང་ཡང་སྟོན་པ་ལ་སོགས་པའི་བྱ་བ་མི་བྱེད་དོ་ཞེས་བསྟན་པའོ། །སྦྱིན་པའི་ཕ་རོལ་ཏུ་ཕྱིན་པ་སྒྲུབ་པ་མ་ཡིན་འདོར་བ་མ་ཡིན་ཞེས་བྱ་བ་ནས། རྣམ་པ་ཐམས་ཅད་མཁྱེན་པ་ཉིད་སྒྲུབ་པ་མ་ཡིན་འདོར་བ་མ་ཡིན་ནོ་ཞེས་བྱ་བའི་བར་དུ་ནི་ཤེས་རབ་ཀྱི་ཕ་རོལ་ཏུ་ཕྱིན་པ་འདི་རྣམ་པར་མི་རྟོག་པའི་རང་བཞིན་ཡིན་པས། ཕ་རོལ་ཏུ་ཕྱིན་པ་དྲུག་ལ་སོགས་པ་རྣམ་པ་ཐམས་ཅད་མཁྱེན་པ་ཉིད་ལ་ཐུག་གི་བར་དུ་རྣམ་པར་བྱང་བའི་ཆོས་རྣམས་ལ་ཡང་བླང་བ་དང་དོར་བའི་རྣམ་པར་རྟོག་པ་མེད་དོ་ཞེས་བསྟན་པའོ། །ཤེས་རབ་ཀྱི་ཕ་རོལ་ཏུ་ཕྱིན་པ་འདི་ནི་འདུས་བྱས་ཀྱི་ཁམས་འདོར་བ་མ་ཡིན། འདུས་མ་བྱས་ཀྱི་ཁམས་སྒྲུབ་པ་མ་ཡིན་ཞེས་བྱ་བ་ནི་ཤེས་རབ་ཀྱི་ཕ་རོལ་ཏུ་ཕྱིན་པ་འདི་ནི་རྣམ་པར་མི་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རྟོག་པའི་རང་བཞིན་ཡིན་པས་འདུས་བྱས་དང་འདུས་མ་བྱས་པ་ལ་བཟང་ངན་དུ་འབྱེད་ཅིང</w:t>
      </w:r>
      <w:ins w:id="13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བླང་དོར་ཅན་དུ་མི་འགྱུར་རོ་ཞེས་བསྟན་པའོ། །དེ་ཅིའི་ཕྱིར་ཞེ་ན། དེ་བཞིན་གཤེགས་པ་རྣམས་བྱུང་ཡང་རུང་དེ་བཞིན་གཤེགས་པ་རྣམས་མ་བྱུང་ཡང་རུང</w:t>
      </w:r>
      <w:ins w:id="13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ཆོས་རྣམས་ཀྱི་ཆོས་ཉིད་དང</w:t>
      </w:r>
      <w:ins w:id="13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ཆོས་ཀྱི་དབྱིངས་དང</w:t>
      </w:r>
      <w:ins w:id="13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ཆོས་ཀྱི་གནས་ཉིད་དང</w:t>
      </w:r>
      <w:ins w:id="13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3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སྐྱོན་མེད་པ་དེ་ནི་དེ་བཞིན་དུ་གནས་པ་ཡིན་ཏེ་ཞེས་བྱ་བ་ནི་ཤེས་རབ་ཀྱི་ཕ་རོལ་ཏུ་ཕྱིན་པ་ལ་བླང་དོར་མེད་པའི་གཏན་ཚིགས་བསྟན་པ་སྟེ། ཆོས་ཀྱི་ཆོས་ཉིད་དང</w:t>
      </w:r>
      <w:ins w:id="13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ཆོས་ཀྱི་དབྱིངས་དང</w:t>
      </w:r>
      <w:ins w:id="13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ཆོས་ཀྱི་གནས་ཉིད་དང</w:t>
      </w:r>
      <w:ins w:id="13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ཆོས་སྐྱོན་མེད་པ་ཞེས་བྱ་བ་སྟོང་པ་ཉིད་ཀྱི་རྣམ་གྲངས་ཏེ། སྟོང་པ་ཉིད་ལ་བླང་དོར་དང་བཟང་ངན་དུ་འབྱེད་པའི་རྣམ་པར་རྟོག་པ་མེད་པ་དེ་མི་འགྱུར་བ་ཡོངས་སུ་གྲུབ་པའི་རང་བཞིན་དུ་གནས་པ་དེ་བཞིན་དུ་ཤེས་རབ་ཀྱི་ཕ་རོལ་ཏུ་ཕྱིན་པ་ཡང་དོན་དམ་པར་སྟོང་པ་ཉིད་ཀྱི་རང་བཞིན་ཏེ། སྟོང་པ་ཉིད་ལ་འགྱུར་བ་མེད་པས་དེ་བཞིན་གཤེགས་པ་རྣམས་འཇིག་རྟེན་དུ་</w:t>
      </w:r>
      <w:ins w:id="13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བྱུང་ཡང་རུང་མ་བྱུང་ཡང་རུང</w:t>
      </w:r>
      <w:ins w:id="13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སྟོང་པ་ཉིད་ནི་མི་འགྱུར་བའི་རང་བཞིན་དུ་གནས་སོ་ཞེས་བསྟན་པའོ། །དེ་ནི་དེ་བཞིན་གཤེགས་པས་མངོན་པར་སངས་རྒྱས་སོ་ཞེས་བྱ་བ་ནས། གསལ་བར་མཛད་དོ། །ཡང་དག་པར་སྟོན་ཏོ་ཞེས་བྱ་བའི་བར་དུ་ནི་དེ་ལྟ་བུའི་ཆོས་ཉིད་ཤེས་རབ་ཀྱི་ཕ་རོལ་ཏུ་ཕྱིན་པའི་དོན་ཟབ་མོ་དེ་ནི་དེ་བཞིན་གཤེགས་པ་རྣམས་ཀྱིས་</w:t>
      </w:r>
      <w:del w:id="13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ཐུགས་སུ་ཆུད་ནས་གཞན་ལ་རྒྱས་པར་སྟོན་གྱི། ཉན་ཐོས་དང</w:t>
      </w:r>
      <w:ins w:id="13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རང་སངས་རྒྱས་ལ་སོགས་པ་གཞན་གྱི་སྤྱོད་ཡུལ་མ་ཡིན་ནོ་ཞེས་བསྟན་པའོ། །དེ་ནས་ལྷའི་བུ་སྟོང་ཕྲག་མང་པོ་སྟེང་གི་བར་སྣང་ལ་འཁོད་ནས་</w:t>
      </w:r>
      <w:ins w:id="13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ཞེས་</w:t>
        </w:r>
      </w:ins>
      <w:del w:id="13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ཞེཡོ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བྱ་བ་ནས། འཛམ་བུའི་གླིང་དུ་ཆོས་ཀྱི་འཁོར་ལོ་གཉིས་པ་བསྐོར་བར་མཐོང་ངོ་ཞེས་བྱ་བའི་བར་དུ་ནི་དེ་ལྟར་ཤེས་རབ་ཀྱི་ཕ་རོལ་ཏུ་ཕྱིན་པ་དོན་ཟབ་མོ་བཤད་པས་ལྷའི་བུ་མང་པ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མགུ་སྟེ། ངོ་མཚར་དུ་གྱུར་པའི་ཚིག་སྙན་པའི་སྒྲ་ཕྱུང་ནས་ཤེས་རབ་ཀྱི་ཕ་རོལ་ཏུ་ཕྱིན་པ་དང་བཅོམ་ལྡན་འདས་ལ་བསྟོད་པ་སྟེ། ལྷུང་ལྷུང་ལྡེགས་</w:t>
      </w:r>
      <w:ins w:id="13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[*</w:t>
        </w:r>
        <w:r w:rsidRPr="00D926F7">
          <w:rPr>
            <w:rFonts w:ascii="Monlam Uni OuChan2" w:hAnsi="Monlam Uni OuChan2" w:cs="Monlam Uni OuChan2"/>
            <w:sz w:val="36"/>
            <w:szCs w:val="36"/>
          </w:rPr>
          <w:t xml:space="preserve">LDEG?]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ཀྱི་སྒྲ་ཕྱུང་ཞེས་བྱ་བ་ནི་ངོ་མཚར་དུ་གྱུར་པའི་ཚིག་སྙན་པ་མཉེན་ཞིང་ཡིད་དུ་འོང་བས་བསྟོད་དོ་ཞེས་བྱ་བའི་དོན་ཏོ། །ཆོས་ཀྱི་འཁོར་ལོ་གཉིས་པ་བསྐོར་བ་མཐོང་ངོ་ཞེས་བྱ་བ་ནི་བཅོམ་ལྡན་འདས་དང་པོ་མངོན་པར་སངས་རྒྱས་ནས། ཡུལ་བཱ་རཱ་ཎ་སཱིར་འཕགས་པའི་བདེན་པ་བཞི་ལ་ལན་གསུམ་དུ་བཟླས་ཏེ་ཆོས་ཀྱི་འཁོར་ལོ་རྣམ་པ་བཅུ་གཉིས་སུ་བསྐོར་བ་དང</w:t>
      </w:r>
      <w:ins w:id="13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་ལྟར་རྒྱལ་པོའི་ཁབ་ཀྱི་རི་བྱ་རྒོད་ཀྱི་ཕུང་པོ་འདི་ལ་ཡང་ཤེས་རབ་ཀྱི་ཕ་རོལ་ཏུ་ཕྱིན་པ་ཟབ་མོ་འདི་རྒྱ་ཆེར་བསྟན་པ་དང</w:t>
      </w:r>
      <w:ins w:id="13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ཆོས་ཀྱི་འཁོར་ལོ་ལན་གཉིས་སུ་བསྐོར་བ་མཐོང་ངོ་ཞེས་བྱ་བའི་དོན་ཏོ། །དེ་ནས་བཅོམ་ལྡན་འདས་ཀྱིས་གནས་བརྟན་རབ་འབྱོར་ལ་བཀའ་སྩལ་པ། རབ་འབྱོར་དངོས་པོ་མེད་པའི་ངོ་བོ་ཉིད་སྟོང་པ་ཉིད་ཀྱི་ཕྱིར་འདི་ནི་ཆོས་ཀྱི་འཁོར་ལོ་གཉིས་སུ་བསྐོར་བ་ཡང་མ་ཡིན། གཅིག་ཏུ་བསྐོར་བ་ཡང་མ་ཡིན་ནོ་ཞེས་བྱ་བ་ནི་ལྷའི་བུ་རྣམས་ཀྱིས་ཆོས་ཀྱི་འཁོར་ལོ་གཉིས་པ་བསྐོར་བ་མཐོང་ངོ་ཞེས་སྨྲས་པ།</w:t>
      </w:r>
      <w:ins w:id="13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ཆོས་ཐམས་ཅད་དངོས་པོ་མེད་པའི་ངོ་བོ་ཉིད་ཀྱིས་སྟོང་པའི་ཕྱིར་ཆོས་ཀྱི་འཁོར་ལོ་བསྐོར་བ་ཡང་མེད་དོ་ཞེས་བསྟན་པའོ། །ཤེས་རབ་ཀྱི་ཕ་རོལ་ཏུ་ཕྱིན་པ་འདི་ཡང་ཆོས་གང་ཡང་འཁོར་བའམ་མི་འཁོར་བར་བྱ་བའི་ཕྱིར་ཉེ་བར་གནས་པ་མ་ཡིན་ནོ་ཞེས་བྱ་བ་ནི་ཆོས་ཐམས་ཅད་དངོས་པོ་མེད་པའི་ངོ་བོ་ཉིད་ཀྱིས་སྟོང་པ་དེ་བཞིན་དུ་ཤེས་རབ་ཀྱི་ཕ་རོལ་ཏུ་ཕྱིན་པ་འདི་ཡང་ངོ་བོ་ཉིད་ཀྱིས་སྟོང་པས་ཆོས་ཀྱི་འཁོར་ལོ་བསྐོར་བའམ། མི་བསྐོར་བའི་བྱ་བ་གཉིས་ཀ་ཡང་མི་བྱེད་དོ་ཞེས་བསྟན་པའོ། །གསོལ་པ། བཅོམ་ལྡན་འདས་དེ་ལྟར་ཤེས་རབ་ཀྱི་ཕ་རོལ་ཏུ་ཕྱིན་པ་ནི་ཆོས་གང་ཡང་འཁོར་བར་བགྱི་བའམ། མི་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ཁོར་བར་བགྱི་བའི་སླད་དུ་ཉེ་བར་མི་གནས་པའི་དངོས་པོ་མ་མཆིས་པའི་ངོ་བོ་ཉིད་སྟོང་པ་ཉིད་དེ་གང་ལགས་ཞེས་བྱ་བ་ནི་གོང་དུ་དངོས་པོ་མེད་པའི་ངོ་བོ་ཉིད་སྟོང་པ་ཉིད་ཀྱི་ཕྱིར་ཆོས་ཀྱི་འཁོར་ལོ་བསྐོར་བའམ། མི་བསྐོར་བ་མེད་དོ་ཞེས་མདོར་སྨོས་པ་ཆོས་གང་དང་གང་དངོས་པོ་མེད་པའི་ངོ་བོ་ཉིད་ཀྱིས་</w:t>
      </w:r>
      <w:del w:id="13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སྟོང་པ་ཞིབ་ཏུ་བཤད་པའི་སྐབས་དབྱེ་བའི་ཕྱིར་ཞུས་པའོ། །བཅོམ་ལྡན་འདས་ཀྱིས་བཀའ་སྩལ་པ།</w:t>
      </w:r>
      <w:ins w:id="13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རབ་འབྱོར་ཤེས་རབ་ཀྱི་ཕ་རོལ་ཏུ་ཕྱིན་པ་ཤེས་རབ་ཀྱི་ཕ་རོལ་ཏུ་ཕྱིན་པས་སྟོང་</w:t>
      </w:r>
      <w:ins w:id="13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</w:t>
        </w:r>
      </w:ins>
      <w:del w:id="13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ངོ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་ཞེས་བྱ་བ་ནས། རྣམ་པ་ཐམས་ཅད་མཁྱེན་པ་ཉིད་རྣམ་པ་ཐམས་ཅད་མཁྱེན་པ་ཉིད་ཀྱིས་སྟོང་ངོ་ཞེས་བྱ་བའི་བར་དུ་ནི་ཆོས་གང་དང་གང་དངོས་པོ་མེད་པའི་ངོ་བོ་ཉིད་ཀྱིས་སྟོང་པ་ཡིན་པར་བསྟན་པའོ། །གསོལ་པ། བཅོམ་ལྡན་འདས་བྱང་ཆུབ་སེམས་དཔའ་སེམས་དཔའ་ཆེན་པོ་རྣམས་ཀྱི་ཕ་རོལ་ཏུ་ཕྱིན་པ་འདི་ནི་ཆེན་མོ་སྟེ་ཞེས་བྱ་བ་ནས། དེ་དག་གི་ཆོས་གང་ཡང་ཡོངས་སུ་མཐོང་བའམ།</w:t>
      </w:r>
      <w:ins w:id="13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ོངས་སུ་མ་མཐོང་བ་མ་མཆིས་པའོ་ཞེས་བྱ་བའི་བར་དུ་ནི་དེ་ལྟར་ཤེས་རབ་ཀྱི་ཕ་རོལ་ཏུ་ཕྱིན་པ་འདི་ནི་དོན་དམ་པར་རང་བཞིན་གྱིས་སྟོང་ཞིང</w:t>
      </w:r>
      <w:ins w:id="13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ཆོས་ཐམས་ཅད་ཀྱང་དོན་དམ་པར་རང་བཞིན་གྱིས་སྟོང་ཡང</w:t>
      </w:r>
      <w:ins w:id="13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ཀུན་རྫོབ་ཏུ་བྱང་ཆུབ་སེམས་དཔའ་རྣམས་ཤེས་རབ་ཀྱི་ཕ་རོལ་ཏུ་ཕྱིན་པ་འདི་ལ་བརྟེན་ནས། བླ་ན་མེད་པ་ཡང་དག་པར་རྫོགས་པའི་བྱང་ཆུབ་ཏུ་མངོན་པར་རྫོགས་པར་འཚང་རྒྱ་བར་ཡང་འགྱུར་ལ། དེ་ལྟར་མངོན་པར་རྫོགས་པར་སངས་རྒྱས་ན་ཡང་དོན་དམ་པར་ཆོས་གང་ཡང་མངོན་པར་རྫོགས་པར་སངས་</w:t>
      </w:r>
      <w:ins w:id="13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རྒྱས་པ་ཡང་མེད། ཀུན་རྫོབ་ཏུ་ཆོས་ཀྱི་འཁོར་ལོ་ཡང་བསྐོར་ལ། དོན་དམ་པར་ཆོས་ཀྱི་འཁོར་ལོ་བསྐོར་བ་ཡང་མེད། མི་བསྐོར་བ་ཡང་མེད་པ་དང</w:t>
      </w:r>
      <w:ins w:id="13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ལྷའི་བུ་དེ་དག་གིས་ཆོས་ཀྱི་འཁོར་ལོ་བསྐོར་བར་མཐོང་བ་དང</w:t>
      </w:r>
      <w:ins w:id="13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མ་མཐོང་བ་གཉིས་ཀ་ཡང་མེད་པར་སྟོན་པའི་ཤེས་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རབ་ཀྱི་ཕ་རོལ་ཏུ་ཕྱིན་པ་འདི་ནི། དེ་ལྟར་ཡོན་ཏན་ཆེ་བའི་ཕྱིར་ཕ་རོལ་ཏུ་ཕྱིན་པ་ཆེན་མོའོ་ཞེས་ཤེས་རབ་ཀྱི་ཕ་རོལ་ཏུ་ཕྱིན་པ་ལ་རབ་འབྱོར་གྱིས་བསྟོད་པའོ། །དེ་ཅིའི་སླད་དུ་ཞེ་ན། དེ་ནི་འདི་ལྟར་གང་འཁོར་བར་བགྱི་བའམ། མི་འཁོར་བར་བགྱི་བའམ། རབ་ཏུ་འཁོར་བར་བགྱི་བའི་ཆོས་དེ་ལྟ་བུ་དམིགས་སུ་མ་མཆིས་ཏེ། དེ་ནི་འདི་ལྟར་ཆོས་ཐམས་ཅད་ཀྱང་ཤིན་ཏུ་མངོན་པར་མ་གྲུབ་པའོ་ཞེས་བྱ་བ་ནི་དེ་ལྟར་གོང་དུ་བཤད་པའི་ཚུལ་དུ་དོན་དམ་པར་ཆོས་ཀྱི་འཁོར་ལོ་བསྐོར་བ་ལ་སོགས་པ་མེད་པའི་གཏན་ཚིགས་བསྟན་པའོ། །དེ་ཅིའི་སླད་དུ་ཞེ་ན། སྟོང་པ་ཉིད་ནི་འཁོར་བར་བགྱིད་པའམ། མི་འཁོར་བར་བགྱིད་པ་མ་ལགས་སོ་ཞེས་བྱ་བ་ནས། སྨོན་པ་མ་མཆིས་པ་ནི་འཁོར་བར་བགྱིད་པ</w:t>
      </w:r>
      <w:del w:id="13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འམ། མི་འཁོར་བར་</w:t>
      </w:r>
      <w:ins w:id="13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བགྱིད</w:t>
        </w:r>
      </w:ins>
      <w:del w:id="13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བབྱུད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་པ་མ་ལགས་སོ་ཞེས་བྱ་བའི་བར་དུ་ནི་ཆོས་ཀྱི་འཁོར་ལོ་བསྐོར་བ་དང</w:t>
      </w:r>
      <w:ins w:id="13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མི་བསྐོར་བ་དམིགས་སུ་མེད་པ་དང</w:t>
      </w:r>
      <w:ins w:id="13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ཐམས་ཅད་ཤིན་ཏུ་མངོན་པར་མ་གྲུབ་པའི་གཏན་ཚིགས་སུ་རྣམ་པར་ཐར་པའི་སྒོ་གསུམ་ཅི་ཡང་བྱེད་པ་མ་ཡིན་པ་བསྟན་པའོ། །དེ་ལྟར་ཤེས་རབ་ཀྱི་ཕ་རོལ་ཏུ་ཕྱིན་པ་བསྟན་པ་དང་རབ་ཏུ་བསྟན་པ་དང་ཞེས་བྱ་བ་ནས། ཆོས་བསྟན་པ་འདི་ལ་གང་སུ་ཡང་སྦྱིན་པའི་གནས་སུ་འགྱུར་བ་མ་མཆིས་སོ་ཞེས་བྱ་བའི་བར་དུ་ནི།</w:t>
      </w:r>
      <w:ins w:id="13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གོང་དུ་བཤད་པའི་ཚུལ་དུ་ཤེས་རབ་ཀྱི་ཕ་རོལ་ཏུ་ཕྱིན་པ་ལས་ཀུན་རྫོབ་ཏུ་ཆོས་ཐམས་ཅད་རྒྱ་ཆེར་བསྟན་ཅིང་ཆོས་ཀྱི་འཁོར་ལོ་བསྐོར་ལ། དོན་དམ་པར་ཆོས་གང་ཡང་བསྟན་པ་མེད་པ་དེ་ནི་ཤེས་རབ་ཀྱི་ཕ་རོལ་ཏུ་ཕྱིན་པ་བསྟན་པ་ཡོངས་སུ་དག་པ་ཡིན་པར་བཤད་པ་དང</w:t>
      </w:r>
      <w:ins w:id="13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དེ་ལྟར་ཡོངས་སུ་དག་པར་བསྟན་པ་དེ་ལ་ནི་</w:t>
      </w:r>
      <w:del w:id="13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དོན་དམ་པར་སྟོན་ཅིང་འཆད་པ་ཡང་མེད། ཉན་ཅིང་འཛིན་པ་ཡང་མེད། འབྲས་བུ་མངོན་སུམ་དུ་ཐོབ་པ་དང</w:t>
      </w:r>
      <w:ins w:id="13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མངོན་སུམ་དུ་མ་ཐོབ་པ་དང</w:t>
      </w:r>
      <w:ins w:id="13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3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མྱ་ངན་ལས་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འདས་པར་གྱུར་པ་དང</w:t>
      </w:r>
      <w:ins w:id="13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སྦྱིན་པའི་གནས་སུ་གྱུར་པ་ཡང་མེད་དོ་ཞེས་བསྟན་པ་སྟེ། ཤེས་རབ་ཀྱི་ཕ་རོལ་ཏུ་ཕྱིན་པ་བསྟན་པ་དང</w:t>
      </w:r>
      <w:ins w:id="13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རབ་ཏུ་བསྟན་པ་དང</w:t>
      </w:r>
      <w:ins w:id="13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སྒྲུབ་པ་དང</w:t>
      </w:r>
      <w:ins w:id="13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རབ་ཏུ་བཀོད་པ་ཞེས་བྱ་བ་ལ་སོགས་པ་ནི་ཞིབ་ཏུ་བཤད་པའི་རྣམ་གྲངས་སུ་ཟད་དོ། །ཤེས་རབ་ཀྱི་ཕ་རོལ་ཏུ་ཕྱིན་པ་འབུམ་པ་རྒྱ་ཆེར་བཤད་པ་ལས་ལེའུ་ཉི་ཤུ་དགུ་པའོ།། །།དེ་ནས་ཚེ་དང་ལྡན་པ་རབ་འབྱོར་གྱིས་བཅོམ་ལྡན་འདས་ལ་འདི་སྐད་ཅེས་གསོལ་ཏོ་ཞེས་བྱ་བ་ལ་སོགས་པ་ནི་ཤེས་རབ་ཀྱི་ཕ་རོལ་ཏུ་ཕྱིན་པ་འདི་ཟབ་པའི་རྣམ་གྲངས་བསྟན་པ་སྟེ། བཅོམ་ལྡན་འདས་འདི་ལྟ་སྟེ། ཤེས་རབ་ཀྱི་ཕ་རོལ་ཏུ་ཕྱིན་པ་འདི་མ་མཆིས་པའི་ཕ་རོལ་ཏུ་ཕྱིན་པའོ་ཞེས་བྱ་བ་ནི་དོན་དམ་པར་ཤེས་རབ་ཀྱི་ཕ་རོལ་ཏུ་ཕྱིན་པའི་རང་བཞིན་ཡོད་པར་མ་གྲུབ་པའི་ཕྱིར་མ་མཆིས་པའོ་ཞེས་གསོལ་པའོ། །བཅོམ་ལྡན་འདས་ཀྱིས་བཀའ་སྩལ་པ། ནམ་མཁའ་མེད་པའི་ཕྱིར་རོ་ཞེས་བྱ་བ་ནི་རབ་འབྱོར་གྱིས་བཤད་པའི་དོན་བཅོམ་ལྡན་འདས་ཀྱིས་དཔེས་བཀྲོལ་ཏེ་བཤད་པ་སྟེ། ཇི་ལྟར་</w:t>
      </w:r>
      <w:del w:id="13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ནམ་མཁའ་ལ་དངོས་པོ་མེད་པ་དེ་བཞིན་དུ་ཤེས་རབ་ཀྱི་ཕ་རོལ་ཏུ་ཕྱིན་པ་འདི་ལ་ཡང</w:t>
      </w:r>
      <w:ins w:id="13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དོན་དམ་པར་དངོས་པོ་མེད་དེ་ནམ་མཁའ་དང་འདྲའོ་ཞེས་བྱ་བའི་དོན་ཏོ། །མཉམ་པ་ཉིད་ཀྱི་ཕ་རོལ་ཏུ་ཕྱིན་པའོ་ཞེས་བྱ་བ་ནི་དེ་ལྟར་གོང་དུ་བཤད་པའི་ཚུལ་དུ་རང་བཞིན་</w:t>
      </w:r>
      <w:ins w:id="13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3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་སྟོང་ཞིང་ནམ་མཁའ་དང་འདྲ་བས་ཆེ་ཆུང་དང</w:t>
      </w:r>
      <w:ins w:id="13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3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མཐོ་དམན་དང</w:t>
      </w:r>
      <w:ins w:id="13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4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བཟང་ངན་ལ་སོགས་པ་མེད་པའི་ཕྱིར་མཉམ་པ་ཉིད་དོ་ཞེས་བསྟན་པའོ། །ཆོས་ཐམས་ཅད་མཉམ་པ་ཉིད་ཀྱི་ཕྱིར་རོ་ཞེས་བྱ་བ་ནི་འདུས་བྱས་དང</w:t>
      </w:r>
      <w:ins w:id="14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4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འདུས་མ་བྱས་པའི་ཆོས་ཐམས་ཅད་ཀྱང་དོན་དམ་པར་སྟོང་ཞིང་རང་བཞིན་མེད་པས། དེ་བཞིན་ཉིད་དུ་རོ་གཅིག་ཅིང་མཉམ་པ་ཉིད་ཡིན་པའི་ཕྱིར། ཤེས་རབ་ཀྱི་ཕ་རོལ་ཏུ་ཕྱིན་པ་ཡང་དེ་དང་འདྲ་བར་མཉམ་པ་ཉིད་ཡིན་ནོ་ཞེས་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བསྟན་པའོ། །རྣམ་པར་དབེན་པའི་ཕ་རོལ་ཏུ་ཕྱིན་པའི་ཞེས་བྱ་བ་ནི་ཡོད་པ་དང</w:t>
      </w:r>
      <w:ins w:id="14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4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མེད་པ་དང</w:t>
      </w:r>
      <w:ins w:id="14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4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རྟག་པ་དང་ཆད་པ་ལ་སོགས་པའི་མཐའ་གཉིས་དང་བྲལ་བས་དབེན་པ་</w:t>
      </w:r>
      <w:ins w:id="14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ཡིན་ནོ་ཞེས་བསྟན་པའོ། །མཐའ་ལས་འདས་པ་སྟོང་པ་ཉིད་ཀྱི་ཕྱིར་རོ་ཞེས་བྱ་བ་ནི་རྣམ་པར་</w:t>
      </w:r>
      <w:ins w:id="14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14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་པའི་དོན་དེ་ཉིད་འགྲེལ་པ་</w:t>
      </w:r>
      <w:del w:id="14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སྟེ། ཡོད་མེད་དང་རྟག་ཆད་ལ་སོགས་པའི་མཐའ་ལས་འདས་ཤིང་རང་བཞིན་གྱིས་སྟོང་པའི་ཕྱིར་རྣམ་པར་དབེན་པ་ཡིན་ནོ་ཞེས་བསྟན་པའོ། །ཐུབ་པ་མེད་པའི་ཕ་རོལ་ཏུ་ཕྱིན་པའོ་ཞེས་བྱ་བ་ནི་ཤེས་རབ་ཀྱི་ཕ་རོལ་ཏུ་ཕྱིན་པ་འདི་དངོས་པོ་ཡོད་པར་མ་གྲུབ་པས་མུ་སྟེགས་ཅན་ལ་སོགས་པ་ཕས་ཀྱི་རྒོལ་བ་རྣམས་ཀྱིས་གླགས་མི་མཐོང་ཞིང་ཅིས་ཀྱང་མི་ཐུབ་པ་ཡིན་ནོ་ཞེས་བྱ་བའི་དོན་ཏོ། །ཆོས་ཐམས་ཅད་དམིགས་སུ་མེད་པའི་ཕྱིར་རོ་ཞེས་བྱ་བ་ནི་ཐུབ་པ་མེད་པའི་དོན་འགྲེལ་པ་སྟེ། དོན་དམ་པར་ཆོས་ཐམས་ཅད་དངོས་པོར་དམིགས་སུ་མེད་པ་དེ་བཞིན་དུ། ཤེས་རབ་ཀྱི་ཕ་རོལ་ཏུ་ཕྱིན་པ་ཡང་དམིགས་སུ་མེད་པའི་ཕྱིར་ཐུབ་པ་མེད་པ་ཡིན་ནོ་ཞེས་བསྟན་པའོ། །གནས་མ་མཆིས་པའི་ཕ་རོལ་ཏུ་ཕྱིན་པའོ་ཞེས་བྱ་བ་ནི་ཕུང་པོ་ལྔའི་རང་བཞིན་</w:t>
      </w:r>
      <w:ins w:id="14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14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་གནས་སམ་རྟེན་མེད་པའོ་ཞེས་བསྟན་པའོ། །མིང་དང་ལུས་མེད་པའི་ཕྱིར་རོ་ཞེས་བྱ་བ་ནི་གནས་མེད་པ་ཉིད་ཀྱི་དོན་འགྲེལ་པ་སྟེ། མིང་ནི་ཚོར་བ་དང</w:t>
      </w:r>
      <w:ins w:id="14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4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འདུ་ཤེས་དང</w:t>
      </w:r>
      <w:ins w:id="14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4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འདུ་བྱེད་དང</w:t>
      </w:r>
      <w:ins w:id="14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4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རྣམ་པར་ཤེས་པའི་ཕུང་པོ་བཞི་ལ་བྱ་ལུས་ནི་གཟུགས་ཀྱི་ཕུང་པོ་ལ་བྱ་སྟེ། དེ་ལྟར་མིང་དང་གཟུགས་ཀྱི་རང་བཞིན་ཕུང་པོ་ལྔ་པོ་མེད་པ་ལ་གནས་</w:t>
      </w:r>
      <w:del w:id="14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མེད་པའོ་ཞེས་བྱའོ་ཞེས་བསྟན་པའོ། །ནམ་མཁའི་ཕ་རོལ་ཏུ་ཕྱིན་པའོ་ཞེས་བྱ་བ་ནི་དེ་ལྟར་མིང་དང་གཟུགས་ཀྱི་རང་བཞིན་གནས་ཞེས་བྱ་བ་ཕུང་པོ་ལྔ་མེད་པས་ནམ་མཁའ་དང་འདྲའོ་ཞེས་བྱ་བའི་དོན་ཏོ། །དབུགས་ཕྱི་ནང་དུ་རྒྱུ་བ་མེད་པའི་ཕྱིར་རོ་ཞེས་བྱ་བ་ནི་དེ་ལྟར་ཕུང་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ོ་ལྔའི་རང་བཞིན་མ་ཡིན་པས་དབུགས་ཕྱི་ནང་དུ་རྒྱུ་བ་མེད་པའི་ཕྱིར་ནམ་མཁའ་དང་འདྲའོ་ཞེས་བྱ་བའི་དོན་ཏོ། །བརྗོད་དུ་མ་མཆིས་པའི་ཕ་རོལ་ཏུ་ཕྱིན་པའོ་ཞེས་བྱ་བ་ནི་མིང་དང་མཚན་མར་བཟུང་བའི་ཐ་སྙད་དུ་བརྗོད་དུ་མེད་དོ་ཞེས་བྱ་བའི་དོན་ཏོ། །རྣམ་པར་རྟོག་པ་དང</w:t>
      </w:r>
      <w:ins w:id="14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4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རྣམ་པར་དཔྱོད་པ་དམིགས་སུ་མེད་པའི་ཕྱིར་རོ་ཞེས་བྱ་བ་ནི་བརྗོད་དུ་མེད་པའི་དོན་འགྲེལ་པ་སྟེ། ཚིག་ཏུ་བརྗོད་དོ་ཅོག་ནི་སེམས་ཀྱིས་རྣམ་པར་བརྟགས་དཔྱད་ནས་མཚན་མར་བཟུང་སྟེ། མིང་དང་ཐ་སྙད་དུ་འདོགས་ཤིང་ཚིག་ཏུ་བརྗོད་པ་ལས་འབྱུང་གི། རྣམ་པར་རྟོག་པ་དང</w:t>
      </w:r>
      <w:ins w:id="14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4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རྣམ་པར་དཔྱོད་པ་མེད་ན་ཚིག་ཏུ་བརྗོད་པ་ཡང་མེད་དོ་ཞེས་བསྟན་པའོ། །མིང་མ་མཆིས་པའི་ཕ་རོལ་ཏུ་ཕྱིན་པའོ་ཞེས་བྱ་བ་ནི་གཟུགས་མེད་པའི་ཕུང་པོ་བཞི་མེད་པའི་རང་བཞིན་ནོ་ཞེས་བསྟན་པའོ། །ཚོར་བ་དང</w:t>
      </w:r>
      <w:ins w:id="14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4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འདུ་ཤེས་དང</w:t>
      </w:r>
      <w:ins w:id="14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4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འདུ་བྱེད་དང</w:t>
      </w:r>
      <w:ins w:id="14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4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རྣམ་པར་ཤེས་པ་དམིགས་སུ་མེད་པའི་ཕྱིར་རོ་ཞེས་བྱ་བ་ནི་མིང་</w:t>
      </w:r>
      <w:del w:id="14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མེད་པའི་དོན་འགྲེལ་པ་སྟེ། མིང་ཞེས་བྱ་བ་ནི་གཟུགས་མེད་པའི་ཕུང་པོ་བཞི་པོ་ཚོར་བ་དང</w:t>
      </w:r>
      <w:ins w:id="14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4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འདུ་ཤེས་དང</w:t>
      </w:r>
      <w:ins w:id="14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4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འདུ་བྱེད་དང</w:t>
      </w:r>
      <w:ins w:id="14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4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རྣམ་པར་ཤེས་པ་རྣམས་ལ་བྱ་སྟེ། དེ་དག་གི་རང་བཞིན་མ་ཡིན་པ་ལ་མིང་མེད་པ་ཞེས་བྱའོ་ཞེས་བྱ་བའི་དོན་ཏོ། །མཆི་བ་མ་མཆིས་པའི་ཕ་རོལ་ཏུ་ཕྱིན་པའོ་ཞེས་བྱ་བ་ནི་ཤེས་རབ་ཀྱི་ཕ་རོལ་ཏུ་ཕྱིན་པ་རང་བཞིན་གྱིས་སྟོང་ཞིང་མི་གཡོ་བས། ཁམས་གསུམ་དང་འགྲོ་བ</w:t>
      </w:r>
      <w:del w:id="14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རྒྱུད་ལྔ་གང་དུ་ཡང་འགྲོ་བ་མེད་དོ་ཞེས་བསྟན་པའོ། །ཆོས་ཐམས་ཅད་འགྲོ་བ་མེད་པའི་ཕྱིར་རོ་ཞེས་བྱ་བ་ནི་འགྲོ་བ་མེད་པའི་དོན་འགྲེལ་པ་སྟེ།</w:t>
      </w:r>
      <w:ins w:id="14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ཆོས་ཐམས་ཅད་དངོས་པོ་མེད་པས་ཁམས་གསུམ་དང་འགྲོ་བ་རྒྱུད་ལྔ་གང་དུ་ཡང་འགྲོ་ཞིང་རྒྱུ་བ་མེད་པ་དེ་བཞིན་དུ། ཤེས་རབ་ཀྱི་ཕ་རོལ་ཏུ་ཕྱིན་པ་ཡང་དངོས་པོ་མེད་པས་གང་དུ་ཡང་འགྲོ་ཞིང་རྒྱུ་བ་མེད་དོ་ཞེས་བྱ་བའི་དོན་ཏོ།</w:t>
      </w:r>
      <w:ins w:id="14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།མི་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ཕྲོགས་པའི་ཕ་རོལ་ཏུ་ཕྱིན་པའོ་ཞེས་བྱ་བ་ནི་ཤེས་རབ་ཀྱི་ཕ་རོལ་ཏུ་ཕྱིན་པ་འདི་རང་བཞིན་གྱིས་སྟོང་པས་བདུད་དང་མུ་སྟེགས་ཅན་ལ་སོགས་པ་ལྟ་བ་ངན་པ་ཅན་རྣམས་ཀྱིས་དབྲོག་ཅིང་བསྒྱུར་དུ་མི་ནུས་སོ་ཞེས་བྱ་བའི་དོན་ཏོ། །ཆོས་ཐམས་ཅད་བཟུང་དུ</w:t>
      </w:r>
      <w:del w:id="14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་མེད་པའི་ཕྱིར་རོ་ཞེས་བྱ་བ་ནི་མི་འཕྲོགས་པའི་དོན་འགྲེལ་པ་སྟེ། ཆོས་ཐམས་ཅད་ཀྱང་རང་བཞིན་གྱིས་སྟོང་པས་མིང་དང་མཚན་མར་བཟུང་དུ་མེད་པ་དེ་བཞིན་དུ་ཤེས་རབ་ཀྱི་ཕ་རོལ་ཏུ་ཕྱིན་པ་ཡང་དོན་དམ་པར་མིང་དང་མཚན་མར་བཟུང་དུ་མེད་པས་མི་འཕྲོགས་པ་ཡིན་ནོ་ཞེས་བསྟན་པའོ། །སྐད་ཅིག་མ་མ་མཆིས་པའི་ཕ་རོལ་ཏུ་ཕྱིན་པའོ་ཞེས་བྱ་བ་ནི་ཤེས་རབ་ཀྱི་ཕ་རོལ་ཏུ་</w:t>
      </w:r>
      <w:ins w:id="14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ཕྱིན་པ་རང་བཞིན་</w:t>
      </w:r>
      <w:ins w:id="14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4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་སྟོང་པས་སྐད་ཅིག་མའི་རྒྱུན་ལ་གནས་པ་མ་ཡིན་ནོ་ཞེས་བྱ་བའི་དོན་ཏོ། །ཆོས་ཐམས་ཅད་བྱང་ཞིང་ཟད་པའི་ཕྱིར་རོ་ཞེས་བྱ་བ་ནི་སྐད་ཅིག་མ་མེད་པའི་འགྲེལ་པ་སྟེ། ཆོས་ཐམས་ཅད་རང་བཞིན་གྱིས་སྟོང་ཞིང་མེད་པ་ལ་བྱང་ཞིང་ཟད་པ་ཞེས་བྱ་སྟེ། དེ་ལྟར་སྟོང་ཞིང་མེད་པའི་ཕྱིར་སྐད་ཅིག་མའི་རྒྱུན་ལ་ཡང་མི་གནས་སོ་ཞེས་བྱ་བའི་དོན་ཏོ། །སྐྱེ་བ་མ་མཆིས་པའི་ཕ་རོལ་ཏུ་ཕྱིན་པའོ་ཞེས་བྱ་བ་ནི་དོན་དམ་པར་ཤེས་རབ་ཀྱི་ཕ་རོལ་ཏུ་ཕྱིན་པ་ལ་དངོས་པོ་མེད་པས་མི་སྐྱེ་བའི་རང་བཞིན་ཡིན་ནོ་ཞེས་བྱ་བའི་དོན་ཏོ། །ཆོས་ཐམས་ཅད་སྐྱེ་བ་དང་འགག་པ་མེད་པའི་ཕྱིར་རོ་ཞེས་བྱ་བ་ནི་སྐྱེ་བ་མེད་པའི་འགྲེལ་པ་སྟེ། དོན་དམ་པར་དངོས་པོ་མེད་པ་ནི་སྐྱེ་བ་དང་འགག་པ་གཉིས་ཀ་ཡང་མེད་པའི་ཕྱིར་ཤེས་རབ་ཀྱི་ཕ་རོལ་ཏུ་ཕྱིན་པ་ཡང་སྐྱེ་བ་མེད་པ་ཡིན་ནོ་ཞེས་བསྟན་པའོ། །བྱེད་པ་པོ་མ་མཆིས་པའི་ཕ་རོལ་ཏུ་ཕྱིན་པའོ་ཞེས་བྱ་བ་ནི་དོན་དམ་པར་ཤེས་རབ་ཀྱི་ཕ་རོལ་ཏུ་ཕྱིན་པ་དངོས་པོ་མེད་པ་ཅི</w:t>
      </w:r>
      <w:ins w:id="14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འང་མི་བྱེད་པའི་རང་བཞིན་ཡིན་ནོ་ཞེས་བསྟན་པའོ། །བྱེད་པ་པོ་དམིགས་སུ་མེད་པའི་ཕྱིར་རོ་ཞེས་བྱ་བ་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ནི་བྱེད་པ་པོ་མེད་པའི་འགྲེལ་པ་སྟེ། དོན་དམ་པར་དངོས་པོ་ཡོད་པར་མ་གྲུབ་པས་བྱེད་པ་པོའི་རང་བཞིན་དམིགས་སུ་མེད་པའི་ཕྱིར་ཕ་རོལ་ཏུ་ཕྱིན་པ་འདི་ཡང་བྱེད་པ་པོ་མ་ཡིན་ནོ་ཞེས་བྱ་བའི་དོན་ཏོ། །ཤེས་པ་པོ་མ་མཆིས་པའི་ཕ་རོལ་ཏུ་ཕྱིན་པའོ་ཞེས་བྱ་བ་ནི་ཤེས་རབ་ཀྱི་ཕ་རོལ་ཏུ་ཕྱིན་པ་ནི་རྣམ་པར་མི་རྟོག་པའི་རང་བཞིན་ཡིན་ནོ་ཞེས་བསྟན་པའོ། །ཤེས་པ་པོ་དམིགས་སུ་མེད་པའི་ཕྱིར་རོ་ཞེས་བྱ་བ་ནི་དོན་དམ་པར་དངོས་པོ་མེད་པའི་ཕྱིར་ཤེས་པ་པོ་རང་བཞིན་མ་ཡིན་ནོ་ཞེས་བྱ་བའི་དོན་ཏོ། །འཕོ་བ་མ་མཆིས་པའི་ཕ་རོལ་ཏུ་ཕྱིན་པའོ་ཞེས་བྱ་བ་ནི་དོན་དམ་པར་ཤེས་རབ་ཀྱི་ཕ་རོལ་ཏུ་ཕྱིན་པ་དངོས་པོ་མེད་པས་འགྲོ་བའི་རྒྱུད་གཞན་དུ་འཕོ་བ་མེད་དོ་ཞེས་བྱ་བའི་དོན་ཏོ། །འཆི་བ་དང་སྐྱེ་བ་མེད་པའི་ཕྱིར་རོ་ཞེས་བྱ་བ་ནི་འཕོ་བ་མེད་པའི་གཏན་ཚིགས་བསྟན་པ་སྟེ། དོན་དམ་པར་དངོས་པོ་མེད་པ་ལ་ཚེ་འཕོ་བ་དང་སྐྱེ་བ་མི་སྲིད་པའི་ཕྱིར་འཕོ་བ་མེད་པ་ཡིན་ནོ་ཞེས་བསྟན་པའོ། །འཇིག་པ་མ་མཆིས་པའི་ཕ་རོལ་ཏུ་ཕྱིན་པའོ་ཞེས་བྱ་བ་ནི་དོན་དམ་པར་ཤེས་རབ་ཀྱི་ཕ་རོལ་ཏུ་ཕྱིན་པ་དངོས་པོ་ཡོད་པར་མ་གྲུབ་པས།</w:t>
      </w:r>
      <w:ins w:id="14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མི་འཇིག་པའི་རང་བཞིན་ཅན་ནོ་ཞེས་བྱ་བའི་དོན་ཏོ། །ཆོས་ཐམས་ཅད་འཇིག་པ་མེད་པའི་ཕྱིར་རོ་ཞེས་བྱ་བ་ནི་མི་འཇིག་པའི་འགྲེལ་པ་སྟེ། ཆོས་ཐམས་ཅད་ཀྱང་དོན་དམ་པར་དངོས་པོ་མེད་པས་སྟོང་པ་ཉིད་ཀྱི་རང་བཞིན་དེ་བཞིན་ཉིད་ལ་འཇིག་ཅིང་གཞན་དུ་འགྱུར་བ་མེད་པ་དེ་བཞིན་དུ་ཤེས་རབ་ཀྱི་ཕ་རོལ་ཏུ་ཕྱིན་པ་ལ་ཡང་འཇིག་པ་མེད་དོ་ཞེས་བསྟན་པའོ། །རྨི་ལམ་གྱི་ཕ་རོལ་ཏུ་ཕྱིན་པའོ་ཞེས་བྱ་བ་ནི་ཤེས་རབ་ཀྱི་ཕ་རོལ་ཏུ་ཕྱིན་པ་འདི་ནི་དོན་དམ་པར་དངོས་པོ་མེད་པ་ལས་ཀུན་རྫོབ་ཏུ་ཤེས་རབ་ཀྱི་ཕ་རོལ་ཏུ་ཕྱིན་པའོ་ཞེས་མིང་དང་ཐ་སྙད་དུ་བརྗོད་པ་ནི་རྨི་ལམ་གྱི་དངོས་པོ་དང་འདྲའོ་ཞེས་བསྟན་པའོ། །རྨི་ལམ་མཐོང་བ་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དམིགས་སུ་མེད་པའི་ཕྱིར་རོ་ཞེས་བྱ་བ་ནི་རྨི་ལམ་དང་འདྲ་བར་བཤད་པའི་གཏན་ཚིགས་བསྟན་པ་སྟེ། རྨི་ལམ་དུ་མཐོང་བའི་དངོས་པོ་རྣམས་ཡང་དག་པར་བརྟགས་ན་དམིགས་སུ་མེད་པ་བཞིན་ནོ་ཞེས་བྱ་བའི་དོན་ཏོ། །སྒྲ་བརྙན་གྱི་ཕ་རོལ་ཏུ་ཕྱིན་པའོ་ཞེས་བྱ་བ་ནི་དོན་དམ་པར་ཤེས་རབ་ཀྱི་ཕ་རོལ་ཏུ་ཕྱིན་པའི་དངོས་པོ་མེད་པ་ལས་ཤེས་རབ་ཀྱི་ཕ་རོལ་ཏུ་ཕྱིན་པའི་མིང་དུ་བཏགས་ཤིང་སྒྲར་བརྗོད་པ་ནི་སྒྲ་བརྙན་ནམ་བྲག་ཅ་དང་འདྲའོ་ཞེས་བསྟན་པའོ། །ཉན་པ་དང་སྒྲར་བརྗོད་པ་དམིགས་སུ་མེད་པའི་ཕྱིར་རོ་ཞེས་བྱ་བ་ནི་སྒྲ་བརྙན་ལྟ་བུར་བཤད་པའི་འགྲེལ་པ་སྟེ། བྲག་ལ་སོགས་པ་ལས་བྲག་ཅའི་སྒྲ་བྱུང་བ་སྒྲ་ཡང་དག་པ་མ་ཡིན་ཡང་སྒྲ་</w:t>
      </w:r>
      <w:del w:id="14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ལྟ་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ུར་གྲག་པ་བཞིན་དུ་ཤེས་རབ་ཀྱི་ཕ་རོལ་ཏུ་ཕྱིན་པའི་མིང་དང་སྒྲར་བརྗོད་པ་ཡང་དངོས་པོ་མེད་པ་ལས་སྒྲར་བརྗོད་པ་ཙམ་དུ་ཟད་དོ་ཞེས་བསྟན་པའོ། །མིག་ཡོར་</w:t>
      </w:r>
      <w:ins w:id="14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14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་ཕ་རོལ་ཏུ་ཕྱིན་པའོ་ཞེས་བྱ་བ་ནི་དོན་དམ་པར་ཤེས་རབ་ཀྱི་ཕ་རོལ་ཏུ་ཕྱིན་པ་དངོས་པོ་མེད་པ་ལས། ཡི་གེའི་འབྲུ་ལ་སོགས་པ་སྣང་བ་ནི་མིག་ཡོར་དང་འདྲའོ་ཞེས་བསྟན་པའོ། །མེ་ལོང་གི་བཞིན་དམིགས་སུ་མེད་པའི་ཕྱིར་རོ་ཞེས་བྱ་བ་ནི་མིག་ཡོར་དང་འདྲ་བར་བཤད་པའི་འགྲེལ་པ་</w:t>
      </w:r>
      <w:del w:id="14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སྟེ། མེ་ལོང་གི་ནང་ན་བཞིན་གྱི་</w:t>
      </w:r>
      <w:ins w:id="14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གཟུགས་བརྙན་སྣང་བ་མིའི་བཞིན་ཡང་དག་པར་མ་ཡིན་ཡང</w:t>
      </w:r>
      <w:ins w:id="14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4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ཞིན་དང་འདྲ་བར་སྣང་བ་བཞིན་དུ་ཤེས་རབ་ཀྱི་ཕ་རོལ་ཏུ་ཕྱིན་པ་ཡང་དོན་དམ་པར་ཡིག་འབྲུའི་རང་བཞིན་མ་ཡིན་པ་ལས་ཀུན་རྫོབ་ཏུ་ཡི་གེའི་འབྲུ་ལྟ་བུར་སྣང་བ་ཙམ་དུ་ཟད་དོ་ཞེས་བསྟན་པའོ། །སྨིག་རྒྱུའི་ཕ་རོལ་ཏུ་ཕྱིན་པའོ་ཞེས་བྱ་བ་ནི་དོན་དམ་པར་ཤེས་རབ་ཀྱི་ཕ་རོལ་ཏུ་ཕྱིན་པ་འདི་དངོས་པོ་མེད་པ་ལས།</w:t>
      </w:r>
      <w:ins w:id="14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ཡོད་པ་ལྟ་བུར་སྣང་བ་ནི་འཁྲུལ་པ་སྟེ། སྨིག་རྒྱུ་ལ་ཆུའི་རང་བཞིན་མེད་པ་ལས་ཆུ་འདྲ་བར་སྣང་བ་དང་འདྲའོ་ཞེས་བྱ་བའི་དོན་ཏོ། །ཆུ་འབབ་པ་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དམིགས་སུ་མེད་པའི་ཕྱིར་རོ་ཞེས་བྱ་བ་ནི་སྨིག་རྒྱུར་བཤད་པའི་འགྲེལ་པ་སྟེ། དོན་དམ་པར་ཆུ་འབབ་པ་ཉིད་ཀྱང་དངོས་པོ་མེད་པ་ཡིན་ནོ། །སྨིག་རྒྱུ་ལ་ཆུ་འབབ་པའི་རང་བཞིན་མེད་པ་ལྟ་སྨོས་ཀྱང་ཅི་དགོས་ཞེས་བྱ་བའི་ཐ་ཚིག་གོ། །སྒྱུ་མའི་ཕ་རོལ་ཏུ་ཕྱིན་པའོ་ཞེས་བྱ་བ་ནི་ཤེས་རབ་ཀྱི་ཕ་རོལ་ཏུ་ཕྱིན་པ་འདི་དོན་དམ་པར་དངོས་པོ་མེད་པ་ལས་ཡོད་པ་ལྟ་བུར་སྣང་བ་ནི་སྒྱུ་མའི་རྟ་དང་གླང་པོ་ཆེ་ལ་སོགས་པ་རྟ་དང་གླང་པོ་ཆེའི་རང་བཞིན་མ་ཡིན་ཡང་རྟ་དང་གླང་པོ་ཆེ་ལྟ་བུར་སྣང་བ་དང་འདྲའོ་ཞེས་བསྟན་པའོ། །མཚན་མ་དམིགས་སུ་མེད་པའི་ཕྱིར་རོ་ཞེས་བྱ་བ་ནི་སྒྱུ་མ་ལྟ་བུར་བཤད་པའི་འགྲེལ་པ་སྟེ། སྒྱུ་མ་མཁན་གྱིས་</w:t>
      </w:r>
      <w:del w:id="14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སྒྱུ་མ་བྱས་པའི་གཞི་དང་མཚན་མ། རྟ་དང་གླང་པོ་ཆེའི་དངོས་པོ་དང་སྒྱུ་མ་བྱ་བའི་རྒྱུ་རྐྱེན། སྨན་དང་སྔགས་ལ་སོགས་པའི་མཚན་མ་ཡང་དོན་དམ་པར་དམིགས་སུ་མེད་ན་དེ་ལས་བྱུང་བའི་སྒྱུ་མ་ལྟ་བུ་དངོས་པོ་མེད་པ་སྨོས་ཀྱང་ཅི་དགོས་ཞེས་བྱ་བའི་དོན་ཏོ། །རྨོངས་པ་མ་མཆིས་པའི་ཕ་རོལ་ཏུ་ཕྱིན་པའོ་ཞེས་བྱ་བ་ནི་ཤེས་རབ་ཀྱི་ཕ་རོལ་ཏུ་ཕྱིན་པ་འདི་རང་བཞིན་གྱིས་ཡོངས་སུ་དག་ཅིང་མི་ཤེས་པའི་སྒྲིབ་པ་མེད་པའོ་ཞེས་བསྟན་པའོ། །མ་རིག་པའི་མུན་པ་དམིགས་སུ་མེད་པའི་ཕྱིར་རོ་ཞེས་བྱ་བ་ནི་རྨོངས་པ་མེད་པའི་དོན་འགྲེལ་པ་སྟེ། ཤེས་རབ་ཀྱི་ཕ་རོལ་ཏུ་ཕྱིན་པ་རྨོངས་པ་མེད་ཅིང་ཡོངས་སུ་དག་པ་དེ་སྔོན་མ་རིག་པའི་སྒྲིབ་པ་ཡོད་པ་ལས་བསལ་ཏེ། ཡོངས་སུ་དག་པ་ནི་མ་ཡིན་གྱི་</w:t>
      </w:r>
      <w:del w:id="14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མ་རིག་པའི་མུན་པ་ཉིད་དོན་དམ་པར་དམིགས་སུ་མེད་པས། ཐོག་མ་ནས་ཡོངས་སུ་དག་པ་ཡིན་ནོ་ཞེས་བྱ་བའི་དོན་ཏོ། །ཀུན་ནས་ཉོན་མོངས་པ་མ་མཆིས་པའི་ཕ་རོལ་ཏུ་ཕྱིན་པའོ་ཞེས་བྱ་བ་ནི་ཤེས་རབ་ཀྱི་ཕ་རོལ་ཏུ་ཕྱིན་པ་འདི་ཉོན་མོངས་པའི་སྒྲིབ་པ་ཡོངས་སུ་དག་པ་ཡིན་ནོ་ཞེས་བསྟན་པའོ། །ཀུན་ནས་ཉོན་མོངས་པ་དམིགས་སུ་མེད་པའི་ཕྱིར་རོ་ཞེས་བྱ་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་ནི་ཤེས་རབ་ཀྱི་ཕ་རོལ་ཏུ་ཕྱིན་པ་འདི་དེ་ལྟར་ཉོན་མོངས་པའི་སྒྲིབ་པ་ཡོངས་སུ་དག་པ་ཡང་སྔོན་ཉོན་མོངས་པ་དང་བཅས་པ་ལས་ཉོན་མོངས་པ་སྤངས་ཏེ། ཕྱིས་ཡོངས་སུ་དག་པར་གྱུར་པ་ནི་</w:t>
      </w:r>
      <w:del w:id="14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ཡིན་གྱི། ཉོན་མོངས་པ་ཉིད་ཀྱང་དོན་དམ་པར་དངོས་པོ་མེད་པས་ཐོག་མ་ནས་ཡོངས་སུ་དག་པ་ཡིན་ནོ་ཞེས་བསྟན་པའོ། །རྣམ་པར་བྱང་བ་མ་མཆིས་པའི་ཕ་རོལ་ཏུ་ཕྱིན་པའོ་ཞེས་བྱ་བ་ནི་ཤེས་རབ་ཀྱི་ཕ་རོལ་ཏུ་ཕྱིན་པ་འདི་རང་བཞིན་གྱིས་སྟོང་ཞིང་གཟོད་མ་ནས་ཡོངས་སུ་དག་པ་ཡིན་པས། སྔོན་ཉོན་མོངས་པ་དང་བཅས་པ་ལས་ཕྱིས་རྣམ་པར་བྱང་བར་གྱུར་པ་མ་ཡིན་ནོ་ཞེས་བྱ་བའི་དོན་ཏོ། །ཉོན་མོངས་པ་མེད་པའི་ཕྱིར་རོ་ཞེས་བྱ་བ་ནི་དེ་ལྟར་རྣམ་པར་བྱང་བའི་གཏན་ཚིགས་བཤད་པ་སྟེ། ཉོན་མོངས་པ་ཞིག་སྔོན་ཡོད་ན་ནི་དེ་སྤངས་པར་རྣམ་པར་བྱང་བ་ཞེས་བྱ་ན་ཉོན་མོངས་པ་ཉིད་ཀྱང་རང་བཞིན་གྱིས་སྟོང་སྟེ། གཟོད་མ་ནས་དག་པའི་ཕྱིར་རྣམ་པར་བྱང་བ་མེད་དོ་ཞེས་བྱ་བའི་དོན་ཏོ། །དམིགས་སུ་མ་མཆིས་པའི་ཕ་རོལ་ཏུ་ཕྱིན་པའོ་ཞེས་བྱ་བ་ནི་ཤེས་རབ་ཀྱི་ཕ་རོལ་ཏུ་ཕྱིན་པ་འདི་དོན་དམ་པར་དངོས་པོ་ཡོད་པར་མ་གྲུབ་པས་དམིགས་པར་བྱ་བ་དང</w:t>
      </w:r>
      <w:ins w:id="14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4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དམིགས་པར་བྱེད་པའི་དངོས་པོ་མ་ཡིན་ནོ་ཞེས་བྱ་བའི་དོན་ཏོ། །གནས་དམིགས་སུ་མེད་པའི་ཕྱིར་རོ་ཞེས་བྱ་བ་ནི་དམིགས་པར་བྱ་བའི་གནས་སམ་ཡུལ་དངོས་པོ་མེད་པས་དམིགས་སུ་བྱེད་པར་ཡང་མེད་པའི་ཕྱིར་དམིགས་སུ་མེད་པ་ཡིན་ནོ་ཞེས་བསྟན་པའོ། །སྤྲོས་པ་མ་མཆིས་པའི་ཕ་རོལ་ཏུ་ཕྱིན་པའོ་ཞེས་བྱ་བ་ནི་ཤེས་རབ་ཀྱི་ཕ་རོལ་ཏུ་ཕྱིན་པ་འདི་རྣམ་པར་རྟོག་པའི་སྤྲོས་པ་ཐམས་ཅད་དང་བྲལ་བའི་རང་བཞིན་ཡིན་ནོ་ཞེས་བསྟན་པའོ། །སྤྲོས་པ་ཐམས་ཅད་ཡང་དག་པར་བཅོམ་པའི་ཕྱིར་རོ་ཞེས་བྱ་བ་ནི་དེ་ལྟར་རྣམ་པར་རྟོག་པའི་སྤྲོས་པ་དང་བྲལ་བ་ཡང</w:t>
      </w:r>
      <w:ins w:id="14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4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རྣམ་པར་རྟོག་པའི་སྤྲོས་པ་ཐམས་</w:t>
      </w:r>
      <w:ins w:id="14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ཆད</w:t>
        </w:r>
      </w:ins>
      <w:del w:id="14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ཅད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གཟོད་མ་ནས་མ་སྐྱེས་པར་རྟོགས་པའི་ཕྱིར་རོ་ཞེས་བསྟན་པའོ། །རློམ་སེམས་མ</w:t>
      </w:r>
      <w:ins w:id="14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མཆིས་པའི་ཕ་རོལ་ཏུ་ཕྱིན་པའོ་ཞེས་བྱ་བ་ནི་ཤེས་རབ་ཀྱི་ཕ་རོལ་ཏུ་ཕྱིན་པ་འདི་རྣམ་པར་མི་རྟོག་པའི་རང་བཞིན་ཡིན་པས། བདག་གི་ཡོན་ཏན་གྱིས་</w:t>
      </w:r>
      <w:ins w:id="14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14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་ཞིང་བསྙེམས་པ་མེད་པ་ཡིན་ནོ་ཞེས་བསྟན་པའོ། </w:t>
      </w:r>
      <w:ins w:id="14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།རློམ</w:t>
        </w:r>
      </w:ins>
      <w:del w:id="14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།ཟླས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ཐམས་ཅད་ཡང་དག་པར་བཅོམ་པའི་ཕྱིར་རོ་ཞེས་བྱ་བ་ནི་སྔོན་རློམ་སེམས་དང་བཅས་པ་ལས་ཕྱིས་རློམ་སེམས་མེད་པར་གྱུར་པ་ནི་མ་ཡིན་གྱི་རློམ་སེམས་ཐམས་ཅད་གཟོད་མ་ནས་མ་སྐྱེས་པར་རྟོགས་པའི་ཕྱིར་རོ་ཞེས་བྱ་བའི་དོན་ཏོ། །མི་གཡོ་བའི་ཕ་རོལ་ཏུ་ཕྱིན་པའོ་ཞེས་བྱ་བ་ནི་ཤེས་རབ་ཀྱི་ཕ་རོལ་ཏུ་ཕྱིན་པ་རྣམ་པར་མི་རྟོག་ཅིང་རློམ་སེམས་མེད་པའི་རང་བཞིན་ལས་ཉམས་ཤིང་གཡོ་བར་མི་འགྱུར་བ་ཡིན་ནོ་ཞེས་བསྟན་པའོ། །ཆོས་ཀྱི་དབྱིངས་གནས་པ་ཉིད་ཀྱི་ཕྱིར་རོ་ཞེས་བྱ་བ་ནི་ཤེས་རབ་ཀྱི་ཕ་རོལ་ཏུ་ཕྱིན་པ་ཆོས་ཀྱི་དབྱིངས་ཀྱི་རང་བཞིན་དང་ཐ་མི་དད་པས། ཇི་ལྟར་ཆོས་ཀྱི་དབྱིངས་མི་འགྱུར་བར་ཡོངས་སུ་གྲུབ་པས་གཡོ་ཞིང་འགྱུར་བ་མེད་པར་གནས་པ་དེ་བཞིན་དུ་ཤེས་རབ་ཀྱི་ཕ་རོལ་ཏུ་ཕྱིན་པ་ཡང་གཡོ་ཞིང་འགྱུར་བ་མེད་དོ་ཞེས་བྱ་བའི་དོན་ཏོ། །འདོད་ཆགས་དང་བྲལ་བའི་ཕ་རོལ་ཏུ་ཕྱིན་པའོ་ཞེས་བྱ་བ་ནི་ཤེས་རབ་ཀྱི་ཕ་རོལ་ཏུ་ཕྱིན་པ་ཡོངས་སུ་དག་པ་འདིས་ཆོས་ཐམས་ཅད་སྟོང་པའི་ངོ་བོ་ཉིད་དུ་རྟོགས་པས། ཆོས་གང་ལ་ཡང་ཆགས་པ་མེད་པའི་རང་བཞིན་ཅན་ནོ་ཞེས་བསྟན་པའོ། །ཆོས་ཐམས་ཅད་མ་ནོར་བ་ཡང་དག་པ་ཉིད་དུ་མངོན་པར་འཚང་རྒྱ་བར་བྱེད་པའི་ཕྱིར་རོ་ཞེས་བྱ་བ་ནི་ཆོས་ཐམས་ཅད་སྟོང་པའི་ངོ་བོ་ཉིད་དུ་ཕྱིན་ཅི་མ་ལོག་པར་རྟོགས་པར་བྱེད་པ་ཤེས་རབ་ཀྱི་ཕ་རོལ་ཏུ་ཕྱིན་པ་ཡིན་པས། དེའི་ཕྱིར་འདོད་ཆགས་དང་བྲལ་བའི་ཕ་རོལ་ཏུ་ཕྱིན་པ་ཡིན་ནོ་ཞེས་བྱ་བའི་དོན་ཏོ། །ཀུན་ནས་ལྡང་བ་མ་མཆིས་པའི་ཕ་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ོལ་ཏུ་ཕྱིན་པའོ་ཞེས་བྱ་བ་ནི་ཤེས་རབ་ཀྱི་ཕ་རོལ་ཏུ་ཕྱིན་པ་འདི་འདོད་ཆགས་ལ་སོགས་པའི་ཡུལ་ལ་མཚན་མར་མི་འཛིན་ཅིང་རྣམ་པར་མི་རྟོག་པས་འདོད་ཆགས་ལ་སོགས་པའི་ཉོན་མོངས་པ་རྣམས་ཀུན་ནས་ལྡང་བའི་རང་བཞིན་ཅན་ནོ་ཞེས་བསྟན་པའོ། །ཆོས་ཐམས་ཅད་རྣམ་པར་རྟོག་པ་མེད་པའི་ཕྱིར་རོ་ཞེས་བྱ་བ་ནི་དོན་དམ་པར་ཆོས་ཐམས་ཅད་རང་བཞིན་གྱིས་སྟོང་པས་རྣམ་པར་རྟོག་པ་མེད་པ་དེ་བཞིན་དུ། ཤེས་རབ་ཀྱི་ཕ་རོལ་ཏུ་ཕྱིན་པ་ཡང་རང་བཞིན་གྱིས་སྟོང་ཞིང་རྣམ་པར་རྟོག་པ་མེད་པའི་ཕྱིར་ཀུན་ནས་ལྡང་བ་མེད་དོ་ཞེས་བྱ་བའི་དོན་ཏོ། །ཞི་བའི་ཕ་རོལ་ཏུ་ཕྱིན་པའོ་ཞེས་བྱ་བ་ནི། དེ་ལྟར་རྣམ་པར་མི་རྟོག་ཅིང་ཉོན་མོངས་པ་ཀུན་ནས་ལྡང་བ་མེད་པས་ཞི་བའི་རང་བཞིན་ཅན་ནོ་ཞེས་བསྟན་པའོ། །ཆོས་ཐམས་ཅད་མཚན་མ་མེད་ཅིང་དམིགས་སུ་མེད་པའི་ཕྱིར་རོ་ཞེས་བྱ་བ་ནི་དོན་དམ་པར་ཆོས་ཐམས་ཅད་རང་བཞིན་གྱིས་སྟོང་པས། ཉོན་མོངས་པ་རྣམས་སྐྱེ་བའི་མཚན་མ་དམིགས་སུ་མེད་པའི་ཕྱིར་ཤེས་རབ་ཀྱི་ཕ་རོལ་ཏུ་ཕྱིན་པ་ཞི་བ་ཡིན་ནོ་ཞེས་བྱ་བའི་དོན་ཏོ། །འདོད་ཆགས་མ་མཆིས་པའི་ཕ་རོལ་ཏུ་ཕྱིན་པའོ་ཞེས་བྱ་བ་ནི་ཆགས་པར་བྱ་བའི་དངོས་པོ་མེད་པའི་ཕྱིར། ཤེས་རབ་ཀྱི་ཕ་རོལ་ཏུ་ཕྱིན་པ་འདོད་ཆགས་མེད་པའི་རང་བཞིན་ཅན་ནོ་ཞེས་བསྟན་པའོ། །འདོད་ཆགས་དམིགས་སུ་མེད་པའི་ཕྱིར་རོ་ཞེས་བྱ་བ་ནི་ཆགས་པར་བྱ་བའི་དངོས་པོ་མེད་པས་ཆགས་པར་བྱེད་པའི་འདོད་ཆགས་ཀྱང་དམིགས་སུ་མེད་པའི་ཕྱིར་ཤེས་རབ་ཀྱི་ཕ་རོལ་ཏུ་ཕྱིན་པ་འདོད་ཆགས་མེད་པ་ཡིན་ནོ་ཞེས་བྱ་བའི་དོན་ཏོ། །ཞེ་སྡང་མ་མཆིས་པའི་ཕ་རོལ་ཏུ་ཕྱིན་པའོ་ཞེས་བྱ་བ་ནི་ཤེས་རབ་ཀྱི་ཕ་རོལ་ཏུ་ཕྱིན་པ་ཡོངས་སུ་དག་ཅིང་སྐྱོན་མེད་པས་ཞེ་སྡང་མེད་པའི་རང་བཞིན་ཅན་ནོ་ཞེས་བསྟན་པའོ། །ཞེ་སྡང་ཡོད་པ་མ་ཡིན་པའི་ཕྱིར་རོ་ཞེས་བྱ་བ་ནི་ཞེ་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སྡང་</w:t>
      </w:r>
      <w:ins w:id="14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སྐྱེ</w:t>
        </w:r>
      </w:ins>
      <w:del w:id="14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་བར་འགྱུར་བའི་རྒྱུར་གྱུར་པའི་ཆོས་རྣམས་དངོས་པོ་མེད་པས་ཞེ་སྡང་སྐྱེ་བར་མི་འགྱུར་བའི་ཕྱིར། ཤེས་རབ་ཀྱི་ཕ་རོལ་ཏུ་ཕྱིན་པ་ཞེ་སྡང་མེད་པ་ཡིན་ནོ་ཞེས་བྱ་བའི་དོན་ཏོ།</w:t>
      </w:r>
      <w:ins w:id="14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གཏི་མུག་མ་མཆིས་པའི་ཕ་རོལ་ཏུ་ཕྱིན་པའོ་ཞེས་བྱ་བ་ནི་ཤེས་རབ་ཀྱི་ཕ་རོལ་ཏུ་ཕྱིན་པ་ཤེས་བྱ་དང་ཉོན་མོངས་པའི་སྒྲིབ་པ་ཐམས་ཅད་ཡོངས་སུ་དག་པའི་རང་བཞིན་ཅན་ཡིན་ནོ་ཞེས་བསྟན་པའོ། །མི་ཤེས་པའི་མུན་པ་ཐམས་ཅད་སེལ་བའི་ཕྱིར་རོ་ཞེས་བྱ་བ་ནི་ཤེས་རབ་ཀྱི་ཕ་རོལ་ཏུ་ཕྱིན་པ་གཏི་མུག་གི་གཉེན་པོ་ཡིན་པའི་ཕྱིར་གཏི་མུག་མེད་པ་ཡིན་ནོ་ཞེས་བྱ་བའི་དོན་ཏོ། །ཉོན་མོངས་པ་མ་མཆིས་པའི་ཕ་རོལ་ཏུ་ཕྱིན་པའོ་ཞེས་བྱ་བ་ནི་ཤེས་རབ་ཀྱི་ཕ་རོལ་ཏུ་</w:t>
      </w:r>
      <w:ins w:id="14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ྱིན་པ་རྣམ་པར་མི་རྟོག་པ་ལྷུན་གྱིས་གྲུབ་པའི་རང་བཞིན་ཡིན་པས་རྣམ་པར་རྟོག་པའི་ཉོན་མོངས་པ་མེད་པ་ཡིན་ནོ་ཞེས་བསྟན་པའོ། །ཡོངས་སུ་རྟོགས་པ་མེད་པའི་ཕྱིར་རོ་ཞེས་བྱ་བ་ནི་བྱང་ཆུབ་སེམས་དཔའ་རྣམས་ཀྱི་ཉོན་མོངས་པ་ཡོངས་སུ་རྟོགས་</w:t>
      </w:r>
      <w:del w:id="14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པ་ཡིན་ནོ་ཞེས་འབྱུང་བས་ཤེས་རབ་ཀྱི་ཕ་རོལ་ཏུ་ཕྱིན་པ་ལ་ཡོངས་སུ་རྟོགས་པ་</w:t>
      </w:r>
      <w:del w:id="14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མེད་པའི་ཕྱིར་ཉོན་མོངས་པ་མེད་པའི་ཕ་རོལ་ཏུ་ཕྱིན་པའོ་ཞེས་བྱའོ། །སེམས་ཅན་མ་མཆིས་པའི་ཕ་རོལ་ཏུ་ཕྱིན་པའོ་ཞེས་བྱ་བ་ནི་ཤེས་རབ་ཀྱི་ཕ་རོལ་ཏུ་ཕྱིན་པ་འདི་རང་བཞིན་གྱིས་སྟོང་བས། མུ་སྟེགས་ཅན་</w:t>
      </w:r>
      <w:ins w:id="14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4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་བརྟགས་པའི་བདག་སེམས་ཅན་གྱི་དངོས་པོ་མེད་པ་ཡིན་</w:t>
      </w:r>
      <w:del w:id="14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ཞེས་བསྟན་པའོ། །སེམས་ཅན་མེད་པའི་ཕྱིར་རོ་ཞེས་བྱ་བ་ནི་མུ་སྟེགས་ཅན་</w:t>
      </w:r>
      <w:ins w:id="14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4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་བརྟགས་པའི་བདག་སེམས་ཅན་ཞེས་བྱ་བ་དེ་ཀུན་རྫོབ་ཏུ་ཡང་ཡོད་པར་མ་གྲུབ་པ་དེ་བཞིན་དུ། ཤེས་རབ་ཀྱི་ཕ་རོལ་ཏུ་ཕྱིན་པ་འདི་ཡང་དོན་དམ་པར་དངོས་པོ་མེད་པའི་ཕྱིར་སེམས་ཅན་མེད་པ་ཡིན་ནོ་ཞེས་བྱ་བའི་དོན་ཏོ། །རབ་ཏུ་སྤངས་པའི་ཕ་རོལ་ཏུ་ཕྱིན་པའོ་ཞེས་བྱ་བ་ནི་ཤེས་རབ་ཀྱི་ཕ་རོལ་ཏུ་ཕྱིན་པ་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ཉོན་མོངས་པའི་གཉེན་པོ་ཡིན་པས་ཉོན་མོངས་པ་ཐམས་ཅད་མ་ལུས་པར་སྤངས་པའི་རང་བཞིན་ཡིན་ནོ་ཞེས་བསྟན་པའོ། །ཆོས་ཐམས་ཅད་ཀུན་ནས་ལྡང་བ་མེད་པའི་ཕྱིར་རོ་ཞེས་བྱ་བ་ནི་ཉོན་མོངས་པ་ཀུན་ནས་ལྡང་བ་རྣམས་དངོས་པོ་ཡོད་པ་ལས་གཉེན་པོ་བསྒོམས་པས་སྤངས་ཏེ་མེད་པར་གྱུར་པ་ནི་མ་ཡིན་</w:t>
      </w:r>
      <w:ins w:id="14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གྱི།</w:t>
        </w:r>
      </w:ins>
      <w:del w:id="14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ཆོས་ཐམས་ཅད་རང་བཞིན་གྱིས་སྟོང་སྟེ།</w:t>
      </w:r>
      <w:ins w:id="14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ཀུན་ནས་ལྡང་ཞིང་འབྱུང་བ་མེད་པར་རྟོགས་པ་ཉིད་རབ་ཏུ་སྤངས་པ་ཡིན་ནོ་ཞེས་བྱ་བའི་དོན་ཏོ། །མཐའ་གཉིས་སུ་མི་འགྱུར་བའི་ཕ་རོལ་ཏུ་ཕྱིན་པའོ་ཞེས་བྱ་བ་ནི་ཤེས་རབ་ཀྱི་ཕ་རོལ་ཏུ་ཕྱིན་པ་རྣམ་པར་མི་རྟོག་པའི་རང་བཞིན་ཡིན་པས།</w:t>
      </w:r>
      <w:ins w:id="14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ཡོད་པ་དང</w:t>
      </w:r>
      <w:ins w:id="14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4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མེད་པ་དང</w:t>
      </w:r>
      <w:ins w:id="14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4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རྟག་པ་དང</w:t>
      </w:r>
      <w:ins w:id="14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4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ཆད་པ་ལ་སོགས་པའི་མཐའ་གཉིས་སུ་རྣམ་པར་རྟོག་པར་མི་འགྱུར་བའོ་ཞེས་བསྟན་པའོ། །མཐའ་རྣམ་པར་སྤོང་བའི་ཕྱིར་རོ་ཞེས་བྱ་བ་ནི་རྣམ་པར་མི་རྟོག་པ་ཉིད་མཐའ་གཉིས་རྣམ་པར་སྤོངས་པའི་རང་བཞིན་ཡིན་པའི་ཕྱིར་མཐའ་གཉིས་སུ་མི་འགྱུར་བ་ཡིན་ནོ་ཞེས་བྱ་བའི་དོན་ཏོ། །ཐ་མི་དད་པའི་ཕ་རོལ་ཏུ་ཕྱིན་པའོ་ཞེས་བྱ་བ་ནི་ཤེས་རབ་ཀྱི་ཕ་རོལ་ཏུ་ཕྱིན་པ་དེ་བཞིན་ཉིད་ཀྱི་རང་བཞིན་ཡིན་པས་ཆོས་ཀྱི་དབྱིངས་དང་ཐ་མི་དད་པའོ་ཞེས་བསྟན་པའོ། །ཆོས་ཐམས་ཅད་འདྲེས་པ་མེད་པའི་ཕྱིར་རོ་ཞེས་བྱ་བ་ནི་དངོས་པོ་ཞིག་ཡོད་ན་འདྲེས་པ་དང་མ་འདྲེས་པ་ཐ་དད་དུ་གྱུར་པ་ཞེས་བྱར་ཡང་རུང་ན། ཆོས་ཐམས་ཅད་དངོས་པོ་མེད་པས་འདྲེས་པ་དང་མ་འདྲེས་པ་ཡང་མེད་</w:t>
      </w:r>
      <w:del w:id="14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པའི་ཕྱིར་ཐ་དད་དུ་གྱུར་པ་ཡང་མེད་དོ་ཞེས་བྱ་བའི་དོན་ཏོ།</w:t>
      </w:r>
      <w:ins w:id="14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ཉམས་པ་མ་མཆིས་པའི་ཕ་རོལ་ཏུ་ཕྱིན་པའོ་ཞེས་བྱ་བ་ནི་ཤེས་རབ་ཀྱི་ཕ་རོལ་ཏུ་ཕྱིན་པ་སྐྱོན་དང་དྲི་མ་ཐམས་ཅད་དང་བྲལ་བ་ཡིན་ནོ་ཞེས་བསྟན་པའོ། །ཉན་ཐོས་དང་རང་སངས་རྒྱས་ཀྱི་ས་ལས་འདའ་བར་བྱེད་པའི་ཕྱིར་རོ་ཞེས་བྱ་བ་ནི་ཐེག་པ་ཆེན་</w:t>
      </w:r>
      <w:ins w:id="14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པའི</w:t>
        </w:r>
      </w:ins>
      <w:del w:id="14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པོའི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་སྐྱོན་དང་དྲི་མ་ནི་ཐེག་པ་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དམན་པ་ལས་</w:t>
      </w:r>
      <w:del w:id="14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འདས་པ་ཡིན་ཏེ།</w:t>
      </w:r>
      <w:ins w:id="14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ཉན་ཐོས་དང་རང་སངས་རྒྱས་ཀྱི་ས་དམན་པ་ལས་འདས་པ་ཉིད་མ་ཉམས་ཤིང་སྐྱོན་དང་བྲལ་བ་ཡིན་ནོ་ཞེས་བྱ་བའི་དོན་ཏོ། །རྣམ་པར་རྟོག་པ་མ་མཆིས་པའི་ཕ་རོལ་ཏུ་ཕྱིན་པའོ་ཞེས་བྱ་བ་ནི་ཤེས་རབ་ཀྱི་ཕ་རོལ་ཏུ་ཕྱིན་པ་འདི་རྣམ་པར་མི་རྟོག་པ་ལྷུན་གྱིས་གྲུབ་པ་ཡིན་ནོ་ཞེས་བསྟན་པའོ། །རྣམ་པར་རྟོག་པ་ཐམས་ཅད་དམིགས་སུ་མེད་པའི་ཕྱིར་རོ་ཞེས་བྱ་བ་ནི་དོན་དམ་པར་རྣམ་པར་རྟོག་པ་ཉིད་ཀྱང་དམིགས་སུ་མེད་པའི་ཕྱིར་རྣམ་པར་རྟོག་པ་མེད་དོ་ཞེས་བྱ་བའི་དོན་ཏོ།</w:t>
      </w:r>
      <w:del w:id="14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།ཚད་མ་མཆིས་པའི་ཕ་རོལ་ཏུ་ཕྱིན་པའོ་ཞེས་བྱ་བ་ནི་ཤེས་རབ་ཀྱི་ཕ་རོལ་ཏུ་ཕྱིན་པ་འདི་དོན་དམ་པར་དངོས་པོ་མེད་པས་ཚད་མས་བརྟག་ཅིང་གཞལ་དུ་མེད་དོ་ཞེས་བསྟན་པའོ། །ཆོས་ཐམས་ཅད་ཀྱི་ཚད་དམིགས་སུ་མེད་པའི་ཕྱིར་རོ་ཞེས་བྱ་བ་ནི་ཆོས་ཐམས་ཅད་ཀྱང་རང་བཞིན་</w:t>
      </w:r>
      <w:ins w:id="14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4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་སྟོང་པས་ཚད་མས་</w:t>
      </w:r>
      <w:del w:id="14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གཞལ་དུ་མེད་པ་དེ་བཞིན་དུ་ཚད་མས་གཞལ་དུ་མེད་དོ་ཞེས་བྱ་བའི་དོན་ཏོ། །ནམ་མཁའི་ཕ་རོལ་ཏུ་ཕྱིན་པའོ་ཞེས་བྱ་བ་ནི་ཤེས་རབ་ཀྱི་ཕ་རོལ་ཏུ་ཕྱིན་པ་འདི་དོན་དམ་པར་དངོས་པོ་མེད་དེ། ནམ་མཁའ་དང་</w:t>
      </w:r>
      <w:ins w:id="14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འདར</w:t>
        </w:r>
      </w:ins>
      <w:del w:id="15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འདྲ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་བར་ཅི་ལ་ཡང་མ་ཐོགས་མ་ཆགས་པ་ཡིན་ནོ་ཞེས་བསྟན་པའོ། </w:t>
      </w:r>
      <w:del w:id="15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ཆོས་ཐམས་ཅད་ལ་ཆགས་པ་མེད་པའི་ཕྱིར་རོ་ཞེས་བྱ་བ་ནི་ཆོས་ཐམས་ཅད་ཀྱང་དོན་དམ་པར་དངོས་པོ་མེད་པས། ནམ་མཁའ་དང་འདྲ་བ་ཅི་ལ་ཡང་མ་ཐོགས་མ་ཆགས་པ་དེ་བཞིན་དུ་ཤེས་རབ་ཀྱི་ཕ་རོལ་ཏུ་ཕྱིན་</w:t>
      </w:r>
      <w:ins w:id="15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པ་ཡང་ནམ་མཁའ་དང་འདྲའོ་ཞེས་བྱ་བའི་དོན་ཏོ། །མི་རྟག་པའི་ཕ་རོལ་ཏུ་ཕྱིན་པའོ་ཞེས་བྱ་བ་ནི། ཐེག་པ་ཆུང་ངུ་བའི་མི་རྟག་པ་ལྟར་དངོས་པོ་སྐྱེས་པའམ་ཡོད་པ་ལས་འཇིག་པའི་ཕྱིར་མི་རྟག་པ་ནི་མ་ཡིན་གྱི་</w:t>
      </w:r>
      <w:del w:id="15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རང་བཞིན་གྱིས་སྟོང་ཞིང་དངོས་པོ་མེད་དེ་རི་བོང་གི་རྭ་ལ་སོགས་པ་བཞིན་དུ་རྟག་ཏུ་ཡོད་པ་མ་ཡིན་པ་ལ་མི་རྟག་པ་ཞ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བྱའོ། །ཆོས་ཐམས་ཅད་འཇིག་པ་མེད་པའི་ཕྱིར་རོ་ཞེས་བྱ་བ་ནི་དེ་ལྟར་རང་བཞིན་</w:t>
      </w:r>
      <w:ins w:id="15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5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་སྟོང་ཞིང་རྟག་ཏུ་ཡོད་པ་མ་ཡིན་པ་དེ་ལ་འཇིག་པ་ཡང་མི་སྲིད་པའི་ཕྱིར་རོ་ཞེས་བྱ་བའི་དོན་ཏོ། །སྡུག་བསྔལ་གྱི་ཕ་རོལ་ཏུ་ཕྱིན་པའོ་ཞེས་བྱ་བ་ནི་ཤེས་རབ་ཀྱི་ཕ་རོལ་ཏུ་ཕྱིན་པ་འདི་དངོས་པོ་མེད་པའི་རང་བཞིན་ཡིན་པས། དེ་ལ་སྤྱད་ན་བདེ་བའི་འདུ་ཤེས་མེད་པའི་ཕྱིར་སྡུག་བསྔལ་ཞེས་བྱའི། མི་བདེ་བ་དང་ལྡན་པའི་ཕྱིར་སྡུག་བསྔལ་བ་ནི་མ་ཡིན་ནོ། །ཆོས་ཐམས་ཅད་ཚོལ་བར་སྦྱོར་བ་མེད་པའི་ཕྱིར་རོ་ཞེས་བྱ་བ་ནི་དངོས་པོ་ཞིག་ཡོད་ན་དེ་ཐོབ་པས་བདེ་བ་ཐོབ་པར་བྱ་བའི་ཕྱིར་ཚོལ་ཞིང་སྦྱོར་བ་ཡང་སྲིད་ན།</w:t>
      </w:r>
      <w:ins w:id="15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ཐམས་ཅད་དངོས་པོ་མེད་དེ་དངོས་པོ་མེད་པ་ལ་བདེ་བ་ཐོབ་པར་བྱ་བའི་ཕྱིར་ཚོར་བ་དང་སྦྱོར་བ་ཡང་མེད་དེ། དེ་ལྟར་བདེ་བ་མེད་པ་ལ་སྡུག་བསྔལ་ཞེས་བརྡར་བཏགས་ཏེ་བཤད་པ་ཡིན་གྱི་</w:t>
      </w:r>
      <w:del w:id="15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སྡུག་བསྔལ་ཉིད་དང་ལྡན་པ་ལ་ནི་མི་བྱའོ། །བདག་མ་མཆིས་པའི་ཕ་རོལ་ཏུ་ཕྱིན་པའོ་ཞེས་བྱ་བ་ནི་ཤེས་རབ་ཀྱི་ཕ་རོལ་ཏུ་ཕྱིན་པ་དོན་དམ་པར་ངོ་བོ་ཉིད་ཀྱིས་སྟོང་པས། དེའི་བདག་ཉིད་དམ་རང་བཞིན་ཡོད་པ་མ་ཡིན་ནོ་ཞེས་</w:t>
      </w:r>
      <w:del w:id="15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བསྟན་པའོ། །ཆོས་ཐམས་ཅད་ལ་མངོན་པར་ཆགས་པ་མེད་པའི་ཕྱིར་རོ་ཞེས་བྱ་བ་ནི་ཆོས་ཐམས་ཅད་དེ་ལྟར་རང་བཞིན་གྱིས་སྟོང་སྟེ། བདག་མེད་པས་མངོན་པར་ཆགས་པར་བྱ་བའི་ཡུལ་མ་ཡིན་པའི་ཕྱིར་བདག་མེད་པ་ཡིན་ནོ་ཞེས་བྱ་བའི་དོན་ཏོ། །སྟོང་པ་ཉིད་ཀྱི་ཕ་རོལ་ཏུ་ཕྱིན་པའོ་ཞེས་བྱ་བ་ནི་ཤེས་རབ་ཀྱི་ཕ་རོལ་ཏུ་ཕྱིན་པའི་རང་བཞིན་གྱི་མཚན་ཉིད་ཀུན་རྫོབ་ཏུ་ཇི་སྐད་དུ་བརྟགས་ཤིང་རྣམ་པར་གཞག་པ་དེ་དང་བྲལ་བའི་ཕྱིར་སྟོང་པ་ཉིད་དོ་ཞེས་བསྟན་པའོ། །ཆོས་ཐམས་ཅད་དམིགས་སུ་མེད་པའི་ཕྱིར་རོ་ཞེས་བྱ་བ་ནི་གཟུགས་ལ་སོགས་པའི་ཆོས་ཐམས་ཅད་ཀྱི་སོ་སོའི་མཚན་ཉིད་ཇི་སྐད་དུ་བརྟགས་ཤིང་རྣམ་པ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ཞག་པ་དེ་དག་གིས་སྟོང་ཞིང་དམིགས་སུ་མེད་པ་དེ་བཞིན་དུ་ཤེས་རབ་ཀྱི་ཕ་རོལ་ཏུ་ཕྱིན་པ་ཡང་རང་གི་མཚན་ཉིད་ཀྱིས་སྟོང་ངོ་ཞེས་བྱ་བའི་དོན་ཏོ། །མཚན་ཉིད་མ་མཆིས་པའི་ཕ་རོལ་ཏུ་ཕྱིན་པའོ་ཞེས་བྱ་བ་ནི་ཤེས་རབ་ཀྱི་ཕ་རོལ་ཏུ་ཕྱིན་པ་ཉིད་རང་བཞིན་</w:t>
      </w:r>
      <w:ins w:id="15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5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</w:t>
      </w:r>
      <w:ins w:id="15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བས། </w:t>
        </w:r>
      </w:ins>
      <w:del w:id="15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པས།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དེའི་མཚན་ཉིད་ཀྱང་ཡོད་པ་མ་ཡིན་ནོ་ཞེས་བསྟན་པའོ། །ཆོས་ཐམས་ཅད་མངོན་པར་གྲུབ་པ་མེད་པའི་ཕྱིར་རོ་ཞེས་བྱ་བ་ནི། གཟུགས་ལ་སོགས་པའི་ཆོས་ཐམས་ཅད་མ་སྐྱེས་ཤིང་མངོན་པར་གྲུབ་པ་མེད་པའི་ཕྱིར་སོ་སོའི་མཚན་ཉིད་ཀྱང་ཡོད་པ་མ་ཡིན་པ་བཞིན་ནོ་ཞེས་བྱ་བའི་དོན་ཏོ། །ནང་སྟོང་པ་ཉིད་ཀྱི་ཕ་རོལ་ཏུ་ཕྱིན་པའོ་ཞེས་བྱ་བ་ནས་དངོས་པོ་མེད་པའི་ངོ་བོ་ཉིད་དམིགས་སུ་མེད་པའི་ཕྱིར་རོ་ཞེས་བྱ་བའི་བར་དུ་ནི། སྟོང་པ་ཉིད་བཅྭ་བརྒྱད་དང་སྦྱར་ཏེ་དེ་དག་གི་དངོས་པོ་ཡང་ཡོད་པ་མ་ཡིན་པའི་སྒོ་ནས་ཤེས་རབ་ཀྱི་ཕ་རོལ་ཏུ་ཕྱིན་པ་འདི་ཟབ་པ་བསྟན་པ་སྟེ། སྟོང་པ་ཉིད་བཅྭ་བརྒྱད་ཀྱི་མཚན་ཉིད་ནི་སྔར་བཤད་ཟིན་ཏོ། །དྲན་པ་ཉེ་བར་གཞག་པའི་ཕ་རོལ་ཏུ་ཕྱིན་པའོ་ཞེས་བྱ་བ་ནས། ཉན་ཐོས་དང་རང་སངས་རྒྱས་ཀྱི་ཆོས་ཐམས་ཅད་ལས་ཡང་དག་པར་འདས་པའི་ཕྱིར་རོ་ཞེས་བྱ་བའི་བར་དུ་ནི་བྱང་ཆུབ་ཀྱི་ཕྱོགས་ཀྱི་ཆོས་སུམ་ཅུ་རྩ་བདུན་དང</w:t>
      </w:r>
      <w:ins w:id="15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རྣམ་པར་ཐར་པའི་སྒོ་གསུམ་དང</w:t>
      </w:r>
      <w:ins w:id="15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རྣམ་པར་ཐར་པ་བརྒྱད་དང</w:t>
      </w:r>
      <w:ins w:id="15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མཐར་གྱིས་གནས་པའི་སྙོམས་པར་འཇུག་པ་དགུ་དང</w:t>
      </w:r>
      <w:ins w:id="15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ཕ་རོལ་ཏུ་ཕྱིན་པ་དྲུག་དང</w:t>
      </w:r>
      <w:ins w:id="15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སྟོབས་བཅུ་དང</w:t>
      </w:r>
      <w:ins w:id="15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མི་འཇིགས་པ་བཞི་དང</w:t>
      </w:r>
      <w:ins w:id="15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སོ་སོ་ཡང་དག་པར་རིག་པ་བཞི་དང</w:t>
      </w:r>
      <w:ins w:id="15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5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སྙིང་རྗེ་ཆེན་པོ་དང</w:t>
      </w:r>
      <w:ins w:id="15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ཀྱི་ཆོས་མ་འདྲེས་པ་བཅྭ་བརྒྱད་རྣམས་དོན་དམ་པར་དམིགས་སུ་མེད་པའི་རང་བཞིན་ཉིད་ཤེས་རབ་ཀྱི་ཕ་རོལ་ཏུ་ཕྱིན་པ་ཡིན་པར་བསྟན་པའི་སྒོ་ནས། ཤེས་རབ་ཀྱི་ཕ་རོལ་ཏུ་ཕྱིན་པ་འདི་ནི་ཟབ་པ་བསྟན་པའོ། །དེ་བཞིན་གཤེགས་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པའི་ཕ་རོལ་ཏུ་ཕྱིན་པའོ་ཞེས་བྱ་བ་ནི་དེ་བཞིན་གཤེགས་པའི་རང་བཞིན་དང་ཐ་མི་དད་དོ་ཞེས་བསྟན་པའོ། །བརྗོད་པ་ཐམས་ཅད་ཀྱི་དེ་བཞིན་ཉིད་ཀྱི་ཕྱིར་རོ་ཞེས་བྱ་བ་ནི་དེ་བཞིན་གཤེགས་པའི་རང་བཞིན་བསྟན་པ་སྟེ། དེ་བཞིན་གཤེགས་པ་ནི་</w:t>
      </w:r>
      <w:del w:id="15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ཅི་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གསུངས་སོ</w:t>
      </w:r>
      <w:ins w:id="15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ཅོག་མ་ནོར་བ་དེ་བཞིན་ཉིད་གསུང་གི་གཞན་དུ་མི་གསུང་བ་དེ་བཞིན་དུ་ཤེས་རབ་ཀྱི་ཕ་རོལ་ཏུ་ཕྱིན་པ་འདི་ལས་ཆོས་ཅི་བཤད་དོ་ཅོག་ཀྱང་དེ་བཞིན་ཉིད་དུ་བརྗོད་ཅིང་བཤད་ཀྱི་གཞན་དུ་བརྗོད་པ་དང་བཤད་པ་མེད་དོ་ཞེས་བྱ་བའི་དོན་ཏོ། །རང་བྱུང་གི་ཕ་རོལ་ཏུ་ཕྱིན་པའོ་ཞེས་བྱ་བ་ནི་ཤེས་རབ་ཀྱི་ཕ་རོལ་ཏུ་ཕྱིན་པ་འདི་ཆོས་ཐམས་ཅད་ལ་དབང་བསྒྱུར་བ་ཡིན་ཏེ་གཞན་ལ་རག་མ་ལུས་ཤིང་གཞན་གྱི་རྐྱེན་གྱིས་བྱུང་བ་མ་ཡིན་ནོ་ཞེས་བསྟན་པའོ། །ཆོས་ཐམས་ཅད་ལ་དབང་བསྒྱུར་བའི་ཕྱིར་རོ་ཞེས་བྱ་བ་ནི་ཤེས་རབ་ཀྱི་ཕ་རོལ་ཏུ་ཕྱིན་པ་འདིའི་དབང་གིས་ཆོས་ཐམས་ཅད་བསྟན་གྱི་ཆོས་གཞན་རྣམས་ཀྱི་དབང་གིས་ཤེས་རབ་ཀྱི་ཕ་རོལ་ཏུ་ཕྱིན་པ་འདི་བཤད་པ་མ་ཡིན་ནོ་ཞེས་བྱ་བའི་དོན་ཏོ། །སངས་རྒྱས་ཀྱི་ཕ་རོལ་ཏུ་ཕྱིན་པའོ་ཞེས་བྱ་བ་ནི་ཤེས་རབ་ཀྱི་ཕ་རོལ་ཏུ་ཕྱིན་པ་འདི་ཆོས་ཐམས་ཅད་ཐུགས་སུ་ཆུད་པའི་རང་བཞིན་ཡིན་ནོ་ཞེས་བསྟན་པའོ། །ཆོས་ཐམས་ཅད་རྣམ་པ་ཐམས་ཅད་དུ་མངོན་པར་རྫོགས་པར་འཚང་རྒྱ་བའི་ཕྱིར་རོ་ཞེས་བྱ་བ་ནི། འཇིག་རྟེན་དང་འཇིག་རྟེན་ལས་འདས་པའི་ཆོས་ཐམས་ཅད་རྣམ་པ་ཐམས་ཅད་དུ་ཡོངས་སུ་རྫོགས་པར་ཤེས་པར་བྱེད་པའི་རྒྱུ་ཡིན་པའི་ཕྱིར་སངས་རྒྱས་ཀྱི་ཕ་རོལ་ཏུ་ཕྱིན་པ་ཡིན་ནོ་ཞེས་བྱ་བའི་དོན་ཏོ། །ཤེས་རབ་ཀྱི་ཕ་རོལ་ཏུ་ཕྱིན་པ་འབུམ་པ་རྒྱ་ཆེར་བཤད་པ་ལས་ལེའུ་སུམ་ཅུ་པའོ།། །།དེ་ནས་ལྷའི་དབང་པོ་བརྒྱ་བྱིན་འདི་སྙམ་དུ་གྱུར་ཏོ་ཞེས་བྱ་བ་ལ་སོགས་པ་ནི། དེ་ལྟར་གོང་དུ་བཤད་པའི་ཚུལ་དུ་ཤེས་རབ་ཀྱི་ཕ་རོལ་ཏུ་ཕྱིན་པ་འདི་ཤིན་ཏུ་ཟབ་པ་བརྒྱ་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བྱིན་གྱིས་ཐོས་ནས། དེ་ལྟ་བུའི་ཤེས་རབ་ཀྱི་ཕ་རོལ་ཏུ་ཕྱིན་པ་ཟབ་མོ་འདི་ཐོས་པ་དང</w:t>
      </w:r>
      <w:ins w:id="15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འཛིན་ཅིང་འཆང་བ་ལ་སོགས་པ་དཀོན་པ་བསྟན་པའི་སྒོ་ནས། ཤེས་རབ་ཀྱི་ཕ་རོལ་ཏུ་ཕྱིན་པ་ཟབ་མོ་འདི་དཀོན་ཞིང་མོས་པར་དཀའ་བ་བསྟན་པ་སྟེ། ཤེས་རབ་ཀྱི་ཕ་རོལ་ཏུ་ཕྱིན་པ་འདི་རིགས་ཀྱི་བུ་དང་རིགས་ཀྱི་བུ་མོ་གང་གི་རྣ་ལམ་དུ་གྲག་པ་དེ་དག་ནི་སྔོན་གྱི་རྒྱལ་བ་ལ་བསྙེན་བཀུར་བྱས་པའོ་ཞེས་བྱ་བ་ནི། བསོད་ནམས་ཆུང་ངུས་ཤེས་རབ་ཀྱི་ཕ་རོལ་ཏུ་ཕྱིན་པ་འདི་མིང་དང་ཚིག་ཙམ་ཡང་རྣ་ལམ་དུ་ཐོས་པར་མི་འགྱུར་གྱི། སྔོན་འདས་པའི་སངས་རྒྱས་བཅོམ་ལྡན་འདས་རྣམས་ལ་བསྙེན་བཀུར་བྱས་པ་རྣམས་ཀྱིས་མིང་དང་ཚིག་ཙམ་ཐོས་པར་འགྱུར་རོ་ཞེས་བསྟན་པའོ། །ཤེས་རབ་ཀྱི་ཕ་རོལ་ཏུ་ཕྱིན་པ་འདི་སེམས་ཅན་གང་གི་རྣ་ལམ་དུ་གྲག་པ་དེ་དག་ནི་དེ་བཞིན་གཤེགས་པ་ལ་དགེ་བའི་རྩ་བ་བསྐྱེད་པའོ་ཞེས་བྱ་བ་ནི། ད་ལྟར་བྱུང་བའི་དེ་བཞིན་གཤེགས་པ་རྣམས་ལ་བསྙེན་བཀུར་བྱས་ཤིང་དགེ་བའི་རྩ་བ་བསྐྱེད་པ་རྣམས་ཀྱིས། ཤེས་རབ་ཀྱི་ཕ་རོལ་ཏུ་ཕྱིན་པ་ཟབ་མོ་འདི་མིང་དང་ཚིག་ཙམ་ཐོས་པར་འགྱུར་གྱི་གཞན་</w:t>
      </w:r>
      <w:ins w:id="15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5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་ཐོས་པར་མི་འགྱུར་རོ་ཞེས་བྱ་བའི་དོན་ཏོ། །ཤེས་རབ་ཀྱི་ཕ་རོལ་ཏུ་ཕྱིན་པ་འདི་སེམས་ཅན་གང་གི་རྣ་ལམ་དུ་གྲག་པ་དེ་དག་ནི་དགེ་བའི་བཤེས་གཉེན་</w:t>
      </w:r>
      <w:del w:id="15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གྱིས་ཡོངས་སུ་བཟུང་བའོ་ཞེས་བྱ་བ་ནི། ཐེག་པ་ཆེན་པོའི་དོན་ཕྱིན་ཅི་མ་ལོག་པར་སྟོན་པའི་དགེ་བའི་བཤེས་གཉེན་གྱིས་ཡོངས་སུ་ཟིན་པ་རྣམས་ཀྱིས་ཤེས་རབ་ཀྱི་ཕ་རོལ་ཏུ་ཕྱིན་པ་ཟབ་མོ་འདི་ཐོས་པར་འགྱུར་གྱི་གཞན་གྱི་རྣ་ལམ་དུ་གྲག་པར་</w:t>
      </w:r>
      <w:del w:id="15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ཡང་མི་འགྱུར་རོ་ཞེས་བསྟན་པའོ། །གང་འཛིན་ཅིང་འཆང་བ་དང་ཞེས་བྱ་བ་ནས། དེ་བཞིན་ཉིད་</w:t>
      </w:r>
      <w:del w:id="15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དུ་ཤེས་རབ་ཀྱི་ཕ་རོལ་ཏུ་ཕྱིན་པ་ལ་ནན་ཏན་དུ་བྱེད་པ་ལྟ་ཅི་སྨོས་ཏེ་ཞེས་བྱ་བའི་བར་དུ་ནི། ཤེས་རབ་ཀྱི་ཕ་རོལ་ཏུ་ཕྱིན་པ་འདིའི་མིང་དང་ཚིག་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ཙམ་ཐོས་པ་ཡང་དེ་ལྟར་དཀོན་ན། དོན་ཕྱིན་ཅི་མ་ལོག་པར་རྟོགས་ཤིང་ཉམས་སུ་ལེན་པ་ལྟ་ཅི་སྨོས་ཞེས་བསྟན་པའོ། །རིགས་ཀྱི་བུའམ་རིགས་ཀྱི་བུ་མོ་གང་ཤེས་རབ་ཀྱི་ཕ་རོལ་ཏུ་ཕྱིན་པ་འདི་ཐོས་ནས། མི་འཇིགས་མི་དངང་སྐྲག་པར་མི་འགྱུར་བ་དག་གིས། སྔོན་གྱི་དེ་བཞིན་གཤེགས་པ་དགྲ་བཅོམ་པ་ཡང་དག་པར་རྫོགས་པའི་སངས་རྒྱས་རྣམས་ལ་ཡོངས་སུ་དྲིས་སོ་ཡོངས་སུ་ཞུས་སོ་ཞེས་བྱ་བ་ནི་སྔོན་གྱི་སངས་རྒྱས་རྣམས་ལ་ཤེས་རབ་ཀྱི་ཕ་རོལ་ཏུ་ཕྱིན་པ་འདི་ལེགས་པར་མཉན་ཅིང་ཐེ་ཚོམ་མེད་པར་བྱས་པ་རྣམས་ཀྱིས་ཐོས་ནས་འཇིགས་ཤིང་སྐྲག་པར་མི་འགྱུར་ཏེ། སྨོས་ཤིང་དད་པར་འགྱུར་གྱི་གཞན་གྱིས་དེ་ལྟར་མི་འགྱུར་རོ་ཞེས་བསྟན་པའོ། །རིགས་ཀྱི་བུའམ་རིགས་ཀྱི་བུ་མོ་གང་གིས་ཤེས་རབ་ཀྱི་ཕ་རོལ་ཏུ་ཕྱིན་པ་འདི་ཐོས་ནས་ཞེས་བྱ་བ་ནས། ཤེས་རབ་ཀྱི་ཕ་རོལ་ཏུ་ཕྱིན་པ་ལ་སྤྱད་དོ་ཞེས་བྱ་བའི་བར་དུ་ནི། ཚེ་རབས་སྔ་མ་ལ་བསྐལ་པ་དུ་</w:t>
      </w:r>
      <w:ins w:id="15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མར་ཕ་རོལ་ཏུ་ཕྱིན་པ་དྲུག་ལ་སྤྱད་ཅིང་གོམས་པར་བྱེད་པ་རྣམས། ཤེས་རབ་ཀྱི་ཕ་རོལ་ཏུ་ཕྱིན་པ</w:t>
      </w:r>
      <w:del w:id="15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འི་དོན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་ཟབ་མོ་འདི་ཐོས་ནས། འཇིགས་ཤིང་སྐྲག་པར་མི་འགྱུར་ལ་མོས་ཤིང་དད་པར་འགྱུར་གྱི་གཞན་</w:t>
      </w:r>
      <w:ins w:id="15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5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་དེ་ལྟར་མི་ནུས་སོ་ཞེས་བསྟན་པའོ</w:t>
      </w:r>
      <w:del w:id="15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།དེ་ནས་ཚེ་དང་ལྡན་པ་ཤ་ར་དྭ་ཏིའི་བུས་བཅོམ་ལྡན་འདས་ལ་འདི་སྐད་ཅེས་གསོལ་ཏོ་ཞེས་བྱ་བ་ནས། ཤེས་རབ་ཀྱི་ཕ་རོལ་ཏུ་ཕྱིན་པ་ཟབ་མོ་འདི་ཐོས་ནས་</w:t>
      </w:r>
      <w:del w:id="15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ཀྱང་མོས་པར་བགྱི་བར་མི་ནུས་སོ་ཞེས་བྱ་བའི་བར་དུ་ནི། ཤེས་རབ་ཀྱི་ཕ་རོལ་ཏུ་ཕྱིན་པ་འདི་ཉན་པ་དང་ཉམས་སུ་ལེན་པ་དེ་དག་བྱང་ཆུབ་སེམས་དཔའ་ཕལ་པ་མ་ཡིན་གྱི། ཕྱིར་མི་ལྡོག་པའི་བྱང་ཆུབ་སེམས་དཔའ་དང་འདྲ་སྟེ།</w:t>
      </w:r>
      <w:ins w:id="15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ཚེ་རབས་སྔ་མ་ལ་ཕ་རོལ་ཏུ་ཕྱིན་པ་དྲུག་མ་སྤྱད་པས། ཤེས་རབ་ཀྱི་ཕ་རོལ་ཏུ་ཕྱིན་པའི་དོན་ཟབ་མོ་འདི་ལ་དཔྱོད་ཅིང་མོས་པར་མི་ནུས་སོ་ཞེས་བསྟན་པའོ། །བཅོམ་ལྡན་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 xml:space="preserve">འདས་རིགས་ཀྱི་བུའམ་རིགས་ཀྱི་བུ་མོ་གང་ཤེས་རབ་ཀྱི་ཕ་རོལ་ཏུ་ཕྱིན་པ་ཟབ་མོ་འདི་ཐོས་ནས། </w:t>
      </w:r>
      <w:ins w:id="15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སྤངས་པར་</w:t>
        </w:r>
      </w:ins>
      <w:del w:id="15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་སྤང་བར་རྗོ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སེམས་པ་དག་གིས་ནི་སྔོན་གྱི་མཐའ་ཡང་ཤེས་རབ་ཀྱི་ཕ་རོལ་ཏུ་ཕྱིན་པ་ཟབ་མོ་འདི་སྤངས་པར་གྱུར་</w:t>
      </w:r>
      <w:ins w:id="15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ཏེ</w:t>
        </w:r>
      </w:ins>
      <w:del w:id="15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ཏོ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་ཞེས་བྱ་བ་ནས།</w:t>
      </w:r>
      <w:ins w:id="15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ཀྱི་ཆོས་མ་འདྲེས་པ་བཅྭ་བརྒྱད་ནི་ཇི་ལྟར་བསྒོམ་པར་བགྱི་ཞེས་ཡོངས་སུ་མ་ཞུས་ཡོངས་སུ་མ་དྲིས་སོ་ཞེས་བྱ་བའི་བར་དུ་ནི་ཤེས་རབ་ཀྱི་ཕ་རོལ་ཏུ་ཕྱིན་པ་ཟབ་མོ་འདི་ཐོས་ན་མ་དད་ཅིང་མ་མོས་ལ་སྐུར་</w:t>
      </w:r>
      <w:ins w:id="15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15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་འདེབས་པ་དག་ནི། ཚེ་རབས་སྔ་མ་ལ་ཡང་ཤེས་རབ་ཀྱི་ཕ་རོལ་ཏུ་ཕྱིན་པ་འདི་ལ་མ་དད་མ་མོས་ཤིང་སྐུར་</w:t>
      </w:r>
      <w:ins w:id="15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15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་བཏབ་པ་དང</w:t>
      </w:r>
      <w:ins w:id="15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སངས་རྒྱས་དང་བྱང་ཆུབ་སེམས་དཔའ་དང</w:t>
      </w:r>
      <w:ins w:id="15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</w:t>
      </w:r>
      <w:ins w:id="15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རང་སངས་རྒྱས་རྣམས་ལ་བསྙེན་བཀུར་མ་བྱས་པ་དང</w:t>
      </w:r>
      <w:ins w:id="15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ྲུག་ལ་སོགས་པ་སངས་རྒྱས་ཀྱི་ཆོས་མ་འདྲེས་པ་བཅྭ་བརྒྱད་ལ་ཐུག་གི་བར་གྱི་ཆོས་རྣམས་ཇི་ལྟར་སྤྱད་ཅིང་བསྒོམ་པ་མ་མཉན་མ་དྲིས་པའི་ལན་ཏོ་ཞེས་བསྟན་པའོ། །དེ་ནས་ལྷའི་དབང་པོ་བརྒྱ་བྱིན་</w:t>
      </w:r>
      <w:ins w:id="15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5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་ཚེ་དང་ལྡན་པ་ཤ་ར་དྭ་ཏིའི་བུ་ལ་འདི་སྐད་ཅེས་སྨྲས་སོ་ཞེས་བྱ་བ་ནས། རྣམ་པ་ཐམས་ཅད་</w:t>
      </w:r>
      <w:ins w:id="15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15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མོས་པར་མི་འགྱུར་བ་ལྟ་ངོ་མཚར་ཀྱང་ཅི་ཆེ་ཞེས་བྱ་བའི་བར་དུ་ནི་ཤེས་རབ་ཀྱི་ཕ་རོལ་ཏུ་ཕྱིན་པ་འདི་རབ་ཏུ་ཟབ་པས་སྔོན་བྱང་ཆུབ་སེམས་དཔའི་སྤྱོད་པ་ལ་སྤྱད་ཅིང་གོམས་པར་བྱས་པ་ཉུང་ཟད་ཅིག་དད་ཅིང་མོས་པར་འགྱུར་གྱི། སྔོན་བྱང་ཆུབ་སེམས་དཔའི་སྤྱོད་པ་ལ་མ་སྤྱད་ཅིང་གོམས་པར་མ་བྱས་པ་རྣམས།</w:t>
      </w:r>
      <w:ins w:id="15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ཟབ་མོ་འདི་ལ་མོས་ཤིང་དད་པར་མི་འགྱུར་བ་ལྟ་ངོ་མཚར་ཀྱང་ཅི་ཆེ་ཞེས་བསྟན་པ་སྟེ། འདིས་ཀྱང་ཤེས་རབ་ཀྱི་ཕ་རོལ་ཏུ་ཕྱིན་པ་འདི་ཟབ་ཅིང་མོས་པར་དཀའ་བ་བསྟན་པའོ། །བཙུན་པ་ཤ་ར་དྭ་ཏིའི་བུ་ཤེས་རབ་ཀྱི་ཕ་རོལ་ཏུ་ཕྱིན་པ་ལ་ཕྱག་འཚལ་ལོ་ཞེས་བྱ་བ་ནི་གོང་དུ་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བཤད་པའི་ཚུལ་དུ་ཤེས་རབ་ཀྱི་ཕ་རོལ་ཏུ་ཕྱིན་པ་ཤིན་ཏུ་ཟབ་པའི་དོན་བརྒྱ་བྱིན་</w:t>
      </w:r>
      <w:ins w:id="15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5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་རྟོགས་ནས་ཤེས་རབ་ཀྱི་ཕ་རོལ་ཏུ་ཕྱིན་པ་ལ་དད་པ་ཆེན་པོ་སྐྱེས་ཏེ་ཕྱག་</w:t>
      </w:r>
      <w:ins w:id="15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འཚལ</w:t>
        </w:r>
      </w:ins>
      <w:del w:id="15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འཚད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་བའོ། །གང་ཤེས་རབ་ཀྱི་ཕ་རོལ་ཏུ་ཕྱིན་པ་ལ་ཕྱག་འཚལ་བ་དེ་ནི། ཐམས་ཅད་མཁྱེན་པའི་ཡེ་ཤེས་ལ་ཕྱག་འཚལ་བའོ་ཞེས་བྱ་བ་ནི་ཐམས་ཅད་མཁྱེན་པའི་ཡེ་ཤེས་ཀྱང་ཤེས་རབ་ཀྱི་ཕ་རོལ་ཏུ་ཕྱིན་པ་འདི་ལས་བྱུང་བའི་ཕྱིར་རྒྱུ་ལ་ཕྱག་བྱས་ན་འབྲས་བུ་ལ་ཡང་ཕྱག་བྱས་པར་འགྱུར་བ་བསྟན་པའོ། །དེ་ནས་བཅོམ་ལྡན་འདས་ཀྱིས་ལྷའི་དབང་པོ་བརྒྱ་བྱིན་ལ་བཀའ་སྩལ་པ་ཞེས་བྱ་བ་ནས་རྣམ་པ་ཐམས་ཅད་མཁྱེན་པ་ཉིད་ཀྱི་ཡེ་ཤེས་ལས་ཀྱང་ཤེས་རབ་ཀྱི་ཕ་རོལ་ཏུ་ཕྱིན་པ་བརྗོད་དོ་ཞེས་བྱ་བའི་བར་དུ་ནི། བརྒྱ་</w:t>
      </w:r>
      <w:ins w:id="15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བྱིན</w:t>
        </w:r>
      </w:ins>
      <w:del w:id="15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་གྱིས་སྨྲས་པའི་དོན་བཅོམ་ལྡན་འདས་ཀྱིས་གསལ་བར་བསྟན་པ་སྟེ། ཤེས་རབ་ཀྱི་ཕ་རོལ་ཏུ་ཕྱིན་པ་ལས་རྣམ་པ་ཐམས་ཅད་མཁྱེན་པ་ཉིད་ཀྱི་ཡེ་ཤེས་འབྱུང་ལ། རྣམ་པ་ཐམས་ཅད་མཁྱེན་པ་ཉིད་ཀྱི་ཡེ་ཤེས་ཐོབ་ནས་ཀྱང་ཤེས་རབ་ཀྱི་ཕ་རོལ་ཏུ་ཕྱིན་པ་བསྟན་པ་འབྱུང་བས། འདི་གཉིས་གཅིག་གི་རྒྱུ་གཅིག་ཡིན་པའི་ཕྱིར་ཤེས་རབ་ཀྱི་ཕ་རོལ་ཏུ་ཕྱིན་པ་ལ་ཕྱག་འཚལ་བས་རྣམ་པ་ཐམས་ཅད་མཁྱེན་པ་ཉིད་ཀྱི་ཡེ་ཤེས་ལ་ཕྱག་འཚལ་བར་འགྱུར་བ་བདེན་ནོ་ཞེས་བསྟན་པའོ། །ཀཽ་ཤི་ཀ་ཐམས་ཅད་མཁྱེན་པ་ཉིད་ལ་གནས་པར་འདོད་པའི་རིགས་ཀྱི་བུའམ་རིགས་ཀྱི་བུ་མོས་ཤེས་རབ་ཀྱི་ཕ་རོལ་ཏུ་ཕྱིན་པ་ལ་གནས་པར་བྱའོ་ཞེས་བྱ་བ་ནས། དགེ་སློང་གི་དགེ་འདུན་བསྡུ་བར་འདོད་པའི་རིགས་ཀྱི་བུའམ་རིགས་ཀྱི་བུ་མོས་ཤེས་</w:t>
      </w:r>
      <w:ins w:id="15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རབ་ཀྱི་ཕ་རོལ་ཏུ་ཕྱིན་པ་ལ་བརྩོན་པ</w:t>
      </w:r>
      <w:ins w:id="15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བྱའོ་ཞེས་བྱ་བའི་བར་དུ་ནི་ཤེས་རབ་ཀྱི་ཕ་རོལ་ཏུ་ཕྱིན་པ་འདི་རྣམ་པ་ཐམས་ཅད་མཁྱེན་པ་ཉིད་ཀྱི་ཡེ་ཤེས་དང</w:t>
      </w:r>
      <w:ins w:id="15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ལམ་གྱི་རྣམ་པ་ཤེས་པ་ཐོབ་པར་བྱ་བ་དང</w:t>
      </w:r>
      <w:ins w:id="15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བག་ཆགས་ཀྱིས་མཚམས་སྦྱོར་བ་ཉོན་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མོངས་པ་སྤང་བར་བྱ་བ་དང</w:t>
      </w:r>
      <w:ins w:id="15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ཆོས་ཀྱི་འཁོར་ལོ་བསྐོར་བ་དང</w:t>
      </w:r>
      <w:ins w:id="15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སེམས་ཅན་རྣམས་ཉན་ཐོས་ཀྱི་འབྲས་བུ་བཞི་དང</w:t>
      </w:r>
      <w:ins w:id="15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5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རང་བྱང་ཆུབ་དང</w:t>
      </w:r>
      <w:ins w:id="15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བླ་ན་མེད་པའི་བྱང་ཆུབ་ལ་དགོད་པ་དང</w:t>
      </w:r>
      <w:ins w:id="15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ཁམས་གསུམ་གྱི་ཕུལ་དུ་འགྱུར་བར་བྱ་བ་དང</w:t>
      </w:r>
      <w:ins w:id="15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བདུད་ཕམ་པར་བྱ་བ་དང</w:t>
      </w:r>
      <w:ins w:id="15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དགེ་སློང་གི་དགེ་འདུན་བསྡུ་བར་བྱ་བའི་རྒྱུ་ཡིན་པས། དངོས་པོ་དེ་དག་སྒྲུབ་པར་འདོད་ན་ཡང་ཤེས་རབ་ཀྱི་ཕ་རོལ་ཏུ་ཕྱིན་པ་འདི་ལ་བརྩོན་པར་བྱའོ་ཞེས་བསྟན་པའོ། །དེ་སྐད་ཅེས་བཀའ་སྩལ་པ་དང</w:t>
      </w:r>
      <w:ins w:id="15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5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ལྷའི་དབང་པོ་བརྒྱ་བྱིན་</w:t>
      </w:r>
      <w:ins w:id="15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5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་བཅོམ་ལྡན་འདས་ལ་འདི་སྐད་ཅེས་གསོལ་ཏོ་ཞེས་བྱ་བ་ནས། ཇི་ལྟར་ན་ཤེས་རབ་ཀྱི་ཕ་རོལ་ཏུ་ཕྱིན་པ་ལ་སྤྱོད་པའི་ཚེ་སངས་རྒྱས་ཀྱི་ཆོས་མ་འདྲེས་པ་བཅྭ་བརྒྱད་ལ་བརྩོན་པར་བགྱིད་པ་ལགས་ཞེས་བྱ་བའི་བར་དུ་ནི། གོང་དུ་ཐམས་ཅད་</w:t>
      </w:r>
      <w:ins w:id="15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16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་པ་ཉིད་ལ་གནས་པར་འདོད་པས་ཤེས་རབ་ཀྱི་ཕ་རོལ་ཏུ་ཕྱིན་པ་ལ་གནས་པར་བྱའོ་ཞེས་བཅོམ་ལྡན་འདས་ཀྱིས་བཀའ་</w:t>
      </w:r>
      <w:ins w:id="16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16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་པ་དང</w:t>
      </w:r>
      <w:del w:id="16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ལམ་གྱི་རྣམ་པ་ཤེས་པ་ཉིད་ཀྱི་ཡེ་ཤེས་སྒྲུབ་པར་འདོད་པས། ཤེས་རབ་ཀྱི་ཕ་རོལ་ཏུ་ཕྱིན་པ་ལ་བརྩོན་པར་བྱའོ་ཞེས་བྱ་བ་ལ་སོགས་པ་གནས་པར་བྱ་བ་དང</w:t>
      </w:r>
      <w:ins w:id="16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6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བརྩོན་པར་བྱ་བ་དེ་ཇི་ལྟར་གནས་པར་བྱ་བ་དང</w:t>
      </w:r>
      <w:ins w:id="16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6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ཇི་ལྟར་བརྩོན་པར་བྱ་བ་བཅོམ་ལྡན་འདས་ལ་བརྒྱ་བྱིན་གྱིས་ཞུས་པའོ། །བཅོམ་ལྡན་འདས་ཀྱིས་བཀའ་</w:t>
      </w:r>
      <w:ins w:id="16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16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</w:t>
      </w:r>
      <w:ins w:id="16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ཀཽ་ཤི་ཀ་དེ་ལྟར་</w:t>
      </w:r>
      <w:ins w:id="16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ཁྱོད</w:t>
        </w:r>
      </w:ins>
      <w:del w:id="16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བཞིན་གཤེགས་པ་དགྲ་བཅོམ་པ་ཡང་དག་པར་རྫོགས་པའི་སངས་རྒྱས་ལ་དོན་འདི་ཡོངས་སུ་དྲི་བར་སེམས་པ་ལེགས་སོ་ལེགས་སོ། །ཀཽ་ཤི་ཀ་</w:t>
      </w:r>
      <w:ins w:id="16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ཁྱོད</w:t>
        </w:r>
      </w:ins>
      <w:del w:id="16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་ཀྱི་སྤོབས་པ་འདི་ཡང་སངས་རྒྱས་ཀྱི་བྱིན་གྱི་རླབས་</w:t>
      </w:r>
      <w:del w:id="16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ཀྱིས་བྱུང་ངོ་ཞེས་བྱ་བ་ནི། བརྒྱ་བྱིན་</w:t>
      </w:r>
      <w:ins w:id="16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6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་ཤེས་རབ་ཀྱི་ཕ་རོལ་ཏུ་ཕྱིན་པ་ལ་ཇི་ལྟར་གནས་པར་བྱ་བ་དང</w:t>
      </w:r>
      <w:ins w:id="16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6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ཇི་ལྟར་བརྩོན་པར་བྱ་བ་བཅོམ་ལྡན་འདས་ལ་ཞུས་པ་དོན་མ་ནོར་བར་ལེགས་པར་ཞུས་སོ་ཞེས་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བསྟོད་པ་སྟེ། དེ་ལྟར་ལེགས་པར་ཞུས་པ་བསྟོད་པ་དང</w:t>
      </w:r>
      <w:ins w:id="16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16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དེ་ལྟར་ཞུ་བའི་སྤོབས་པ་སྐྱེས་པ་བཅོམ་ལྡན་འདས་ཀྱི་མཐུ་དང་བྱིན་གྱི་རླབས་ཡིན་པར་བསྟན་པ་ཡང</w:t>
      </w:r>
      <w:ins w:id="16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6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འཁོར་རྣམས་ཡིད་ཆེས་ཤིང་དད་པ་བསྐྱེད་པའི་ཕྱིར་རོ། །ཀཽ་ཤི་ཀ་འདི་ལ་བྱང་ཆུབ་སེམས་དཔའ་སེམས་དཔའ་ཆེན་པོ་ཤེས་རབ་ཀྱི་ཕ་རོལ་ཏུ་ཕྱིན་པ་ལ་སྤྱོད་པའི་ཚེ་གཟུགས་ལ་མི་གནས་ཏེ། གང་གི་ཚེ་གཟུགས་ལ་མི་གནས་པ་དེའི་ཚེ། གཟུགས་ལ་བརྩོན་པར་བྱེད་དོ་ཞེས་བྱ་བ་ནས། གང་གི་ཚེ་རྣམ་པ་ཐམས་ཅད་</w:t>
      </w:r>
      <w:ins w:id="16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16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མི་གནས་པ་དེའི་ཚེ་རྣམ་པ་ཐམས་ཅད་མཁྱེན་པ་ཉིད་ལ་བརྩོན་པར་བྱེད་དོ་ཞེས་བྱ་བའི་བར་དུ་ནི་ཇི་ལྟར་གནས་པར་བྱ་བ་དང</w:t>
      </w:r>
      <w:ins w:id="16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6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ཇི་ལྟར་བརྩོན་པར་བྱ་བ་ཞུས་པའི་ལན་བཅོམ་ལྡན་འདས་ཀྱིས་བཀའ་</w:t>
      </w:r>
      <w:ins w:id="16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16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་པ་སྟེ། གཟུགས་ལ་སོགས་པ་རྣམ་པ་ཐམས་ཅད་</w:t>
      </w:r>
      <w:ins w:id="16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16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་པ་ཉིད་ལ་ཐུག་གི་བར་གྱི་ཆོས་རྣམས་དོན་དམ་པར་དངོས་པོ་ཡོད་པར་མ་གྲུབ་པས། དེ་དག་ལ་མཚན་མར་མི་འཛིན་ཅིང་དམིགས་པའི་ཚུལ་དུ་མི་གནས་པ་ཉིད་ཤེས་རབ་ཀྱི་ཕ་རོལ་ཏུ་ཕྱིན་པ་ལ་གནས་པ་ཡིན་ཞིང</w:t>
      </w:r>
      <w:ins w:id="16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6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དེ་ཉིད་ཤེས་རབ་ཀྱི་ཕ་རོལ་ཏུ་ཕྱིན་པ་ལ་བརྩོན་པ་ཡིན་ནོ་ཞེས་བསྟན་པའོ། །དེ་ཅིའི་ཕྱིར་ཞེ་ན། ཀཽ་ཤི་ཀ་དེ་</w:t>
      </w:r>
      <w:ins w:id="16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ནི</w:t>
        </w:r>
      </w:ins>
      <w:del w:id="16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་འདི་ལྟར་གང་ལ་གནས་པར་བྱ་བ་དང</w:t>
      </w:r>
      <w:ins w:id="16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6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གང་ལ་བརྩོན་པར་བྱ་བ་དེ་ལྟ་བུའི་གཟུགས་མི་དམིགས་སོ་ཞེས་བྱ་བ་ནས། གང་ལ་གནས་པར་བྱ་བ་དང</w:t>
      </w:r>
      <w:ins w:id="16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6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གང་ལ་བརྩོན་པར་བྱ་བ་དེ་ལྟ་བུའི་རྣམ་པ་ཐམས་ཅད་</w:t>
      </w:r>
      <w:ins w:id="16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16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མི་དམིགས་སོ་ཞེས་བྱ་བའི་བར་དུ་ནི་གཟུགས་ལ་སོགས་པའི་ཆོས་ཐམས་ཅད་ལ་མི་གནས་པ་ཉིད་ཤེས་རབ་ཀྱི་ཕ་རོལ་ཏུ་ཕྱིན་པ་ལ་གནས་ཤིང</w:t>
      </w:r>
      <w:ins w:id="16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6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བརྩོན་པ་ཡིན་པའི་གཏན་ཚིགས་བསྟན་པ་སྟེ། གཟུགས་ལ་སོགས་པའི་ཆོས་ཐམས་ཅད་དོན་དམ་པར་དངོས་པོ་མེད་ཅིང་དམིགས་སུ་མེད་པས། གང་ལ་ཡང་གནས་པར་བྱ་བ་དང་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མིགས་པར་བྱ་བའི་དངོས་པོ་དེ་ལྟ་བུ་ཡོད་པར་མི་ལྟ་ཞིང་མཚན་མར་མི་འཛིན་པ་དེ་ཉིད་ཤེས་རབ་ཀྱི་ཕ་རོལ་ཏུ་ཕྱིན་པ་ལ་གནས་པ་དང་བརྩོན་པ་ཡིན་ནོ་ཞེས་བྱ་བའི་དོན་ཏོ། །ཀཽ་ཤི་ཀ་གཞན་ཡང་བྱང་ཆུབ་སེམས་དཔའ་སེམས་དཔའ་ཆེན་པོ་ཤེས་རབ་ཀྱི་ཕ་རོལ་ཏུ་ཕྱིན་པ་ལ་སྤྱོད་པའི་ཚེ། གཟུགས་ལ་མི་སྦྱོར་མི་འབྱེད་དེ། གང་གི་ཚེ་གཟུགས་ལ་མི་སྦྱོར་མི་འབྱེད་པ་དེའི་ཚེ། གཟུགས་ལ་བརྩོན་པར་བྱེད་དོ་ཞེས་བྱ་བ་ནས། གང་གི་ཚེ་རྣམ་པ་ཐམས་ཅད་</w:t>
      </w:r>
      <w:ins w:id="16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16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་པ་ཉིད་ལ་མི་སྦྱོར་མི་འབྱེད་པ་དེའི་ཚེ། རྣམ་པ་ཐམས་ཅད་</w:t>
      </w:r>
      <w:ins w:id="16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16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་པ་ཉིད་ལ་བརྩོན་པར་བྱེད་དོ་ཞེས་བྱ་བའི་བར་དུ་ནི་གཟུགས་ལ་སོགས་པའི་ཆོས་ཐམས་ཅད་</w:t>
      </w:r>
      <w:ins w:id="16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དེ་</w:t>
        </w:r>
      </w:ins>
      <w:del w:id="16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ན་དམ་པར་དངོས་པོ་མེད་པས་དེ་དག་བསྒྲུབ་པའི་ཕྱིར་བརྩོན་པར་ཡང་མི་བྱེད། མི་སྒྲུབ་པའི་ཕྱིར་སྤང་བར་ཡང་མི་བྱེད་པ་ཉིད་ཤེས་རབ་ཀྱི་ཕ་རོལ་ཏུ་ཕྱིན་པ་ལ་བརྩོན་པར་བྱེད་པ་ཡིན་ནོ་ཞེས་བསྟན་པའོ། །དེ་ཅིའི་ཕྱིར་ཞེ་ན། དེ་ནི་འདི་ལྟར་བྱང་ཆུབ་སེམས་དཔའ་སེམས་དཔའ་ཆེན་པོ་དེ་ནི་ཤེས་རབ་ཀྱི་ཕ་རོལ་ཏུ་ཕྱིན་པ་ལ་སྤྱོད་པའི་ཚེ། གཟུགས་སྔོན་གྱི་མཐར་མི་དམིགས་སོ། །གཟུགས་ཕྱི་མའི་མཐར་མི་དམིགས་སོ། །གཟུགས་དབུས་སུ་མི་དམིགས་སོ་ཞེས་བྱ་བ་ནས་རྣམ་པ་ཐམས་ཅད་</w:t>
      </w:r>
      <w:ins w:id="16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16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བུས་སུ་མི་དམིགས་སོ་ཞེས་བྱ་བའི་བར་དུ་ནི་གཟུགས་ལ་སོགས་པའི་ཆོས་ཐམས་ཅད་དོན་དམ་པར་དངོས་པོ་མེད་པས་དེ་དག་བསྒྲུབ་</w:t>
      </w:r>
      <w:del w:id="16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པྱ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པའི་ཕྱིར་བརྩོན་པར་བྱར་མེད་སྤང་བར་ཡང་བྱར་མེད་པའི་གཏན་ཚིགས་བསྟན་པ་སྟེ། གཟུགས་ལ་སོགས་པའི་ཆོས་ཐམས་ཅད་དངོས་པོ་ཞིག་ཡོད་ན་དུས་གསུམ་ལས་སྔོན་</w:t>
      </w:r>
      <w:ins w:id="16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གྱི་མཐ</w:t>
        </w:r>
      </w:ins>
      <w:del w:id="16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ཀྱི་མཐའ་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འམ། ཕྱི་མའི་</w:t>
      </w:r>
      <w:ins w:id="16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མཐ</w:t>
        </w:r>
      </w:ins>
      <w:del w:id="16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མཐའ་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འམ། ད་ལྟར་བྱུང་བའི་དུས་ན་ཡོད་ཅིང་དམིགས་པའི་རིགས་ན་ཡང་དག་པའི་ཤེས་རབ་ཀྱིས་བརྟགས་ན་དུས་གསུམ་ཆར་དུ་ཡང་དངོས་པོ་ཡོད་པར་མི་དམི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པས། དེ་དག་བསྒྲུབ་པའི་ཕྱིར་བརྩོན་པར་ཡང་མི་བྱེད། མི་སྒྲུབ་</w:t>
      </w:r>
      <w:del w:id="16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པའི་ཕྱིར་སྤང་བར་ཡང་མི་བྱེད་དོ་ཞེས་བསྟན་པའོ། །དེ་ནས་ཚེ་དང་ལྡན་པ་ཤ་ར་དྭ་ཏིའི་བུས་བཅོམ་ལྡན་འདས་ལ་འདི་སྐད་ཅེས་གསོལ་ཏོ་ཞེས་བྱ་བ་ནས། ཤ་ར་དྭ་ཏིའི་བུ་རྣམ་པ་ཐམས་ཅད་</w:t>
      </w:r>
      <w:ins w:id="16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16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་པ་ཉིད་ཀྱི་དེ་བཞིན་ཉིད་ཟབ་པའི་ཕྱིར་ཤེས་རབ་ཀྱི་ཕ་རོལ་ཏུ་ཕྱིན་པ་ཟབ་</w:t>
      </w:r>
      <w:ins w:id="16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བོ</w:t>
        </w:r>
      </w:ins>
      <w:del w:id="16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་ཞེས་བྱ་བའི་བར་དུ་ནི། དེ་ལྟར་གཟུགས་ལ་སོགས་པའི་ཆོས་ཐམས་ཅད་དུས་གསུམ་དུ་དམིགས་སུ་མེད་པར་སྟོན་པའི་ཤེས་རབ་ཀྱི་ཕ་རོལ་ཏུ་ཕྱིན་པ་དེ་ནི་སེམས་ཅན་ཐམས་ཅད་ཀྱི་སྤྱོད་ཡུལ་མ་ཡིན་ཞིང་རྟོགས་པ་དང་ཡིད་ཆེས་པར་དཀའ་བའི་ཕྱིར་ཟབ་བོ་ཞེས་གསོལ་པ་དང</w:t>
      </w:r>
      <w:ins w:id="16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6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ོམ་ལྡན་འདས་ཀྱིས་གཟུགས་ལ་སོགས་པའི་ཆོས་ཐམས་ཅད་དངོས་པོ་མེད་པའི་རང་བཞིན་དེ་བཞིན་ཉིད་ནི་མངོན་སུམ་དུ་མི་འགྱུར་བའི་ཕྱིར། དེ་ལྟར་སྟོན་པའི་ཤེས་རབ་ཀྱི་ཕ་རོལ་ཏུ་ཕྱིན་པ་ཟབ་</w:t>
      </w:r>
      <w:ins w:id="16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བོ་</w:t>
        </w:r>
      </w:ins>
      <w:del w:id="16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པོ་སྣེ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ཞེས་བསྟན་པའོ། །གསོལ་པ། བཅོམ་ལྡན་འདས་ཤེས་རབ་ཀྱི་ཕ་རོལ་ཏུ་ཕྱིན་པ་གཏིང་དཔག་དཀའ་བའོ་ཞེས་བྱ་བ་ནས། ཤ་ར་དྭ་ཏིའི་བུ་རྣམ་པ་ཐམས་ཅད་མཁྱེན་པ་ཉིད་གཏིང་དཔག་དཀའ་བའི་ཕྱིར། ཤེས་རབ་ཀྱི་ཕ་རོལ་ཏུ་ཕྱིན་པ་གཏིང་དཔག་དཀའ་བའོ་ཞེས་བྱ་བའི་བར་དུ་ནི། ཟབ་པའི་དོན་ཉིད་རྣམ་གྲངས་གཞན་གྱིས་བསྟན་པའི་ཕྱིར་གཏིང་དཔག་དཀའ་བ་བཤད་པའོ། །གསོལ་པ། བཅོམ་ལྡན་འདས་ཤེས་རབ་ཀྱི་ཕ་རོལ་ཏུ་ཕྱིན་པ་འདི་ཚད་མ་མཆིས་སོ་ཞེས་བྱ་བ་ནས། ཤ་ར་དྭ་ཏིའི་བུ་རྣམ་པ་ཐམས་ཅད་མཁྱེན་པ་ཉིད་ཚད་མེད་པའི་ཕྱིར་ཤེས་རབ་ཀྱི་ཕ་རོལ་ཏུ་ཕྱིན་པ་ཚད་མེད་དོ་ཞེས་བྱ་བའི་བར་དུ་ནི་གཏིང་དཔག་དཀའ་བའི་དོན་དེ་ཉིད་ཚད་མེད་པས་བསྟན་པ་སྟེ།</w:t>
      </w:r>
      <w:ins w:id="16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གཟུགས་ལ་སོགས་པའི་ཆོས་ཐམས་ཅད་དོན་དམ་པར་དངོས་པོ་མེད་པས།</w:t>
      </w:r>
      <w:ins w:id="16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གྲངས་དང་ཚད་འདི་ཙམ་མོ་ཞེས་བརྟག་</w:t>
      </w:r>
      <w:del w:id="16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ཏུ་མེད་པའི་ཕྱིར་གཏིང་དཔག་དཀའོ་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ཞེས་བྱ་བའི་དོན་ཏོ། །གསོལ་པ། བཅོམ་ལྡན་འདས་ཇི་ལྟར་ན་བྱང་ཆུབ་སེམས་དཔའ་སེམས་དཔའ་ཆེན་པོ་ཤེས་རབ་ཀྱི་ཕ་རོལ་ཏུ་ཕྱིན་པ་ལ་སྤྱོད་པ་ལགས་ཞེས་བྱ་བ་ནི། དེ་ལྟར་གོང་དུ་བཤད་པའི་ཚུལ་དུ་ཆོས་ཐམས་ཅད་དོན་དམ་པར་དངོས་པོ་མེད་དེ་ཟབ་ཅིང་གཏིང་དཔག་དཀའ་བ་དང</w:t>
      </w:r>
      <w:ins w:id="16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6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ཚད་མེད་པ་ཡིན་པས་ཐམས་ཅད་ཀྱི་སྤྱོད་ཡུལ་དུ་འགྱུར་བ་མ་ཡིན་ཏེ། ཤེས་རབ་ཀྱི་ཕ་རོལ་ཏུ་ཕྱིན་པ་ཡང་དེ་བཞིན་དུ་ཟབ་ཅིང་གཏིང་དཔག་དཀའ་ལ་ཚད་མེད་པ་ཡིན་པས་ཐམས་ཅད་ཀྱི་སྤྱོད་ཡུལ་དུ་མི་འགྱུར་ན། བྱང་ཆུབ་སེམས་དཔས་ཤེས་རབ་ཀྱི་ཕ་རོལ་ཏུ་ཕྱིན་པ་ལ་ཇི་ལྟར་སྤྱད་པར་བྱ་ཞེས་ཤེས་རབ་ཀྱི་ཕ་རོལ་ཏུ་ཕྱིན་པ་ལ་སྤྱད་པའི་ཐབས་ཤཱ་རིའི་བུས་ཞུས་པའོ། །བཅོམ་ལྡན་འདས་ཀྱིས་བཀའ་</w:t>
      </w:r>
      <w:ins w:id="16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16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ཤ་ར་དྭ་ཏིའི་བུ་བྱང་ཆུབ་སེམས་དཔའ་སེམས་དཔའ་ཆེན་པོ་ཤེས་རབ་ཀྱི་ཕ་རོལ་ཏུ་ཕྱིན་པ་ལ་སྤྱོད་པའི་ཚེ། གལ་ཏེ་གཟུགས་ཟབ་ཅེས་བྱ་བར་མི་སྤྱོད་ན་ཤེས་རབ་ཀྱི་ཕ་རོལ་ཏུ་ཕྱིན་པ་ལ་སྤྱོད་དོ་</w:t>
      </w:r>
      <w:ins w:id="16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ཞེས་བྱ་བ་ནས། གལ་ཏེ་རྣམ་པ་ཐམས་ཅད་མཁྱེན་པ་ཉིད་ཟབ་ཅེས་བྱ་བར་མི་སྤྱོད་ན་ཤེས་རབ་ཀྱི་ཕ་རོལ་ཏུ་ཕྱིན་པ་ལ་སྤྱོད་དོ་ཞེས་བྱ་བའི་བར་དུ་ནི། གཟུགས་ལ་སོགས་པའི་ཆོས་ཐམས་ཅད་དོན་དམ་པར་རང་བཞིན་གྱིས་སྟོང་པས་ཟབ་པར་འདུ་ཤེས་ཤིང་རྣམ་པར་རྟོག་པ་མེད་ན་ཤེས་རབ་ཀྱི་ཕ་རོལ་ཏུ་ཕྱིན་པ་ལ་མི་སྤྱོད་པའི་ཚུལ་</w:t>
      </w:r>
      <w:ins w:id="16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6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་སྤྱོད་པ་ཡིན་ནོ་ཞེས་བསྟན་པའོ། །དེ་ཅིའི་ཕྱིར་ཞེ་ན། ཤ་ར་དྭ་ཏིའི་བུ་གཟུགས་ཀྱི་ཟབ་པ་ཉིད་གང་ཡིན་པ་དེ་ནི་གཟུགས་མ་ཡིན་ནོ་ཞེས་བྱ་བ་ནས་རྣམ་པ་ཐམས་ཅད་མཁྱེན་པ་ཉིད་ཀྱི་ཟབ་པ་གང་ཡིན་པ་དེ་ནི་རྣམ་པ་ཐམས་ཅད་</w:t>
      </w:r>
      <w:ins w:id="16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16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་པ་ཉིད་མ་ཡིན་ནོ་ཞེས་བྱ་བའི་བར་དུ་ནི། གཟུགས་ལ་སོགས་པའི་ཆོས་ཐམས་ཅད་ལ་ཟབ་པའི་འདུ་ཤེས་མེད་ཅིང་རྣམ་པར་མི་རྟོག་པའི་ཤེས་རབ་ཀྱི་ཕ་རོལ་ཏུ་ཕྱིན་པ་ལ་སྤྱོད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ཡིན་པའི་གཏན་ཚིགས་བསྟན་པ་སྟེ། གཟུགས་ལ་སོགས་པའི་ཆོས་ཐམས་ཅད་ཟབ་ཅེས་བྱ་བ་ནི་དངོས་པོ་མེད་པ་ལ་བྱ་སྟེ། དངོས་པོ་མེད་པ་གང་ཡིན་པ་དེ་ནི་གཟུགས་ལ་སོགས་པའི་རང་བཞིན་དུ་ཡོད་པ་མ་ཡིན་པས་རྣམ་པར་རྟོག་པའི་ཡུལ་མ་ཡིན་ནོ་ཞེས་བསྟན་པའོ། །ཤ་ར་དྭ་ཏིའི་བུ་བྱང་ཆུབ་སེམས་དཔའ་སེམས་དཔའ་ཆེན་པོ་ཤེས་རབ་ཀྱི་ཕ་རོལ་ཏུ་ཕྱིན་པ་ལ་སྤྱོད་པའི་ཚེ། གལ་ཏེ་གཟུགས་གཏིང་དཔག་དཀའ་ཞེས་བྱ་བར་མི་སྤྱོད་ན་ཤེས་རབ་ཀྱི་ཕ་རོལ་ཏུ་ཕྱིན་པ་ལ་སྤྱོད་དོ་ཞེས་བྱ་བ་ནས། གལ་ཏེ་རྣམ་པ་ཐམས་ཅད་མཁྱེན་པ་ཉིད་གཏིང་དཔག་དཀའ་ཞེས་བྱ་བར་མི་སྤྱོད་ན། ཤེས་རབ་ཀྱི་ཕ་རོལ་ཏུ་ཕྱིན་པ་ལ་སྤྱོད་ཅེས་བྱ་བའི་བར་</w:t>
      </w:r>
      <w:ins w:id="16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6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</w:t>
      </w:r>
      <w:ins w:id="16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འི་ཆོས་ཐམས་ཅད་རང་བཞིན་གྱིས་སྟོང་པས་གཏིང་དཔག་དཀའ་བའི་འདུ་ཤེས་ཀྱང་མེད་ཅིང་རྣམ་པར་མི་རྟོག་ན་ཤེས་རབ་ཀྱི་ཕ་རོལ་ཏུ་ཕྱིན་པ་ལ་སྤྱོད་པ་ཡིན་ནོ་ཞེས་བསྟན་པའོ། །དེ་ཅིའི་ཕྱིར་ཞེ་ན། ཤ་ར་དྭ་ཏིའི་བུ་གཟུགས་ཀྱི་གཏིང་དཔག་དཀའ་བ་གང་ཡིན་པ་དེ་ནི་གཟུགས་མ་ཡིན་ནོ་ཞེས་བྱ་བ་ནས། རྣམ་པ་ཐམས་ཅད་མཁྱེན་པ་ཉིད་ཀྱི་གཏིང་དཔག་དཀའ་བ་གང་ཡིན་པ་དེ་ནི་རྣམ་པ་ཐམས་ཅད་མཁྱེན་པ་ཉིད་མ་ཡིན་ནོ་ཞེས་བྱ་བའི་བར་དུ་ནི།</w:t>
      </w:r>
      <w:ins w:id="16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འི་ཆོས་ཐམས་ཅད་ལ་གཏིང་དཔག་དཀའ་བའི་འདུ་ཤེས་མེད་ཅིང་རྣམ་པར་མི་རྟོག་པ་ཤེས་རབ་ཀྱི་ཕ་རོལ་ཏུ་ཕྱིན་པ་ལ་སྤྱོད་པ་ཡིན་པའི་གཏན་ཚིགས་བསྟན་པ་སྟེ། གཟུགས་ལ་སོགས་པའི་ཆོས་ཐམས་ཅད་གཏིང་དཔག་དཀའ་ཞེས་བྱ་བ་ནི། དངོས་པོ་མེད་པ་ལ་བྱ་སྟེ་དངོས་པོ་མེད་པ་གང་ཡིན་པ་དེ་ནི་གཟུགས་ལ་སོགས་པའི་རང་བཞིན་དུ་ཡོད་པ་མ་ཡིན་པས་རྣམ་པར་རྟོག་པའི་ཡུལ་མ་ཡིན་ཏེ། དེ་ལྟར་རྣམ་པར་མི་རྟོག་པ་ཉིད་ཤེས་རབ་ཀྱི་ཕ་རོལ་ཏུ་ཕྱིན་པ་</w:t>
      </w:r>
      <w:del w:id="16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ལ་སྤྱོད་པ་ཡིན་ནོ་ཞེས་བསྟན་པའོ། །ཤ་ར་དྭ་ཏིའི་བུ་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གཞན་ཡང་བྱང་ཆུབ་སེམས་དཔའ་སེམས་དཔའ་ཆེན་པོ་ཤེས་རབ་ཀྱི་ཕ་རོལ་ཏུ་ཕྱིན་པ་ལ་སྤྱོད་པའི་ཚེ།</w:t>
      </w:r>
      <w:ins w:id="16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གལ་ཏེ་གཟུགས་ཚད་མེད་དོ་ཞེས་བྱ་བར་མི་སྤྱོད་ན་ཤེས་རབ་ཀྱི་ཕ་རོལ་ཏུ་ཕྱིན་པ་ལ་སྤྱོད་དོ་ཞེས་བྱ་བ་ནས། གལ་ཏེ་རྣམ་པ་ཐམས་ཅད་མཁྱེན་པ་ཉིད་ཚད་མེད་དོ་ཞེས་བྱ་བར་མི་སྤྱོད་ན་ཤེས་རབ་ཀྱི་ཕ་རོལ་ཏུ་ཕྱིན་པ་ལ་སྤྱོད་དོ་ཞེས་བྱ་བའི་བར་དུ་ནི། གཟུགས་ལ་སོགས་པའི་ཆོས་ཐམས་ཅད་རང་བཞིན་གྱིས་སྟོང་པས་ཚད་མེད་དོ་ཞེས་བྱ་བའི་འདུ་ཤེས་ཀྱང་མེད་ཅིང་རྣམ་པར་མི་རྟོག་ན་ཤེས་རབ་ཀྱི་ཕ་རོལ་ཏུ་ཕྱིན་པ་ལ་སྤྱོད་པ་ཡིན་ནོ་ཞེས་བསྟན་པའོ། །དེ་ཅིའི་ཕྱིར་ཞེ་ན། ཤ་ར་དྭ་ཏིའི་བུ་གཟུགས་ཀྱི་ཚད་མེད་པ་གང་ཡིན་པ་དེ་ནི་གཟུགས་མ་ཡིན་ནོ་ཞེས་བྱ་བ་ནས། </w:t>
      </w:r>
      <w:del w:id="16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རྣམ་པ་ཐམས་ཅད་མཁྱེན་པ་ཉིད་ཀྱི་ཚད་མེད་པ་གང་ཡིན་པ་དེ་ནི།</w:t>
      </w:r>
      <w:ins w:id="16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མ་ཡིན་ནོ་ཞེས་བྱ་བའི་བར་དུ་ནི་གཟུགས་ལ་སོགས་པའི་ཆོས་ཐམས་ཅད་ལ་ཚད་མེད་པའི་འདུ་ཤེས་མི་འབྱུང་ཞིང་རྣམ་པར་མི་རྟོག་པའི་ཤེས་རབ་ཀྱི་ཕ་རོལ་ཏུ་ཕྱིན་པ་</w:t>
      </w:r>
      <w:del w:id="16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སྤྱོད་པ་ཡིན་པའི་གཏན་ཚིགས་བསྟན་པ་སྟེ། གཟུགས་ལ་</w:t>
      </w:r>
      <w:ins w:id="16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སོས</w:t>
        </w:r>
      </w:ins>
      <w:del w:id="16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སོགས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་པའི་ཆོས་ཐམས་ཅད་ཚད་མེད་པ་ཞེས་བྱ་བ་ནི་དངོས་པོ་མེད་པ་ལ་བྱ་སྟེ། དངོས་པོ་མེད་པ་གང་ཡིན་པ་དེ་ནི་གཟུགས་ལ་སོགས་པའི་རང་བཞིན་དུ་ཡོད་པ་མ་ཡིན་པས་རྣམ་པར་རྟོག་པའི་ཡུལ་མ་ཡིན་ཏེ། དེ་ལྟར་རྣམ་པར་མི་རྟོག་པ་ཉིད་ཤེས་རབ་ཀྱི་ཕ་རོལ་ཏུ་ཕྱིན་པ་ལ་སྤྱོད་པ་ཡིན་ནོ་ཞེས་བྱ་བའི་དོན་ཏོ། །ཤ་ར་དྭ་ཏིའི་བུས་གསོལ་པ། ཀྱེ་མ་བཅོམ་ལྡན་འདས་ཤེས་རབ་ཀྱི་ཕ་རོལ་ཏུ་ཕྱིན་པ་འདི་ནི་དེ་ལྟར་ཟབ་</w:t>
      </w:r>
      <w:ins w:id="16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བོ</w:t>
        </w:r>
      </w:ins>
      <w:del w:id="16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་ཞེས་བྱ་བ་ནས། ཚུལ་བཞིན་དུ་ཡིད་ལ་བགྱིད་པར་འགྱུར་རོ་ཞེས་བྱ་བའི་བར་དུ་ནི་ཤེས</w:t>
      </w:r>
      <w:ins w:id="16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རབ་ཀྱི་ཕ་རོལ་ཏུ་ཕྱིན་པ་ཟབ་མོ་འདི་ཐེག་པ་ཆེན་པོ་ལ་གསར་དུ་ཞུགས་པ་ཐེག་པ་ཆེན་པོའི་དོན་གོམས་པར་མ་བྱས་པ་རྣམས་ལ་བཤད་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སྐྱོན་དུ་འགྱུར་བ་དང</w:t>
      </w:r>
      <w:ins w:id="16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6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ཕྱིར་མི་ལྡོག་པའི་བྱང་ཆུབ་སེམས་དཔའ་རྣམས་ལ་བཤད་ན་ཡོན་ཏན་དུ་འགྱུར་བ་བསྟན་པ་སྟེ།</w:t>
      </w:r>
      <w:ins w:id="16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དེས་ཀྱང་ཤེས་རབ་ཀྱི་ཕ་རོལ་ཏུ་ཕྱིན་པ་འདི་དེ་ལྟར་ཟབ་པས་ཐམས་ཅད་ཀྱི་སྤྱོད་ཡུལ་མ་ཡིན་པར་</w:t>
      </w:r>
      <w:del w:id="16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བསྟན་པའོ། །དེ་ནས་ལྷའི་དབང་པོ་བརྒྱ་བྱིན་གྱིས་ཚེ་དང་ལྡན་པ་ཤ་ར་དྭ་ཏིའི་བུ་ལ་འདི་སྐད་ཅེས་སྨྲས་སོ་ཞེས་བྱ་བ་ནས། བླ་ན་མེད་པ་ཡང་དག་པར་རྫོགས་པའི་བྱང་ཆུབ་ཏུ་མངོན་པར་རྫོགས་པར་འཚང་རྒྱ་བར་ཡང་དཀའ་བ་དེ་ལྟ་བུའི་གནས་ཡོད་དོ་ཞེས་བྱ་བའི་བར་དུ་ནི། ཐེག་པ་ལ་གསར་དུ་ཞུགས་པའི་བྱང་ཆུབ་སེམས་དཔའ་ལ་ཤེས་རབ་ཀྱི་ཕ་རོལ་ཏུ་ཕྱིན་པ་ཟབ་མོ་འདི་བཤད་ན་སྣོད་དུ་མ་གྱུར་པ་ལ་ཆོས་ཟབ་མོ་བཤད་པའི་ཉེས་པའི་དམིགས་ཞིབ་ཏུ་རྣམ་པར་ཕྱེ་སྟེ་བསྟན་པའོ། །བརྒྱ་</w:t>
      </w:r>
      <w:ins w:id="16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བྱིན</w:t>
        </w:r>
      </w:ins>
      <w:del w:id="16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་གྱིས་སྨྲས་པ་ཞེས་བྱ་བ་ནས། བླ་ན་མེད་པ་ཡང་དག་པར་རྫོགས་པའི་བྱང་ཆུབ་ཀྱི་བར་དུ་ལུང་བསྟན་པར་འགྱུར་རོ་ཞེས་བྱ་བའི་བར་</w:t>
      </w:r>
      <w:ins w:id="16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6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གོང་དུ་བྱང་ཆུབ་སེམས་དཔའ་ཐེག་པ་ལ་གསར་དུ་ཞུགས་པ་ལ་དོན་ཟབ་མོ་འདི་མི་བཤད་པའི་ཕྱིར་མི་ལྡོག་པའི་བྱང་ཆུབ་སེམས་དཔའ་རྣམས་ལ་ཤེས་རབ་ཀྱི་ཕ་རོལ་ཏུ་ཕྱིན་པ་བཤད་པར་བྱའོ་ཞེས་བསྟན་པ་ཐེག་པ་ལ་གསར་དུ་ཞུགས་པ་ཡང་མ་ཡིན། ཕྱིར་མི་ལྡོག་པ་ཡང་མ་ཡིན་པའི་བྱང་ཆུབ་སེམས་དཔའ་རྣམས་ལ་ཤེས་རབ་ཀྱི་ཕ་རོལ་ཏུ་ཕྱིན་པའི་དོན་ཟབ་མོ་འདི་བཤད་ན་མི་འཇིགས་མི་སྐྲག་ཅིང་སྣོད་དུ་འགྱུར་བ་དེ་ལྟ་བུ་ཡོད་དམ་ཞེས་དྲིས་པ་དང</w:t>
      </w:r>
      <w:ins w:id="17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7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་བུ་ཡོད་དེ་ཐེག་པ་ལ་གསར་དུ་ཞུགས་པ་ཡང་མ་ཡིན་ལ་ཕྱིར་མི་ལྡོག་པའི་བྱང་ཆུབ་སེམས་དཔའ་ཡང་མ་ཡིན་པ་ཁ་ཅིག་ཤེས་རབ་ཀྱི་ཕ་རོལ་ཏུ་ཕྱིན་པའི་དོན་ཟབ་མོ་འདི་ཐོས་ནས་</w:t>
      </w:r>
      <w:del w:id="17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མི་འཇིགས་མི་སྐྲག་ཅིང་མྱུར་དུ་ལུང་བསྟན་པའི་སྐལ་བ་ཅན་དག་ཀྱང་ཡོད་དོ་ཞེས་བསྟན་པའོ། །དེ་ནས་བཅོམ་ལྡན་འདས་ཀྱིས་ཚེ་དང་ལྡན་པ་ཤ་ར་དྭ་ཏིའི་བུ་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ལ་བཀའ་སྩལ་པ་ཞེས་བྱ་བ་ནས། སངས་རྒྱས་མང་པོ་ལ་བསྙེན་བཀུར་བྱས་པའོ་ཞེས་བྱ་བའི་བར་གྱིས་ནི་ཐེག་པ་ལ་གསར་དུ་ཞུགས་པ་མ་ཡིན་ལ། ཕྱིར་མི་ལྡོག་པའི་བྱང་ཆུབ་སེམས་དཔའ་ཡང་མ་ཡིན་པའི་བྱང་ཆུབ་སེམས་དཔའ་དག་ཀྱང་ཤེས་རབ་ཀྱི་ཕ་རོལ་ཏུ་ཕྱིན་པ་ཟབ་མོ་འདིའི་སྣོད་དུ་འགྱུར་བ་ཡོད་པའི་དོན་གོང་དུ་བཤད་པ་ཉིད་འཁོར་རྣམས་ཡིད་ཆེས་པར་བྱ་བའི་ཕྱིར་བཅོམ་ལྡན་འདས་ཀྱིས་གཏན་ཚིགས་དང་བཅས་པར་ཞིབ་ཏུ་བཤད་པའོ། །ཤ་ར་དྭ་ཏིའི་བུས་གསོལ་པ། བཅོམ་ལྡན་འདས་དེའི་དཔེ་</w:t>
      </w:r>
      <w:ins w:id="17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གསོལ</w:t>
        </w:r>
      </w:ins>
      <w:del w:id="17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གསལ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་བར་བདག་གིས་སྤོབས་སོ་ཞེས་བྱ་བ་ནས། རིགས་ཀྱི་བུ་དང་རིགས་ཀྱི་བུ་མོ་དེ་དག་ནི་བླ་ན་མེད་པ་ཡང་དག་པར་རྫོགས་པའི་བྱང་ཆུབ་ལས་ཕྱིར་མི་ལྡོག་པར་རིག་པར་བགྱི་བ་དག་གོ་ཞེས་བྱ་བའི་བར་</w:t>
      </w:r>
      <w:ins w:id="17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7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ཤེས་རབ་ཀྱི་ཕ་རོལ་ཏུ་ཕྱིན་པ་ལ་སྤྱོད་པ་དེ་དག་སེམས་ཅན་ཐ་མལ་པ་མ་ཡིན་གྱི་ཕྱིར་མི་ལྡོག་པའི་བྱང་ཆུབ་སེམས་དཔའ་ཡིན་པར་བསྟན་པའོ། །བཅོམ་ལྡན་འདས་འདི་ལྟ་སྟེ་དཔེར་ན་སྐྱེས་བུ་ལ་ལ་འབྲོག་དགོན་པ་དཔག་ཚད་བརྒྱ་པ་ཞིག་ནས་བྱུང་བའམ་ཞེས་བྱ་བ་ནས། དེ་ཅིའི་སླད་དུ་ཞེ་ན་འདི་ལྟ་སྟེ་ཤེས་རབ་ཀྱི་ཕ་རོལ་ཏུ་ཕྱིན་པ་ཟབ་མོ་འདི་བལྟ་བ་དང</w:t>
      </w:r>
      <w:ins w:id="17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7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ཕྱག་</w:t>
      </w:r>
      <w:ins w:id="17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བགྱིད</w:t>
        </w:r>
      </w:ins>
      <w:del w:id="17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བགྱེད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་པ་དང</w:t>
      </w:r>
      <w:ins w:id="17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7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ཉན་དུ་མཆིས་པ་དེ་ཉིད་བླ་ན་མེད་པ་ཡང་དག་པར་རྫོགས་པའི་བྱང་ཆུབ་ཀྱི་སྔ་ལྟས་སོ་ཞེས་བྱ་བའི་བར་གྱིས་ནི་ཤེས་རབ་ཀྱི་ཕ་རོལ་ཏུ་ཕྱིན་པ་ཟབ་མོ་འདི་ལ་ཡིད་ཆེས་ཤིང་ནན་ཏན་བྱེད་པ་གདོན་མི་ཟ་བར་བླ་ན་མེད་པ་ཡང་དག་པར་རྫོགས་པའི་བྱང་ཆུབ་ཏུ་འགྲུབ་པར་འགྱུར་བའི་དཔེ་བསྟན་པ་སྟེ།</w:t>
      </w:r>
      <w:ins w:id="17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འབྲོག་དགོན་པ་ནི་འཁོར་བའི་དཔེའོ། །གྲོང་དང་གྲོང་ཁྱེར་ལ་སོགས་པ་ནི་མྱ་ངན་ལས་འདས་པའི་དཔེར་རིག་པར་བྱའོ། །བཅོམ་ལྡན་འདས་ཀྱིས་བཀའ་སྩལ་པ། ཤ་ར་དྭ་ཏིའི་བུ་དེ་དེ་བཞིན་ནོ། །དེ་དེ་བཞིན་ཏེ། ཤ་ར་དྭ་ཏིའི་བུ་ཁྱོད་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ཀྱིས་ད་དུང་ཡང་སངས་རྒྱས་ཀྱི་མཐུས་སྤོབས་པ་སྐྱེད་ཅིག་ཅེས་བྱ་བ་ནི་འཁོར་རྣམས་ཡིད་ཆེས་པར་བྱ་བའི་ཕྱིར། དཔེ་སྔ་མ་བསྟན་པ་ཡང་སངས་རྒྱས་ཀྱི་མཐུས་བསྟན་ཏེ། ལེགས་སོ་ཞེས་བསྟོད་ནས། དཔེ་ཕྱི་མ་ཡང་སངས་རྒྱས་ཀྱི་མཐུས་སྟོན་ཅིག་ཅེས་བཀའ་སྩལ་པའོ། །གསོལ་པ། བཅོམ་ལྡན་འདས་འདི་ལྟ་སྟེ་དཔེར་ན་སྐྱེས་བུ་ལ་ལ་ཞིག་རྒྱ་མཚོ་མཆིང་ནམ་ཆེན་པོ་ལྟ་</w:t>
      </w:r>
      <w:del w:id="17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བར་འཚལ་ནས་ཞེས་བྱ་བ་ནས། ཐོས་ནས་ཀྱང་གཟུང་དུ་ཡོད། </w:t>
      </w:r>
      <w:ins w:id="17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བཅད</w:t>
        </w:r>
      </w:ins>
      <w:del w:id="17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བཅང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་དུ་ཡོད། </w:t>
      </w:r>
      <w:del w:id="17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ཀླག་ཏུ་ཡོད། ཀུན་ཆུབ་པར་བྱར་ཡོད། ཚུལ་བཞིན་དུ་ཡིད་ལ་བྱར་ཡོད་དོ་ཞེས་བགྱི་བར་རིག་པར་བགྱིའོ་ཞེས་བགྱི་བའི་བར་གྱིས་ནི། ཤེས་རབ་ཀྱི་ཕ་རོལ་ཏུ་ཕྱིན་པ་ཟབ་མོ་འདི་ལ་ཡིད་ཆེས་ཤིང་ནན་ཏན་དུ་བྱེད་པའི་བྱང་ཆུབ་སེམས་དཔའ་བླ་ན་མེད་པའི་བྱང་ཆུབ་ཏུ་མངོན་སུམ་དུ་ལུང་མ་བསྟན་དུ་ཟིན་ཀྱང་ལུང་བསྟན་པ་དང་ཉེ་བར་གྱུར་པའི་དཔེ་རྒྱ་མཚོ་ཆེན་པོ་མངོན་སུམ་དུ་མ་མཐོང་དུ་ཟིན་ཀྱང་རྒྱ་མཚོ་དང་ཉེ་བར་གྱུར་པའི་ལྟས་དང་མཚན་མ་རྣམས་མཐོང་བས་རིང་པོར་མི་ཐོགས་པར་རྒྱ་མཚོ་མཐོང་བར་འགྱུར་བར་</w:t>
      </w:r>
      <w:del w:id="17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བསྟན་པའོ། །བཅོམ་ལྡན་འདས་འདི་ལྟ་སྟེ་དཔེར་ན་དཔྱིད་ཀྱི་དུས་ལ་བབ་སྟེ་རྩི་ཤིང་གི་ལོ་མ་དང་འདབ་མ་ལྷགས་ནས་ཁ་དོག་གྱུར་པའི་ཚེ་ཞེས་བྱ་བ་ནས། སྔོན་གྱི་དགེ་བའི་རྩ་བས་བླ་ན་མེད་པ་ཡང་དག་པར་རྫོགས་པའི་བྱང་ཆུབ་ཏུ་ཉེ་བར་གྱུར་ཏོ་ཞེས་</w:t>
      </w:r>
      <w:ins w:id="17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</w:t>
        </w:r>
      </w:ins>
      <w:del w:id="17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་བར་འཚལ་བར་བགྱིའོ་ཞེས་བྱ་བའི་བར་</w:t>
      </w:r>
      <w:ins w:id="17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7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དཔྱིད་ཀྱི་དུས་ན་རྩི་ཤིང་གི་ལོ་མ་རྙིང་པ་ལྷགས་ཤིང་ལོ་མ་དང</w:t>
      </w:r>
      <w:ins w:id="17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7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མེ་ཏོག་དང</w:t>
      </w:r>
      <w:ins w:id="17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7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འབྲས་བུ་གསར་པ་བྱུང་བའི་སྔ་ལྟས་རྩི་ཤིང་གི་ཁ་དོག་འགྱུར་ཞིང་ཁ་འབུ་བ་མཐོང་ནས། རིང་པོར་</w:t>
      </w:r>
      <w:del w:id="17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མི་ཐོགས་པར་ལོ་མ་དང</w:t>
      </w:r>
      <w:ins w:id="17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7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མེ་ཏོག་དང</w:t>
      </w:r>
      <w:ins w:id="17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7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འབྲས་བུ་ཕུན་སུམ་ཚོགས་པ་འབྱུང་</w:t>
      </w:r>
      <w:del w:id="17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བར་རིག་པར་འགྱུར་ཞིང་དགའ་བ་དང</w:t>
      </w:r>
      <w:ins w:id="17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7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ཉམས་བདེ་བར་འགྱུར་བ་དེ་བཞིན་དུ་བྱང་ཆུབ་སེམས་དཔའ་ཡང་ཤེས་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བ་ཀྱི་ཕ་རོལ་ཏུ་ཕྱིན་པ་ཟབ་མོ་འདི་ལྟ་ཞིང་མཉན་པ་ལ་སོགས་པའི་སྒོ་ནས་སྤྱད་དུ་ཡོད་པ་ཉིད་སྔོན་གྱི་དགེ་བའི་རྩ་བ་ཡོངས་སུ་སྨིན་ཅིང</w:t>
      </w:r>
      <w:ins w:id="17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7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བླ་ན་མེད་པའི་བྱང་ཆུབ་ཏུ་ཉེ་བར་གྱུར་པའི་ལྟས་ཡིན་པར་རིག་པར་བྱའོ་ཞེས་བསྟན་པའོ། །དེ་ན་ལྷའི་བུ་སྔོན་ཡང་སངས་རྒྱས་མཐོང་བ་ཇི་སྙེད་ཅིག་ཡོད་པ་དེ་དག་ཀྱང་ཞེས་བྱ་བ་ནས་དགའ་ཞིང་སྤྲོ་ལ་ཡིད་བདེ་ཞིང་ཉམས་བདེ་བར་འགྱུར་རོ་ཞེས་བྱ་བའི་བར་གྱིས་ནི། ཤེས་རབ་ཀྱི་ཕ་རོལ་ཏུ་ཕྱིན་པ་ལ་སྤྱོད་པའི་བྱང་ཆུབ་སེམས་དཔའ་བླ་ན་མེད་པའི་བྱང་ཆུབ་ཏུ་ཉེ་བར་གྱུར་པའི་ལྟས་གོང་དུ་བཤད་པར་འཁོར་རྣམས་ཀྱིས་ཡིད་ཆེས་པར་བྱ་བའི་ཕྱིར་ལྷའི་བུ་རྣམས་དཔང་དུ་</w:t>
      </w:r>
      <w:ins w:id="17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གྱུར</w:t>
        </w:r>
      </w:ins>
      <w:del w:id="17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་པ་བསྟན་པའོ། །བཅོམ་ལྡན་འདས་འདི་ལྟ་སྟེ་དཔེར་ན་བུད་མེད་སྦྲུམ་མ་ནི་ཞེས་བྱ་བ་ནས། བཅོམ་ལྡན་འདས་བྱང་ཆུབ་སེམས་དཔའ་སེམས་དཔའ་ཆེན་པོ་དེ་དག་རིང་པོར་མི་ཐོགས་པར་བླ་ན་མེད་པ་ཡང་དག་པར་རྫོགས་པའི་བྱང་ཆུབ་ཏུ་ལུང་བསྟན་པར་འགྱུར་བར་རིག་པར་བགྱིའོ་ཞེས་བྱ་བའི་བར་</w:t>
      </w:r>
      <w:ins w:id="17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7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བྱང་ཆུབ་སེམས་དཔའ་ཤེས་རབ་ཀྱི་ཕ་རོལ་ཏུ་ཕྱིན་པ་ཟབ་མོ་འདི་ལ་དད་ཅིང་མོས་ནས་ཉམས་སུ་ལེན་པ་ནི་སྔོན་དགེ་བའི་རྩ་བ་བསྐྱེད་པ་དང</w:t>
      </w:r>
      <w:ins w:id="17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7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སངས་རྒྱས་མང་པོ་ལ་བསྙེན་བཀུར་བྱས་པ་དང</w:t>
      </w:r>
      <w:ins w:id="17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7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ལེགས་པར་སྤྱད་པ་དང</w:t>
      </w:r>
      <w:ins w:id="17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7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དགེ་བའི་བཤེས་གཉེན་གྱིས་ཡོངས་སུ་ཟིན་པ་དང</w:t>
      </w:r>
      <w:ins w:id="17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7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དགེ་བའི་རྩ་བ་ཡོངས་སུ་</w:t>
      </w:r>
      <w:ins w:id="17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སྨིན</w:t>
        </w:r>
      </w:ins>
      <w:del w:id="17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་པ་སྟེ། དེ་དག་ནི་རིང་པོར་མི་ཐོགས་པར་བླ་ན་མེད་པའི་བྱང་ཆུབ་ཏུ་ལུང་བསྟན་ནས། ཆོས་ཀྱི་སྐུའི་འབྲས་བུ་ཐོབ་པར་འགྱུར་བའི་དཔེ་བུད་མེད་སྦྲུམ་མས་བསྟན་པའོ། །བཅོམ་ལྡན་འདས་ཀྱིས་བཀའ་སྩལ་པ། ཤ་ར་དྭ་ཏིའི་བུ་ལེགས་སོ་ལེགས་སོ། །ཤ་ར་དྭ་ཏིའི་བུ་ཁྱོད་ཀྱི་</w:t>
      </w:r>
      <w:del w:id="17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སྤོབས་པ་དེ་ནི་སངས་རྒྱས་ཀྱི་མཐུས་སྐྱེས་སོ་ཞེས་བྱ་བ་ནི། ཤཱ་རིའི་བུས་དཔེ་དང་དོན་གོང་དུ་བཤད་པ་དེ་ཉིད་འཁོར་རྣམས་ཡིད་ཆེས་པར་བྱ་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བའི་ཕྱིར་ལེགས་སོ་ཞེས་བསྟོད་ནས། དེ་ལྟར་དཔེ་དང་དོན་དུ་ལྡན་པར་སྟོན་ནུས་པ་དེ་ཡང</w:t>
      </w:r>
      <w:ins w:id="17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7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དེ་བཞིན་གཤེགས་པའི་མཐུ་དང་བྱིན་གྱིས་བརླབས་པ་ཡིན་ནོ་ཞེས་བྱ་བའི་དོན་ཏོ། །དེ་ནས་ཚེ་དང་ལྡན་པ་རབ་འབྱོར་གྱིས་བཅོམ་ལྡན་འདས་ལ་འདི་སྐད་ཅེས་གསོལ་ཏོ། །བཅོམ་ལྡན་འདས་དེ་བཞིན་གཤེགས་པ་དགྲ་བཅོམ་པ་ཡང་དག་པར་རྫོགས་པའི་སངས་རྒྱས་རྣམས་ཀྱིས་བྱང་ཆུབ་སེམས་དཔའ་སེམས་དཔའ་ཆེན་པོ་དེ་དག་དེ་ལྟར་ལེགས་པར་ཡོངས་སུ་བསྟན་པ་ནི་ངོ་མཚར་ཆེའོ་ཞེས་བྱ་བ་ནི། གོང་དུ་བཤད་པའི་ཚུལ་དུ་ཤེས་རབ་ཀྱི་ཕ་རོལ་ཏུ་ཕྱིན་པ་ལ་སྤྱོད་པའི་བྱང་ཆུབ་སེམས་དཔའ་མྱུར་དུ་བླ་ན་མེད་པའི་བྱང་ཆུབ་ཏུ་ལུང་བསྟན་པར་འགྱུར་བའི་ཡོན་ཏན་ཐོབ་པར་འགྱུར་བ་དཔེ་རྣམ་པ་སྣ་ཚོགས་ཀྱིས་བསྟན་ཏེ། སྤྲོ་བ་བསྐྱེད་པ་ནི་བྱང་ཆུབ་སེམས་དཔའ་རྣམས་ལ་སྨན་ཡོན་ཆེན་པོ་བཏགས་སོ་ཞེས་བསྟོད་པའོ། །བཅོམ་ལྡན་འདས་ཀྱིས་བཀའ་</w:t>
      </w:r>
      <w:ins w:id="17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17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འདི་ལྟར་བྱང་ཆུབ་སེམས་དཔའ་སེམས་དཔའ་ཆེན་པོ་དེ་དག་ནི་སྐྱེ་བོ་མང་པོ་ལ་ཕན་པ་དང་ཞེས་བྱ་བ་ནས།</w:t>
      </w:r>
      <w:ins w:id="17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བདག་ཀྱང་ཆོས་ཀྱི་འཁོར་ལོ་བསྐོར་ལ། གཞན་ཡང་ཆོས་ཀྱི་འཁོར་ལོ་བསྐོར་བ་ལ་ཡང་དག་པར་བསྐུལ་ལོ་ཞེས་བྱ་བའི</w:t>
      </w:r>
      <w:ins w:id="17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བར་གྱིས་ནི་ཤེས་རབ་ཀྱི་ཕ་རོལ་ཏུ་ཕྱིན་པ་ལ་སྤྱོད་པའི་བྱང་ཆུབ་སེམས་དཔའ་དེ་དག་ནི་སེམས་ཅན་མང་པོའི་དོན་བྱ་བའི་ཕྱིར། བླ་ན་མེད་པ་ཡང་དག་པར་རྫོགས་པའི་བྱང་ཆུབ་ཏུ་ཞུགས་པ་དང</w:t>
      </w:r>
      <w:ins w:id="17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7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བདག་ཀྱང་བསམ་གཏན་བཞི་ལ་སོགས་པ་ཆོས་ཀྱི་འཁོར་ལོ་བསྐོར་བ་ལ་ཐུག་གི་བར་དུ། སངས་རྒྱས་དང་བྱང་ཆུབ་སེམས་དཔའ་རྣམས་ཀྱི་སྤྱད་པ་</w:t>
      </w:r>
      <w:del w:id="17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སྤྱོད་ལ།</w:t>
      </w:r>
      <w:ins w:id="17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རྣམས་ཀྱང་སངས་རྒྱས་དང་བྱང་ཆུབ་སེམས་དཔའི་སྤྱད་པ་དེ་དག་ལ་བསྐུལ་ཞིང་རབ་ཏུ་འགོད་པར་བྱེད་དེ། དེ་ལྟར་བདག་དང་གཞན་གྱི་དོན་ཕུན་སུམ་ཚོགས་པར་བྱེད་པའི་ཕྱིར། དེ་བཞིན་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གཤེགས་པས་</w:t>
      </w:r>
      <w:del w:id="17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སྤྲོ་བ་བསྐྱེད་ཅིང་ཕན་བཏགས་སོ་ཞེས་བསྟོད་པའོ། །དེ་སྐད་ཅེས་བཀའ་</w:t>
      </w:r>
      <w:ins w:id="17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17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་པ་དང་ཞེས་བྱ་བ་ནས།</w:t>
      </w:r>
      <w:ins w:id="17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དེ་བར་གཤེགས་པ་ངོ་མཚར་ཏོ་ཞེས་བྱ་བའི་བར་གྱིས་ནི་ཤེས་རབ་ཀྱི་ཕ་རོལ་ཏུ་ཕྱིན་པ་ལ་སྤྱོད་པའི་བྱང་ཆུབ་སེམས་དཔའ་དེ་དག་བདག་གི་དོན་ཕུན་སུམ་ཚོགས་པའི་ཡོན་ཏན་མང་པོ་དང་ལྡན་པར་བགྱིད་པ་ཡང་སེམས་ཅན་ཐམས་ཅད་ཀྱི་དོན་བྱ་བའི་ཕྱིར། བླ་ན་མེད་པའི་བྱང་ཆུབ་ཏུ་ཡང་དག་པར་ཞུགས་པ་ལགས་ཏེ།</w:t>
      </w:r>
      <w:ins w:id="17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དེ་ཡང་ངོ་མཚར་ཆེའོ་ཞེས་གསོལ་པའོ། །བཅོམ་ལྡན་འདས་ཇི་ལྟར་ན་བྱང་ཆུབ་སེམས་དཔའ་སེམས་དཔའ་ཆེན་པོ་རྣམས་ཀྱིས་ཤེས་རབ་ཀྱི་ཕ་རོལ་ཏུ་ཕྱིན་པ་བསྒོམ་</w:t>
      </w:r>
      <w:del w:id="17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ཡོངས་སུ་རྫོགས་པར་འགྱུར་བ་ལགས་ཞེས་བྱ་བ་ནི་དེ་ཡང་གོང་དུ་བཤད་པའི་རིམ་པས་ཤེས་རབ་ཀྱི་ཕ་རོལ་ཏུ་ཕྱིན་པ་ལ་སྤྱོད་པའི་བྱང་ཆུབ་སེམས་དཔའ་བླ་ན་མེད་པའི་བྱང་ཆུབ་ཏུ་མྱུར་དུ་ལུང་བསྟན་པར་འགྱུར་བའི་ཡོན་ཏན་བསྟན་ན། བླ་ན་མེད་པའི་བྱང་ཆུབ་</w:t>
      </w:r>
      <w:ins w:id="17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ཐབ</w:t>
        </w:r>
      </w:ins>
      <w:del w:id="17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ཐོབ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་པར་འགྱུར་བ་ནི། ཤེས་རབ་ཀྱི་ཕ་རོལ་ཏུ་ཕྱིན་པ་བསྒོམ་</w:t>
      </w:r>
      <w:del w:id="17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ཚུ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པ་ཡོངས་སུ་རྫོགས་པར་མ་བྱས་པར། བླ་ན་མེད་པའི་བྱང་ཆུབ་ཐོབ་པར་མི་འགྱུར་ན། ཤེས་རབ་ཀྱི་ཕ་རོལ་ཏུ་ཕྱིན་པ་བསྒོམ་པ་ཡོངས་སུ་རྫོགས་པར་ཇི་ལྟར་བགྱི་ཞེས་ཞུས་པའོ། །བཅོམ་ལྡན་འདས་ཀྱིས་བཀའ་</w:t>
      </w:r>
      <w:ins w:id="17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17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སྤྲུལ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རབ་འབྱོར་བྱང་ཆུབ་སེམས་དཔའ་སེམས་དཔའ་ཆེན་པོ་ཤེས་རབ་ཀྱི་ཕ་རོལ་ཏུ་ཕྱིན་པ་ལ་སྤྱོད་པའི་ཚེ། ནམ་གཟུགས་ཀྱི་འཕེལ་བ་ཡང་དག་པར་རྗེས་སུ་མ་མཐོང་བ་དེའི་ཚེ། བྱང་ཆུབ་སེམས་དཔའ་སེམས་དཔའ་ཆེན་པོའི་ཤེས་རབ་ཀྱི་ཕ་རོལ་ཏུ་ཕྱིན་པ་བསྒོམ་པ་ཡོངས་སུ་རྫོགས་པར་འགྱུར་རོ་ཞེས་བྱ་བ་ལ་སོགས་པས་ནི། ཤེས་རབ་ཀྱི་ཕ་རོལ་ཏུ་ཕྱིན་པ་བསྒོམ་པ་ཡོངས་སུ་རྫོགས་པར་འགྱུར་བའི་ཐབས་བསྟན་པ་སྟེ། གཟུགས་ལ་སོགས་པ་རྣམ་པ་ཐམས་ཅད་མཁྱེན་པ་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ཉིད་ལ་ཐུག་གི་བར་གྱི་ཆོས་ཐམས་ཅད་དོན་དམ་པར་དངོས་པོ་མེད་པས་འཕེལ་བ་དང་འགྲིབ་པ་ཡོད་པར་མི་ལྟ་</w:t>
      </w:r>
      <w:del w:id="17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ཞིང་རྣམ་པར་མི་རྟོག་པར་གྱུར་ན། དེའི་ཚེ་ཤེས་རབ་ཀྱི་ཕ་རོལ་ཏུ་ཕྱིན་པ་བསྒོམ་པ་ཡོངས་སུ་རྫོགས་པར་འགྱུར་རོ་ཞེས་བསྟན་པའོ།</w:t>
      </w:r>
      <w:ins w:id="17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 ཆོས་ཞེས་བྱ་བར་ཡང་དག་པར་རྗེས་སུ་མི་མཐོང་ངོ་ཞེས་བྱ་བ་ནས། རྣམ་པ་ཐམས་ཅད་མཁྱེན་པ་ཉིད་ཅེས་བྱ་བར་ཡང་དག་པར་རྗེས་སུ་མི་མཐོང་བ་དེའི་ཚེ། བྱང་ཆུབ་སེམས་དཔའ་སེམས་དཔའ་ཆེན་པོའི་ཤེས་རབ་ཀྱི་ཕ་རོལ་ཏུ་ཕྱིན་པ་བསྒོམ་པ་ཡོངས་སུ་རྫོགས་པར་འགྱུར་རོ་ཞེས་བྱ་བའི་བར་གྱིས་ཀྱང</w:t>
      </w:r>
      <w:ins w:id="17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7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ནམ་ཆོས་དང་ཆོས་མ་ཡིན་པ་ལ་སོགས་པའི་མཚན་ཉིད་དུ་དངོས་པོ་ཡོད་པར་མི་</w:t>
      </w:r>
      <w:ins w:id="17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</w:t>
        </w:r>
      </w:ins>
      <w:del w:id="17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་ཞིང་རྣམ་པར་མི་རྟོག་པར་གྱུར་པ་དེའི་ཚེ།</w:t>
      </w:r>
      <w:ins w:id="17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ཤེས་རབ་ཀྱི་ཕ་རོལ་ཏུ་ཕྱིན་པ་བསྒོམ་པ་ཡོངས་སུ་རྫོགས་པར་འགྱུར་རོ་ཞེས་བསྟན་པའོ། །དེ་ཅིའི་ཕྱིར་ཞེ་ན། རབ་འབྱོར་དེ་ནི་འདི་ལྟར་ཆོས་རྣམས་ཀྱི་ཆོས་ཉིད་ཀྱི་མཚན་ཉིད་དང་ཞེས་བྱ་བ་ལ་སོགས་པས་ནི་ཆོས་དང་ཆོས་མ་ཡིན་པ་ལ་སོགས་པར་རྗེས་སུ་མི་མཐོང་ཞིང་རྣམ་པར་མི་རྟོག་པར་བྱ་བའི་གཏན་ཚིགས་བསྟན་པ་སྟེ། ཆོས་རྣམས་ཀྱི་ཆོས་ཀྱི་མཚན་ཉིད་དང་ཞེས་བྱ་བ་ནི། ཆོས་རྣམས་ཀྱི་ཕྱིའི་</w:t>
      </w:r>
      <w:del w:id="17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མཚན་ཉིད་སྟོང་པ་ཉིད་ཀྱི་མཚན་ཉིད་ཡིན་པའི་ཕྱིར་རྣམ་པར་རྟོག་པའི་ཡུལ་མ་ཡིན་ནོ་ཞེས་བྱ་བའི་དོན་ཏོ། །ཕྱིར་མི་ལྡོག་པ་དང་ཞེས་བྱ་བ་ནི།</w:t>
      </w:r>
      <w:ins w:id="17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ཆོས་རྣམས་ཀྱི་མཚན་ཉིད་སྟོང་པ་ཉིད་ཀྱི་རང་བཞིན་ཡོངས་སུ་དག་པ་དེ་ནི་</w:t>
      </w:r>
      <w:del w:id="17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མི་འགྱུར་བར་ཡོངས་སུ་གྲུབ་པའི་མཚན་ཉིད་ཡིན་པས་ནམ་ཡང་འགྱུར་ཞིང་ལྡོག་པ་མེད་དོ་ཞེས་བསྟན་པའོ། །གསོག་དང་གསོབ་དང་སྙིང་པོ་མེད་པ་ཞེས་བྱ་བ་ནི་སྟོང་པའི་རྣམ་གྲངས་ཏེ། དེ་ལྟར་སྟོང་ཞིང་དངོས་པོ་མེད་པས་རྣམ་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པར་རྟོག་པའི་སྤྱོད་ཡུལ་མ་ཡིན་ནོ་ཞེས་བྱ་བའི་དོན་ཏོ། །</w:t>
      </w:r>
      <w:ins w:id="17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དབང་དུ་གྱུར་པ་དང་ཞེས་བྱ་བ་ནི་དེ་ལྟར་ཆོས་ཐམས་ཅད་དངོས་པོ་མེད་དེ་རང་བཞིན་གྱིས་སྟོང་པ་དེ་ནི། རྒྱུ་དང་རྐྱེན་གཞན་གྱི་དབང་དུ་མི་འགྱུར་ཞིང་རང་བཞིན་ཐོབ་པ་ཡིན་པའི་ཕྱིར་མཚན་མར་བཟུང་ཞིང་རྣམ་པར་བརྟག་</w:t>
      </w:r>
      <w:del w:id="17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ཏུ་མེད་དོ་ཞེས་བྱ་བའི་དོན་ཏོ། །བྱེད་པ་མེད་པ་དང་སྲོག་མེད་པའི་ཕྱིར་རོ་ཞེས་བྱ་བ་ནི་ཆོས་ཐམས་ཅད་དངོས་པོ་མེད་ཅིང་རང་བཞིན་གྱིས་སྟོང་</w:t>
      </w:r>
      <w:ins w:id="17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བས།</w:t>
        </w:r>
      </w:ins>
      <w:del w:id="17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པས།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མུ་སྟེགས་ཅན་གྱིས་བརྟགས་པའི་བྱེད་པ་པོ་དང་སྲོག་ལ་སོགས་པ་ལྟ་བུའི་དངོས་པོར་ཡང་ཡོད་པ་མ་ཡིན་པའི་ཕྱིར་རྣམ་པར་རྟོག་པའི་སྤྱོད་ཡུལ་མ་ཡིན་ནོ་ཞེས་བསྟན་པའོ། །གསོལ་པ། བཅོམ་ལྡན་འདས་བསམ་གྱིས་མི་ཁྱབ་པ་བསྟན་ཏོ་ཞེས་བྱ་བ་ནི། དེ་ལྟར་གོང་དུ་བཤད་པའི་ཚུལ་དུ་དོན་དམ་པར་ཆོས་ཐམས་ཅད་དངོས་པོ་མེད་པས་གང་ལ་ཡང་དངོས་པོར་མི་ལྟ་ཞིང་རྣམ་པར་མི་རྟོག་ན། ཤེས་རབ་ཀྱི་ཕ་རོལ་ཏུ་ཕྱིན་པ་བསྒོམ་པ་ཡོངས་སུ་རྫོགས་པར་འགྱུར་རོ་ཞེས་བསྟན་པ་དེ་ཟབ་སྟེ། སེམས་ཀྱི་སྤྱོད་ཡུལ་མ་ཡིན་པས་བསམ་གྱིས་མི་ཁྱབ་</w:t>
      </w:r>
      <w:ins w:id="17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བོ</w:t>
        </w:r>
      </w:ins>
      <w:del w:id="17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་ཞེས་བྱ་བའི་དོན་ཏོ། །བཅོམ་ལྡན་འདས་ཀྱིས་བཀའ་སྩལ་པ། རབ་འབྱོར་གཟུགས་བསམ་གྱིས་མི་ཁྱབ་པའི་ཕྱིར་བསམ་གྱིས་མི་ཁྱབ་པ་བསྟན་ཏོ་ཞེས་བྱ་བ་ནས། རྣམ་པ་ཐམས་ཅད་མཁྱེན་པ་ཉིད་བསམ་གྱིས་མི་ཁྱབ་པའི་ཕྱིར་བསམ་གྱིས་མི་ཁྱབ་པ་བསྟན་ཏོ་ཞེས་བྱ་བའི་བར་</w:t>
      </w:r>
      <w:ins w:id="17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7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</w:t>
      </w:r>
      <w:ins w:id="17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གཟུགས་ལ་སོགས་པའི་ཆོས་ཐམས་ཅད་དོན་དམ་པར་དངོས་པོ་མེད་པས།</w:t>
      </w:r>
      <w:ins w:id="17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སེམས་ཀྱིས་</w:t>
      </w:r>
      <w:del w:id="17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བསམ་ཞིང་རྣམ་པར་བརྟག་པའི་ཡུལ་མ་ཡིན་ནོ་ཞེས་བསྟན་པ་སྟེ།</w:t>
      </w:r>
      <w:ins w:id="17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དེ་ལྟར་རྟོགས་ཤིང་བསྒོམས་ན་ཡང</w:t>
      </w:r>
      <w:ins w:id="17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7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ཤེས་རབ་ཀྱི་ཕ་རོལ་ཏུ་ཕྱིན་པ་བསྒོམ་པ་ཡོངས་སུ་རྫོགས་པ་ཡིན་ནོ་ཞེས་བྱ་བའི་དོན་ཏོ། །རབ་འབྱོར་བྱང་ཆུབ་སེམས་དཔའ་སེམས་དཔའ་ཆེན་པོ་ཤེས་རབ་ཀྱི་ཕ་རོལ་ཏུ་ཕྱིན་པ་ལ་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སྤྱོད་པའི་ཚེ། གལ་ཏེ་གཟུགས་བསམ་གྱིས་མི་ཁྱབ་ཅེས་བྱ་བར་འདུ་ཤེས་པ་མེད་ན། ཤེས་རབ་ཀྱི་ཕ་རོལ་ཏུ་ཕྱིན་པ་ཡོངས་སུ་རྫོགས་པར་བྱེད་པའོ་ཞེས་བྱ་བ་ནས། གལ་ཏེ་རྣམ་པ་ཐམས་ཅད་</w:t>
      </w:r>
      <w:ins w:id="17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17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་པ་ཉིད་བསམ་གྱིས་མི་ཁྱབ་ཅེས་བྱ་བར་འདུ་ཤེས་པ་མེད་ན།</w:t>
      </w:r>
      <w:ins w:id="17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ཤེས་རབ་ཀྱི་ཕ་རོལ་ཏུ་ཕྱིན་པ་ཡོངས་སུ་རྫོགས་པར་བྱེད་པའོ་ཞེས་བྱ་བའི་བར་གྱིས་ནི། གཟུགས་ལ་སོགས་པའི་ཆོས་ཐམས་ཅད་དོན་དམ་པར་དངོས་པོ་མེད་པས་སེམས་ཀྱི་སྤྱོད་ཡུལ་མ་ཡིན་ཏེ། བསམ་གྱིས་མི་ཁྱབ་བོ་སྙམ་དུ་སེམས་</w:t>
      </w:r>
      <w:ins w:id="18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པའི་འདུ་ཤེས་ཙམ་ཞིག་བྱུང་ན་ཡང་ཤེས་རབ་ཀྱི་ཕ་རོལ་ཏུ་ཕྱིན་པ་བསྒོམ་པ་ཡོངས་སུ་རྫོགས་པར་མི་ཆུད་ཀྱི། དེ་ལྟ་བུའི་འདུ་ཤེས་དང་རྟོག་པ་ཕྲ་མོ་ཡང་མེད་ན།</w:t>
      </w:r>
      <w:ins w:id="18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གདོང</w:t>
        </w:r>
      </w:ins>
      <w:del w:id="18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གདོད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་ཤེས་རབ་ཀྱི་ཕ་རོལ་ཏུ་ཕྱིན་པ་བསྒོམ་པ་ཡོངས་སུ་རྫོགས་པར་ཆུད་དོ་ཞེས་བསྟན་པའོ། །གསོལ་པ། བཅོམ་ལྡན་འདས་ཤེས་རབ་ཀྱི་ཕ་རོལ་ཏུ་ཕྱིན་པ་ཟབ་མོ་འདི་ལ་སུ་ཞིག་མོས་པར་འགྱུར་ཞེས་བྱ་བ་ནི། དེ་ལྟར་གོང་དུ་བཤད་པའི་ཚུལ་དུ་ཤེས་རབ་ཀྱི་ཕ་རོལ་ཏུ་ཕྱིན་པའི་དོན་ཟབ་མོ་བརྟགས་པ་དང</w:t>
      </w:r>
      <w:ins w:id="18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8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བསམས་པའི་སྤྱོད་ཡུལ་མ་ཡིན་པ། དེ་ལྟ་བུ་ལ་དད་ཅིང་ཡིད་ཆེས་ནས།</w:t>
      </w:r>
      <w:ins w:id="18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སྤྱོད་པར་འགྱུར་བ་སུ་མཆིས་ཞེས་ཞུས་པའོ། །བཅོམ་ལྡན་འདས་ཀྱིས་བཀའ་སྩལ་པ། བྱང་ཆུབ་སེམས་དཔའ་སེམས་དཔའ་ཆེན་པོ་གང་ཕ་རོལ་ཏུ་ཕྱིན་པ་དྲུག་ལ་སྤྱད་པ་ཞེས་བྱ་བ་ལ་སོགས་པས་ནི། ཤེས་རབ་ཀྱི་ཕ་རོལ་ཏུ་ཕྱིན་པ་ཟབ་མོ་འདི་ཐམས་ཅད་ཀྱི་སྤྱོད་ཡུལ་མ་ཡིན་གྱི། སྔོན་</w:t>
      </w:r>
      <w:del w:id="18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ཕ་རོལ་ཏུ་ཕྱིན་པ་དྲུག་ལ་སྤྱོད་སྤྱོད་པ། དགེ་བའི་རྩ་བ་ཆེར་བསྐྱེད་པ། སངས་རྒྱས་མང་པོ་ལ་བསྙེན་བཀུར་བྱས་པ། དགེ་བའི་བཤེས་གཉེན་གྱིས་ཡོངས་སུ་བཟུང་བ་རྣམས་སྔོན་གྱི་དགེ་བའི་འཕྲོ་ཡོད་ཅིང་སྣོད་དུ་གྱུར་པས་ཤེས་རབ་ཀྱི་ཕ་རོལ་ཏུ་ཕྱིན་པ་ཟབ་མོ་འདི་ལ་དད་ཅིང་ཡིད་ཆེས་ནས་སྤྱོད་པར་འགྱུར་རོ་ཞེས་བསྟ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པའོ། །གསོལ་པ།</w:t>
      </w:r>
      <w:ins w:id="18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བཅོམ་ལྡན་འདས་ཇི་ཙམ་གྱིས་ན། བྱང་ཆུབ་སེམས་དཔའ་སེམས་དཔའ་ཆེན་པོ་ཕ་རོལ་ཏུ་ཕྱིན་པ་དྲུག་ལ་སྤྱད་པ་དང་ཞེས་བྱ་བ་ལ་སོགས་པས་ནི</w:t>
      </w:r>
      <w:ins w:id="18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</w:t>
        </w:r>
      </w:ins>
      <w:del w:id="18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་དྷི།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ཇི་ཙམ་གྱིས་ན་སྔོན་ཕ་རོལ་ཏུ་ཕྱིན་པ་དྲུག་ལ་སྤྱོད་པ་དང</w:t>
      </w:r>
      <w:ins w:id="18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དགེ་བའི་རྩ་བ་བསྐྱེད་པ་དང</w:t>
      </w:r>
      <w:ins w:id="18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སངས་རྒྱས་མང་པོ་ལ་བསྙེན་བཀུར་བྱས་པ་དང</w:t>
      </w:r>
      <w:ins w:id="18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དགེ་བའི་བཤེས་གཉེན་གྱིས་ཡོངས་སུ་བཟུང་བར་ཆུད་པའི་ཚད་ཞུས་པའོ། །བཅོམ་ལྡན་འདས་ཀྱིས་བཀའ་</w:t>
      </w:r>
      <w:ins w:id="18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18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རབ་འབྱོར་འདི་ལ་བྱང་ཆུབ་སེམས་དཔའ་སེམས་དཔའ་ཆེན་པོ་ཤེས་རབ་ཀྱི་ཕ་རོལ་ཏུ་ཕྱིན་པ་ལ་སྤྱོད་པའི་ཚེ། གཟུགས་སུ་མི་རྟོག་རྣམ་</w:t>
      </w:r>
      <w:ins w:id="18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པར་མི་རྟོག་གོ་ཞེས་བྱ་བ་ནས། རྣམ་པ་ཐམས་ཅད་མཁྱེན་པ་ཉིད་ཀྱི་རང་བཞིན་དུ་མི་རྟོག་རྣམ་པར་མི་རྟོག་གོ་ཞེས་བྱ་བའི་བར་</w:t>
      </w:r>
      <w:ins w:id="18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8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སྔོན་ཕ་རོལ་ཏུ་ཕྱིན་པ་དྲུག་ལ་སྤྱད་པ་དང</w:t>
      </w:r>
      <w:ins w:id="18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དགེ་བའི་རྩ་བ་བསྐྱེད་པ་དང</w:t>
      </w:r>
      <w:ins w:id="18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སངས་རྒྱས་མང་པོ་ལ་བསྙེན་བཀུར་བྱས་པ་དང</w:t>
      </w:r>
      <w:ins w:id="18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དགེ་བའི་བཤེས་གཉེན་གྱིས་ཡོངས་སུ་བཟུང་བའི་ཚད་བསྟན་པ་སྟེ། གཟུགས་ལ་སོགས་པའི་ཆོས་ཐམས་ཅད་ལ་རྣམ་པར་མི་རྟོག་པར་གྱུར་པ་ཉིད་སྔོན་ཕ་རོལ་ཏུ་ཕྱིན་པ་དྲུག་ལ་སྤྱོད་སྤྱོད་པ་དང</w:t>
      </w:r>
      <w:ins w:id="18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དགེ་བའི་རྩ་བ་བསྐྱེད་པ་དང</w:t>
      </w:r>
      <w:ins w:id="18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སངས་རྒྱས་མང་པོ་ལ་བསྙེན་བཀུར་བྱས་པ་དང</w:t>
      </w:r>
      <w:ins w:id="18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8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དགེ་བའི་བཤེས་གཉེན་གྱིས་ཡོངས་སུ་བཟུང་བའི་རྟགས་དང་མཚན་མ་ཡིན་ནོ་ཞེས་བསྟན་པའོ། །གཟུགས་སུ་མི་རྟོག་རྣམ་པར་མི་རྟོག་གོ་ཞེས་བྱ་བ་ནི།</w:t>
      </w:r>
      <w:ins w:id="18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མིག་གི་རྣམ་པར་ཤེས་པའི་ཡུལ་དུ་གྱུར་པའི་གཟུགས་</w:t>
      </w:r>
      <w:ins w:id="18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སྤྱིར</w:t>
        </w:r>
      </w:ins>
      <w:del w:id="18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་རྣམ་པར་མི་རྟོག་པ་ལ་བྱའོ། །གཟུགས་ཀྱི་མཚན་མར་མི་རྟོག་རྣམ་པར་མི་རྟོག་གོ་ཞེས་བྱ་བ་ནི།</w:t>
      </w:r>
      <w:ins w:id="18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གཟུགས་ཀྱི་མཚན་ཉིད་གཟུགས་སུ་སྤྱོད་པ་ལ་རྣམ་པར་མི་རྟོག་པ་ལ་བྱའོ། །གཟུགས་ཀྱི་རང་བཞིན་དུ་མི་རྟོག་རྣམ་པར་མི་རྟོག་གོ་ཞེས་བྱ་བ་ནི། གཟུགས་ཀྱི་རང་བཞིན་སྟོང་པ་ཉིད་དུ་ཡང་རྣམ་པར་མི་རྟོག་གོ་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ཞེས་བྱ་བའི་དོན་ཏོ། །གཟུགས་ལ་ཇི་ལྟར་བཤད་པ་དེ་བཞིན་དུ་ཚོར་བ་ལ་སོགས་པ་རྣམ་པ་ཐམས་ཅད་མཁྱེན་པ་ཉིད་ལ་ཐུག་གི་བར་དུ་ཆོས་ཐམས་ཅད་ལ་ཡང་ཅི་རིགས་སུ་སྦྱར་བར་བྱའོ།</w:t>
      </w:r>
      <w:ins w:id="18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།དེ་ཅིའི་ཕྱིར་ཞེ་ན། རབ་འབྱོར་དེ་ནི་འདི་ལྟར་གཟུགས་བསམ་གྱིས་མི་ཁྱབ་བོ་ཞེས་བྱ་བ་ནས། རྣམ་པ་ཐམས་ཅད་</w:t>
      </w:r>
      <w:ins w:id="18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18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་པ་ཉིད་བསམ་གྱིས་མི་ཁྱབ་བོ་ཞེས་བྱ་བའི་བར་གྱིས་ནི། རྣམ་པར་མི་རྟོག་པའི་གཏན་ཚིགས་བསྟན་པ་སྟེ།</w:t>
      </w:r>
      <w:ins w:id="18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འི་ཆོས་ཐམས་ཅད་དོན་དམ་པར་དངོས་པོ་མེད་དེ་རང་བཞིན་གྱིས་སྟོང་པས་རྣམ་པར་བརྟག་ཅིང་བསམ་པའི་སྤྱོད་ཡུལ་མ་ཡིན་ཏེ།</w:t>
      </w:r>
      <w:ins w:id="18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བསམ་གྱིས་མི་ཁྱབ་པའི་ཕྱི་མ་རྣམ་པར་མི་རྟོག་གོ་ཞེས་བྱ་བའི་དོན་ཏོ། །རབ་འབྱོར་དེ་ལྟར་ན་བྱང་ཆུབ་སེམས་དཔའ་སེམས་དཔའ་ཆེན་པོ་ཕ་རོལ་ཏུ་ཕྱིན་པ་དྲུག་ལ་སྤྱད་པ་དང</w:t>
      </w:r>
      <w:ins w:id="18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དགེ་བའི་རྩ་བ་བསྐྱེད་པ་དང</w:t>
      </w:r>
      <w:ins w:id="18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སངས་རྒྱས་མང་པོ་ལ་བསྙེན་བཀུར་བྱས་པ་དང</w:t>
      </w:r>
      <w:ins w:id="18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བཤེས་གཉེན་གྱིས་ཡོངས་སུ་བཟུང་བ་ཡིན་ནོ་ཞེས་བྱ་བ་ནི་གོང་དུ་ཇི་ཙམ་གྱིས་ན་ཕ་རོལ་ཏུ་ཕྱིན་པ་དྲུག་ལ་སྤྱོད་པ་ལ་སོགས་པ་ལགས་ཞེས་ཞུས་པའི་ལན་མཇུག་བསྡུས་ཏེ་བསྟན་པའོ། །རབ་འབྱོར་གྱིས་གསོལ་པ། བཅོམ་ལྡན་འདས་ཤེས་རབ་ཀྱི་ཕ་རོལ་ཏུ་ཕྱིན་པ་ཟབ་</w:t>
      </w:r>
      <w:ins w:id="18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མོ</w:t>
        </w:r>
      </w:ins>
      <w:del w:id="18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ི་དེ་ལྟར་གོང་དུ་བཤད་པའི་ཚུལ་དུ་ཤེས་རབ་ཀྱི་ཕ་རོལ་ཏུ་ཕྱིན་པ་འདི་རྣམ་པར་རྟོག་པའི་སྤྱོད་ཡུལ་མ་ཡིན་ལ་བསམ་གྱིས་མི་ཁྱབ་པ་ཡིན་པས་སུས་ཀྱང་རྟོགས་པར་མི་ནུས་པའི་ཕྱིར་ཟབ་བོ་ཞེས་བསྟན་པའོ། །བཅོམ་ལྡན་འདས་ཀྱིས་བཀའ་སྩལ་པ། རབ་འབྱོར་གཟུགས་ཟབ་པའི་ཕྱིར་ཤེས་རབ་ཀྱི་ཕ་རོལ་ཏུ་ཕྱིན་པ་ཟབ་པོ་ཞེས་བྱ་བ་ནས། རྣམ་པ་ཐམས་ཅད་མཁྱེན་པ་ཉིད་ཟབ་པའི་ཕྱིར། ཤེས་རབ་ཀྱི་ཕ་རོལ་ཏུ་ཕྱིན་པ་ཟབ་</w:t>
      </w:r>
      <w:ins w:id="18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བོ་</w:t>
        </w:r>
      </w:ins>
      <w:del w:id="18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པོ་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ཞེས་བྱ་བའི་བར་</w:t>
      </w:r>
      <w:ins w:id="18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8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གཟུགས་ལ་སོགས་པའི་ཆོས་ཐམས་ཅད་དོན་དམ་པར་དངོས་པོ་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མེད་དེ་རང་བཞིན་གྱིས་སྟོང་པས།</w:t>
      </w:r>
      <w:ins w:id="18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རྣམ་པར་རྟོག་པ་དང་བསམ་པའི་སྤྱོད་ཡུལ་མ་ཡིན་ལ། ཤེས་རབ་ཀྱི་ཕ་རོལ་ཏུ་ཕྱིན་པ་ཡང་དེ་དང་ཐ་མི་དད་པའི་ཕྱིར་ཟབ་པོ་ཞེས་བསྟན་པའོ། །གསོལ་པ།</w:t>
      </w:r>
      <w:ins w:id="18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བཅོམ་ལྡན་འདས་ཤེས་རབ་ཀྱི་ཕ་རོལ་ཏུ་ཕྱིན་པ་རིན་པོ་ཆེའི་ཕུང་པོ་སྟེ། ཆོས་རིན་པོ་ཆེའི་ཕུང་པོ་རྣམས་སྒྲུབ་པའོ་ཞེས་བྱ་བ་ནི་ཤེས་རབ་ཀྱི་ཕ་རོལ་ཏུ་ཕྱིན་པ་འདི་དེ་ལྟར་གོང་དུ་བཤད་པའི་རིམ་པས་དོན་དམ་པར་དངོས་པོ་མེད་དེ།</w:t>
      </w:r>
      <w:ins w:id="18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སམ་གྱིས་མི་ཁྱབ་ཅིང་ཟབ་ཀྱང་ཀུན་རྫོབ་ཏུ་དགེ་བ་བཅུ་ལ་སོགས་པའི་ཆོས་རིན་པོ་ཆེ་རྣམས་བསྒྲུབ་པའི་ཕྱིར། ཡིད་བཞིན་གྱི་ནོར་བུ་རིན་པོ་ཆེ་དང་འདྲ་བར་སེམས་ཅན་ཐམས་ཅད་ཀྱི་རེ་བ་ཡོངས་སུ་བསྐོང་</w:t>
      </w:r>
      <w:del w:id="18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ཁྲུ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བ་ཡིན་ནོ་ཞེས་བསྟན་པའོ། །འདི་ལྟ་སྟེ། དགེ་བ་བཅུའི་ལས་ཀྱི་ལམ་སྒྲུབ་པའོ་ཞེས་བྱ་བ་ནས། རྣམ་པ་ཐམས་ཅད་མཁྱེན་པ་ཉིད་སྒྲུབ་པའོ་ཞེས་བྱ་བའི་བར་གྱིས་ནི་ཆོས་རིན་པོ་ཆེ་ཞེས་བྱ་བ་གང་དང་གང་ཡིན་པའི་དམིགས་པ་བསྟན་པ་སྟེ། དགེ་བ་བཅུའི་ལས་ཀྱི་ལམ་ལ་སོགས་པ་རྣམ་པ་ཐམས་ཅད་མཁྱེན་པ་ཉིད་ལ་ཐུག་གི་བར་གྱི་རྣམ་པར་བྱང་བའི་ཆོས་དཀོན་ཞིང་རྙེད་པར་དཀའ་བ་རྣམས་སྒྲུབ་ཅིང་རྙེད་པར་བྱེད་པའི་རྒྱུ་ཡིན་པའི་ཕྱིར་ཤེས་རབ་ཀྱི་ཕ་རོལ་ཏུ་ཕྱིན་པ་འདི་རིན་པོ་ཆེ་དང་འདྲ་བར་དཀོན་ཞིང་རྙེད་པར་དཀའ་བ་ཡིན་ནོ་ཞེས་བྱ་བའི་དོན་ཏོ། །བཅོམ་ལྡན་འདས་</w:t>
      </w:r>
      <w:ins w:id="18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ཤེས་རབ་ཀྱི་ཕ་རོལ་ཏུ་ཕྱིན་པ་ནི་ཆོས་ཀྱི་འཁོར་ལོ་བསྐོར་བའོ་ཞེས་བྱ་བ་ནི།</w:t>
      </w:r>
      <w:ins w:id="18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དང་བྱང་ཆུབ་སེམས་དཔའ་རྣམས་ཆོས་ཀྱི་འཁོར་ལོ་བསྐོར་བ་ཡང་ཤེས་རབ་ཀྱི་ཕ་རོལ་ཏུ་ཕྱིན་པ་ལ་བརྟེན་ཏེ་འབྱུང་བས་ན། ཆོས་ཀྱི་འཁོར་ལོ་བསྐོར་བ་ཡིན་ནོ་ཞེས་བྱ་བའི་དོན་ཏོ། །བཅོམ་ལྡན་འདས་གཟུགས་དག་པ་དང</w:t>
      </w:r>
      <w:ins w:id="18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8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ཚོར་བ་དག་པ་དང་ཞེས་བྱ་བ་ནས་རྣམ་པ་ཐམས་ཅད་མཁྱེན་པ་ཉིད་དག་པའི་སླད་དུ་ཤེས་རབ་ཀྱི་ཕ་རོལ་ཏུ་ཕྱིན་པ་ནི་དག་པའི་ཕུང་</w:t>
      </w:r>
      <w:ins w:id="18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t>པོའི</w:t>
        </w:r>
      </w:ins>
      <w:del w:id="18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པོའོ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་ཞེས་བྱ་བའི་བར་</w:t>
      </w:r>
      <w:ins w:id="18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8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ཤེས་རབ་ཀྱི་ཕ་རོལ་ཏུ་ཕྱིན་པ་འདི་གཟུགས་ལ་སོགས་པའི་ཆོས་ཐམས་ཅད་དོན་དམ་པར་དངོས་པོ་མེད་ཅིང་ཡོངས་སུ་དག་པའི་རང་བཞིན་ཡིན་པའི་ཕྱིར་དག་པའི་ཕུང་པོ་ཡིན་ནོ་ཞེས་བསྟན་པ་སྟེ། དག་པའི་ཕུང་པོ་ཞེས་བྱ་བ་ནི་གཟུགས་ལ་སོགས་པའི་ཆོས་མང་པོ་རྣམས་དག་པར་འདུས་པའི་ཕྱིར་</w:t>
      </w:r>
      <w:ins w:id="18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ཕུང</w:t>
        </w:r>
      </w:ins>
      <w:del w:id="18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ཕྱུང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་པོ་ཞེས་བསྟན་པའོ། །བཅོམ་ལྡན་འདས་ཤེས་རབ་ཀྱི་ཕ་རོལ་ཏུ་ཕྱིན་པ་ཟབ་མོ་དེ་ལྟ་བུ་བསྟན་པའི་ཚེ་བར་ཆད་དུ་མི་འགྱུར་བ་ནི་ངོ་མཚར་ཆེའོ་ཞེས་བྱ་བ་ནི། ཤེས་རབ་ཀྱི་ཕ་རོལ་ཏུ་ཕྱིན་པ་ཟབ་མོ་འདི་ལ་སྤྱོད་པའི་ཚེ། བདུད་ལ་སོགས་པས་བར་ཆད་བྱ་མི་ནུས་པ་འཁོར་རྣམས་ལ་ཞིབ་ཏུ་བསྟན་པའི་སྐབས་དབྱེ་བའི་ཕྱིར་རབ་འབྱོར་གྱིས་སྨྲས་པའོ། །བཅོམ་ལྡན་འདས་ཀྱིས་བཀའ་སྩལ་པ། རབ་འབྱོར་དེ་དེ་བཞིན་ནོ། །དེ་དེ་བཞིན་ཏེ། རབ་འབྱོར་ཤེས་རབ་ཀྱི་ཕ་རོལ་ཏུ་ཕྱིན་པ་ཟབ་མོ་འདི་ལ་བར་ཆད་མང་དུ་འབྱུང་སྟེ་ཞེས་བྱ་བ་ནས། དེ་ཅིའི་ཕྱིར་ཞེ་ན། རབ་འབྱོར་དེ་ནི་ནོར་བུ་རིན་པོ་ཆེ་ཆེན་པོ་ལ་བར་ཆད་མང་དུ་འབྱུང་ངོ་ཞེས་བྱ་བའི་བར་གྱིས་ནི་འཇིག་རྟེན་ན་ཡིད་བཞིན་གྱི་ནོར་བུ་རིན་པོ་ཆེ་བཙལ་ཞིང་སྒྲུབ་པ་ལ། བགེགས་དང་བར་ཆད་མང་པོ་འབྱུང་བ་དེ་བཞིན་དུ། ཤེས་རབ་ཀྱི་ཕ་རོལ་ཏུ་ཕྱིན་པའི་ཆོས་རིན་པོ་ཆེ་སྤྱད་པ་ལ་ཡང་བདུད་ལ་སོགས་པའི་བར་ཆད་འབྱུང་ཡང་སྲིད་ཀྱིས་</w:t>
      </w:r>
      <w:ins w:id="18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བྲི</w:t>
        </w:r>
      </w:ins>
      <w:del w:id="18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ཟི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་བ་དང</w:t>
      </w:r>
      <w:ins w:id="18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ཀླག་པ་དང</w:t>
      </w:r>
      <w:ins w:id="18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བསྟན་པ་དང་ཚུལ་བཞིན་དུ་ཡིད་ལ་བྱ་བ་དང</w:t>
      </w:r>
      <w:ins w:id="18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ྒོམ་པ་ཟླ་གྲངས་དང་ལོ་གྲངས་ཇི་ཙམ་གྱིས་ཟིན་པར་བྱ་བར་ཡིད་དམ་བཅས་ཤིང་ཁས་འཆེས་པ་དེ་བཞིན་དུ་བར་ཆད་དུ་མི་འགྱུར་བར་</w:t>
      </w:r>
      <w:ins w:id="18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བྲི</w:t>
        </w:r>
      </w:ins>
      <w:del w:id="18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ཟི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་བ་དང་ཀླག་</w:t>
      </w:r>
      <w:del w:id="18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པ་ལ་སོགས་པ་བྱའོ་ཞེས་བསྟན་པའོ། །གསོལ་པ། བཅོམ་ལྡན་འདས་ཤེས་རབ་ཀྱི་ཕ་རོལ་ཏུ་ཕྱིན་པ་ཟབ་མོ་འདི་ཅི་ནས་ཀྱང་མི་འདྲི་བ་དང</w:t>
      </w:r>
      <w:ins w:id="18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མི་ཀླག་</w:t>
      </w:r>
      <w:del w:id="18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པ་དང</w:t>
      </w:r>
      <w:ins w:id="18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མི་བསྟན་པ་དང</w:t>
      </w:r>
      <w:ins w:id="18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ཁ་ཏོན་མི་བགྱིད་པ་དང</w:t>
      </w:r>
      <w:ins w:id="18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ཡིད་ལ་མི་བགྱིད་པ་དང</w:t>
      </w:r>
      <w:ins w:id="18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བསྒོམ་པའི་སླད་དུ་བདུད་སྡིག་ཏོ་ཅན་དག་བར་ཆད་མི་བགྱིད་པ་ངོ་མཚར་ཆེའོ་ཞེས་བྱ་བ་ནི་བདུད་ཀྱིས་བར་ཆད་བྱ་མི་ནུས་པར་བཤད་པའི་སྐབས་དབྱེ་བའི་ཕྱིར་རབ་འབྱོར་གྱིས་སྨྲས་པའོ། །བཅོམ་ལྡན་འདས་ཀྱིས་བཀའ་སྩལ་པ་ཞེས་བྱ་བ་ནས་བར་ཆད་བྱ་མི་ནུས་སོ་ཞེས་བྱ་བའི་བར་གྱིས་ནི། ཤེས་རབ་ཀྱི་ཕ་རོལ་ཏུ་ཕྱིན་པ་ཟབ་མོ་འདི་ལ་སྤྱོད་ཅིང་ནན་ཏན་བྱེད་པ་ལ། བདུད་སྡིག་ཅན་བར་ཆད་མི་བྱེད་པ་ཡང་མ་ཡིན་མོད་ཀྱི་བར་ཆད་བྱེད་པར་བྱས་ཀྱང་བར་ཆད་བྱ་མི་ནུས་པའི་མཐུ་དང་ལྡན་པའི་ཡོན་ཏན་བསྟན་པའོ། །དེ་ནས་ཚེ་དང་ལྡན་པ་ཤ་ར་དྭ་ཏིའི་བུས་བཅོམ་ལྡན་འདས་ལ་འདི་སྐད་ཅེས་གསོལ་ཏོ་ཞེས་བྱ་བ་ནས། བདུད་</w:t>
      </w:r>
      <w:ins w:id="18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སྡིག</w:t>
        </w:r>
      </w:ins>
      <w:del w:id="18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་ཏོ་ཅན་གྱིས་བར་ཆད་བྱ་མི་ནུས་སོ་ཞེས་བྱ་བའི་བར་གྱིས་ནི། ཤེས་རབ་ཀྱི་ཕ་རོལ་ཏུ་ཕྱིན་པ་འདི་ལ་སྤྱོད་པ་ལ་སངས་རྒྱས་བཅོམ་ལྡན་འདས་བྱིན་</w:t>
      </w:r>
      <w:ins w:id="18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8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་རློབ་ཅིང་མཐུ་གཏོང་བས།</w:t>
      </w:r>
      <w:ins w:id="18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བདུད་ཀྱིས་བར་ཆད་བྱ་མི་ནུས་པའི་ཡོན་ཏན་བསྟན་པའོ། །ཤ་ར་དྭ་ཏིའི་བུ་ཕྱོགས་བཅུ་ཀུན་གྱི་འཇིག་རྟེན་གྱི་ཁམས་དག་ན་སངས་རྒྱས་བཅོམ་ལྡན་འདས་གང་ཇི་སྙེད་བཞུགས་ཤིང་འཚོ་སྐྱོང་བ་དང</w:t>
      </w:r>
      <w:ins w:id="18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8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ཆོས་སྟོན་པ་དེ་དག་གི་མཐུས་ཀྱང་ཞེས་བྱ་བ་ནས་ཚུལ་བཞིན་དུ་ཡིད་ལ་བྱེད་དོ། །བསྒོམ་མོ་ཞེས་བྱ་བར་ཁོང་དུ་</w:t>
      </w:r>
      <w:ins w:id="18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ཆད</w:t>
        </w:r>
      </w:ins>
      <w:del w:id="18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ཆུད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འོ་ཞེས་བྱ་བའི་བར་གྱིས་ནི་ཤེས་རབ་ཀྱི་ཕ་རོལ་ཏུ་ཕྱིན་པ་འདི་ལ་སྤྱོད་པའི་བྱང་ཆུབ་སེམས་དཔའ་ལ་སངས་རྒྱས་བཅོམ་ལྡན་འདས་ཤཱ</w:t>
      </w:r>
      <w:ins w:id="18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ཀྱ་ཐུབ་པ་ཉག་གཅིག་བདུད་ཀྱིས་བར་ཆད་</w:t>
      </w:r>
      <w:ins w:id="19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ཕྱ</w:t>
        </w:r>
      </w:ins>
      <w:del w:id="19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་མི་ནུས་པར་བྱིན་གྱིས་རློབ་ཅིང་མཐུ་གཏོང་བར་མཛད་པར་མ་ཟད་ཀྱི། ཕྱོགས་བཅུའི་དེ་བཞིན་གཤེགས་པ་ཐམས་ཅད་ཀྱང་བདུད་ཀྱིས་</w:t>
      </w:r>
      <w:del w:id="19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བར་ཆད་བྱ་མི་ནུས་པར་བྱིན་གྱིས་རློབ་ཅིང་མཐུ་གཏོང་བའི་ཡོན་ཏན་བསྟན་པའོ། །གསོལ་པ། བཅོམ་ལྡན་འདས་རིགས་ཀྱི་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བུའམ་རིགས་ཀྱི་བུ་མོ་གང་སུ་ཡང་རུང་སྟེ་ཞེས་བྱ་བ་ནས། དེ་ཐམས་ཅད་ཀྱང་སངས་རྒྱས་ཀྱི་གཟུངས་ཡིན་པར་རིག་པར་བྱའོ་ཞེས་བྱ་བའི་བར་གྱིས་ནི། འཁོར་གྱི་ནང་ན་སེམས་ཅན་ཁ་ཅིག་ཤེས་རབ་ཀྱི་ཕ་རོལ་ཏུ་ཕྱིན་པ་ལ་སྤྱོད་པའི་བྱང་ཆུབ་</w:t>
      </w:r>
      <w:ins w:id="19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སེམས་དཔའ་རྣམས་ལ་ནི་སངས་རྒྱས་བཅོམ་ལྡན་འདས་རྣམས་བྱིན་གྱིས་རློབ་ཅིང་དེ་ལྟར་མཐུ་གཏོང་ན། མ་འོངས་པའི་དུས་ཀྱི་སེམས་ཅན་ཕལ་པའི་ནང་ནས་གང་སུ་ཡང་རུང་བ་དག་ལས། ཤེས་རབ་ཀྱི་ཕ་རོལ་ཏུ་ཕྱིན་པ་འདི་ལ་སྤྱད་ན། དེ་དག་ལ་ཡང་སངས་རྒྱས་བཅོམ་ལྡན་འདས་བྱིན་གྱིས་རློབ་ཅིང་མཐུ་གཏོང་ངམ།</w:t>
      </w:r>
      <w:ins w:id="19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ི་གཏོང་སྙམ་དུ་ཐེ་ཚོམ་ཟ་བ་བསལ་བའི་ཕྱིར་མ་འོངས་པའི་དུས་ཀྱི་རིགས་ཀྱི་བུའམ་རིགས་ཀྱི་བུ་མོ་སུ་ཡང་རུང་སྟེ། ཤེས་རབ་ཀྱི་ཕ་རོལ་ཏུ་ཕྱིན་པ་ཟབ་མོ་འདི་ལ་སྤྱོད་ན་དེ་དག་ཐམས་ཅད་ལ་ཡང་སངས་རྒྱས་བཅོམ་ལྡན་འདས་རྣམས་བྱིན་གྱིས་རློབ་ཅིང་མཐུ་གཏོང་ངོ་ཞེས་བསྟན་པའོ། །གསོལ་པ། བཅོམ་ལྡན་འདས་རིགས་ཀྱི་བུའམ་རིགས་ཀྱི་བུ་མོ་གང་ཤེས་རབ་ཀྱི་ཕ་རོལ་ཏུ་ཕྱིན་པ་ཟབ་མོ་འདི་འདྲི་ཞིང་ཀློག་པ་དང་ཞེས་བྱ་བ་ནས། འདི་ལྟར་བདག་ཅག་ནི་བླ་ན་མེད་པ་ཡང་དག་པར་རྫོགས་པའི་བྱང་ཆུབ་ཏུ་ཉེ་བར་རིག་པར་བྱའོ་ཞེས་བྱ་བའི་བར་གྱིས་ནི། མ་འོངས་པའི་དུས་ཀྱི་སེམས་ཅན་གང་སུ་ཡང་རུང་སྟེ། ཤེས་རབ་ཀྱི་ཕ་རོལ་ཏུ་ཕྱིན་པ་ཟབ་མོ་འདི་ལ་སྤྱོད་པ་ཞིག་ཡོད་ན། དེ་དག་ཐམས་ཅད་ཀྱང་ཕྱོགས་བཅུའི་སངས་རྒྱས་བཅོམ་ལྡན་འདས་རྣམས་ཀྱིས་མངོན་སུམ་དུ་གཟིགས་ཤིང་ཐུགས་སུ་ཆུད་པར་འགྱུར་བའི་ཡོན་ཏན་བསྟན་པའོ། །ཤ་ར་དྭ་ཏིའི་བུ་གང་ཡང་བྱང་ཆུབ་སེམས་དཔའི་ཐེག་པ་པའི་རིགས་ཀྱི་བུའམ་རིགས་ཀྱི་བུ་མོ་ཤེས་རབ་ཀྱི་ཕ་རོལ་ཏུ་ཕྱིན་པ་ཟབ་མོ་འདི་བྲིས་ཤིང་གླེགས་བམ་དུ་བྱས་ཏེ་འཆང་བ་དེ་དག་ཀྱང་ཞེས་བྱ་བ་ནས། སངས་རྒྱས་ཀྱི་ཆོས་མ་འདྲེས་པ་བཅྭ་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བརྒྱད་དང་ནམ་ཡང་བྲལ་བར་མི་འགྱུར་རོ་ཞེས་བྱ་བའི་བར་གྱིས་ནི། ཤེས་རབ་ཀྱི་ཕ་རོལ་ཏུ་ཕྱིན་པ་ཟབ་མོ་འདི་ཀློག་པ་དང</w:t>
      </w:r>
      <w:ins w:id="19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སྟོན་པ་དང</w:t>
      </w:r>
      <w:ins w:id="19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ཁ་ཏོན་དུ་བྱ་བ་དང</w:t>
      </w:r>
      <w:ins w:id="19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ཚུལ་བཞིན་ཡིད་ལ་བྱ་བ་དང</w:t>
      </w:r>
      <w:ins w:id="19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ྒོམ་མི་ནུས་པ་དག་གིས་བྲིས་ཤིང་གླེགས་བམ་དུ་བྱས་ནས་བཅངས་ཏེ་དྲི་དང་མེ་ཏོག་ལ་སོགས་པས་མཆོད་ཅིང་བཀུར་</w:t>
      </w:r>
      <w:ins w:id="19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སྟི</w:t>
        </w:r>
      </w:ins>
      <w:del w:id="19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་བྱས་པ་ཙམ་གྱི་དགེ་བའི་རྩ་བས་ཀྱང་ཕྱིར་མི་ལྡོག་པའི་ས་ནོན་</w:t>
      </w:r>
      <w:ins w:id="19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19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་བར་དུ་ངན་སོང་དུ་མི་སྐྱེ་བ་དང</w:t>
      </w:r>
      <w:ins w:id="19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བཅོམ་ལྡན་འདས་རྣམས་དང་ནམ་ཡང་བྲལ་བར་མི་འགྱུར་བའི་ཕན་ཡོན་དང་བླ་ན་མེད་པ་ཡང་དག་པར་རྫོགས་པའི་བྱང་ཆུབ་ཏུ་མངོན་པར་རྫོགས་པར་སངས་རྒྱས་ཀྱི་བར་དུ་ཕ་རོལ་ཏུ་ཕྱིན་པ་དྲུག་ལ་སོགས་པ་སངས་རྒྱས་ཀྱི་ཆོས་མ་འདྲེས་པ་བཅྭ་བརྒྱད་ཀྱི་བར་དུ་རྣམ་པར་བྱང་བའི་ཆོས་རྣམས་དང་བྲལ་བར་མི་འགྱུར་བའི་ཕན་ཡོན་བསྟན་པའོ། །ཤ་ར་དྭ་ཏིའི་བུ་ཤེས་རབ་ཀྱི་ཕ་རོལ་ཏུ་ཕྱིན་པ་འདི་དེ་བཞིན་གཤེགས་པ་འདས་ནས། ལྷོ་ཕྱོགས་ཀྱི་རྒྱུད་ན་སྤྱོད་པར་འགྱུར་ཏེ་ཞེས་བྱ་བ་ནས། ཐེག་པ་གསུམ་པོས་རིམ་གྱིས་མྱ་ངན་ལས་འདའ་བར་འགྱུར་རོ་ཞེས་བྱ་བའི་བར་གྱིས་ནི། བཅོམ་ལྡན་འདས་ཤཱ</w:t>
      </w:r>
      <w:ins w:id="19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ཀྱ་ཐུབ་པ་མྱ་ངན་ལས་འདས་པའི་འོག་ཏུ་བྱང་ཆུབ་ཆེན་པོར་མངོན་པར་རྫོགས་པར་སངས་རྒྱས་པའི་ས་ཕྱོགས་ནས། ལྷོ་ཕྱོགས་ཀྱི་</w:t>
      </w:r>
      <w:del w:id="19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ཡུལ་རྒྱུད་ཨོ་ཌའི་</w:t>
      </w:r>
      <w:del w:id="19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ཁྲུ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ཡུལ་དང་</w:t>
      </w:r>
      <w:ins w:id="19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སིང</w:t>
        </w:r>
      </w:ins>
      <w:del w:id="19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སེང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་ག་ལའི་ཡུལ་ལ་སོགས་པ་ན་ཤེས་རབ་ཀྱི་ཕ་རོལ་ཏུ་ཕྱིན་པ་སྤྱོད་པར་འགྱུར་བ་འདི་ངན་སོང་དུ་མི་ལྟུང་བ་དང</w:t>
      </w:r>
      <w:ins w:id="19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ལྷ་དང་མིའི་ཕུན་སུམ་ཚོགས་པ་མྱོང་བ་དང</w:t>
      </w:r>
      <w:ins w:id="19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19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ཕ་རོལ་ཏུ་ཕྱིན་པ་དྲུག་གིས་</w:t>
      </w:r>
      <w:del w:id="19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གོང་ནས་གོང་དུ་འཕར་ཞིང་མངོན་པར་འཕགས་པར་འགྱུར་བ་དང</w:t>
      </w:r>
      <w:ins w:id="19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ཐེག་པ་གསུམ་གྱིས་མཐར་གྱིས་ཉོན་མོངས་པ་སྤངས་ནས།</w:t>
      </w:r>
      <w:ins w:id="19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མྱ་ངན་ལས་འདའ་བར་འགྱུར་བའི་ཕན་ཡོན་དང་བཅས་པར་བསྟན་པ་སྟེ། དེ་ལྟར་བསྟན་པ་ཡང་ཡུལ་དེ་ཕྱོགས་ན་སྔོན་དགེ་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བའི་རྩ་བ་</w:t>
      </w:r>
      <w:ins w:id="19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བསྐྲུན</w:t>
        </w:r>
      </w:ins>
      <w:del w:id="19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བསྒྲུན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་ཅིང</w:t>
      </w:r>
      <w:ins w:id="19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ཤེས་རབ་ཀྱི་ཕ་རོལ་ཏུ་ཕྱིན་པ་ཟབ་མོ་འདི་ལ་སྤྱོད་པའི་སྐལ་བ་དང་ལྡན་པ་མང་བ་བསྟན་པའི་ཕྱིར་རོ། །ཤ་ར་དྭ་ཏིའི་བུ་དེ་ལྟར་ན་ཤེས་རབ་ཀྱི་ཕ་རོལ་ཏུ་ཕྱིན་པ་ཟབ་མོ་འདི་ལྷོ་ཕྱོགས་ཀྱི་རྒྱུད་ནས་ཡུལ་བར་ཏ</w:t>
      </w:r>
      <w:ins w:id="19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ི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་ནི་ན་སྤྱོད་པར་འགྱུར་ཏེ་ཞེས་བྱ་བ་ནས།</w:t>
      </w:r>
      <w:ins w:id="19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ཐེག་པ་གསུམ་པོས་རིམ་གྱིས་མྱ་ངན་ལས་འདའ་བར་འགྱུར་རོ་ཞེས་བྱ་བའི་བར་</w:t>
      </w:r>
      <w:ins w:id="19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9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དེ་ལྟར་ཤེས་རབ་ཀྱི་ཕ་རོལ་ཏུ་ཕྱིན་པ་ཟབ་མོ་འདི་ལྷོ་ཕྱོགས་སུ་དར་བ་ལས་ནུབ་ནས། ལྷོ་ཕྱོགས་དང་བྱང་ཕྱོགས་གཉིས་ཀྱི་བར་རྒྱ་གར་ཡུལ་གྱི་དབུས་ན་སྤྱོད་པར་འགྱུར་བ་ཕན་ཡོན་དང་བཅས་པར་བསྟན་པའོ། །ཤ་ར་དྭ་ཏིའི་བུ་དེ་ལྟར་ཤེས་རབ་ཀྱི་ཕ་རོལ་ཏུ་ཕྱིན་པ་ཟབ་མོ་འདི་ཡུལ་བར་ཏ་ནི་ནས་བྱང་ཕྱོགས་ཀྱི་རྒྱུད་ན་སྤྱོད་པར་འགྱུར་ཏེ་ཞེས་བྱ་བ་ནས། ཐེག་པ་གསུམ་པོས་རིམ་</w:t>
      </w:r>
      <w:ins w:id="19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9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་མྱ་ངན་ལས་འདས་པར་</w:t>
      </w:r>
      <w:ins w:id="19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འགྱུར</w:t>
        </w:r>
      </w:ins>
      <w:del w:id="19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འགྲུར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་རོ་ཞེས་བྱ</w:t>
      </w:r>
      <w:ins w:id="19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་བའི་བར་གྱིས་ནི། བྱང་ཆུབ་ཆེན་པོར་བྱང་ཆུབ་ཀྱི་ཤིང་དྲུང་དུ་མངོན་པར་སངས་རྒྱས་པའི་ས་ཕྱོགས་ནས། བྱང་ཕྱོགས་ལོགས་ཀྱི་ཡུལ་ཕྱོགས་ན་སྤྱོད་ཅིང་དར་བར་འགྱུར་བ་ཕན་ཡོན་དང་བཅས་པར་བསྟན་པ་སྟེ། བྱང་ཕྱོགས་ཀྱི་རྒྱུད་ཅེས་བྱ་བ་ཡང་བོད་ཡུལ་ཡན་ཆད། ཨུ་རྒྱན་</w:t>
      </w:r>
      <w:del w:id="19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ཡུལ་དང་ཁ་ཆེ་ཡུལ་མན་ཆད་ལ་བྱའོ། །ཤ་ར་དྭ་ཏིའི་བུ་དེ་ལྟར་ཤེས་རབ་ཀྱི་ཕ་རོལ་ཏུ་ཕྱིན་པ་ཟབ་མོ་འདི་ལྷོ་ཕྱོགས་ཀྱི་རྒྱུད་དང་བྱང་ཕྱོགས་ཀྱི་</w:t>
      </w:r>
      <w:del w:id="19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རྒྱུད་ན་ཕྱི་མའི་དུས་ཕྱི་མའི་ཚེ་ལྔ་བརྒྱ་ཐ་མ་ལ་སངས་རྒྱས་ཀྱི་བྱ་བ་བྱེད་པར་འགྱུར་རོ་ཞེས་བྱ་བ་ནི། དེ་ལྟར་གོང་དུ་བཤད་པའི་ཚུལ་གྱིས་དེ་བཞིན་གཤེགས་པ་</w:t>
      </w:r>
      <w:ins w:id="19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མྱ</w:t>
        </w:r>
      </w:ins>
      <w:del w:id="19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མྲུ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་ངན་ལས་འདས་པའི་འོག་ཏུ། དམ་པའི་ཆོས་ནུབ་ཏུ་ཉེ་བའི་ཚེ་ལྷོ་ཕྱོགས་དང་བྱང་ཕྱོགས་སུ་ཤེས་རབ་ཀྱི་ཕ་རོལ་ཏུ་ཕྱིན་པ་ཟབ་མོ་འདི་དར་བར་འགྱུར་ཏེ། དེ་ལ་སྤྱོད་སྤྱོད་པ་རྣམས་ནམ་ཡང་ངན་སོང་དུ་མི་</w:t>
      </w:r>
      <w:ins w:id="19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19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་བ་དང</w:t>
      </w:r>
      <w:ins w:id="19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ལྷ་དང་མིའི་ལོངས་སྤྱོད་ཕུན་སུམ་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ཚོགས་པ་མྱོང་ཞིང་ཕ་རོལ་ཏུ་ཕྱིན་པ་དྲུག་གིས་མངོན་པར་འཕགས་ནས</w:t>
      </w:r>
      <w:del w:id="19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ེག་པ་གསུམ་གྱིས་ཡོངས་སུ་མྱ་ངན་ལས་འདའ་བར་འགྱུར་བའི་ཕྱིར་སངས་རྒྱས་ཀྱི་བྱ་བ་བྱེད་པར་འགྱུར་རོ་ཞེས་བསྟན་པ་སྟེ། དེ་ལ་ཕྱི་མའི་དུས་ལྔ་བརྒྱ་ཐ་མ་ཞེས་བྱ་བ་ནི། དེ་བཞིན་གཤེགས་པ་མྱ་ངན་ལས་འདས་པའི་འོག་ཏུ་ལོ་ལྔ་སྟོང་གི་བར་དུ་དམ་པའི་ཆོས་གནས་པར་འགྱུར་ཏེ། ལོ་ལྔ་སྟོང་ལ་ལོ་ལྔ་བརྒྱ་ཕྲག་བཅུ་ཡོད་དེ། དེ་ལ་ལྔ་བརྒྱ་དང་པོ་ལ་དམ་པའི་ཆོས་སྤྱོད་སྤྱོད་</w:t>
      </w:r>
      <w:del w:id="19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པ་རྣམས་ཕལ་ཆེར་དགྲ་བཅོམ་པའི་འབྲས་བུ་ཐོབ་པར་འགྱུར། ལྔ་བརྒྱ་གཉིས་པ་ལ་ཕལ་ཆེར་ཕྱིར་མི་འོང་བའི་འབྲས་བུ་ཐོབ་པར་འགྱུར། ལྔ་བརྒྱ་གསུམ་པ་ལ་ལན་ཅིག་ཕྱིར་འོང་བ་དང</w:t>
      </w:r>
      <w:ins w:id="19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རྒྱུན་དུ་ཞུགས་པའི་འབྲས་བུ་ཐོབ་པར་འགྱུར་བ་མང་སྟེ། ལྔ་བརྒྱ་ཕྲག་གསུམ་པོ་དེ་དག་གི་ཚེ་ནི་ཆོས་རྟོགས་ཤིང་འབྲས་བུ་ཐོབ་པ་མང་བའི་ཚིགས་ཞེས་བྱའོ། །ལྔ་བརྒྱ་བཞི་པ་ལ་ནི་ལྷག་མཐོང་གི་ཤས་ཆེ་ཞིང་</w:t>
      </w:r>
      <w:ins w:id="19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ཤས</w:t>
        </w:r>
      </w:ins>
      <w:del w:id="19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ཤེས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་རབ་རྣོ་བ་མང་ངོ</w:t>
      </w:r>
      <w:ins w:id="19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།ལྔ་བརྒྱ་ལྔ་པ་ལ་ཞི་གནས་ཀྱི་ཤས་ཆེ་སྟེ། ཏིང་ངེ་འཛིན་བསྒོམ་པ་མང་ངོ</w:t>
      </w:r>
      <w:ins w:id="19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།ལྔ་བརྒྱ་དྲུག་པ་ལ་ནི་ཚུལ་ཁྲིམས་དང་ལྡན་པ་མང་སྟེ། ལྔ་བརྒྱ་ཕྲག་གསུམ་པོ་དེ་དག་གི་ཚེ་ནི་ཞི་གནས་དང་ལྷག་མཐོང་བསྒོམ་ཞིང་ཚུལ་ཁྲིམས་དང་ལྡན་པ་མང་བས་སྒྲུབ་པ་དང་ལྡན་པའི་ཚིགས་ཞེས་བྱའོ། །ལྔ་བརྒྱ་བདུན་པ་ལ་ཆོས་མངོན་པ་དར་བར་འགྱུར། ལྔ་བརྒྱ་བརྒྱད་པ་ལ་མདོ་སྡེ་དར་བར་འགྱུར། ལྔ་བརྒྱ་དགུ་པ་ལ་འདུལ་བ་དར་བར་འགྱུར་ཏེ། ལྔ་བརྒྱ་ཕྲག་གསུམ་པོ་དེ་དག་ལ་བཅོམ་ལྡན་འདས་ཀྱི་ཞལ་ནས་གསུངས་པའི་སྡེ་སྣོད་གསུམ་ལ་བརྟེན་ཅིང</w:t>
      </w:r>
      <w:ins w:id="19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ལུང་ལ་སྤྱོད་པ་མང་བས་ལུང་གི་ཚིགས་ཞེས་བྱའོ། །ལྔ་བརྒྱ་བཅུ་པ་ལ་སྡེ་སྣོད་གསུམ་ཡང་བརྩན་</w:t>
      </w:r>
      <w:del w:id="19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པར་མི་བྱེད། ཆོས་སྤྱོད་པ་རྣམས་ཀྱང་གཞུང་ལས་འབྱུང་བ་བཞིན་དུ་ལེགས་པར་ཉམས་འོག་ཏུ་མི་ཆུད་དེ། མཚན་མ་ཙམ་ཞིག་སྤྱོད་པ་མང་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བས། མཚན་མ་ཙམ་གྱི་ཚིགས་ཞེས་བྱ་སྟེ། དེ་ལ་ལྔ་བརྒྱ་ཕྲག་བཅུའི་ཐ་མ་འདི་ལ་ཕྱི་མའི་དུས་ལྔ་བརྒྱ་ཐ་མ་ཞེས་བྱའོ། །དེ་ཅིའི་ཕྱིར་ཞེ་ན། ཤ་ར་དྭ་ཏིའི་བུ་དེ་ནི་འདི་ལྟར་དེ་བཞིན་གཤེགས་པའི་དགོངས་པ་གང་ཡིན་པ་དེ་ནི་ཤེས་རབ་ཀྱི་ཕ་རོལ་ཏུ་ཕྱིན་པའོ། །ཤེས་རབ་ཀྱི་ཕ་རོལ་ཏུ་ཕྱིན་པ་གང་ཡིན་པ་དེ་ནི་དེ་བཞིན་གཤེགས་པའི་དགོངས་པའོ་ཞེས་བྱ་བ་ནི། ཕྱི་མའི་དུས་ལྔ་བརྒྱ་ཐ་མ་ལ་ཤེས་རབ་ཀྱི་ཕ་རོལ་ཏུ་ཕྱིན་པ་འདི་སངས་རྒྱས་ཀྱི་བྱ་བ་བྱེད་པར་འགྱུར་བའི་གཏན་ཚིགས་བསྟན་པ་སྟེ། དེ་བཞིན་གཤེགས་པ་རྣམས་ཀྱི་དགོངས་པ་ནི། སེམས་ཅན་ཡོངས་སུ་མ་</w:t>
      </w:r>
      <w:ins w:id="19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སྨིན</w:t>
        </w:r>
      </w:ins>
      <w:del w:id="19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་པ་རྣམས་ཡོངས་སུ་སྨིན་པར་མཛད་པ་དང</w:t>
      </w:r>
      <w:ins w:id="19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སེམས་ཅན་ཡོངས་སུ་སྨིན་པ་རྣམས་རྣམ་པར་གྲོལ་བར་མཛད་པར་དགོངས་པ་སྟེ། ཤེས་རབ་ཀྱི་ཕ་རོལ་ཏུ་ཕྱིན་པ་འདི་བྲིས་ཤིང་བཅངས་པ་དང</w:t>
      </w:r>
      <w:ins w:id="19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བཀླགས་ཤིང་ཀུན་ཆུབ་པར་བྱས་པ་ལ་སོགས་པའི་དགེ་བའི་རྩ་བས་ཀྱང་ངན་སོང་དུ་མི་ལྟུང་ཞིང</w:t>
      </w:r>
      <w:ins w:id="19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ྷ་དང་མིའི་ལོངས་སྤྱོད་ཕུན་སུམ་ཚོགས་པ་མྱོང་བར་འགྱུར་བ་དང་ཐེག་པ་གསུམ་གྱིས་ཡོངས་སུ་མྱ་ངན་ལས་འདས་པར་འགྱུར་ཏེ།</w:t>
      </w:r>
      <w:ins w:id="19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སངས་རྒྱས་བཅོམ་ལྡན་འདས་རྣམས་མཛད་ཅིང་དགོངས་པ་དང་མཐུན་པའི་ཕྱིར་སངས་རྒྱས་ཀྱི་བྱ་བ་བྱེད་པར་འགྱུར་རོ་ཞེས་བསྟན་པའོ། །ཤ་ར་དྭ་ཏིའི་བུ་ཆོས་དང་འདུལ་བ་རྒུད་པར་གྱུར་པའི་ཚེ། དམ་པའི་ཆོས་ནུབ་པར་མི་འགྱུར་ཏེ། ཆོས་དེ་ཡང་གང་ཞེ་ན། འདི་ལྟར་ཤེས་རབ་ཀྱི་ཕ་རོལ་ཏུ་ཕྱིན་པ་འདིའོ་ཞེས་བྱ་བས་ནི། ཕྱི་མའི་དུས་</w:t>
      </w:r>
      <w:ins w:id="19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ལྔ་བརྒྱ་ཐ་མ་ལ་དམ་པའི་ཆོས་དང་འདུལ་བ་འདྲི་ཞིང་ཀློག་པ་ལ་སོགས་པའི་སྒོ་ནས་སྤྱོད་ཅིང་ཉམས་སུ་ལེན་པ་ཉུང་སྟེ།</w:t>
      </w:r>
      <w:ins w:id="19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རྒུད་ཅིང་ཉམས་པར་གྱུར་པའི་ཚེ། ལྷོ་ཕྱོགས་དང</w:t>
      </w:r>
      <w:ins w:id="19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བྱང་ཕྱོགས་ནས་ཤེས་རབ་ཀྱི་ཕ་རོལ་ཏུ་ཕྱིན་པ་ཟབ་མོ་འདི་འདྲི་བ་དང</w:t>
      </w:r>
      <w:ins w:id="19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འཆང་བ་དང་ཀློག་པ་ལ་སོགས་པའི་སྒོ་ནས་སྤྱོད་པ་མང་སྟེ་ནུབ་པར་མི་འགྱུར་རོ་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ཞེས་བསྟན་པའོ། །ཤ་ར་དྭ་ཏིའི་བུ་རིགས་ཀྱི་བུའམ་རིགས་ཀྱི་བུ་མོ་གང་ཤེས་རབ་ཀྱི་ཕ་རོལ་ཏུ་ཕྱིན་པ་ཟབ་མོ་འདི་འཛིན་པ་དང</w:t>
      </w:r>
      <w:ins w:id="19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འཆང་བ་དང</w:t>
      </w:r>
      <w:ins w:id="19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ཀློག་པ་དང</w:t>
      </w:r>
      <w:ins w:id="19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ཀུན་ཆུབ་པར་བྱེད་པ་དང</w:t>
      </w:r>
      <w:ins w:id="19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ཚུལ་བཞིན་དུ་ཡིད་ལ་བྱེད་པ་དང</w:t>
      </w:r>
      <w:ins w:id="19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དེ་བཞིན་ཉིད་དུ་ནན་ཏན་དུ་བྱེད་པ་དེ་དག་ལ་ནི་ངས་དགོངས་སོ་ཞེས་བྱ་བ་ནས། སྟེང་གི་ཕྱོགས་ཀྱི་དེ་བཞིན་གཤེགས་པ་དགྲ་བཅོམ་པ་ཡང་དག་པར་རྫོགས་པའི་སངས་རྒྱས་བཞུགས་ཤིང་འཚོ་སྐྱོང་བ་དང</w:t>
      </w:r>
      <w:ins w:id="19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སྟོན་པའི་དེ་བཞིན་གཤེགས་པ་དགྲ་བཅོམ་པ་ཡང་དག་པར་རྫོགས་པའི་སངས་རྒྱས་དེ་དག་གི་སངས་རྒྱས་ཀྱི་སྤྱན་</w:t>
      </w:r>
      <w:ins w:id="19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19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་གཟིགས་སོ། །རིགས་ཀྱི་བུའམ་རིགས་ཀྱི་བུ་མོ་དེ་དག་ནི་དེ་བཞིན་གཤེགས་པ་དགྲ་བཅོམ་པ་ཡང་དག་པར་རྫོགས་པའི་སངས་རྒྱས་དེ་དག་གིས་</w:t>
      </w:r>
      <w:ins w:id="19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བརྗོད</w:t>
        </w:r>
      </w:ins>
      <w:del w:id="19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བརྔོད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་དོ། །བསྟོད་དོ། །བསྔགས་སོ་ཞེས་བྱ་བའི་བར་གྱིས་ནི། ཕྱི་མའི་དུས་ལྔ་བརྒྱ་ཐ་མ་འདི་ལ། རིགས་ཀྱི་བུའམ་རིགས་ཀྱི་བུ་མོ་གང་ཤེས་རབ་ཀྱི་ཕ་རོལ་ཏུ་ཕྱིན་པ་འདི་ལ་སྤྱོད་ཅིང་ནན་ཏན་བྱེད་པ་དང</w:t>
      </w:r>
      <w:ins w:id="19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9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སྤྱོད་ཅིང་ནན་ཏན་བྱེད་མ་ནུས་ན་ཡང་བྲིས་ནས་གླེགས་བམ་དུ་བཅངས་ཏེ་མཆོད་ཅིང་བཀུར་</w:t>
      </w:r>
      <w:ins w:id="19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སྟི</w:t>
        </w:r>
      </w:ins>
      <w:del w:id="20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་བྱེད་ན་ཡང</w:t>
      </w:r>
      <w:ins w:id="20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0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ཕྱོགས་བཅུའི་དེ་བཞིན་གཤེགས་པ་རྣམས་ཀྱིས་དགོངས་ཤིང་གཟིགས་པར་འགྱུར་བ་དང</w:t>
      </w:r>
      <w:ins w:id="20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ངན་སོང་དུ་མི་</w:t>
      </w:r>
      <w:ins w:id="20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20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ཐོང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་བ་དང</w:t>
      </w:r>
      <w:ins w:id="20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ལྷ་དང་མིའི་ལོངས་སྤྱོད་ཕུན་སུམ་ཚོགས་པ་</w:t>
      </w:r>
      <w:ins w:id="20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མྱོང</w:t>
        </w:r>
      </w:ins>
      <w:del w:id="20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སྩོང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་བར་འགྱུར་བ་དང</w:t>
      </w:r>
      <w:ins w:id="20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དེ་བཞིན་གཤེགས་པ་རྣམས་ཀྱིས་བསྟོད་ཅིང་བསྔགས་པར་འགྱུར་བ་དང</w:t>
      </w:r>
      <w:ins w:id="20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ཕ་རོལ་ཏུ་ཕྱིན་པ་དྲུག་གིས་མངོན་པར་འཕགས་པར་འགྱུར་བ་དང</w:t>
      </w:r>
      <w:ins w:id="20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ཐེག་པ་གསུམ་གྱིས་ཡོངས་སུ་མྱ་ངན་ལས་འདའ་བར་འགྱུར་བའི་</w:t>
      </w:r>
      <w:del w:id="20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ཕན་ཡོན་བསྟན་པའོ། །གསོལ་པ། བཅོམ་ལྡན་འདས་ཤེས་རབ་ཀྱི་ཕ་རོལ་ཏུ་ཕྱིན་པ་ཟབ་མོ་འདི་སླད་མའི་དུས་</w:t>
      </w:r>
      <w:ins w:id="20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20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སྦད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་མའི་ཚེ་ན་བྱང་ཕྱོགས་སུ་རྒྱས་པར་འགྱུར་རོ་ཞེས་བྱ་བ་ནི། ཕྱི་མའི་དུས་ལྔ་བརྒྱ་ཐ་མའི་ཚེ། ཤེས་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བ་ཀྱི་ཕ་རོལ་ཏུ་ཕྱིན་པ་ཟབ་མོ་འདི་ལ་སྤྱོད་པ་རྣམས་སྔོན་ཐེག་པ་ཆེན་པོ་ལ་སྤྱོད་སྤྱོད་པའི་འཕྲོ་ཡོད་པ་དང</w:t>
      </w:r>
      <w:ins w:id="20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སངས་རྒྱས་མང་པོ་ལ་བསྙེན་བཀུར་བྱས་ཤིང</w:t>
      </w:r>
      <w:ins w:id="20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དགེ་བའི་རྩ་བ་བསྐྱེད་པ་རྣམས་སྤྱོད་པར་འགྱུར་གྱིས། གཞན་དེ་ལྟར་སྤྱོད་པར་མི་འགྱུར་བ་བསྟན་པའི་སྐབས་དབྱེ་བའི་ཕྱིར་ཤཱ་རིའི་བུས་གསོལ་པའོ། །བཅོམ་ལྡན་འདས་ཀྱིས་བཀའ་</w:t>
      </w:r>
      <w:ins w:id="20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པ། ཤ་ར་དྭ་ཏིའི་བུ་དེ་དེ་བཞིན་ནོ། །དེ་དེ་བཞིན་ཏེ་ཞེས་བྱ་བ་ནས། དགེ་བའི་བཤེས་གཉེན་</w:t>
      </w:r>
      <w:ins w:id="20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0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་ཡོངས་སུ་བཟུང་བ་དང</w:t>
      </w:r>
      <w:ins w:id="20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0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དགེ་བའི་རྩ་བ་བསྐྱེད་པར་རིག་པར་བྱའོ་ཞེས་བྱ་བའི་བར་གྱིས་ནི། ཕྱི་མའི་དུས་ལྔ་བརྒྱ་ཐ་མ་ལ་བབ་པའི་ཚེ། ཤེས་རབ་ཀྱི་ཕ་རོལ་ཏུ་ཕྱིན་པ་ཟབ་མོ་འདི་ལ་སྤྱོད་པ་དཀོན་ཏེ། སྔོན་ཐེག་པ་ཆེན་པོ་ལ་སྤྱོད་སྤྱོད་པའི་ལས་ཀྱི་འཕྲོ་ཡོད་པ་དང</w:t>
      </w:r>
      <w:ins w:id="20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0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སྔོན་སངས་རྒྱས་མང་པོ་ལ་བསྙེན་བཀུར་བྱས་ཤིང་དགེ་བའི་བཤེས་གཉེན་གྱིས་ཡོངས་སུ་བཟུང་བ་དང</w:t>
      </w:r>
      <w:ins w:id="20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དགེ་བའི་རྩ་བ་བསྐྱེད་བསྐྱེད་པ་རྣམས་ཤེས་རབ་ཀྱི་ཕ་རོལ་ཏུ་ཕྱིན་པ་འདི་ལ་དད་ཅིང་མོས་ནས། ཉན་པ་དང</w:t>
      </w:r>
      <w:ins w:id="20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འདྲི་བ་དང</w:t>
      </w:r>
      <w:ins w:id="20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0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འཆང་བ་དང</w:t>
      </w:r>
      <w:ins w:id="20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ཀློག་པ་དང</w:t>
      </w:r>
      <w:ins w:id="20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བཞིན་དུ་ཡིད་ལ་བྱེད་ཅིང་དེ་བཞིན་ཉིད་དུ་ནན་ཏན་བྱེད་པར་འགྱུར་ཏེ་སྔོན་གྱི་ལས་ཀྱི་འཕྲོ་མེད་པ་རྣམས་དེ་ལྟར་སྤྱོད་པར་འགྱུར་བ་དཀོན་ནོ་ཞེས་བསྟན་པའོ། །གསོལ་པ། བཅོམ་ལྡན་འདས་སླད་མའི་ཚེ་སླད་མའི་དུས་ན། བྱང་གི་ཕྱོགས་ཆ་དེར་བྱང་ཆུབ་སེམས་དཔའི་ཐེག་པ་པའི་རིགས་ཀྱི་བུ་དང</w:t>
      </w:r>
      <w:ins w:id="20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ིགས་ཀྱི་བུ་མོ་གང་ཤེས་རབ་ཀྱི་ཕ་རོལ་ཏུ་ཕྱིན་པ་ཟབ་མོ་འདི་ཉན་ཅིང་ཐོས་ནས་མོས་པར་བགྱིད་པ་དང་མོས་པར་</w:t>
      </w:r>
      <w:ins w:id="20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བགྱིས</w:t>
        </w:r>
      </w:ins>
      <w:del w:id="20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་ནས་འདྲི་ཞིང་འཛིན་པ་དང</w:t>
      </w:r>
      <w:ins w:id="20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འཆང་ཞིང་ཀློག་པ་དང</w:t>
      </w:r>
      <w:ins w:id="20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ཀུན་ཆུབ་པར་བགྱིད་ཅིང་ཚུལ་བཞིན་དུ་ཡིད་ལ་བགྱིད་པ་དང</w:t>
      </w:r>
      <w:ins w:id="20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དེ་བཞིན་ཉིད་དུ་ནན་ཏན་དུ་</w:t>
      </w:r>
      <w:ins w:id="20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བགྱིད</w:t>
        </w:r>
      </w:ins>
      <w:del w:id="20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བགྱེད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་པ་དེ་ལྟ་བུ་ཇི་སྙེད་ཅིག་འབྱུང་བར་འགྱུར་ཞེས་བྱ་བ་ནི། ཕྱི་མའི་དུས་ལྔ་བརྒྱ་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ཐ་མ་ལ་ཤེས་རབ་ཀྱི་ཕ་རོལ་ཏུ་ཕྱིན་པ་ཟབ་མོ་འདི་ལ་ཉན་ཅིང་མོས་པར་བྱེད་པ་ལ་སོགས་པའི་སྒོ་ནས་སྤྱོད་པའི་ནང་ན་ཡང</w:t>
      </w:r>
      <w:ins w:id="20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ཤེས་རབ་ཀྱི་ཕ་རོལ་ཏུ་ཕྱིན་པའི་དོན་ཟབ་མོ་འདི་བསྟན་པའི་ཚེ། སེམས་ཞུམ་པར་མི་འགྱུར་བ་དང</w:t>
      </w:r>
      <w:ins w:id="20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0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སྐྲག་པར་མི་འགྱུར་བ་དཀོན་ཞིང་ཉུང་བ་བཤད་པའི་སྐབས་དབྱེ་བའི་ཕྱིར་ཤཱ་རིའི་བུས</w:t>
      </w:r>
      <w:ins w:id="20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་ཞུས་པའོ། །བཅོམ་ལྡན་འདས་ཀྱིས་བཀའ་སྩལ་པ་ཞེས་བྱ་བ་ནས། མི་འཇུམ་ཡོངས་སུ་མི་འཇུམ། མི་འཇིགས་མི་དངང་སྐྲག་པར་མི་འགྱུར་བ་དེ་ལྟ་བུ་ནི་མི་མང་ངོ་ཞེས་བྱ་བའི་བར་གྱིས་ནི། ཕྱི་མའི་དུས་ལྔ་བརྒྱ་ཐ་མའི་ཚེ་བྱང་ཆུབ་སེམས་དཔའི་ཐེག་པ་ལ་ཞུགས་ཤིང་ཤེས་རབ་ཀྱི་ཕ་རོལ་ཏུ་ཕྱིན་པ་འདྲི་ཞིང་ཀློག་པ་ལ་སོགས་པ་ཙམ་གྱི་སྒོ་ནས་སྤྱོད་ཅིང་མོས་པ་ནི་མང་མོད་ཀྱི་ཤེས་རབ་ཀྱི་ཕ་རོལ་ཏུ་ཕྱིན་པའི་དོན་ཟབ་མོ་ཆོས་ཐམས་ཅད་སྐྱེ་བ་མེད་པ་ཐོས་ནས། སེམས་ཞུམ་པར་མི་འགྱུར་བ་དང་འཇིགས་ཤིང་སྐྲག་པར་མི་འགྱུར་བ་དེ་ལྟ་བུ་ཉུང་བ་བསྟན་པའོ། །དེ་ཅིའི་ཕྱིར་ཞེ་ན། རིགས་ཀྱི་བུ་དང་རིགས་ཀྱི་བུ་མོ་དེ་དག་གིས་དེ་བཞིན་གཤེགས་པ་དགྲ་བཅོམ་པ་ཡང་དག་པར་རྫོགས་པའི་སངས་རྒྱས་མང་པོའི་རྗེས་སུ་འབྲངས་པ་དང</w:t>
      </w:r>
      <w:ins w:id="20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ིགས་ཀྱི་བུ་དང་རིགས་ཀྱི་བུ་མོ་དེ་དག་གིས་དེ་བཞིན་གཤེགས་པ་དགྲ་བཅོམ་པ་ཡང་དག་པར་རྫོགས་པའི་སངས་རྒྱས་མང་པོ་ལ་ཡོངས་སུ་ཞུས་ཡོངས་སུ་དྲིས་པའི་ཕྱིར་རོ་ཞེས་བྱ་བ་ནི། ཤེས་རབ་ཀྱི་ཕ་རོལ་ཏུ་ཕྱིན་པའི་དོན་ཟབ་མོ་ཐོས་ནས་སེམས་ཞུམ་པར་མི་འགྱུར་བ་དང་འཇིགས་ཤིང་སྐྲག་པར་མི་འགྱུར་བ་ཉུང་བའི་གཏན་ཚིགས་བསྟན་པ་སྟེ། དེ་ལྟར་ཤེས་རབ་ཀྱི་ཕ་རོལ་ཏུ་ཕྱིན་པའི་དོན་ཟབ་མོ་བསྟན་པའི་ཚེ། སེམས་ཞུམ་པར་མི་འགྱུར་བ་དང</w:t>
      </w:r>
      <w:ins w:id="20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འཇིགས་ཤིང་སྐྲག་པར་མི་འགྱུར་བ་དང</w:t>
      </w:r>
      <w:ins w:id="20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སྔོན་དེ་བཞིན་གཤེགས་པ་མང་པོའི་ཞབས་འབྲིང་ན་འདུག་ཅིང་བསྙེན་བཀུར་བྱེད་བྱེད་པ་དང</w:t>
      </w:r>
      <w:ins w:id="20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དེ་བཞིན་གཤེགས་པ་མང་པོ་ལ་ཆོས་ཟབ་མོའི་དོན་ཞུས་ཤིང་ཐེ་ཚོམ་མེད་པར་གྱུར་པ་རྣམས། ཤེས་རབ་ཀྱི་ཕ་རོལ་ཏུ་ཕྱིན་པའི་དོན་ཟབ་མོ་འདི་ཐོས་ནས་སེམས་ཞུམ་པར་མི་འགྱུར་བ་དང</w:t>
      </w:r>
      <w:ins w:id="20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འཇིགས་ཤིང་སྐྲག་པར་མི་འགྱུར་ཏེ།</w:t>
      </w:r>
      <w:ins w:id="20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དེའི་ཕྱིར་དེ་ལྟ་བུ་དག་ཉུང་ངོ་ཞེས་བྱ་བའི་དོན་ཏོ། །དེ་</w:t>
      </w:r>
      <w:del w:id="20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ཅིའི་ཕྱིར་ཞེ་ན།</w:t>
      </w:r>
      <w:ins w:id="20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ིགས་ཀྱི་བུ་དང་རིགས་ཀྱི་བུ་མོ་དེ་དག་ནི་ཤེས་རབ་ཀྱི་ཕ་རོལ་ཏུ་ཕྱིན་པ་ཡོངས་སུ་རྫོགས་པར་འགྱུར་རོ་ཞེས་བྱ་བ་ནས། སངས་རྒྱས་ཀྱི་ཆོས་མ་འདྲེས་པ་བཅྭ་བརྒྱད་ཡོངས་སུ་རྫོགས་པར་འགྱུར་རོ་ཞེས་བྱ་བའི་བར་</w:t>
      </w:r>
      <w:ins w:id="20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0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་ཀྱང་ཤེས་རབ་ཀྱི་ཕ་རོལ་ཏུ་ཕྱིན་པའི་དོན་ཟབ་མོ་ཐོས་ནས་མི་འཇིགས་མི་སྐྲག་པ་ཉུང་བའི་གཏན་ཚིགས་དང</w:t>
      </w:r>
      <w:ins w:id="20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ཤེས་རབ་ཀྱི་ཕ་རོལ་ཏུ་ཕྱིན་པའི་དོན་ཟབ་མོ་</w:t>
      </w:r>
      <w:ins w:id="20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ཐོས</w:t>
        </w:r>
      </w:ins>
      <w:del w:id="20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ཇོས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་ནས་མི་འཇིགས་མི་སྐྲག་པའི་ཕན་ཡོན་བསྟན་པ་སྟེ། ཤེས་རབ་ཀྱི་ཕ་རོལ་ཏུ་ཕྱིན་པའི་དོན་ཟབ་མོ་དེ་ལྟ་བུ་བསྟན་པའི་ཚེ། སེམས་ཞུམ་པར་མི་འགྱུར་བ་དང</w:t>
      </w:r>
      <w:ins w:id="20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0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ཇིགས་ཤིང་སྐྲག་པར་མི་འགྱུར་བའི་རིགས་ཀྱི་བུའམ་རིགས་ཀྱི་བུ་མོ་དེ་དག་ནི་ཕྱིས་ཀྱང་ཕ་རོལ་ཏུ་ཕྱིན་པ་དྲུག་ལ་སོགས་པ་སངས་རྒྱས་ཀྱི་ཆོས་མ་འདྲེས་པ་བཅྭ་བརྒྱད་ལ་ཐུག་གི་བར་དུ་རྣམ་པར་བྱང་བའི་ཆོས་ཐམས་ཅད་ཡོངས་སུ་རྫོགས་པར་འགྱུར་ཏེ། དེ་ལྟ་བུའི་ཕན་ཡོན་ཆེན་པོ་ཅན་ནི་དཀོན་ཞིང་ཉུང་ངོ་ཞེས་བྱ་བའི་དོན་ཏོ། །ཤ་ར་དྭ་ཏིའི་བུ་རིགས་ཀྱི་བུ་དང་རིགས་ཀྱི་བུ་མོ་དེ་དག་ནི་དགེ་བའི་རྩ་བས་ཉེ་བར་བསྟན་པར་འགྱུར་ཏེ་ཞེས་བྱ་བ་ལ་སོགས་པ་ཡང་ཕྱི་མའི་དུས་ལྔ་བརྒྱ་ཐ་མ་ལ་ཤེས་རབ་ཀྱི་ཕ་རོལ་ཏུ་ཕྱིན་པ་ཟབ་མོ་འདི་ལ་དད་ཅིང་སྤྱོད་པ་རྣམས། ཚེ་འདི་ལ་ཕན་ཡོན་ཅི་འབྱུང་བ་དང</w:t>
      </w:r>
      <w:ins w:id="20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ཚེ་རབས་སྔ་མ་ལ་ཡོན་ཏན་ཅི་བསགས་པ་དང</w:t>
      </w:r>
      <w:ins w:id="20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ཚེ་རབས་ཕྱི་མ་ལ་ཕན་ཡོན་ཅི་འབྱུང་བ་རྣམས་བསྟན་པ་སྟེ།</w:t>
      </w:r>
      <w:ins w:id="20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དགེ་བའི་རྩ་བས་ཉེ་བར་བསྟན་པར་འགྱུར་ཏེ་ཞེས་བྱ་བ་ནི་ཚེ་རབས་སྔ་མ་ལ་དགེ་བའི་རྩ་བ་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བསྐྱེད་པའི་རྒྱུས། ཚེ་འདི་ལ་བདག་གི་དོན་ཕུན་སུམ་ཚོགས་པར་འགྱུར་རོ་ཞེས་བསྟན་པའོ། །བླ་ན་མེད་པ་ཡང་དག་པར་རྫོགས་པའི་བྱང་ཆུབ་ཀྱི་དོན་དུ་སྐྱེ་བོ་མང་པོའི་དོན་བྱེད་པར་འགྱུར་རོ་ཞེས་བྱ་བས་ནི། ཚེ་འདི་དང་ཕྱི་མ་</w:t>
      </w:r>
      <w:del w:id="20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གཉིས་ཀ་ལ་གཞན་གྱི་དོན་ཕུན་སུམ་ཚོགས་པར་བྱེད་ནུས་པའི་ཡོན་ཏན་བསྟན་པའོ། །དེ་ཅིའི་ཕྱིར་ཞེ་ན། དེ་ནི་འདི་ལྟར་ཤ་ར་དྭ་ཏིའི་བུ་རིགས་ཀྱི་བུ་དང་རིགས་ཀྱི་བུ་མོ་དེ་དག་ལ་ནི་ངས་རྣམ་པ་ཐམས་ཅད་མཁྱེན་པ་ཉིད་དང་ལྡན་པའི་གཏམ་བརྗོད་དོ། །འདས་པའི་དུས་ན་དེ་བཞིན་གཤེགས་པ་དགྲ་བཅོམ་པ་ཡང་དག་པར་རྫོགས་པའི་སངས་རྒྱས་གང་ཇི་སྙེད་ཅིག་འབྱུང་བའི་སངས་རྒྱས་བཅོམ་ལྡན་འདས་དེ་དག་གིས་ཀྱང་རིགས་ཀྱི་བུ་དང་རིགས་ཀྱི་བུ་མོ་དེ་དག་ལ་རྣམ་པ་ཐམས་ཅད་མཁྱེན་པ་ཉིད་དང་ལྡན་པའི་གཏམ་བརྗོད་དེ་ཞེས་བྱ་བ་ནས།</w:t>
      </w:r>
      <w:ins w:id="20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ཚེ་རབས་སྔ་མ་ལ་སངས་རྒྱས་མང་པོ་ལ་བསྙེན་བཀུར་བྱས་པའི་ཡོན་ཏན་བསྟན་པའོ། །དེ་དག་ཚེ་འདས་ཀྱང་འདི་ལྟ་སྟེ། བླ་ན་</w:t>
      </w:r>
      <w:ins w:id="20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མེད་པ་ཡང་དག་པར་རྫོགས་པའི་བྱང་ཆུབ་ཀྱི་དོན་དུ་སྤྱོད་པ་ཉིད་དུ་འགྱུར་</w:t>
      </w:r>
      <w:ins w:id="20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ཏེ</w:t>
        </w:r>
      </w:ins>
      <w:del w:id="20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ཏོ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ས་ནི་ཚེ་རབས་ཕྱི་མ་ལ་བདག་གི་དོན་ཕུན་སུམ་ཚོགས་པར་བྱེད་ནུས་པར་འགྱུར་བའི་ཕན་ཡོན་བསྟན་པའོ། །དེ་དག་གཞན་ལ་ཡང་འདི་ལྟ་སྟེ། བླ་ན་མེད་པ་ཡང་དག་པར་རྫོགས་པའི་བྱང་ཆུབ་ཀྱི་དོན་དུ་རྣམ་པ་དེ་ལྟ་བུ་ཉིད་བརྗོད་པར་འགྱུར་རོ་ཞེས་བྱ་བས་ནི་ཚེ་རབས་ཕྱི་མ་ལ་གཞན་གྱི་དོན་ཕུན་སུམ་ཚོགས་པར་</w:t>
      </w:r>
      <w:del w:id="20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བྱེད་ནུས་པའི་ཕན་ཡོན་བསྟན་པ་སྟེ། རྣམ་པ་དེ་ལྟ་བུ་ཉིད་བརྗོད་</w:t>
      </w:r>
      <w:del w:id="20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པར་འགྱུར་རོ་ཞེས་བྱ་བ་ནི་བླ་ན་མེད་པའི་བྱང་ཆུབ་ཐོབ་པར་འགྱུར་རོ་ཞེས་བྱ་བའི་དོན་ཏོ། །ཤ་ར་དྭ་ཏིའི་བུ་རིགས་ཀྱི་བུ་དང་རིགས་ཀྱི་བུ་མོ་དེ་དག་ནི་མཉམ་པར་གཞག་</w:t>
      </w:r>
      <w:del w:id="20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པར་འགྱུར་ཏེ་ཞེས་བྱ་བས་ནི། ཚེ་འདི་དང་ཕྱི་མ་གཉིས་ཀ་ལ་འདོད་ཆགས་ལ་སོགས་པའི་ཡུལ་གྱི་དབང་དུ་མི་འགྱུར་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བར་བསམ་གཏན་དང་ཏིང་ངེ་འཛིན་ལ་སྙོམས་པར་འཇུག་ནུས་པའི་ཕན་ཡོན་བསྟན་པའོ། །དེ་དག་ནི་བདུད་དམ་བདུད་ཀྱི་རིས་ཀྱི་ལྷ་རྣམས་ཀྱིས་ཀྱང་བླ་ན་མེད་པ་ཡང་དག་པར་རྫོགས་པའི་བྱང་ཆུབ་ལས་བཟློག་པར་མི་ནུས་ན་སྡིག་ཏོ་ལ་མོས་པ་དང</w:t>
      </w:r>
      <w:ins w:id="20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0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ྡིག་ཏོའི་སྤྱོད་པ་ཅན་ཤེས་རབ་ཀྱི་ཕ་རོལ་ཏུ་ཕྱིན་པ་ཟབ་མོ་འདི་ལ་སྤོང་བ་གཞན་གྱིས་ལྟ་ཅི་སྨོས་ཞེས་བྱ་བ་ནི་བདུད་ལ་སོགས་པས་དགེ་བའི་བར་ཆད་བྱ་མི་ནུས་པའི་ཕན་ཡོན་བསྟན་པའོ། །ཤ་ར་དྭ་ཏིའི་བུ་བྱང་ཆུབ་སེམས་དཔའི་ཐེག་པ་པའི་རིགས་ཀྱི་བུ་དང་རིགས་ཀྱི་བུ་མོ་དེ་དག་ནི་ཤེས་རབ་ཀྱི་ཕ་རོལ་ཏུ་ཕྱིན་པ་ཟབ་མོ་འདི་ཐོས་ནས་དགའ་ཞིང་ཉམས་བདེ་བ་རྒྱ་ཆེན་པོ་སྐྱེ་བར་འགྱུར་རོ་ཞེས་བྱ་བས་ནི། ཆོས་ཟབ་མོ་རྟོགས་ནས་དད་པ་ཆེན་པོ་སྐྱེ་བར་འགྱུར་བའི་ཕན་ཡོན་བསྟན་པའོ། །འདི་ལྟར་བླ་ན་མེད་པ་ཡང་དག་པར་རྫོགས་པའི་བྱང་ཆུབ་ཀྱི་དོན་དུ་སྐྱེ་བོ་མང་པོ་ཡང་དགེ་བའི་ཆོས་ལ་དགོད་པར་འགྱུར་རོ་ཞེས་བྱ་བས་ནི། སེམས་ཅན་གཞན་ཡང་དམ་པའི་ཆོས་ལ་དད་པ་བསྐྱེད་ནུས་པའི་ཕན་ཡོན་བསྟན་པའོ། །རིགས་ཀྱི་བུ་དང་རིགས་ཀྱི་བུ་མོ་དེ་དག་གིས་ནི་ངའི་མདུན་དུ་འདི་སྐད་དུ་ཞེས་བྱ་བ་ནས། ཕྱིར་མི་ལྡོག་པར་ལུང་བསྟན་པར་བགྱིའོ་ཞེས་བྱ་བའི་ཚིག་སྨྲས་སོ་ཞེས་བྱ་བའི་བར་གྱིས་ནི།</w:t>
      </w:r>
      <w:ins w:id="20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ཚེ་རབས་སྔ་མ་ལ་དེ་བཞིན་གཤེགས་པའི་སྤྱན་སྔར་གཞན་གྱི་དོན་ཕུན་སུམ་ཚོགས་པར་བྱ་བར་ཡིད་དམ་བཅས་པའི་ཡོན་ཏན་བསྟན་པའོ། །དེ་ཅིའི་ཕྱིར་ཞེ་ན།</w:t>
      </w:r>
      <w:ins w:id="20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ཤ་ར་དྭ་ཏིའི་བུ་རིགས་ཀྱི་བུ་དང་རིགས་ཀྱི་བུ་མོ་དེ་དག་གི་ཚིག་ནི་སེམས་ལ་སེམས་ཀྱིས་རྣམ་པར་བལྟས་ཏེ། ངས་རྗེས་སུ་དགྱེས་པར་མཛད་དོ་ཞེས་བྱ་བས་ནི་གཞན་</w:t>
      </w:r>
      <w:ins w:id="20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20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་དོན་ཕུན་སུམ་ཚོགས་པར་བྱ་བར་ཡིད་དམ་བཅས་ཤིང་ཁས་འཆེས་པ་ཇི་སྐད་སྨྲས་པ་དེ་</w:t>
      </w:r>
      <w:del w:id="20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བཞིན་དུ་བྱེད་ནུས་པ་དེ་བཞིན་གཤེགས་པས་ཐུགས་ཆེས་པའི་ཡོན་ཏན་བསྟན་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པའོ། །ཤ་ར་དྭ་ཏིའི་བུ་འདས་པའི་དེ་བཞིན་གཤེགས་པ་དགྲ་བཅོམ་པ་ཡང་དག་པར་རྫོགས་པའི་སངས་རྒྱས་རྣམས་ཀྱི་སྤྱན་སྔར་ཡང་ཞེས་བྱ་བ་ནས། རིགས་ཀྱི་བུ་དང་རིགས་ཀྱི་བུ་མོ་དེ་དག་གི་ཚིག་ནི་སེམས་ལ་ཐུགས་ཀྱིས་རྣམ་པར་གཟིགས་ཏེ་རྗེས་སུ་དགྱེས་པར་མཛད་དོ་ཞེས་བྱ་བའི་བར་གྱིས་ནི།</w:t>
      </w:r>
      <w:ins w:id="20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ཚེ་རབས་སྔ་མ་ལ་འདས་པའི་སངས་རྒྱས་མང་པོའི་སྤྱན་སྔར་གཞན་གྱི་དོན་ཕུན་སུམ་ཚོགས་པར་བྱ་བའི་ཁས་འཆེ་བ་དང</w:t>
      </w:r>
      <w:ins w:id="21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དེ་ལྟར་ཁས་འཆེས་པ་འདས་པའི་དེ་བཞིན་གཤེགས་པ་རྣམས་ཀྱི་ཐུགས་ཆེས་པའི་ཡོན་ཏན་བསྟན་པའོ། །ཤ་ར་དྭ་ཏིའི་བུ་རིགས་ཀྱི་བུ་དང་རིགས་ཀྱི་བུ་མོ་དེ་དག་བྱང་ཆུབ་སེམས་དཔའི་སྤྱད་པ་སྤྱོད་པའི་ཚེ་ཞེས་བྱ་བ་ནས། ཕྱིར་མི་ལྡོག་པར་ལུང་སྟོན་པར་འགྱུར་རོ་ཞེས་བྱ་བའི་བར་གྱིས་ནི། ཚེ་རབས་སྔ་མ་ལ་གཞན་གྱི་དོན་ཕུན་སུམ་ཚོགས་པར་བྱ་བར་ཡིད་དམ་བཅས་པ་ཚེ་འདི་དང་ཚེ་རབས་ཕྱི་མ་ལ་གདོན་མི་ཟ་བར་དེ་བཞིན་དུ་འགྱུར་བའི་ཕན་ཡོན་བསྟན་པའོ། །ཤ་ར་དྭ་ཏིའི་བུ་རིགས་ཀྱི་བུ་དང་རིགས་ཀྱི་བུ་མོ་དེ་དག་ནི། གཟུགས་དང</w:t>
      </w:r>
      <w:ins w:id="21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སྒྲ་དང</w:t>
      </w:r>
      <w:ins w:id="21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དྲི་དང</w:t>
      </w:r>
      <w:ins w:id="21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རོ་དང</w:t>
      </w:r>
      <w:ins w:id="21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1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རེག་ལ་མོས་པ་རླབས་པོ་ཆེར་འགྱུར་ཏེ་ཞེས་བྱ་བ་ནས། ཡང་དག་པར་དཀའ་བར་བྱེད་པར་འགྱུར་རོ་ཞེས་བྱ་བའི་བར་གྱིས་ནི། འདོད་པའི་ཡོན་ཏན་ལྔ་ལ་མོས་པ་རླབས་པོ་ཆེས་</w:t>
      </w:r>
      <w:del w:id="21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མ་ཆགས་པར་སྤྱོད་ཅིང་སྦྱིན་པ་ལ་སོགས་པའི་བསྡུ་བ་རྣམ་པ་བཞིས་སེམས་ཅན་རྣམས་ཡོངས་སུ་བསྡུས་ནས། བདག་དང་སེམས་ཅན་གཉིས་ཀ་རྣམ་པར་སྨིན་པ་རླབས་ཆེན་པོ་དང་ལྡན་པར་བྱ་སྟེ། སངས་རྒྱས་ཀྱི་ཞིང་གཞན་དག་ན་སངས་རྒྱས་བཅོམ་ལྡན་འདས་ཤེས་རབ་ཀྱི་ཕ་རོལ་ཏུ་ཕྱིན་པ་ཟབ་མོ་འདི་ཉིད་སྟོན་པ་ལས་མངོན་སུམ་དུ་ཆོས་མཉན་ཏེ། སངས་རྒྱས་ཀྱི་ཞིང་དེར་ཡང་སེམས་ཅན་གྱི་དོན་ཕུན་</w:t>
      </w:r>
      <w:ins w:id="21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སུམ་ཚོགས་པ་བྱེད་ནུས་པར་འགྱུར་བའི་ཕན་ཡོན་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བསྟན་པའོ། །གསོལ་པ། བཅོམ་ལྡན་འདས་དེ་བཞིན་གཤེགས་པ་དགྲ་བཅོམ་པ་ཡང་དག་པར་རྫོགས་པའི་སངས་རྒྱས་ཀྱིས་འདས་པ་དང</w:t>
      </w:r>
      <w:ins w:id="21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མ་འོངས་པ་དང</w:t>
      </w:r>
      <w:ins w:id="21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ད་ལྟར་བྱུང་བའི་ཆོས་རྣམས་ལས་ཆོས་གང་ཐུགས་སུ</w:t>
      </w:r>
      <w:del w:id="21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མ་ཆུད་པ་དེ་ལྟ་བུ་གང་ཡང་མ་མཆིས་སོ་ཞེས་བྱ་བ་ནས། ཕྱོགས་བཅུའི་འཇིག་རྟེན་གྱི་ཁམས་ན།</w:t>
      </w:r>
      <w:ins w:id="21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དེ་བཞིན་གཤེགས་པ་དགྲ་བཅོམ་པ་ཡང་དག་པར་རྫོགས་པའི་སངས་རྒྱས་ཇི་སྙེད་ཅིག་བཞུགས་ཤིང་འཚོ་སྐྱོང་བ་དང</w:t>
      </w:r>
      <w:ins w:id="21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སྟོན་པའི་དེ་བཞིན་གཤེགས་པ་དགྲ་བཅོམ་པ་ཡང་དག་པར་རྫོགས་པའི་སངས་རྒྱས་དེ་དག་གིས་བྱང་ཆུབ་སེམས་དཔའ་རྣམས་ཀྱང་ཡོངས་སུ་མཁྱེན་ཏོ། །སངས་རྒྱས་ཀྱི་ཞིང་དང་ཉན་ཐོས་རྣམས་ཀྱང་ཡོངས་སུ་མཁྱེན་ཏོ་ཞེས་བྱ་བའི་བར་</w:t>
      </w:r>
      <w:ins w:id="21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1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དེ་ལྟར་གོང་དུ་བཤད་པའི་རིམ་པས་ཤེས་རབ་ཀྱི་ཕ་རོལ་ཏུ་ཕྱིན་པ་ཟབ་མོ་འདི་ལ་སྤྱོད་པ་རྣམས་ཚེ་རབས་སྔ་མ་ལ་དགེ་བ་ཅི་སྤྱད་པའི་ཡོན་ཏན་དང</w:t>
      </w:r>
      <w:ins w:id="21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ཚེ་འདི་དང་ཚེ་རབས་ཕྱི་མ་ལ་ཕན་ཡོན་ཅི་དང་ཅིར་འགྱུར་བ་རྣམས། བཅོམ་ལྡན་འདས་ཀྱིས་ལུང་བསྟན་པ་ཤཱ་རིའི་བུས་ཐོས་ནས་འཁོར་རྣམས་ཀྱང་ཡིད་ཆེས་ཤིང་དད་པ་བསྐྱེད་པའི་ཕྱིར།</w:t>
      </w:r>
      <w:ins w:id="21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དེ་ལྟར་བཅོམ་ལྡན་འདས་ཀྱིས་དུས་གསུམ་</w:t>
      </w:r>
      <w:ins w:id="21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21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་དངོས་པོ་ཐམས་ཅད་ཅིར་གྱུར་པ་དང</w:t>
      </w:r>
      <w:ins w:id="21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ཅིར་འགྱུར་བ་མ་ལུས་པར་ཐུགས་སུ་ཆུད་པ་ངོ་མཚར་ཆེའོ་ཞེས་བསྟོད་པ་བསྟན་པའོ། །བཅོམ་ལྡན་འདས་གང་ཡང་བྱང་ཆུབ་སེམས་དཔའ་སེམས་དཔའ་ཆེན་པོ་ཕ་རོལ་ཏུ་ཕྱིན་པ་དྲུག་པོ་འདི་དག་གི་སླད་དུ་བརྩོན་པར་བགྱིད་ཅིང་ཕ་རོལ་ཏུ་ཕྱིན་པ་དྲུག་པོ་འདི་དག་ཚོལ་བ་དང</w:t>
      </w:r>
      <w:ins w:id="21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ཡོངས་སུ་ཚོལ་</w:t>
      </w:r>
      <w:del w:id="21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བའི་ཚེ་རིགས་ཀྱི་བུ་དང་རིགས་ཀྱི་བུ་མོ་ཕ་རོལ་ཏུ་ཕྱིན་པ་དྲུག་པོ་འདི་དག་ཚོལ་བ་དང་ཡོངས་སུ་ཚོལ་བ་ལས། ལ་ལས་ནི་བཙལ་བ་ལས་ཕ་རོལ་ཏུ་ཕྱིན་པ་དྲུག་པོ་འདི་དག་ཐོབ་པར་འགྱུར། ལ་ལས་ནི་ཐོབ་པར་མི་འགྱུར་རོ་ཞེས་བྱ་བ་ནི།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དེ་ལྟར་གོང་དུ་བཤད་པའི་རིམ་པས། སྔོན་དགེ་བ་སྤྱོད་སྤྱོད་པ་དང</w:t>
      </w:r>
      <w:ins w:id="21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</w:t>
        </w:r>
      </w:ins>
      <w:del w:id="21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་དུ།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སངས་རྒྱས་མང་པོ་ལ་བསྙེན་བཀུར་བྱས་པ་རྣམས་ཀྱིས་</w:t>
      </w:r>
      <w:del w:id="21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ཤེས་རབ་ཀྱི་ཕ་རོལ་ཏུ་ཕྱིན་པ་འདི་ཉན་པ་དང་འདྲི་བ་ལ་སོགས་པའི་སྒོ་ནས་སྤྱོད་ནུས་པར་འགྱུར་ཏེ། ཤེས་རབ་ཀྱི་ཕ་རོལ་ཏུ་ཕྱིན་པ་ཟབ་མོ་འདི་ལ་སྤྱོད་པ་དཀོན་པ་བསྟན་པ་ཤཱ་ར</w:t>
      </w:r>
      <w:ins w:id="21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་དྭ་ཏ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ིའི་བུས་ཐོས་ནས།</w:t>
      </w:r>
      <w:ins w:id="21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དེ་ལྟར་དཀོན་ན་ཐམས་ཅད་ཀྱིས་ཤེས་རབ་ཀྱི་ཕ་རོལ་ཏུ་ཕྱིན་པ་ཟབ་མོ་འདི་བཙལ་ཀྱང་རྙེད་པར་མི་འགྱུར་གྱི། སྔོན་དགེ་བའི་རྩ་བ་བསྐྱེད་པ་ཉི་ཚེ་ཞིག་གིས་རྙེད་པར་འགྱུར་བ་ལྟ་ཞིག་ཅེས་ཞུས་པའོ། །བཅོམ་ལྡན་འདས་ཀྱིས་བཀའ་སྩལ་པ། ཤ་ར་དྭ་ཏིའི་བུ་དེ་ནི་དེ་ལྟར་མ་ཡིན་ཏེ། རིགས་ཀྱི་བུ་དང་རིགས་ཀྱི་བུ་མོ་བརྩོན་འགྲུས་མི་གཏོང་</w:t>
      </w:r>
      <w:ins w:id="21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</w:t>
        </w:r>
      </w:ins>
      <w:del w:id="21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་དེ་དག་ཀུན་གྱིས་ཀྱང་ཕ་རོལ་ཏུ་ཕྱིན་པ་དྲུག་པོ་འདི་དག་ཐམས་ཅད་འགྲུབ་པར་འགྱུར་རོ། །དེ་ཅིའི་ཕྱིར་ཞེ་ན། ཤ་ར་དྭ་ཏིའི་བུ་དེ་ནི་འདི་ལྟར་རིགས</w:t>
      </w:r>
      <w:ins w:id="21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ཀྱི་བུ་དང་རིགས་ཀྱི་བུ་མོ་དེ་དག་ཕ་རོལ་ཏུ་ཕྱིན་པ་དྲུག་པོ་འདི་དག་གི་དོན་དུ་བརྩོན་པར་བྱེད་པའི་ཕྱིར་རོ་ཞེས་བྱ་བས་ནི་ཤེས་རབ་ཀྱི་ཕ་རོལ་ཏུ་ཕྱིན་པ་ཟབ་མོ་འདི་ཐོས་པར་བྱ་བའི་ཕྱིར། བརྩོན་འགྲུས་ཆེན་པོ་བརྩམས་ཤིང་ཡིད་བསྲིངས་ཏེ་བཙལ་ན་ཚེ་འདི་ལ་གྲུབ་པར་མ་གྱུར་ན་ཡང་ཚེ་རབས་ཕྱི་མ་ཚུན་ཆད་ཀྱིས་བརྩོན་འགྲུས་མ་</w:t>
      </w:r>
      <w:ins w:id="21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གཏང</w:t>
        </w:r>
      </w:ins>
      <w:del w:id="21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བཏང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་ན་གྲུབ་པར་འགྱུར་རོ་ཞེས་བསྟན་པའོ། །གསོལ་པ་ཅི་ལགས། བཅོམ་ལྡན་འདས་རིགས་ཀྱི་བུ་དང་རིགས་ཀྱི་བུ་མོ་དེ་དག་གིས་མདོ་སྡེ་ཟབ་མོ་ཟབ་མོ་ཕ་རོལ་ཏུ་ཕྱིན་པ་དྲུག་དང་ལྡན་པ་འདི་དག་ཀུན་ཀྱང་གྲུབ་པར་འགྱུར་རམ་ཞེས་བྱ་བ་ནས། ཇི་སྐད་དུ་བསྟན་པའི་ཕ་རོལ་ཏུ་ཕྱིན་པ་དྲུག་པོ་འདི་དག་ལས་བརྩོན་འགྲུས་ཉམས་པར་མི་བྱེད་དོ་ཞེས་བྱ་བའི་བར་གྱིས་ནི། བརྩོན་འགྲུས་ཆེན་པོ་མ་</w:t>
      </w:r>
      <w:ins w:id="21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གཙང</w:t>
        </w:r>
      </w:ins>
      <w:del w:id="21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བཏང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་ན་སྔོན་དགེ་བའི་རྩ་བ</w:t>
      </w:r>
      <w:del w:id="21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མ་བསྐྱེད་ཅིང་ལས་ཀྱི་འཕྲོ་མེད་དུ་ཟིན་ཀྱང་མདོ་སྡེ་ཟབ་མོ་ཕ་རོལ་ཏུ་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ཕྱིན་པ་དྲུག་དང་ལྡན་པ་རྣམས་གྲུབ་པར་མི་འགྱུར་མི་སྲིད་དེ། ཚེ་འདི་ལ་མ་གྲུབ་ཀྱང་ཚེ་རབས་ཕྱི་མ་ཚུན་ཆོད་ཀྱིས་གྲུབ་པར་འགྱུར་གྱིས། བླ་ན་མེད་པ་ཡང་དག་པར་རྫོགས་པའི་བྱང་ཆུབ་ཏུ་མངོན་པར་རྫོགས་པར་སངས་རྒྱས་པར་མ་གྱུར་གྱི་བར་དུ་མདོ་སྡེ་ཟབ་མོ་འདིའི་དོན་བཙལ་བ་དང</w:t>
      </w:r>
      <w:ins w:id="21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སེམས་ཅན་གྱི་དོན་ཕུན་སུམ་ཚོགས་པར་བྱ་བའི་བརྩོན་འགྲུས་ཉམས་པར་མི་བྱའོ་ཞེས་བསྟན་པའོ། །ཤེས་རབ་ཀྱི་ཕ་རོལ་ཏུ་ཕྱིན་པ་འབུམ་པ་རྒྱ་ཆེར་བཤད་པ་ལས་ལེའུ་སུམ་ཅུ་གཅིག་པའོ།། །།དེ་ནས་ཚེ་དང་ལྡན་པ་རབ་འབྱོར་</w:t>
      </w:r>
      <w:ins w:id="21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1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་བཅོམ་ལྡན་འདས་ལ་འདི་སྐད་ཅེས་གསོལ་ཏོ་ཞེས་བྱ་བ་ལ་སོགས་པས་ནི་དེ་ལྟར་གོང་དུ་བཤད</w:t>
      </w:r>
      <w:ins w:id="21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རིམ་པས་ཤེས་རབ་ཀྱི་ཕ་རོལ་ཏུ་ཕྱིན་པ་ཟབ་མོ་འདི་ལ་སྤྱོད་པའི་བྱང་ཆུབ་སེམས་དཔའ་རྣམས་ཀྱི་ཕན་ཡོན་བཤད་པ་འདི། བདག་ཅག་གིས་འཇལ་ན་རིགས་ཀྱི་བུ་དང་རིགས་ཀྱི་བུ་མོ་ཤེས་རབ་ཀྱི་ཕ་རོལ་ཏུ་ཕྱིན་པ་ལ་སྤྱོད་པ་དེ་དག་ལ་བདུད་ཀྱི་བར་ཆད་དུ་འགྱུར་བ་ཅི་དང་ཅི་མཆིས་པ་བཤད་དུ་གསོལ་ཞེས་བདུད་ཀྱི་ལས་ཞིབ་ཏུ་བཤད་པའི་སྐབས་དབྱེ་བའི་ཕྱིར་རབ་འབྱོར་གྱིས་གསོལ་པ་སྟེ། དེ་ལ་བདུད་ཀྱི་ལས་ཞེས་བྱ་བ་ཡང་ཁ་ཅིག་ནི་བདུད་ཀྱིས་བར་ཆད་བྱས་པའོ། །ཁ་ཅིག་ནི་ཆོས་འཆད་པ་དང</w:t>
      </w:r>
      <w:ins w:id="21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ཉན་པའི་ལུས་དང་ངག་དང་ཡིད་ཀྱི་སྤྱོད་པའི་སྐྱོན་རྣམས་ཀྱིས་ཤེས་རབ་ཀྱི་ཕ་རོལ་ཏུ་ཕྱིན་པ་འདི་ལ་སྤྱོད་པའི་བར་ཆད་དུ་འགྱུར་བ་སྟེ།</w:t>
      </w:r>
      <w:ins w:id="21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དེ་དག་ཀྱང་བདུད་ཀྱི་ལས་དང་འདྲ་བའི་ཕྱིར་བདུད་ཀྱི་ལས་ཞེས་བྱའོ། །ཁ་ཅིག་ནི་ཆོས་འཆད་པ་དང་</w:t>
      </w:r>
      <w:del w:id="21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ཉན་པའི་མིའི་ལུས་དང་ངག་དང་ཡིད་ཀྱི་སྤྱོད་པའི་སྐྱོན་ལས་བདུད་གླགས་ལྟ་ཞིང་བར་ཆད་བྱེད་པར་འགྱུར་བའི་ཕྱིར་ཡང་བདུད་ཀྱི་ལས་ཞེས་བྱ་སྟེ། སྐབས་དང་སྦྱར་ཞིང་རིག་པར་བྱའོ། །བཅོམ་ལྡན་འདས་ཀྱིས་བཀའ་སྩལ་པ། རབ་འབྱོར་སྤོབས་པ་ཧ་ཅང་འཕྱིས་ཏེ་སྐྱེ་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ན། རབ་འབྱོར་དེ་ནི་བྱང་ཆུབ་སེམས་དཔའ་སེམས་དཔའ་ཆེན་པོས་བདུད་ཀྱི་ལས་སུ་རིག་</w:t>
      </w:r>
      <w:del w:id="21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པར་བྱའོ་ཞེས་བྱ་བ་ནི་ཆོས་འཆད་པའི་ཚེ། ཆོས་ཀྱི་མཁན་པོ་དོན་དང་ཚིག་རྣམས་མྱུར་དུ་མི་དྲན་ཞིང་སྤོབས་པ་བུལ་བ་དང་ཆོས་ཉན་པས་ཐེ་ཚོམ་དྲིས་ན་ཡང་མྱུར་དུ་ལན་མི་ཐེབས་ཤིང་སྤོབས་པ་འཕྱིས་ཏེ་སྐྱེ་ན། དམ་པའི་ཆོས་བཤད་པའི་བར་ཆད་དུ་འགྱུར་བའི་བདུད་ཀྱི་ལས་སུ་རིག་པར་བྱའོ་ཞེས་བསྟན་པའོ། །བཅོམ་ལྡན་འདས་ཅིའི་སླད་དུ་སྤོབས་པ་ཧ་ཅང་འཕྱིས་ཏེ་སྐྱེ་བར་འགྱུར་བ་དེ་ནི་ཅིའི་སླད་དུ་བྱང་ཆུབ་སེམས་དཔའ་སེམས་དཔའ་ཆེན་པོས་བདུད་ཀྱི་ལས་སུ་རིག་པར་བགྱི་ཞེས་བྱ་བས་ནི་སྤོབས་པ་ཧ་ཅང་ཡང་འཕྱིས་ཏེ་སྐྱེ་བའི་རྒྱུ་ཅི་ལས་གྱུར་པ་དྲིས་པའོ། །བཅོམ་ལྡན་འདས་ཀྱིས་བཀའ་སྩལ་པ། རབ་འབྱོར་འདི་ལ་བྱང་ཆུབ་སེམས་དཔའ་སེམས་དཔའ་ཆེན་པོ་ཤེས་རབ་ཀྱི་ཕ་རོལ་ཏུ་ཕྱིན་པ་ལ་སྤྱོད་པའི་ཚེ།</w:t>
      </w:r>
      <w:ins w:id="21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ཤེས་རབ་ཀྱི་ཕ་རོལ་ཏུ་ཕྱིན་པ་དཀའ་བར་ཡོངས་སུ་རྫོགས་པར་བྱེད་ཅེས་བྱ་བ་ལ་སོགས་པས་ནི། ཕ་རོལ་ཏུ་ཕྱིན་པ་དྲུག་ལ་སྤྱོད་པའི་ཚེ་མི་མཐུན་པའི་ཕྱོགས་དང་འདྲེས་ཤིང་མྱུར་དུ་ཡོངས་སུ་རྫོགས་པར་མ་བྱས་པའི་ལམ་གྱིས་སྤོབས་པ་བུལ་ཞིང་འཕྱིས་ཏེ་སྐྱེ་བར་འགྱུར་རོ་ཞེས་བསྟན་པའོ། །རབ་འབྱོར་གཞན་ཡང་ཀུན་ཏུ་མྱུར་བར་སྤོབས་པ་སྐྱེ་ན། བྱང་ཆུབ་སེམས་དཔའ་སེམས་དཔའ་ཆེན་པོས་བདུད་ཀྱི་ལས་སུ་རིག་པར་བྱའོ་ཞེས་བྱ་བ་ནི་ཆོས་འཆད་པའི་མཁན་པོ་ཆོས་འཆད་པ་དང</w:t>
      </w:r>
      <w:ins w:id="21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དྲིས་པའི་ལན་ལྡོན་པའི་ཚེ་ཞིབ་ཏུ་མ་བརྟགས་མ་བསམས་པར་རློམ་སེམས་སམ་ང་རྒྱལ་གྱི་དབང་གིས་ཆོས་སྟོན་</w:t>
      </w:r>
      <w:del w:id="21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པས། དོན་དང་ཚིག་གཏན་ལ་མི་འབབ་པའི་ཕྱིར་བདུད་ཀྱིས་གླགས་རྙེད་པར་འགྱུར་ཞེས་བསྟན་པའོ། །གསོལ་པ། བཅོམ་ལྡན་འདས་ཅིའི་སླད་དུ་ཤིན་ཏུ་མྱུར་བར་སྤོབས་པ་སྐྱེ་བར་འགྱུར་ཞེས་བྱ་བ་ལ་སོགས་པ་ནི། ཤིན་ཏུ་མྱུར་བར་སྤོབས་པ་སྐྱེ་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བར་འགྱུར་བའི་གཏན་ཚིགས་རབ་འབྱོར་གྱིས་ཞུས་པ་དང</w:t>
      </w:r>
      <w:ins w:id="21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ྲུག་ལ་སྤྱོད་པའི་ཚེ་ཐབས་མི་མཁས་པས་ཞིབ་ཏུ་མ་བརྟགས་མ་བསམས་པར་ང་རྒྱལ་དང་རློམ་སེམས་ཀྱི་དབང་གིས་ཕ་རོལ་ཏུ་ཕྱིན་པ་དྲུག་ལ་སྤྱོད་སྤྱོད་པའི་རྒྱུས་ཤིན་ཏུ་མྱུར་བར་སྤོབས་པ་སྐྱེ་བར་འགྱུར་ཏེ། དེ་ལྟར་ང་རྒྱལ་དང་རློམ་སེམས་ཀྱིས་ཤིན་ཏུ་མྱུར་བར་སྤོབས་པ་སྐྱེ་ན་ཡང་བདུད་ཀྱིས་གླགས་རྙེད་པར་འགྱུར་བའི་ཕྱིར་བདུད་ཀྱི་ལས་སུ་རིག་</w:t>
      </w:r>
      <w:del w:id="21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པར་བྱའོ་ཞེས་བསྟན་པའོ། །རབ་འབྱོར་གཞན་ཡང་གླལ་ཞིང་ཤེས་རབ་ཀྱི་ཕ་རོལ་ཏུ་ཕྱིན་པ་འདི་འདྲི་ན། རབ་འབྱོར་དེ་ཡང་བྱང་ཆུབ་སེམས་དཔའ་སེམས་དཔའ་ཆེན་པོས་བདུད་ཀྱི་ལས་སུ་རིག་པར་བྱའོ་ཞེས་བྱ་བ་ནི་སྙོམ་ཞིང་གཉིད་ཀྱི་དབང་དུ་གྱུར་ཏེ་ལུས་དང་སེམས་ལས་སུ་མི་རུང་ན་གླལ་འབྱུང་སྟེ།</w:t>
      </w:r>
      <w:ins w:id="21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ལུས་དང་སེམས་ལས་སུ་མི་རུང་བཞིན་དུ་ཤེས་རབ་ཀྱི་ཕ་རོལ་ཏུ་ཕྱིན་པ་འདི་འདྲི་ན་ཡང་བདུད་ཀྱིས་གླགས་རྙེད་པར་འགྱུར་རོ་ཞེས་བསྟན་པའོ། །རབ་འབྱོར་གཞན་ཡང་དགོད་ཅིང་འདྲི་ན། རབ་འབྱོར་དེ་ཡང་བྱང་ཆུབ་སེམས་དཔའ་སེམས་དཔའ་ཆེན་པོས་བདུད་ཀྱི་ལས་སུ་རིག་པར་བྱའོ་ཞེས་བྱ་བ་ནི།</w:t>
      </w:r>
      <w:ins w:id="21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གཞན་ལ་འཕྱས་བཙལ་བ་ལ་སོགས་པའི་བསམ་པས་དགོད་</w:t>
      </w:r>
      <w:del w:id="21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ཅིང་ཤེས་རབ་ཀྱི་ཕ་རོལ་ཏུ་ཕྱིན་པ་འདི་འདྲི་ན་ཡང་སེམས་གཡེང་བའི་ཕྱོགས་སུ་གཏོགས་པས་བདུད་ཀྱིས་</w:t>
      </w:r>
      <w:ins w:id="21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བྱིན</w:t>
        </w:r>
      </w:ins>
      <w:del w:id="21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་གྱིས་བརླབས</w:t>
      </w:r>
      <w:ins w:id="21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་པའམ། བདུད་ཀྱིས་གླགས་རྙེད་པར་འགྱུར་རོ་ཞེས་བསྟན་པའོ། །རབ་འབྱོར་ཕན་ཚུན་སྟེག་ཅིང་འདྲི་ན། རབ་འབྱོར་དེ་ཡང་བྱང་ཆུབ་སེམས་དཔའ་སེམས་དཔའ་ཆེན་པོས་བདུད་ཀྱི་ལས་སུ་རིག་པར་བྱའོ་ཞེས་བྱ་བ་ནི། ཤེས་རབ་ཀྱི་ཕ་རོལ་ཏུ་ཕྱིན་པ་འདི་འདྲི་བའི་ཚེ། མི་གཞན་དང་ལྷན་ཅིག་ཁས་བརྒྱ་པའམ། རྩེ་བའམ་སྟེག་སྔགས་ཟེར་ཞིང་འདྲི་ན་བདུད་ཀྱིས་བྱིན་གྱིས་བརླབས་པས་དེ་ལྟར་བྱེད་པའམ་དེ་ལྟར་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བྱེད་ན་བདུད་ཀྱིས་གླགས་རྙེད་པར་འགྱུར་རོ་ཞེས་བསྟན་པའོ། །སེམས་གཡེང་ཞིང་འདྲི་ན་རབ་འབྱོར་དེ་ཡང་བྱང་ཆུབ་སེམས་དཔའ་སེམས་དཔའ་ཆེན་པོས་བདུད་ཀྱི་ལས་སུ་རིག་པར་བྱའོ་ཞེས་བྱ་བ་ནི་བུད་མེད་ལ་རྟོག་པའམ། ཡུལ་ལ་རྟོག་པ་དང</w:t>
      </w:r>
      <w:ins w:id="21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གཉེན་བཤེས་ལ་རྟོག་པ་ལ་སོགས་པས་སེམས་གུད་དུ་གཡེངས་ཤིང་འདྲི་ན། དེ་ལྟར་བྱེད་པ་ཡང་བདུད་ཀྱིས་</w:t>
      </w:r>
      <w:ins w:id="21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བྱིན</w:t>
        </w:r>
      </w:ins>
      <w:del w:id="21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་གྱིས་བརླབས་པས། དེ་ལྟར་བྱེད་དམ་དེ་ལྟར་བྱེད་ན་བདུད་ཀྱིས་གླགས་རྙེད་པར་འགྱུར་བའི་ཕྱིར་བདུད་ཀྱི་ལུས་སུ་རིག་པར་བྱའོ་ཞེས་བསྟན་པའོ། །ཡི་གེ་གཞན་ལ་ཆགས་ཤིང་ཚིག་གི་དོན་མི་ཤེས་པར་འདྲི་ན་རབ་འབྱོར་དེ་ཡང་བྱང་ཆུབ་སེམས་དཔའ་སེམས་དཔའ་ཆེན་པོས་བདུད་ཀྱི་ལས་སུ་རིག་པར་བྱའོ་ཞེས་བྱ་བ་ནི། ཤེས་རབ་ཀྱི་ཕ་རོལ་ཏུ་ཕྱིན་པའི་དོན་དང་སྦྱོར་བར་བྱ་ཀ་ར་ཎ་ལ་སོགས་པའི་ཚིག་གི་རྗེས་སུ་འབྲང་ཞིང་འདྲི་ན་ཡང་དེ་ལྟར་བྱེད་པ་ཉིད་བདུད་ཀྱིས་བྱིན་གྱིས་བརླབས་པའམ། དེ་བྱེད་ན་བདུད་ཀྱིས་གླགས་རྙེད་པར་འགྱུར་བའི་ཕྱིར་བདུད་ཀྱི་ལས་སུ་རིག་པར་བྱའོ་ཞེས་བསྟན་པའོ། །འདིའི་རོ་མ་མྱོང་ནས་སྟན་ལས་ལངས་ཏེ་འགྲོ་ན། རབ་འབྱོར་དེ་ཡང་བྱང་ཆུབ་སེམས་དཔའ་སེམས་དཔའ་ཆེན་པོས་བདུད་ཀྱི་ལས་སུ་རིག་པར་བྱའོ་ཞེས་བྱ་བ་ནི།</w:t>
      </w:r>
      <w:ins w:id="21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ཟབ་མོ་འདི་ཉན་པའི་ཚེ་དོན་ཟབ་མོ་གོ་བའི་ཉམས་མེད་ནས་མཉན་པ་བཏང་སྟེ་གུད་དུ་འགྲོ་ན་ཡང</w:t>
      </w:r>
      <w:ins w:id="21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དེ་ལྟར་བྱེད་པ་ཉིད་བདུད་ཀྱིས་བྱིན་</w:t>
      </w:r>
      <w:ins w:id="21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1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་བརླབས་པའམ་དེ་ལྟར་བྱེད་ན་བདུད་ཀྱིས་གླགས་རྙེད་པར་འགྱུར་བའི་ཕྱིར་བདུད་ཀྱི་ལས་སུ་རིག་པར་བྱའོ། །རབ་འབྱོར་གཞན་ཡང་གླལ་ཞིང་ལུང་འབོགས་ན་ཞེས་བྱ་བ་ནས། རབ་འབྱོར་གཞན་ཡང་ཡི་གེ་གཞན་དང་གཞན་དག་ལ་ཆགས་ཤིང་འཛིན་ཏམ་འཆང་ངམ། ཀློག་གམ། ཀུན་ཆུབ་པར་བྱེད་དམ། ཚུལ་བཞིན་དུ་ཡིད་ལ་བྱེད་ན། རབ་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འབྱོར་དེ་ཡང་བྱང་ཆུབ་སེམས་དཔའ་སེམས་དཔའ་ཆེན་པོས་བདུད་ཀྱི་ལས་སུ་རིག་པར་བྱའོ་ཞེས་བྱ་བའི་བར་</w:t>
      </w:r>
      <w:ins w:id="21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1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ལུང་འབོགས་པ་དང</w:t>
      </w:r>
      <w:ins w:id="21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ཁ་ཏོན་བྱེད་པ་དང</w:t>
      </w:r>
      <w:ins w:id="21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འཛིན་པ་དང</w:t>
      </w:r>
      <w:ins w:id="21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1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ཀློག་པ་དང</w:t>
      </w:r>
      <w:ins w:id="21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སྟོན་པ་དང</w:t>
      </w:r>
      <w:ins w:id="21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ཚུལ་བཞིན་དུ་ཡིད་ལ་བྱེད་པའི་ཚེ་གླལ་བ་དང</w:t>
      </w:r>
      <w:ins w:id="21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དགོད</w:t>
        </w:r>
      </w:ins>
      <w:del w:id="21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་།ངབོང་དུཔ་ངང་བླུག་པཆ་ 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</w:t>
      </w:r>
      <w:ins w:id="21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་དང་སྟེག་པ་དང༌། ཡི་གེ་གཞན་ལ་ཆགས་པར་གྱུར་ན་ཡང་བདུད</w:t>
        </w:r>
      </w:ins>
      <w:del w:id="21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 འི་སྐྲེཔོ་གྲ་ཀྵེ་ ་ཟབབ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་ཀྱིས་བྱིན་གྱིས་བརླབས་པས་དེ་ལྟར་བྱེད་པའམ། དེ་ལྟར་བྱེད་ན་བདུད་ཀྱིས་གླགས་རྙེད་པར་འགྱུར་བའི་ཕྱིར་བདུད་ཀྱི་ལས་སུ་རིག་པར་བྱའོ་ཞེས་བསྟན་པ་སྟེ།</w:t>
      </w:r>
      <w:ins w:id="21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གླལ་བ་དང</w:t>
      </w:r>
      <w:ins w:id="21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དགོད་པ་དང</w:t>
      </w:r>
      <w:ins w:id="21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སྟེག་པ་དང</w:t>
      </w:r>
      <w:ins w:id="21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1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ཡི་གེ་གཞན་ལ་ཆགས་པའི་དོན་ནི་གོང་དུ་བཤད་པ་བཞིན་ནོ། །དེ་སྐད་ཅེས་བཀའ་</w:t>
      </w:r>
      <w:ins w:id="22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22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་པ་དང</w:t>
      </w:r>
      <w:ins w:id="22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2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ཚེ་དང་ལྡན་པ་རབ་འབྱོར་གྱིས་བཅོམ་ལྡན་འདས་ལ་འདི་སྐད་ཅེས་གསོལ་ཏོ་ཞེས་བྱ་བ་ནས། ཤེས་རབ་ཀྱི་ཕ་རོལ་ཏུ་ཕྱིན་པ་འདི་ལས་བདག་ཅག་ལུང་མ་བསྟན་ཏོ་ཞེས་མ་དད་པའི་ཡིད་ཀྱིས་སྟན་ལས་ལངས་ཤིང་འདོང་སྟེ། རབ་འབྱོར་དེ་ཡང་བྱང་ཆུབ་སེམས་དཔའ་སེམས་དཔའ་ཆེན་པོས་བདུད་ཀྱི་ལས་སུ་རིག་པར་བྱའོ་ཞེས་བྱ་བའི་བར་གྱིས་ནི། ཤེས་རབ་ཀྱི་ཕ་རོལ་ཏུ་ཕྱིན་པའི་དོན་ཟབ་མོ་རྟོགས་པའི་རོ་མ་མྱོང་ནས་སྟན་ལས་ལངས་ཏེ་འདོང་བ་ཅིའི་ཕྱིར་དེ་ལྟར་བྱེད་པའི་གཏན་ཚིགས་རབ་འབྱོར་གྱིས་ཞུས་པ་དང</w:t>
      </w:r>
      <w:ins w:id="22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2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ེ་རབས་སྔ་མ་ལ་ཕ་རོལ་ཏུ་ཕྱིན་པ་དྲུག་ལ་མ་སྤྱད་ཅིང་གོམས་པར་མ་བྱས་པའི་རྒྱུས་ཚེ་འདི་ལ་ཡང་ཤེས་རབ་ཀྱི་ཕ་རོལ་ཏུ་ཕྱིན་པ་འདིའི་དོན་ཟབ་མོ་རྟོགས་པའི་ཉམས་མེད་པས་མ་དད་མ་མོས་ནས་གུད་དུ་འདོང་བ་བསྟན་པ་སྟེ། དེ་ལྟར་བྱེད་པ་ཡང་བདུད་ཀྱིས་བྱིན་</w:t>
      </w:r>
      <w:ins w:id="22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2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་བརླབས་པའམ།</w:t>
      </w:r>
      <w:ins w:id="22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དེ་ལྟར་བྱེད་ན་བདུད་ཀྱིས་གླགས་རྙེད་པར་འགྱུར་བའི་ཕྱིར་བདུད་ཀྱི་ལས་སུ་རིག་པར་བྱའོ་ཞེས་བསྟན་པའོ། །གསོལ་པ། བཅོམ་ལྡན་འདས་ཅིའི་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སླད་དུ་ཤེས་རབ་ཀྱི་ཕ་རོལ་ཏུ་ཕྱིན་པ་ལས་ལུང་མ་བསྟན་པ་དེ་དག་སྟན་</w:t>
      </w:r>
      <w:ins w:id="22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པ་དེ་དག་སྟན་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ལས་ལངས་ཤིང་མཆི་བར་</w:t>
      </w:r>
      <w:ins w:id="22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འགྱུར</w:t>
        </w:r>
      </w:ins>
      <w:del w:id="22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འགྲུར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་ཞེས་བྱ་བ་ནི། བྱང་ཆུབ་སེམས་དཔའ་ས་གང་དང་གང་ལ་གནས་པ་ཡན་ཆད་ཀྱིས་ལུང་བསྟན་པ་འཐོབ་པ་དང</w:t>
      </w:r>
      <w:ins w:id="22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2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ས་གང་མན་ཆད་ཀྱིས་ལུང་བསྟན་པ་མི་འཐོབ་པ་བཤད་པའི་སྐབས་དབྱེ་བའི་ཕྱིར་རབ་འབྱོར་གྱིས་ཞུས་པའོ། །བཅོམ་ལྡན་འདས་ཀྱིས་བཀའ་</w:t>
      </w:r>
      <w:ins w:id="22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22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ཅད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རབ་འབྱོར་བྱང་</w:t>
      </w:r>
      <w:ins w:id="22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ཆུབ་སེམས་དཔའ་སེམས་དཔའ་ཆེན་པོ་སྐྱོན་མེ</w:t>
      </w:r>
      <w:ins w:id="22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</w:t>
      </w:r>
      <w:del w:id="22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མ་ཆུད་པ་ནི་བླ་ན་མེད་པ་ཡང་དག་པར་རྫོགས་པའི་བྱང་ཆུབ་ཏུ་ལུང་མི་སྟོན་ཏོ་ཞེས་བྱ་བས་ནི་བྱང་ཆུབ་སེམས་དཔའ་ས་དང་པོ་ཐོབ་པ་ཡན་ཆད་ནི་བླ་ན་མེད་པ་ཡང་དག་པར་རྫོགས་པའི་བྱང་ཆུབ་ཏུ་ལུང་བསྟན་པར་འགྱུར་</w:t>
      </w:r>
      <w:ins w:id="22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གྱི།</w:t>
        </w:r>
      </w:ins>
      <w:del w:id="22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དེ་མན་ཆད་ཀྱིས་ལུང་བསྟན་པ་མི་འཐོབ་བོ་ཞེས་བསྟན་པའོ། །དེ་ལ་བདག་ནི་ཤེས་རབ་ཀྱི་ཕ་རོལ་ཏུ་ཕྱིན་པ་འདི་ལས་མི་འབྱུང་ངོ</w:t>
      </w:r>
      <w:ins w:id="22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2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།བདག་གི་མིང་ཡང་ཡོངས་སུ་མ་བརྗོད་དོ་ཞེས་དད་པར་མ་གྱུར་ན།</w:t>
      </w:r>
      <w:ins w:id="22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རབ་འབྱོར་དེ་ཡང་བྱང་ཆུབ་སེམས་དཔའ་སེམས་དཔའ་ཆེན་པོས་བདུད་ཀྱི་ལས་སུ་རིག་པར་བྱའོ་ཞེས་བྱ་བ་ནི། བྱང་ཆུབ་སེམས་དཔའ་ཁ་ཅིག་ཤེས་རབ་ཀྱི་ཕ་རོལ་ཏུ་ཕྱིན་པ་ཟབ་མོ་འདི་ལ་སྤྱོད་སྤྱོད་པ་དག་བདག་གིས་</w:t>
      </w:r>
      <w:del w:id="22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མིང་ནས་སྨོས་ཏེ་ལུང་བསྟན་དུ་རེ་བ་ལས། ལུང་བསྟན་པར་མ་གྱུར་ནས། དད་པ་བྲི་སྟེ་ཤེས་རབ་ཀྱི་ཕ་རོལ་ཏུ་ཕྱིན་པ་ཟབ་མོ་འདི་ལ་སྤྱོད་པ་གཏོང་བར་གྱུར་ན། དེ་ལྟར་བྱེད་པ་ཡང་བདུད་ཀྱིས་བྱིན་གྱིས་བརླབས་པའ</w:t>
      </w:r>
      <w:ins w:id="22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</w:t>
        </w:r>
      </w:ins>
      <w:del w:id="22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དེ་ལྟར་</w:t>
      </w:r>
      <w:ins w:id="22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བྱད</w:t>
        </w:r>
      </w:ins>
      <w:del w:id="22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་ན་བདུད་ཀྱིས་གླགས་རྙེད་པར་འགྱུར་བའི་ཕྱིར་བདུད་ཀྱི་ལས་སུ་རིག་པར་བྱའོ་ཞེས་བསྟན་པའོ། །གསོལ་པ། བཅོམ་ལྡན་འདས་ཅིའི་སླད་དུ་ཤེས་རབ་ཀྱི་ཕ་རོལ་ཏུ་ཕྱིན་པ་ཟབ་མོ་འདི་ལས་བྱང་ཆུབ་སེམས་དཔའ་སེམས་དཔའ་ཆེན་པོ་དག་གི་མིང་ཡོངས་སུ་མ་བརྗོད་པ་ལགས་ཞེས་བྱ་བ་ནི། ཤེས་རབ་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ཀྱི་ཕ་རོལ་ཏུ་ཕྱིན་པ་ཟབ་མོ་འདི་ལ་སྤྱོད་སྤྱོད་པ་རྣམས་ཇི་ལྟར་ཙམ་གྱིས་མིང་བརྗོད་ཅིང་ལུང་བསྟན་པར་འགྱུར་བ་ཞུས་པའོ། །བཅོམ་ལྡན་འདས་ཀྱིས་བཀའ་</w:t>
      </w:r>
      <w:ins w:id="22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22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</w:t>
      </w:r>
      <w:ins w:id="22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འགྱུར</w:t>
        </w:r>
      </w:ins>
      <w:del w:id="22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འབྱོར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་བྱང་ཆུབ་སེམས་དཔའ་སེམས་དཔའ་ཆེན་པོ་ལུང་མ་བསྟན་པ་རྣམས་ཀྱི་མིང་ནི་ཡོང</w:t>
      </w:r>
      <w:ins w:id="22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་སུས</w:t>
        </w:r>
      </w:ins>
      <w:del w:id="22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ས་སུ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་མི་བརྗོད་དོ་</w:t>
      </w:r>
      <w:del w:id="22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་ནི་ཤེས་རབ་ཀྱི་ཕ་རོལ་ཏུ་ཕྱིན་པ་འདི་ལ་སྤྱད་དོ་ཅོག་གི་མིང་བརྗོད་ཅིང་ལུང་བསྟན་པ་ཐོབ་པར་མི་</w:t>
      </w:r>
      <w:ins w:id="22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འགྱུར</w:t>
        </w:r>
      </w:ins>
      <w:del w:id="22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འགྲུར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་གྱི། ས་དང་པོ་ཐོབ་པ་ཡན་ཆད་ཀྱི་མིང་བརྗོད་ཅིང་ལུང་བསྟན་པ་ཐོབ་པར་འགྱུར་རོ་ཞེས་བསྟན་པའོ། །དེ་ལ་བདག་གི་མིང་ཡང་འདི་ལས་མི་འབྱུང་བ</w:t>
      </w:r>
      <w:ins w:id="22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དག་གང་དུ་སྐྱེས་པའི་</w:t>
      </w:r>
      <w:ins w:id="22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གོང་</w:t>
        </w:r>
      </w:ins>
      <w:del w:id="22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གྲོང་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ངམ་གྲོང་</w:t>
      </w:r>
      <w:ins w:id="22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ཁྱེར</w:t>
        </w:r>
      </w:ins>
      <w:del w:id="22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ཁྱེན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་རམ། གྲོང་རྡལ་གྱི་མིང་འདི་ཡང་མི་འབྱུང་ངོ་ཞེས་དེ་ཤེས་རབ་ཀྱི་ཕ་རོལ་ཏུ་ཕྱིན་པ་མི་མཉན་ཏོ་སྙམ་བྱེད་ཅིང་འཁོར་དེ་ནས་འགྲོ་བར་སེམས་ན་སེམས་བསྐྱེད་པ་དེས་ཇི་ལྟ་ཇི་ལྟར་འགྲོ་བར་སེམས་ཤིང་གོམ་པ་ཇི་སྙེད་ཅིག་བོར་བ་དེ་སྙེད་ཀྱི་བསྐལ་པ་ཡོངས་སུ་འཛིན་པར་འགྱུར་ཏེ། དེ་དག་ལ་བཟོད་པ་བརྩོན་པར་བྱ་དགོས་སོ་ཞེས་བྱ་བ་ནི་ལུང་མ་བསྟན་པའི་བྱང་ཆུབ་སེམས་དཔའ་ཁ་ཅིག་ཤེས་རབ་ཀྱི་ཕ་རོལ་ཏུ་ཕྱིན་པ་ལ་སྤྱོད་སྤྱོད་པ་ལས། བདག་གི་མིང་ལ་སོགས་པ་མ་སྨོས་ཏེ་ལུང་མ་བསྟན་ཏོ་སྙམ་ནས་དད་པ་བྲི་སྟེ། ཤེས་རབ་ཀྱི་ཕ་རོལ་ཏུ་ཕྱིན་པ་ཟབ་མོ་འདི་མཉན་པ་བཏང་ནས་གུད་དུ་འགྲོ་བར་སེམས་ཤིང་སོང་ནས།</w:t>
      </w:r>
      <w:ins w:id="22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གོམ་པ་ཇི་སྙེད་བོར་བ་དེ་སྙེད་ཀྱི་བསྐལ་པར་འཁོར་བ་ན་འཁྱམས་ཤིང་གྲོལ་ཐར་བར་མི་འགྱུར་ཏེ། ཤེས་རབ་ཀྱི་ཕ་རོལ་ཏུ་ཕྱིན་པ་ཟབ་མོ་འདི་ལ་གཟོད་</w:t>
      </w:r>
      <w:del w:id="22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བརྩོན་པར་བྱ་དགོས་སོ་ཞེས་བསྟན་པའོ། །དེ་ཤེས་རབ་ཀྱི་ཕ་རོལ་ཏུ་ཕྱིན་པ་བོར་ཞིང་མདོ་སྡེ་གང་རྣམ་པ་ཐམས་ཅད་</w:t>
      </w:r>
      <w:ins w:id="22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2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་པ་ཉིད་ཀྱི་ཡེ་ཤེས་ཡོངས་སུ་མི་སྒྲུབ་པ་དེ་དག་ཀུན་ཆུབ་པར་བྱ་བར་སེམས་ཏེ། </w:t>
      </w:r>
      <w:del w:id="22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དེ་ནས་བྱང་ཆུབ་སེམས་དཔའི་ཐེག་པ་པའི་རིགས་ཀྱི་བུ་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དང་རིགས་ཀྱི་བུ་མོ་དེ་དག་རྣམ་པ་ཐམས་ཅད་མཁྱེན་པ་ཉིད་ཀྱི་ཤིང་གི་རྩ་བ་སྤངས་ཏེ། དེ་ཉིད་ཀྱི་ཡལ་ག་དང་འདབ་མ་དང་ལོ་མ་ལ་འཇུག་པར་</w:t>
      </w:r>
      <w:del w:id="22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སེམས་པར་འགྱུར་བ་དག་སྟེ་ཞེས་བྱ་བས་ནི། དེ་ལྟར་གོང་དུ་བཤད་པའི་ཚུལ་དུ་ཤེས་རབ་ཀྱི་ཕ་</w:t>
      </w:r>
      <w:ins w:id="22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རོལ</w:t>
        </w:r>
      </w:ins>
      <w:del w:id="22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ཇོལ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་ཏུ་ཕྱིན་པ་ཟབ་མོ་འདི་མི་མཉན་པར་གུད་དུ་འགྲོ་བར་སེམས་</w:t>
      </w:r>
      <w:ins w:id="22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པའི་སྐྱོན་དང་དཔེ་བསྟན་པ་སྟེ། ཤེས་རབ་ཀྱི་ཕ་རོལ་ཏུ་ཕྱིན་པ་ནི་རྣམ་པ་ཐམས་ཅད་</w:t>
      </w:r>
      <w:ins w:id="22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2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་པའི་ཡེ་ཤེས་སྒྲུབ་པ་ཡིན་ཏེ། ཤིང་གི་རྩ་བ་དང་འདྲ་བ་ཐེག་པ་ཆུང་ངུའི་མདོ་སྡེ་འདི་ཤིང་གི་ཡལ་ག་དང་འདབ་མ་དང་ལོ་མ་དང་འདྲ་སྟེ། དོན་ཆེན་པོ་བོར་ནས་དོན་ཆུང་ངུ་ལ་ཞུགས་པ་ཡིན་པས་དེ་ལྟར་བྱེད་པ་ཡང་བདུད་ཀྱིས་</w:t>
      </w:r>
      <w:ins w:id="22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བྱིན</w:t>
        </w:r>
      </w:ins>
      <w:del w:id="22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རྗོབྱེན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་གྱིས་བརླབས་པའམ། དེ་ལྟར་བྱེད་ན་བདུད་ཀྱིས་གླགས་རྙེད་པར་འགྱུར་བའི་ཕྱིར་བདུད་ཀྱི་ལས་སུ་རིག་པར་བྱའོ་ཞེས་བསྟན་པའོ། །གསོལ་པ། བཅོམ་ལྡན་འདས་རྣམ་པ་ཐམས་ཅད་མཁྱེན་པ་ཉིད་ཀྱི་ཡེ་ཤེས་ཡོངས་སུ་མི་སྒྲུབ་པའི་མདོ་སྡེ་ཀུན་ཆུབ་པར་བགྱི་བར་སེམས་པར་འགྱུར་བ་དེ་དག་གང་ལགས་ཞེས་བྱ་བ་ནས། རབ་འབྱོར་དེ་དག་ནི་ཉན་ཐོས་དང</w:t>
      </w:r>
      <w:ins w:id="22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2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ང་སངས་རྒྱས་དང་ལྡན་པའི་མདོ་སྡེ་གང་ལས་ཤེས་རབ་ཀྱི་ཕ་རོལ་ཏུ་ཕྱིན་པ་བོར་ཞིང་ཀུན་ཆུབ་པར་བྱ་བར་སེམས་པ་སྟེ། རྣམ་པ་ཐམས་ཅད་</w:t>
      </w:r>
      <w:ins w:id="22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མཁྱེན་པ་ཉིད་ཀྱི་ཡེ་ཤེས་ཡོངས་སུ་མི་སྒྲུབ་པའོ་ཞེས་བྱ་བའི་བར་གྱིས་ནི། ཐེག་པ་ཆུང་ངུའི་མདོ་སྡེ་ཤིང་གི་ཡལ་ག་དང་འདྲ་བ་རྣམ་པ་ཐམས་ཅད་མཁྱེན་པ་ཉིད་དང་ལྡན་པའི་ཡེ་ཤེས་མི་སྒྲུབ་པ་གང་ཡིན་པའི་དམིགས་</w:t>
      </w:r>
      <w:del w:id="22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བསྟན་པའོ། །དེ་ཅིའི་ཕྱིར་ཞེ་ན་ཞེས་བྱ་བ་ནས། འཇིག་རྟེན་</w:t>
      </w:r>
      <w:del w:id="22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དང་འཇིག་རྟེན་ལས་འདས་པའི་ཆོས་རྣམས་ལ་སློབ་པ་ཡིན་ནོ་ཞེས་བྱ་བའི་བར་གྱིས་ནི། ཤེས་རབ་ཀྱི་ཕ་རོལ་ཏུ་ཕྱིན་པ་ལ་སྤྱད་ན་འཇིག་རྟེན་དང་འཇིག་རྟེན་ལས་འདས་པའི་ཆོས་ཐམས་ཅད་ཞར་ལ་སྤྱད་པར་འགྱུར་ར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ཞེས་བསྟན་པའོ། །རབ་འབྱོར་འདི་ལྟ་སྟེ་དཔེར་ན་ཁྱི་ལ་ལ་ཞིག་ཅེས་བྱ་བ་ལ་སོགས་པས་ནི། ཤེས་རབ་ཀྱི་ཕ་རོལ་ཏུ་ཕྱིན་པ་ཟབ་མོ་འདི་བོར་ཏེ།</w:t>
      </w:r>
      <w:ins w:id="22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ཐེག་པ་ཆུང་ངུའི་མདོ་སྡེ་ལ་སྤྱོད་པ་དོན་བཟང་པོ་བོར་ཏེ་ངན་པ་ཚོལ་བ་</w:t>
      </w:r>
      <w:ins w:id="22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ཁྱིས</w:t>
        </w:r>
      </w:ins>
      <w:del w:id="22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ཁྱེས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་ཟན་བཟང་</w:t>
      </w:r>
      <w:ins w:id="22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བོ</w:t>
        </w:r>
      </w:ins>
      <w:del w:id="22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་བོར་ཏེ་ངན་པ་ཚོལ་བ་ལས་དཔེ་བླངས་ཏེ་བསྟན་པ་སྟེ། དེ་ལྟར་བྱེད་པ་ཡང་བདུད་ཀྱིས་བྱིན་གྱིས་བརླབས་པའམ། དེ་ལྟར་བྱེད་པ་བདུད་ཀྱིས་གླགས་རྙེད་པར་འགྱུར་བའི་ཕྱིར་བདུད་ཀྱི་ལས་སུ་རིག་པར་བྱའོ་ཞེས་བསྟན་པའོ།</w:t>
      </w:r>
      <w:ins w:id="22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བ་འབྱོར་གཞན་ཡང་མ་འོངས་པའི་དུས་ན་ཞེས་བྱ་བ་ལ་སོགས་པས་ནི་ཡུལ་དང་དུས་ལ་ལ་ན་ཐེག་པ་ཆེན་པོ་ལ་སྤྱོད་པ་ནི་ཉུང་ཞིང་མི་བཙུན་པར་བྱེད་ཐེག་པ་ཆུང་ངུ་ལ་སྤྱོད་པ་ནི་མང་ཞིང་བཙུན་པར་བྱེད་པ་ཡོད་དེ་དེ་ལྟ་བུར་གྱུར་པའི་ཚེ།</w:t>
      </w:r>
      <w:ins w:id="22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ཤེས་རབ་ཀྱི་ཕ་རོལ་ཏུ་ཕྱིན་པ་ཟབ་མོ་འདི་བོར་ཏེ་ཁེ་དང་བཀུར་</w:t>
      </w:r>
      <w:ins w:id="22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སྟིའི</w:t>
        </w:r>
      </w:ins>
      <w:del w:id="22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་ཕྱིར་ཐེག་པ་ཆུང་ངུའི་མདོ་སྡེ་ལ་སྤྱོད་ན། དེ་ལྟར་བྱེད་པ་ཡང་བདུད་ཀྱིས་བྱིན་གྱིས་བརླབས་པའམ། དེ་ལྟར་བྱེད་ན་བདུད་ཀྱིས་གླགས་རྙེད་པར་འགྱུར་བའི་ཕྱིར་བདུད་ཀྱི་ལས་སུ་རིག་པར་བྱའོ་ཞེས་བསྟན་པའོ། །རབ་འབྱོར་འདི་ལྟ་སྟེ་དཔེར་ན་མི་ལ་ལ་ཞིག་གླང་པོ་ཆེ་འདོད་ལ་ཞེས་བྱ་བ་ལ་སོགས་པས་ནི་ཤེས་རབ་ཀྱི་ཕ་རོལ་ཏུ་ཕྱིན་པ་ཟབ་མོ་འདི་བོར་ཏེ། ཐེག་པ་ཆུང་ངུའི་མདོ་སྡེ་ལ་སྤྱོད་པ་དམན་པའི་དཔེ་མི་བླུན་པོ་ལས་བླངས་པ་བསྟན་པ་སྟེ། དེ་ལྟར་བྱེད་པ་ཡང་བདུད་ཀྱིས་བྱིན་གྱིས་བརླབས་པའམ། དེ་ལྟར་བྱེད་ན་བདུད་ཀྱིས་གླགས་རྙེད་པར་འགྱུར་བའི་ཕྱིར་བདུད་ཀྱི་ལས་སུ་རིག་པར་བྱའོ་ཞེས་བསྟན་པའོ། །རབ་འབྱོར་འདི་ལྟ་སྟེ་དཔེར་ན་མི་ཞིག་རྒྱ་མཚོ་ཆེན་པོ་ལྟ་</w:t>
      </w:r>
      <w:del w:id="22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བར་འདོད་ལ་ཞེས་བྱ་བ་ལ་སོགས་པས་ནི་ཤེས་རབ་ཀྱི་ཕ་རོལ་ཏུ་ཕྱིན་པ་ཟབ་མོ་བོར་ཏེ། ཐེག་པ་ཆུང་ངུའི་མདོ་སྡེ་ཚོལ་</w:t>
      </w:r>
      <w:del w:id="22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བའི་དཔེ་རྒྱ་མཚོ་དང</w:t>
      </w:r>
      <w:ins w:id="22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2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བ་ལང་གི་རྗེས་ཀྱི་ཆུ་ལས་བླངས་པ་བསྟན་པ་སྟེ། དེ་ལྟར་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བྱེད་པ་ཡང་སྔ་མ་བཞིན་དུ་བདུད་ཀྱི་ལས་སུ་རིག་པར་བྱའོ་ཞེས་བསྟན་པའོ།</w:t>
      </w:r>
      <w:ins w:id="22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།རབ་འབྱོར་འདི་ལྟ་སྟེ་དཔེར་ན་ཕྱྭ་མཁན་ནམ། ཕྱྭ་མཁན་གྱི་སློབ་མ་ཞེས་བྱ་བ་ལ་སོགས་པས་ནི་ཤེས་རབ་ཀྱི་ཕ་རོལ་ཏུ་ཕྱིན་པ་ཟབ་མོ་འདི་བོར་ཏེ། ཐེག་པ་ཆུང་ངུ་ལས་རྣམ་པ་ཐམས་ཅད་མཁྱེན་པ་ཉིད་ཚོལ་བར་སེམས་པ་ཕྱྭ་མཁན་ལྷའི་དབང་པོ་བརྒྱ་བྱིན་གྱི་ཁང་པ་རྣམ་པར་རྒྱལ་བ་ཞེས་བྱ་བའི་</w:t>
      </w:r>
      <w:ins w:id="22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ཚང་</w:t>
        </w:r>
      </w:ins>
      <w:del w:id="22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ཚད་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དུ་ཁང་པ་</w:t>
      </w:r>
      <w:ins w:id="22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བདུབ</w:t>
        </w:r>
      </w:ins>
      <w:del w:id="22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དབུབ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་པར་འདོད་ལ་ཉི་མ་དང་ཟླ་བའི་གཞལ་མེད་ཁང་ལས་ཚད་བླངས་ཏེ།</w:t>
      </w:r>
      <w:ins w:id="22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ཁང་པ་དབུབས་པ་ལས་དཔེ་བླངས་པ་བསྟན་པ་སྟེ། དེ་ལྟར་བྱེད་པ་ཡང་བདུད་ཀྱི་ལས་སུ་རིག་པར་བྱ་བ་སྔ་མ་བཞིན་ནོ། །རབ་འབྱོར་འདི་ལྟ་སྟེ་དཔེར་ན་སྐྱེས་བུ་ལ་ལ་ཞིག་འཁོར་ལོས་སྒྱུར་བའི་རྒྱལ་པོ་མཐོང་བར་འདོད་ལ་ཞེས་བྱ་བ་ལ་སོགས་པས་ནི་ཤེས་རབ་ཀྱི་ཕ་རོལ་ཏུ་ཕྱིན་པ་ཟབ་མོ་འདི་བོར་ནས་ཐེག་པ་ཆུང་ངུའི་མདོ་སྡེ་ལས། རྣམ་པ་ཐམས་ཅད་མཁྱེན་པ་ཉིད་བཙལ་བར་སེམས་པ་འཁོར་ལོས་སྒྱུར་བའི་རྒྱལ་པོ་དང</w:t>
      </w:r>
      <w:ins w:id="22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2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ཁམས་ཀྱི་རྒྱལ་ཕྲན་ལས་དཔེ་བླངས་ནས་བསྟན་པ་སྟེ། འཁོར་ལོས་སྒྱུར་བའི་རྒྱལ་པོ་དང</w:t>
      </w:r>
      <w:ins w:id="22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2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ཁམས་ཀྱི་རྒྱལ་ཕྲན་གཉིས་རྒྱལ་པོའི་ཆ་བྱད་ཙམ་དུ་འདྲར་ཟིན་ཀྱང</w:t>
      </w:r>
      <w:ins w:id="22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2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འཁོར་ལོས་སྒྱུར་བའི་རྒྱལ་པོ་ལ་ནི་སྐྱེས་བུ་ཆེན་པོའི་མཚན་སུམ་ཅུ་རྩ་གཉིས་དང</w:t>
      </w:r>
      <w:ins w:id="22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2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རིན་པོ་ཆེ་སྣ་བདུན་ལ་སོགས་པ་མངའ་བའི་ཡོན་ཏན་དང་ལྡན་གྱི། ཁམས་ཀྱི་རྒྱལ་ཕྲན་ལ་ཡོན་ཏན་དེ་ལྟ་བུ་དང་མི་ལྡན་ཏེ་མི་འདྲ་བ་དེ་བཞིན་དུ་ཤེས་རབ་ཀྱི་ཕ་རོལ་ཏུ་ཕྱིན་པ་ཟབ་མོ་འདི་དང་ཐེག་པ་ཆུང་ངུའི་མདོ་སྡེ་གཉིས་ཀྱང</w:t>
      </w:r>
      <w:ins w:id="22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2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མདོ་སྡེ་ཙམ་དུ་འདྲ་ཡང་ཡོན་ཏན་ཐ་དད་དེ་མི་འདྲ་བ</w:t>
      </w:r>
      <w:del w:id="22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ལ་ཐེག་པ་ཆུང་ངུའི་མདོ་སྡེ་ལས་རྣམ་པ་ཐམས་ཅད་མཁྱེན་པ་ཉིད་བཙལ་</w:t>
      </w:r>
      <w:ins w:id="22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པར</w:t>
        </w:r>
      </w:ins>
      <w:del w:id="22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་སེམས་པ་བདུད་ཀྱི་ལས་སུ་རིག་པར་བྱའོ་ཞེས་བསྟན་པའོ། །རབ་འབྱོར་འདི་ལྟ་སྟེ་དཔེར་ན་སྐྱེས་བུ་ཤིན་ཏུ་བཀྲེས་པ་ལ་ལ་ཞིག་གིས་རོ་བརྒྱ་དང་ལྡན་པའི་ཁ་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ཟས་རྙེད་ཀྱང་ཞེས་བྱ་བ་ལ་སོགས་པས་ནི། ཤེས་རབ་ཀྱི་ཕ་རོལ་ཏུ་ཕྱིན་པ་ཟབ་མོ་འདི་བོར་ནས། ཐེག་པ་ཆུང་ངུའི་མདོ་སྡེ་ལས་རྣམ་པ་ཐམས་ཅད་</w:t>
      </w:r>
      <w:ins w:id="22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མཁྱེན་པ་ཉིད་ཐོབ་པར་བྱེད་པ་མི་ལ་ལ་ཞིག་ཁ་ཟས་ཞིམ་པོ་རོ་བརྒྱ་དང་ལྡན་པ་བོར་ཏེ། འབྲས་དྲུག་ཅུ་པ་ཞེས་བྱ་བའི་ཁ་ཟས་བཟའ་བར་སེམས་པ་ལས་དཔེ་བླངས་ཏེ་བསྟན་པ་སྟེ། དྲུག་ཅུ་པའི་ཁ་ཟས་ཞེས་བྱ་བ་ནི། འབྲས་དམར་པོ་ངན་པ་ཞིག་ཞག་དྲུག་ཅུས་སྨིན་པར་འགྱུར་བ་ལ་བྱའོ། །རབ་འབྱོར་འདི་ལྟ་སྟེ་དཔེར་ན་སྐྱེས་བུ་ལ་ལ་ཞིག་གིས་ནོར་བུ་རིན་པོ་ཆེ་རིན་ཐང་མེད་པ་རྙེད་ནས། ནོར་བུ་མཆིང་བུ་དང་བསྐྲུན་པར་བསམས་ན་ཞེས་བྱ་བ་ལ་སོགས་པས་ནི།</w:t>
      </w:r>
      <w:ins w:id="22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ཤེས་རབ་ཀྱི་ཕ་རོལ་ཏུ་ཕྱིན་པ་ཟབ་མོ་འདི་བོར་ནས། ཐེག་པ་ཆུང་ངུའི་མདོ་སྡེ་ལས་རྣམ་པ་ཐམས་ཅད་མཁྱེན་པ་ཉིད་བཙལ་བར་སེམས་པ་ནོར་བུ་རིན་པོ་ཆེ་དང་མཆིང་བུ་ལས་དཔེ་བླངས་ནས་བདུད་ཀྱི་ལས་སུ་རིག་པར་བྱའོ་ཞེས་བསྟན་པའོ།</w:t>
      </w:r>
      <w:ins w:id="22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བ་འབྱོར་གཞན་ཡང་རིགས་ཀྱི་བུ་དང་རིགས་ཀྱི་བུ་མོ་དེ་དག་ཤེས་རབ་ཀྱི་ཕ་རོལ་ཏུ་ཕྱིན་པ་འདི་འདྲི་བའི་ཚེ། སྤོབས་པ་མང་པོ་གང་གིས་ཤེས་རབ་ཀྱི་ཕ་རོལ་ཏུ་ཕྱིན་པ་ཟབ་མོ་འདི་འདྲི་བའི་དཀྲུགས་མར་འགྱུར་བ་དེ་ལྟ་བུ་སྐྱེ་བར་འགྱུར་བ་སྟེ་ཞེས་བྱ་བ་ནས། རབ་འབྱོར་གལ་ཏེ་བྱང་ཆུབ་སེམས་དཔའི་ཐེག་པ་པའི་རིགས་ཀྱི་བུ་དང་རིགས་ཀྱི་བུ་མོ་ཤེས་རབ་ཀྱི་ཕ་རོལ་ཏུ་ཕྱིན་པ་ཟབ་མོ་འདི་འདྲི་བའི་ཚེ། ཆོས་དེ་དག་གིས་དཀྲུགས་པར་མི་འགྱུར་ན། རབ་འབྱོར་དེ་ཡང་བྱང་ཆུབ་སེམས་དཔའི་ཐེག་པ་པའི་རིགས་ཀྱི་བུའམ་རིགས་ཀྱི་བུ་མོ་དེ་དག་གིས་བདུད་ཀྱི་ལས་སུ་རིག་པར་བྱའོ་ཞེས་བྱ་བའི་བར་</w:t>
      </w:r>
      <w:ins w:id="22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2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ཤེས་རབ་ཀྱི་ཕ་རོལ་ཏུ་ཕྱིན་པ་འདི་འདྲི་བའི་ཚེ། གཟུགས་ལ་སོགས་པའི་ཆོས་རྣམ་པ་སྣ་ཚོགས་ལ་མཚན་མར་འཛིན་ཅིང་རྣམ་པར་རྟོག་པ་སྣ་ཚོགས་འབྱུང་ན། ཤེས་རབ་ཀྱི་ཕ་རོལ་ཏུ་ཕྱིན་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རྣམ་པར་མི་རྟོག་པའི་རང་བཞིན་ལ་རྣམ་པར་རྟོག་པ་བྱུང་ན་དེ་ཡང་བདུད་ཀྱི་ལས་སུ་རིག་པར་བྱའོ་ཞེས་བསྟན་པ་སྟེ། སྤོབས་པ་ཞེས་བྱ་བ་ནི་རྣམ་པར་རྟོག་པ་དང་མཚན་མར་འཛིན་པའི་བློ་སྐྱེ་བ་ལ་བྱའོ། །དེ་སྐད་ཅེས་བཀའ་</w:t>
      </w:r>
      <w:ins w:id="22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22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སྩ༷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་པ་དང</w:t>
      </w:r>
      <w:ins w:id="23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ཚེ་དང་ལྡན་པ་རབ་འབྱོར་གྱིས་བཅོམ་ལྡན་འདས་ལ་འདི་སྐད་ཅེས་གསོལ་ཏོ། །བཅོམ་ལྡན་འདས་ཤེས་རབ་ཀྱི་ཕ་རོལ་ཏུ་ཕྱིན་པ་བྲི་བར་ནུས་སམ་ཞེས་བྱ་བས་ནི་གོང་དུ་ཤེས་རབ་ཀྱི་ཕ་རོལ་ཏུ་ཕྱིན་པ་འདྲི་བའི་ཚེ།</w:t>
      </w:r>
      <w:ins w:id="23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སྤོབས་པ་མང་པོ་བྱུང་ན་བདུད་ཀྱི་ལས་སུ་འགྱུར་རོ་ཞེས་བཤད་པ་ལ་འཁོར་རྣམས་ཀྱི་ནང་ནས། ཁ་ཅིག་ཤེས་རབ་ཀྱི་ཕ་རོལ་ཏུ་ཕྱིན་པ་བྲིར་ཡོད་པ་དང་སྦྱར་ན།</w:t>
      </w:r>
      <w:ins w:id="23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དངོས་པོ་ཡོད་པ་ཞིག་ཡིན་ནམ་སྙམ་དུ་རྟོག་པ་སྐྱེས་པ་བསལ་བའི་ཕྱིར་ཞུས་པའོ། །བཅོམ་ལྡན་འདས་ཀྱིས་བཀའ་སྩལ་པ། རབ་འབྱོར་དེ་ལྟ་མ་ཡིན་ནོ་ཞེས་བྱ་བ་ནས་རྣམ་པ་ཐམས་ཅད་མཁྱེན་པ་ཉིད་ཀྱི་ངོ་བོ་ཉིད་ཡོད་པ་མ་ཡིན་ཏེ་མི་དམིགས་སོ། །ངོ་བོ་ཉིད་མི་དམིགས་པ་གང་ཡིན་པ་དེ་ནི་དངོས་པོ་མེད་པའོ། །དངོས་པོ་མེད་པ་གང་ཡིན་པ་དེ་ནི་ཤེས་རབ་ཀྱི་ཕ་རོལ་ཏུ་ཕྱིན་པ་སྟེ། དངོས་པོ་མེད་པས་དངོས་པོ་མེད་པ་བྲི་བར་མི་ནུས་སོ་ཞེས་བྱ་བའི་བར་</w:t>
      </w:r>
      <w:ins w:id="23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3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དོན་དམ་པར་ཤེས་རབ་ཀྱི་ཕ་རོལ་ཏུ་ཕྱིན་པ་དངོས་པོ་མེད་པས་བྲིར་མི་རུང་བ་བསྟན་པའི་ཞར་ལ། ཆོས་ཐམས་ཅད་དངོས་པོ་མེད་པའི་མི་དམིགས་པ་བསྟན་པའོ། །རབ་འབྱོར་གལ་ཏེ་བྱང་ཆུབ་སེམས་དཔའི་ཐེག་པ་པའི་རིགས་ཀྱི་བུའམ་རིགས་ཀྱི་བུ་མོས་ཤེས་རབ་ཀྱི་ཕ་རོལ་ཏུ་ཕྱིན་པ་ཟབ་མོ་འདི་དངོས་པོ་མེད་ཅེས་བྱ་བར་འདུ་ཤེས་ན། དེ་ཡང་བདུད་ཀྱི་ལས་སུ་རིག་པར་བྱའོ་ཞེས་བྱ་བས་ནི་དངོས་པོ་ཞིག་ཡོད་ན་དེའི་</w:t>
      </w:r>
      <w:ins w:id="23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ལས།</w:t>
        </w:r>
      </w:ins>
      <w:del w:id="23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ཟླས།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དངོས་པོ་མེད་པ་ཞེས་བྱ་བ་ཡང་འགྲུབ་ན། ཤེས་རབ་ཀྱི་ཕ་རོལ་ཏུ་ཕྱིན་པ་འདི་དོན་དམ་པར་དངོས་པོ་ཡོད་པར་མ་གྲུབ་པས། དངོས་པོ་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མེད་པ་ཞེས་བྱ་བའི་འདུ་ཤེས་ཀྱང་བསྐྱེད་དུ་མེད་པ་ལས། དངོས་པོ་མེད་པའི་འདུ་ཤེས་སྐྱེས་ན་མེད་པའི་མཐའ་ལ་ཆགས་པས་བདུད་ཀྱི་ལས་སུ་རིག་པར་བྱའོ་ཞེས་བསྟན་པའོ། །གསོལ་པ། བྱང་ཆུབ་སེམས་དཔའི་ཐེག་པ་པའི་རིགས་ཀྱི་བུ</w:t>
      </w:r>
      <w:del w:id="23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འམ་རིགས་ཀྱི་བུ་མོ་ལ་ལས་ཤེས་རབ་ཀྱི་ཕ་རོལ་ཏུ་ཕྱིན་པ་ཟབ་མོ་འདི་ཡི་གེར་བྲིས་ནས། ཤེས་རབ་ཀྱི་ཕ་རོལ་ཏུ་ཕྱིན་པ་ཟབ་མོ་འདི་བདག་གིས་བྲིས་སོ་ཞེས་མཆི་ན། དེ་ནི་ཤེས་རབ་ཀྱི་ཕ་རོལ་ཏུ་ཕྱིན་པ་ཟབ་མོ་འདི་ལ་ཡི་གེར་མངོན་པར་ཆགས་</w:t>
      </w:r>
      <w:ins w:id="23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པ་ལགས་ཏེ་ཞེས་བྱ་བ་ནས། ཡི་གེ་མ་མཆིས་པའི་རྣམ་པ་ཐམས་ཅད་</w:t>
      </w:r>
      <w:ins w:id="23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3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་པ་ཉིད་ལ་མངོན་པར་ཆགས་པར་བགྱིད་ན། དེ་ཡང་བྱང་ཆུབ་སེམས་དཔའ་སེམས་དཔའ་ཆེན་པོས་བདུད་ཀྱི་ལས་སུ་རིག་པར་བྱའོ་ཞེས་བྱ་བའི་བར་གྱིས་ནི། ཤེས་རབ་ཀྱི་ཕ་རོལ་ཏུ་ཕྱིན་པ་འདི་ཡི་གེར་འདྲི་བའི་ཚེ་ཡང་དངོས་</w:t>
      </w:r>
      <w:ins w:id="23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པོར་ལྟ་ཞིང་དམིགས་པ་དང་བཅས་པའི་འདུ་ཤེས་ཅན་དུ་བྱ་སྟེ། བདག་གིས་ཤེས་རབ་ཀྱི་ཕ་རོལ་ཏུ་ཕྱིན་པ་འདི་ཡི་གེར་བྲིས་སོ་སྙམ་དུ་སེམས་ན། ཆོས་ཐམས་ཅད་ཡི་གེ་དང་བྲལ་བ་ལ་ཡི་གེར་མངོན་པར་ཆགས་ན། དེ་ཡང་བདུད་ཀྱི་ལས་སུ་རིག་པར་བྱའོ་ཞེས་བསྟན་པའོ། །རབ་འབྱོར་གཞན་ཡང་བྱང་ཆུབ་སེམས་དཔའི་ཐེག་པ་པའི་རིགས་ཀྱི་བུའམ་རིགས་ཀྱི་བུ་མོ་ཤེས་རབ་ཀྱི་ཕ་རོལ་ཏུ་ཕྱིན་པ་ཟབ་མོ་འདི་འདྲི་བ་དང</w:t>
      </w:r>
      <w:ins w:id="23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ཁ་ཏོན་བྱེད་པ་དང་ཞེས་བྱ་བ་ནས་བར་ཆད་བྱ་བའི་ཕྱིར་བདུད་སྡིག་ཏོ་ཅན་འཁྲུག་པར་འགྱུར་བ་ཉེ་བར་སྦྱར་ཏེ། དེ་དག་ཀྱང་བྱང་ཆུབ་སེམས་དཔའ་སེམས་དཔའ་ཆེན་པོས་བདུད་ཀྱི་ལས་སུ་རིག་པར་བྱའོ་ཞེས་བྱ་བའི་བར་གྱིས་ནི་ཤེས་རབ་ཀྱི་ཕ་རོལ་ཏུ་ཕྱིན་པ་འདི་འདྲི་བ་དང་ཀློག་པ་ལ་སོགས་པའི་བྱ་བ་བྱེད་པའི་ཚེ། ཡུལ་དང་གྲོང་ལ་སོགས་པ་འདུ་འཛིའི་བསམ་པ་རྣམས་བྱུང་ན་ཡང་བདུད་ཀྱིས་</w:t>
      </w:r>
      <w:del w:id="23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བར་ཆད་བྱ་བའི་གླགས་རྙེད་པར་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འགྱུར་རོ་ཞེས་བསྟན་པའོ། །རབ་འབྱོར་གཞན་ཡང་བྱང་ཆུབ་སེམས་དཔའི་ཐེག་པ་པའི་རིགས་ཀྱི་བུའམ་རིགས་ཀྱི་བུ་མོ་ཤེས་རབ་ཀྱི་ཕ་རོལ་ཏུ་ཕྱིན་པ་འདི་འདྲི་བའི་ཚེ་ཞེས་བྱ་བ་ནས། བར་ཆད་དེ་ལྟ་བུ་དག་འབྱུང་བར་འགྱུར་རོ་ཞེས་བྱ་བའི་བར་གྱིས་ནི། ཤེས་རབ་ཀྱི་ཕ་རོལ་ཏུ་ཕྱིན་པ་འདི་འདྲི་བ་ལ་སོགས་པའི་བྱ་བ་བྱེད་པའི་ཚེ། རྙེད་པ་དང་བཀུར་</w:t>
      </w:r>
      <w:ins w:id="23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སྟི</w:t>
        </w:r>
      </w:ins>
      <w:del w:id="23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་ལ་སོགས་པ་འབྱུང་ལ་དེ་ལ་ཆགས་པར་བྱེད་པ་ན་ཡང་བདུད་ཀྱིས་</w:t>
      </w:r>
      <w:del w:id="23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གླགས་རྙེད་ཅིང་བར་ཆད་དུ་</w:t>
      </w:r>
      <w:ins w:id="23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འགྱུར</w:t>
        </w:r>
      </w:ins>
      <w:del w:id="23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འཔར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་རོ་ཞེས་བསྟན་པའོ།</w:t>
      </w:r>
      <w:ins w:id="23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བ་འབྱོར་གཞན་ཡང་བྱང་ཆུབ་སེམས་དཔའི་ཐེག་པ་པའི་རིགས་ཀྱི་བུའམ་རིགས་ཀྱི་བུ་མོ་ཤེས་རབ་ཀྱི་ཕ་རོལ་ཏུ་ཕྱིན་པ་ཟབ་མོ་འདི་འདྲི་བ་དང</w:t>
      </w:r>
      <w:ins w:id="23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ལུང་འབོགས་པ་དང</w:t>
      </w:r>
      <w:ins w:id="23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ཁ་ཏོན་བྱེད་པ་དང་ཚུལ་བཞིན་དུ་ཡིད་ལ་བྱེད་པ་དང་བསྒོམ་པའི་ཚེ་ཞེས་བྱ་བ་ནས། རབ་འབྱོར་དེ་ལྟར་བྱང་ཆུབ་སེམས་དཔའི་ཐེག་པ་པའི་རིགས་ཀྱི་བུ་དང་རིགས་ཀྱི་བུ་མོ་ཤེས་རབ་ཀྱི་ཕ་རོལ་ཏུ་ཕྱིན་པ་ཟབ་མོ་འདི་བོར་ཞིང་ཉན་ཐོས་དང</w:t>
      </w:r>
      <w:ins w:id="23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རང་སངས་རྒྱས་དང་ལྡན་པའི་མདོ་སྡེ་དག་ལས་ཐབས་མཁས་པ་བཙལ་བར་སེམས་པ་ཡོད་ན། རབ་འབྱོར་དེ་ཡང་བྱང་ཆུབ་སེམས་དཔའ་སེམས་དཔའ་ཆེན་པོས་བདུད་ཀྱི་ལས་སུ་རིག་པར་བྱའོ་ཞེས་བྱ་བའི་བར་</w:t>
      </w:r>
      <w:ins w:id="23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3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ཤེས་རབ་ཀྱི་ཕ་རོལ་ཏུ་ཕྱིན་པ་ཟབ་མོ་འདི་འདྲི་བ་དང</w:t>
      </w:r>
      <w:ins w:id="23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ང་འབོགས་པ་ལ་སོགས་པ་བྱེད་པའི་ཚེ་བདུད་སྡིག་ཏོ་ཅན་དག་བར་ཆད་བྱ་བའི་ཕྱིར་ཐེག་པ་ཆུང་ངུ་བའི་མདོ་སྡེ་ཟབ་མོ་དག་སྟོན་ཞིང</w:t>
      </w:r>
      <w:ins w:id="23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ི་ལས་རྣམ་པ་ཐམས་ཅད་མཁྱེན་པ་ཉིད་ཐོབ་པར་འགྱུར་རོ་ཞེས་ཟེར་ན་དེ་ཡང་བདུད་ཀྱི་ལས་ཡིན་པས་དེ་དག་མཉན་པར་མི་བྱ་བ་བསྟན་པའོ། །ཤེས་རབ་ཀྱི་ཕ་རོལ་ཏུ་ཕྱིན་པ་འབུམ་པ་རྒྱ་ཆེར་བཤད་པ་ལས་ལེའུ་སུམ་ཅུ་གཉིས་པའོ།། །།རབ་འབྱོར་གཞན་ཡང་ཆོས་ཉན་པ་ནི། ཤེས་རབ་ཀྱི་ཕ་རོལ་ཏུ་ཕྱིན་པ་ཟབ་མོ་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འདི་འདྲི་བ་དང</w:t>
      </w:r>
      <w:ins w:id="23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ལུང་འབོགས་པ་དང་ཁ་ཏོན་བྱ་བར་དགའ་ལ།</w:t>
      </w:r>
      <w:ins w:id="23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ཆོས་སྨྲ་བ་ནི་ཕྱི་བཤོལ་བྱེད་ན། རབ་འབྱོར་དེ་ཡང་བྱང་ཆུབ་སེམས་དཔའ་སེམས་དཔའ་ཆེན་པོས་བདུད་ཀྱི་ལས་སུ་རིག་པར་བྱའོ་ཞེས་བྱ་བ་ནས། ཆོས་སྨྲ་བ་ནི་འདོད་པའི་སྲིད་པ་དང་བཅས། གནོད་སེམས་དང་སྙོམ་པ་དང་གཉིད་དང་འགྱོད་པ་དང་བཅས། ཐེ་ཚོམ་དང་བཅས་པར་གྱུར་ན། རབ་འབྱོར་དེ་ཡང་ཤེས་རབ་ཀྱི་ཕ་རོལ་ཏུ་ཕྱིན་པ་ཟབ་མོ་འདི་འདྲི་བ་དང</w:t>
      </w:r>
      <w:ins w:id="23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ལུང་འབོགས་པ་དང་ཁ་ཏོན་བྱེད་པའི་རྒྱུ་རྐྱེན་མི་ལྡན་པ་སྟེ། རབ་འབྱོར་དེ་ཡང་བྱང་ཆུབ་སེམས་དཔའ་སེམས་དཔའ་ཆེན་པོས་བདུད་ཀྱི་ལས་སུ་རིག་པར་བྱའོ་ཞེས་བྱ་བའི་བར་གྱིས་ནི། ཆོས་ཉན་པ་དང</w:t>
      </w:r>
      <w:ins w:id="23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འཆད་པ་གཉིས་སྤྱོད་པ་དང་བསམ་པ་མི་མཐུན་ན། ཤེས་རབ་ཀྱི་ཕ་རོལ་ཏུ་ཕྱིན་པ་འདི་ལ་སྤྱོད་པའི་རྒྱུ་རྐྱེན་མི་ལྡན་པས་བར་ཆད་དུ་འགྱུར་ཞིང</w:t>
      </w:r>
      <w:ins w:id="23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མཐར་ཕྱིན་པར་མི་འགྱུར་བའི་ཕྱིར་བདུད་ཀྱི་ལས་སུ་རིག་པར་བྱ་བ་བསྟན་པའོ། །རབ་འབྱོར་གཞན་ཡང་ཤེས་རབ་ཀྱི་ཕ་རོལ་ཏུ་ཕྱིན་པ་ཟབ་མོ་འདི་འདྲི་བ་དང</w:t>
      </w:r>
      <w:ins w:id="23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ཀློག་པ་དང</w:t>
      </w:r>
      <w:ins w:id="23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ལུང་འབོགས་པ་དང</w:t>
      </w:r>
      <w:ins w:id="23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ཁ་ཏོན་བྱེད་པ་དང</w:t>
      </w:r>
      <w:ins w:id="23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འཆང་བ་དང</w:t>
      </w:r>
      <w:ins w:id="23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བཞིན་དུ་ཡིད་ལ་བྱེད་པའི་ཚེ་ལ་ལ་ཞིག་དེར་འོངས་ཏེ་སེམས་ཅན་དམྱལ་བའི་མི་སྙན་པ་བརྗོད་ཅེས་བྱ་བ་ནས། འདི་ཉིད་དུ་རང་བྱང་ཆུབ་ཐོབ་པར་གྱིས་ཤིག །ཕྱིན་ཆད་འཁོར་བ་ན་མ་འཁོར་བར་གྱིས་ཤིག་ཅེས་ཟེར་ན། རབ་འབྱོར་དེ་ཡང་ཤེས་རབ་ཀྱི་ཕ་རོལ་ཏུ་ཕྱིན་པ་ཟབ་མོ་འདི་འདྲི་བ་དང་ལུང་འབོགས་པ་དང་ཁ་ཏོན་བྱེད་པའི་རྒྱུ་རྐྱེན་མི་ལྡན་པ་སྟེ། རབ་འབྱོར་དེ་ཡང་བྱང་ཆུབ་སེམས་དཔའ་སེམས་དཔའ་ཆེན་པོས་</w:t>
      </w:r>
      <w:ins w:id="23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བདུད་ཀྱི་ལས་སུ་རིག་པར་བྱའོ་ཞེས་བྱ་བའི་བར་གྱིས་ནི། བྱང་ཆུབ་སེམས་དཔའ་ཤེས་རབ་ཀྱི་ཕ་རོལ་ཏུ་ཕྱིན་པ་ལ་སྤྱོད་པ་སེམས་ཅན་གྱི་དོན་བྱེད་ཅིང་འཁོར་བ་ན་ཡུན་རིང་དུ་གནས་ཀྱི་བྱང་ཆུབ་སེམས་དཔའི་སྤྱད་པ་སྤྱོད་པ་ལ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བདུད་དག་དགེ་བའི་བཤེས་གཉེན་</w:t>
      </w:r>
      <w:ins w:id="23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23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་ཚུལ་དུ་བསྒྱུར་ནས་འཁོར་བའི་སྐྱོན་སྨོས་ཏེ། ཉན་ཐོས་དང་རང་སངས་རྒྱས་ཀྱི་ཐེག་པས་མྱུར་དུ་མྱ་ངན་ལས་འདས་པར་བསྐུལ་</w:t>
      </w:r>
      <w:del w:id="23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མ་འདེབས་པ་བྱུང་ན་ཡང་བདུད་ཀྱི་ལས་སུ་རིག་པར་བྱ་བ་བསྟན་པའོ། །རབ་འབྱོར་གཞན་ཡང་ཆོས་སྨྲ་བ་ནི་གཅིག་པུ་སྟེ། ཟླ་མེད་ཅིང་བདག་གིས་བྱེད་པ་ཡིན་ལ། ཆོས་ཉན་པ་ནི་འཁོར་གྱི་ནང་ན་གནས་ན་ཞེས་བྱ་བ་ནས། དེས་ཆོས་ཉན་པ་དེ་དག་ཕྱིར་བཟློག་པའི་ཕྱིར་འོང་ན། རབ་འབྱོར་དེ་ཡང་ཤེས་རབ་ཀྱི་ཕ་རོལ་ཏུ་ཕྱིན་པ་ཟབ་མོ་འདི་འདྲི་བ་དང</w:t>
      </w:r>
      <w:ins w:id="23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ལུང་འབོགས་པ་དང</w:t>
      </w:r>
      <w:ins w:id="23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3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ཁ་ཏོན་བྱེད་པའི་རྒྱུ་རྐྱེན་མི་ལྡན་པ་སྟེ། རབ་འབྱོར་དེ་ཡང་བྱང་ཆུབ་སེམས་དཔའ་སེམས་དཔའ་ཆེན་པོས་བདུད་ཀྱི་ལས་སུ་རིག་པར་བྱའོ་ཞེས་བྱ་བའི་བར་གྱིས་ཀྱང་ཆོས་འཆད་པ་དང་ཉན་པ་གཉིས་སྤྱོད་པ་དང་བསམ་པ་མི་མཐུན་ན།</w:t>
      </w:r>
      <w:ins w:id="23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ལ་སྤྱོད་པ་ཡོངས་སུ་རྫོགས་པར་མི་འགྱུར་ཞིང་བར་ཆད་དུ་འགྱུར་བའི་ཕྱིར་བདུད་ཀྱི་ལས་སུ་རིག་པར་བྱ་བ་བསྟན་པའོ། །རབ་འབྱོར་གཞན་ཡང་བདུད་སྡིག་ཏོ་ཅན་དགེ་སློང་གི་ཆ་བྱད་དུ་བྱས་ཤིང་ཞེས་བྱ་བ་ནས། དེ་དག་ཐེ་ཚོམ་དུ་གྱུར་ནས་ཤེས་རབ་ཀྱི་ཕ་རོལ་ཏུ་ཕྱིན་པ་ཟབ་མོ་འདི་མི་འདྲི་བར་གྱུར། མི་ཀློག་པར་གྱུར། ལུང་མི་འབོགས་པར་གྱུར། ཁ་ཏོན་མི་བྱེད་པར་གྱུར། མི་སྒོམ་པར་གྱུར། ཚུལ་བཞིན་དུ་ཡིད་ལ་མི་བྱེད་པར་གྱུར་ཏེ། རབ་འབྱོར་དེ་ཡང་ཤེས་རབ་ཀྱི་ཕ་རོལ་ཏུ་ཕྱིན་པ་ཟབ་མོ་འདི་འདྲི་བ་དང</w:t>
      </w:r>
      <w:ins w:id="23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3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ལུང་འབོགས་པ་དང</w:t>
      </w:r>
      <w:ins w:id="23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ཁ་ཏོན་བྱེད་པའི་རྒྱུ་རྐྱེན་མི་ལྡན་པ་སྟེ། རབ་འབྱོར་དེ་ཡང་བྱང་ཆུབ་སེམས་དཔའ་སེམས་དཔའ་ཆེན་པོས་བདུད་ཀྱི་ལས་སུ་རིག་པར་བྱའོ་ཞེས་བྱ་བའི་བར་གྱིས་ནི། བྱང་ཆུབ་སེམས་དཔའ་ཤེས་རབ་ཀྱི་ཕ་རོལ་ཏུ་ཕྱིན་པ་ལ་བརྩོན་</w:t>
      </w:r>
      <w:del w:id="23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པར་བྱེད་པ་ལ་བར་ཆད་བྱ་བའི་ཕྱིར། བདུད་དག་དགེ་སློང་གི་ཚུལ</w:t>
      </w:r>
      <w:del w:id="23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་དུ་བསྒྱུར་ཏེ། ཐེག་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པ་ཆུང་ངུའི་མདོ་སྡེ་རྣམས་བསླབས་ནས། ངེད་ཀྱིས་ཇི་ལྟར་ཁོང་དུ་ཆུད་པ་དེ་ནི། ཤེས་རབ་ཀྱི་ཕ་རོལ་ཏུ་ཕྱིན་པ་ཡིན་</w:t>
      </w:r>
      <w:ins w:id="23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གྱི། </w:t>
        </w:r>
      </w:ins>
      <w:del w:id="23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གྱིཔེ།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ཁྱེད་ཇི་སྐད་དུ་ཀློག་པ་དེ་ནི་ཤེས་རབ་ཀྱི་ཕ་རོལ་ཏུ་ཕྱིན་པ་མ་ཡིན་ནོ་ཞེས་སླུ་བར་བྱེད་པ་འབྱུང་སྟེ། དེ་ཡང་བདུད་ཀྱི་ལས</w:t>
      </w:r>
      <w:ins w:id="23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སུ་རིག་པར་བྱའོ་ཞེས་བསྟན་པའོ། །རབ་འབྱོར་གཞན་ཡང་བདུད་སྡིག་ཏོ་ཅན་དག་དགེ་སློང་གི་ཆ་བྱད་དུ་བྱས་ནས་ཞེས་བྱ་བ་ནས། དེ་ནི་རང་བྱང་ཆུབ་ཐོབ་པར་འགྱུར་རོ་ཞེས་ཟེར་ན། དེས་ཚིག་དེ་ཐོས་ནས་ཤེས་རབ་ཀྱི་ཕ་རོལ་ཏུ་ཕྱིན་པ་ལ་མི་སྤྱོད་ན། རབ་འབྱོར་དེ་ཡང་ཤེས་རབ་ཀྱི་ཕ་རོལ་ཏུ་ཕྱིན་པ་ཟབ་མོ་</w:t>
      </w:r>
      <w:del w:id="23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འདི་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འདྲི་</w:t>
      </w:r>
      <w:ins w:id="23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འདི་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བ་དང</w:t>
      </w:r>
      <w:ins w:id="23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ལུང་འབོགས་པ་དང</w:t>
      </w:r>
      <w:ins w:id="23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ཁ་ཏོན་བྱེད་པའི་རྒྱུ་རྐྱེན་མི་ལྡན་པ་སྟེ། རབ་འབྱོར་དེ་ཡང་བྱང་ཆུབ་སེམས་དཔའ་སེམས་དཔའ་ཆེན་པོས་བདུད་ཀྱི་ལས་སུ་རིག་པར་བྱའོ་ཞེས་བྱ་བའི་བར་</w:t>
      </w:r>
      <w:ins w:id="23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3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བྱང་ཆུབ་སེམས་དཔའི་ཐེག་པ་ཆུང་ངུའི་ཚུལ་</w:t>
      </w:r>
      <w:ins w:id="23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3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་མྱ་ངན་ལས་འདས་པར་མི་འདོད་ཅིང</w:t>
      </w:r>
      <w:ins w:id="23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ཤེས་རབ་ཀྱི་ཕ་རོལ་ཏུ་ཕྱིན་པ་ལ་སྤྱོད་པ་ལ།</w:t>
      </w:r>
      <w:ins w:id="23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ཤེས་རབ་ཀྱི་ཕ་རོལ་ཏུ་ཕྱིན་པ་འདི་ལ་སྤྱོད་ན། ཐེག་པ་ཆུང་ངུའི་རིམ་པས་མྱ་ངན་ལས་འདས་པར་འགྱུར་བས་བསྡིགས་པས། ཤེས་རབ་ཀྱི་ཕ་རོལ་ཏུ་ཕྱིན་པ་འདི་ལ་སྤྱོད་པའི་བར་ཆད་བྱེད་པ་དག་བྱུང་ན། དེ་ཡང་བདུད་ཀྱི་ལས་སུ་རིག་པར་བྱ་བ་བསྟན་པའོ། །རབ་འབྱོར་གཞན་ཡང་ཤེས་རབ་ཀྱི་ཕ་རོལ་ཏུ་ཕྱིན་པ་ཟབ་མོ་འདི་སྟོན་པའི་ཚེ། བར་ཆད་དུ་འགྱུར་བའི་བདུད་ཀྱི་ལས་མང་དུ་འབྱུང་སྟེ། བདུད་ཀྱི་ལས་དེ་དག་ཀྱང་བྱང་ཆུབ་སེམས་དཔའ་སེམས་དཔའ་ཆེན་པོས་བདུད་ཀྱི་ལས་སུ་རིག་པར་བྱའོ་ཞེས་བྱ་བ་ནས། རབ་འབྱོར་སྦྱིན་པའི་ཕ་རོལ་ཏུ་ཕྱིན་པའི་གཟུགས་བརྙན་ནི་བདུད་ཀྱི་ལས་ཏེ། དེ་དག་ཀྱང་བྱང་ཆུབ་སེམས་དཔའ་སེམས་དཔའ་ཆེན་པོས་རྣམ་པར་སྤང་བར་བྱའོ་ཞེས་བྱ་བའི་བར་གྱིས་ནི། ཕ་རོལ་ཏུ་ཕྱིན་པ་དྲུག་གི་གཟུགས་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བརྙན་སྟོན་པ་དག་བྱུང་ན་བདུད་ཀྱི་ལས་སུ་རིག་པར་བྱ་བ་བསྟན་པ་སྟེ། ཕ་རོལ་ཏུ་ཕྱིན་པ་དྲུག་གི་གཟུགས་བརྙན་ཞེས་བྱ་བ་ཡང</w:t>
      </w:r>
      <w:ins w:id="23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ཐེག་པ་ཆུང་ངུའི་ཚུལ་དུ་དམིགས་པ་དང་བཅས་པར་སྟོན་པའོ།</w:t>
      </w:r>
      <w:ins w:id="23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།རབ་འབྱོར་གཞན་ཡང་ཉན་ཐོས་ཀྱི་ཐེག་པ་དང་ལྡན་པ་དང</w:t>
      </w:r>
      <w:ins w:id="23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རང་སངས་རྒྱས་ཀྱི་ཐེག་པ་དང་ལྡན་པའི་མདོ་སྡེ་དེ་དག་ཀྱང་བྱང་ཆུབ་སེམས་དཔའ་སེམས་དཔའ་ཆེན་པོས་བདུད་ཀྱི</w:t>
      </w:r>
      <w:ins w:id="23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་ལས་སུ་རིག་པར་བྱ་སྟེ། རྣམ་པར་སྤང་བར་བྱའོ་ཞེས་བྱ་བ་ནས། དེ་ཡང་དེ་ལ་དགའ་བ་སྐྱེ་ན་རབ་འབྱོར་དེ་ཡང་ཤེས་རབ་ཀྱི་ཕ་རོལ་ཏུ་ཕྱིན་པ་ཟབ་མོ་འདི་འདྲི་བ་དང</w:t>
      </w:r>
      <w:ins w:id="23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ལུང་འབོགས་པ་དང</w:t>
      </w:r>
      <w:ins w:id="23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ཁ་ཏོན་བྱེད་པའི་རྒྱུ་རྐྱེན་མི་ལྡན་པ་སྟེ། རབ་འབྱོར་དེ་ཡང་བྱང་ཆུབ་སེམས་དཔའ་སེམས་དཔའ་ཆེན་པོས་བདུད་ཀྱི་ལས་སུ་རིག་པར་བྱའོ་ཞེས་བྱ་བའི་བར་གྱིས་ནི། ཐེག་པ་ཆུང་ངུའི་མདོ་སྡེ་དང་སྟོང་པ་ཉིད་བཅྭ་བརྒྱད་ལ་སོགས་པ་རྣམ་པར་བྱང་བའི་ཆོས་རྣམས་བདུད་སྡིག་ཏོ་ཅན་དག་དགེ་སློང་གི་ཆ་བྱད་དུ་བྱས་ཤིང</w:t>
      </w:r>
      <w:ins w:id="23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ཉན་ཐོས་དང་རང་སངས་རྒྱས་ཀྱི་འབྲས་བུ་ཐོབ་པར་བྱ་བའི་ཕྱིར། བྱང་ཆུབ་སེམས་དཔའ་ལ་སྟོན་པ་དག་འབྱུང་སྟེ། བྱང་ཆུབ་སེམས་དཔའ་དེ་ཡང་ཆོས་སྟོན་པ་དེ་ལ་ཡིད་ཆེས་ཤིང་དད་པ་སྐྱེ་བར་གྱུར་ན། དེ་ཡང་བདུད་ཀྱི་ལས་ཡིན་གྱིས་སྤང་བར་བྱའོ་ཞེས་བསྟན་པའོ། །རབ་འབྱོར་གཞན་ཡང་བདུད་སྡིག་ཏོ་ཅན་དག་སངས་རྒྱས་ཀྱི་ཆ་བྱད་དུ་ལུས་གསེར་གྱི་ཁ་དོག་དང</w:t>
      </w:r>
      <w:ins w:id="23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མི་ཆེན་པོའི་མཚན་སུམ་ཅུ་རྩ་གཉིས་དང</w:t>
      </w:r>
      <w:ins w:id="23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3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འོད་འདོམ་གང་བར་ལྡན་པར་བྱས་ཤིང</w:t>
      </w:r>
      <w:ins w:id="24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བྱང་ཆུབ་སེམས་དཔའ་སེམས་དཔའ་ཆེན་པོའི་དྲུང་དུ་འོངས་ཏེ་ཞེས་བྱ་བ་ནས། ཤེས་རབ་ཀྱི་ཕ་རོལ་ཏུ་ཕྱིན་པ་ལ་སྤྱོད་པ་དེ་ལྟ་བུ་དག་ཉེ་བར་སྟོན་ཏེ། དེ་ཡང་བྱང་ཆུབ་སེམས་དཔའི་ཐེག་པ་པ་དེ་དག་ལ་འདོད་པར་སྐྱེ་བར་འགྱུར་རོ། །དེས་དེ་དག་ལ་འདོད་པ་སྐྱེད་</w:t>
      </w:r>
      <w:del w:id="24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ནས། རྣམ་པ་ཐམས་ཅད་མཁྱེན་པ་ཉིད་ལས་ཡོངས་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སུ་ཉམས་པར་འགྱུར་ཏེ། རབ་འབྱོར་དེ་ཡང་ཤེས་རབ་</w:t>
      </w:r>
      <w:del w:id="24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ཀྱི་ཕ་རོལ་ཏུ་ཕྱིན་པ་ཟབ་མོ་འདི་འདྲི་བ་དང</w:t>
      </w:r>
      <w:ins w:id="24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ཀློག་པ་དང</w:t>
      </w:r>
      <w:ins w:id="24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ལུང་འབོགས་པ་དང</w:t>
      </w:r>
      <w:ins w:id="24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ཁ་ཏོན་བྱེད་པ་དང</w:t>
      </w:r>
      <w:ins w:id="24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4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བསྒོམ་</w:t>
      </w:r>
      <w:del w:id="24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པ་དང་ཚུལ་བཞིན་དུ་ཡིད་ལ་བྱེད་པའི་རྒྱུ་རྐྱེན་མི་ལྡན་པ་སྟེ། རབ་འབྱོར་དེ་ཡང་བྱང་ཆུབ་སེམས་དཔའ་སེམས་དཔའ་ཆེན་པོས་བདུད་ཀྱི་ལས་སུ་རིག་པར་བྱའོ་ཞེས་བྱ་བའི་བར་གྱིས་ནི། བདུད་སྡིག་ཏོ་ཅན་དག་སངས་རྒྱས་ཀྱི་ཆ་བྱད་དུ་བྱས་ཤིང་འོང་བ་དང</w:t>
      </w:r>
      <w:ins w:id="24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སངས་རྒྱས་ལ་སོགས་པ་དགེ་སློང་གི་དགེ་འདུན་རྣམས་སུ་སྟོན་པ་དང</w:t>
      </w:r>
      <w:ins w:id="24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བྱང་ཆུབ་སེམས་དཔའ་ཕ་རོལ་ཏུ་ཕྱིན་པ་དྲུག་ལ་སྤྱོད་པ་མང་པོར་བསྒྱུར་ཏེ། བྱང་ཆུབ་སེམས་དཔའི་ཐེག་པ་པ་རྣམས་དེ་ལ་ཆགས་ཤིང་འདོད་པ་སྐྱེ་བར་བྱེད་པ་དག་བྱུང་ན། ཆགས་པར་བྱ་བའི་དངོས་པོ་མེད་པ་ལས་ཆགས་པར་བྱེད་པས་བདུད་ཀྱི་ལས་སུ་རིག་པར་བྱ་བ་བསྟན་པའོ། །རབ་འབྱོར་དེ་ཅིའི་ཕྱིར་ཞེ་ན། ཤེས་རབ་ཀྱི་ཕ་རོལ་ཏུ་ཕྱིན་པ་ཟབ་མོ་འདི་ལ་གཟུགས་མེད་དོ། །ཚོར་བ་མེད་དོ་ཞེས་བྱ་བ་ནས་རྣམ་པ་ཐམས་ཅད་མཁྱེན་པ་ཉིད་མེད་དོ་ཞེས་བྱ་བའི་ཚུལ་གྱིས་ནི། ཤེས་རབ་ཀྱི་ཕ་རོལ་ཏུ་ཕྱིན་པའི་དོན་དང་སྦྱར་ན་གཟུགས་ལ་སོགས་པའི་ཆོས་ཐམས་ཅད་དངོས་པོ་མེད་པས། ཆགས་པར་བྱ་བའི་རྒྱུ་མེད་པའི་གཏན་ཚིགས་བསྟན་པའོ། །རབ་འབྱོར་གང་ལ་གཟུགས་མེད་པ་དེ་ལ་སངས་རྒྱས་མེད་དོ། །བྱང་ཆུབ་སེམས་དཔའ་མེད་དོ། །རང་སངས་རྒྱས་མེད་དོ། །ཉན་ཐོས་མེད་དོ། །དེ་ཅིའི་ཕྱིར་ཞེ་ན། རབ་འབྱོར་ཆོས་ཐམས་ཅད་ནི་རང་བཞིན་གྱིས་སྟོང་ངོ་ཞེས་བྱ་བ་ནས། གང་ལ་བླ་ན་མེད་པ་ཡང་དག་པར་རྫོགས་པའི་བྱང་ཆུབ་མེད་པ་ལ་སངས་རྒྱས་མེད་དོ། །བྱང་ཆུབ་སེམས་དཔའ་མེད་དོ། །རང་སངས་རྒྱས་མེད་དོ། །ཉན་ཐོས་མེད་དོ། །དེ་ཅིའི་ཕྱིར་ཞེ་ན། རབ་འབྱོར་ཆོས་ཐམས་ཅད་ནི་རང་བཞིན་གྱིས་སྟོང་ངོ་ཞེས་བྱ་བའི་བར་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གྱིས་ནི། དེ་ལྟར་གཟུགས་ལ་སོགས་པའི་ཆོས་ཐམས་ཅད་དངོས་པོ་མེད་དེ། རང་བཞིན་གྱིས་སྟོང་པ་ལ་སངས་རྒྱས་དང</w:t>
      </w:r>
      <w:ins w:id="24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བྱང་ཆུབ་སེམས་དཔའ་དང</w:t>
      </w:r>
      <w:ins w:id="24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རང་སངས་རྒྱས་དང</w:t>
      </w:r>
      <w:ins w:id="24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ཉན་ཐོས་རྣམས་ཀྱང་མེད་དོ། །དེ་ལྟར་མེད་པ་ལ་ཡོད་པར་ལྟ་ཞིང་མངོན་པར་ཆགས་ན་བདུད་ཀྱི་ལས་སུ་རིག་པར་བྱའོ་ཞེས་བསྟན་པའོ། །རབ་འབྱོར་གཞན་ཡང་ཤེས་རབ་ཀྱི་ཕ་རོལ་ཏུ་ཕྱིན་པ་འདི་ནི་བར་ཆད་དུ་འགྱུར་བ་མང་བ་སྟེ་ཞེས་བྱ་བ་ནས། བཅོམ་ལྡན་འདས་དེ་བཞིན་དུ་རིགས་ཀྱི་བུ་དང་རིགས་ཀྱི་བུ་མོ་ཤེས་རབ་ཀྱི་ཕ་རོལ་ཏུ་ཕྱིན་པ་ཟབ་མོ་འདི་འདྲི་བ་དང</w:t>
      </w:r>
      <w:ins w:id="24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ཀློག་པ་དང</w:t>
      </w:r>
      <w:ins w:id="24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ལུང་འབོགས་པ་དང</w:t>
      </w:r>
      <w:ins w:id="24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ཁ་ཏོན་བགྱིད་པ་དང</w:t>
      </w:r>
      <w:ins w:id="24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སྟོན་པ་དང་ཚུལ་བཞིན་དུ་ཡིད་ལ་བགྱིད་པ་དེ་དག་ལ་ཡང་བདུད་ཀྱི་ལས་མང་པོ་འབྱུང་བར་འགྱུར་རོ། །བར་ཆད་མང་པོ་འབྱུང་བར་འགྱུར་རོ། །སླར་རྒོལ་བ་མང་པོ་འབྱུང་བར་འགྱུར་རོ་ཞེས་བྱ་བའི་བར་གྱིས་ནི་རིན་པོ་ཆེ་དཀོན་ཞིང་རིན་ཐང་ཆེན་པོ་རྣམས་བསྒྲུབ་པ་ལ་བགེགས་དང་བར་ཆད་མང་པོ་འབྱུང་བའི་དཔེས། ཤེས་རབ་ཀྱི་ཕ་རོལ་ཏུ་ཕྱིན་པ</w:t>
      </w:r>
      <w:ins w:id="24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འི</w:t>
        </w:r>
      </w:ins>
      <w:del w:id="24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་འདི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་བར་ཆད་དང་བདུད་ཀྱི་ལས་མང་པོ་འབྱུང་བ་ཡང་ཤེས་རབ་ཀྱི་ཕ་རོལ་ཏུ་ཕྱིན་པ་འདི་དཀོན་ཞིང་དོན་ཆེན་པོ་ཡིན་པར་བསྟན་</w:t>
      </w:r>
      <w:ins w:id="24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པའོ། །དེ་ཅིའི་སླད་དུ་ཞེ་ན། བཅོམ་ལྡན་འདས་སྐྱེས་</w:t>
      </w:r>
      <w:ins w:id="24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སུ</w:t>
        </w:r>
      </w:ins>
      <w:del w:id="24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་གླེན་པ་གང</w:t>
      </w:r>
      <w:ins w:id="24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རིགས་ཀྱི་བུ་དང་རིགས་ཀྱི་བུ་མོ་ཤེས་རབ་ཀྱི་ཕ་རོལ་ཏུ་ཕྱིན་པ་ཟབ་མོ་འདི་འདྲི་བ་དང</w:t>
      </w:r>
      <w:ins w:id="24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ཀློག་པ་དང</w:t>
      </w:r>
      <w:ins w:id="24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ལུང་འབོགས་པ་དང</w:t>
      </w:r>
      <w:ins w:id="24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4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ཁ་ཏོན་བགྱིད་པ་དང</w:t>
      </w:r>
      <w:ins w:id="24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སྟོན་པ་དང</w:t>
      </w:r>
      <w:ins w:id="24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བཞིན་དུ་ཡིད་ལ་བགྱིད་པ་དེ་དག་གི་བར་ཆད་བགྱིད་པ་ནི་བདུད་ཀྱིས་བྱིན་གྱིས་བརླབས་པ་སྟེ་ཞེས་བྱ་བ་ནས།</w:t>
      </w:r>
      <w:ins w:id="24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སངས་རྒྱས་ཀྱི་ཆོས་རླབས་པོ་ཆེ་དག་ལ། དེ་དག་གི་</w:t>
      </w:r>
      <w:del w:id="24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སེམས་མི་འཇུག་གོ་ཞེས་བྱ་བའི་བར་གྱིས་ནི། ཤེས་རབ་ཀྱི་ཕ་རོལ་ཏུ་ཕྱིན་པ་འདི་ལ་སྤྱོད་པའི་བྱང་ཆུབ་སེམས་དཔའ་ལ་བར་ཆད་བྱེད་པའི་མི་རྣམས་སྨད་པ་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བསྟན་པའོ། །རབ་འབྱོར་ཤེས་རབ་ཀྱི་ཕ་རོལ་ཏུ་ཕྱིན་པ་ཟབ་མོ་འདི་འདྲི་བ་དང</w:t>
      </w:r>
      <w:ins w:id="24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ཀློག་པ་དང</w:t>
      </w:r>
      <w:ins w:id="24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4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ལུང་འབོགས་པ་དང</w:t>
      </w:r>
      <w:ins w:id="24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ཁ་ཏོན་བྱེད་པ་དང</w:t>
      </w:r>
      <w:ins w:id="24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སྟོན་པ་དང</w:t>
      </w:r>
      <w:ins w:id="24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ཚུལ་བཞིན་དུ་ཡིད་ལ་བྱེད་པ་དག་ལ། བདུད་ཀྱི་ལས་སུ་འདི་དག་ཀྱང་འབྱུང་མོད་ཀྱི་ཞེས་བྱ་བ་ནས། རྣམ་པ་ཐམས་ཅད་མཁྱེན་པ་ཉིད་ཡོངས་སུ་རྫོགས་པར་བྱེད་ན།</w:t>
      </w:r>
      <w:ins w:id="24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རབ་འབྱོར་དེ་ནི་སངས་རྒྱས་ཀྱི་མཐུ་ཡིན་པར་ཤེས་པར་བྱ་བ་སྟེ་ཞེས་བྱ་བའི་བར་གྱིས་ནི། གོང་དུ་བཤད་པའི་ཚུལ་དུ་ཤེས་རབ་ཀྱི་ཕ་རོལ་ཏུ་ཕྱིན་པ་འདི་ལ་སྤྱོད་པ་ལ་བར་ཆད་དང་བདུད་ཀྱི་ལས་མང་དུ་འབྱུང་བ་ཐོས་ནས། འཁོར་གྱི་ནང་ནས་ཁ་ཅིག་སེམས་ཞུམ་པར་འགྱུར་བ་དག་ཀྱང་སྲིད་དེ་དེ་དག་སྤྲོ་བ་བསྐྱེད་པའི་ཕྱིར་ཤེས་རབ་ཀྱི་ཕ་རོལ་ཏུ་ཕྱིན་པ་ལ་སོགས་པ་ཡོངས་སུ་རྫོགས་པར་བྱ་བ་ལ་འབད་ན། སངས་རྒྱས་བཅོམ་ལྡན་འདས་མཐུ་གཏོང་ཞིང་བྱིན་གྱིས་</w:t>
      </w:r>
      <w:ins w:id="24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རློབ</w:t>
        </w:r>
      </w:ins>
      <w:del w:id="24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ཟློབ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་སྟེ།</w:t>
      </w:r>
      <w:ins w:id="24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བདུད་ཀྱིས་བར་ཆད་བྱ་མི་ནུས་པར་བསྟན་པའོ། །དེས་རིགས་ཀྱི་བུ་དང་རིགས་ཀྱི་བུ་མོ་དེ་དག་ཤེས་རབ་ཀྱི་ཕ་རོལ་ཏུ་ཕྱིན་པ་ཟབ་མོ་འདི་འདྲིའོ་ཀློག་གོ་ཞེས་བྱ་བ་ནས་རྣམ་པ་ཐམས་ཅད་མཁྱེན་པ་ཉིད་ཡོངས་སུ་རྫོགས་པར་བྱེད་དོ་ཞེས་བྱ་བའི་བར་གྱིས་ནི། དེ་ལྟར་ཤེས་རབ་ཀྱི་ཕ་རོལ་ཏུ་ཕྱིན་པ་འདི་འདྲི་བ་དང</w:t>
      </w:r>
      <w:ins w:id="24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4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ཀློག་པ་ལ་སོགས་པ་ལ་འབད་ན། སངས་རྒྱས་བཅོམ་ལྡན་འདས་མཐུ་གཏོང་ཞིང་བྱིན་གྱིས་རློབ་པ་དེས། ཕ་རོལ་ཏུ་ཕྱིན་པ་དྲུག་ལ་སོགས་པ་རྣམ་པ་ཐམས་ཅད་མཁྱེན་པ་ཉིད་ལ་ཐུག་གི་བར་དུ་ཡོངས་སུ་རྫོགས་པར་བྱེད་ནུས་པའི་ཕན་ཡོན་བསྟན་པའོ། །ཤར་ཕྱོགས་ཀྱི་སངས་རྒྱས་བཅོམ་ལྡན་འདས་གང་ཇི་སྙེད་ཅིག་བཞུགས་ཤིང་འཚོ་སྐྱོང་བ་དེ་དག་ཀྱང</w:t>
      </w:r>
      <w:ins w:id="24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རིགས་ཀྱི་བུའམ་རིགས་ཀྱི་བུ་མོ་དེ་དག་གིས་ཤེས་རབ་ཀྱི་ཕ་རོལ་ཏུ་ཕྱིན་པ་འདི་འདྲི་བ་དང</w:t>
      </w:r>
      <w:ins w:id="24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ཀློག་པ་དང</w:t>
      </w:r>
      <w:ins w:id="24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ལུང་འབོགས་</w:t>
      </w:r>
      <w:del w:id="24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པ་དང</w:t>
      </w:r>
      <w:ins w:id="24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ཁ་ཏོན་བྱ་བ་དང</w:t>
      </w:r>
      <w:ins w:id="24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བསྟན་པ་དང</w:t>
      </w:r>
      <w:ins w:id="24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བཞིན་དུ་ཡིད་ལ་བྱ་བའི་ཕྱིར་དགོངས་པ་མཛད་དོ་ཞེས་བྱ་བ་ནས། སྟེང་གི་ཕྱོགས་ཀྱི་བྱང་ཆུབ་སེམས་དཔའ་སེམས་དཔའ་ཆེན་པོ་ཕྱིར་མི་ལྡོག་པ་གང་ཇི་སྙེད་པ་དེ་དག་ཀྱང</w:t>
      </w:r>
      <w:ins w:id="24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4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རིགས་ཀྱི་བུའམ་རིགས་ཀྱི་བུ་མོ་ཤེས་རབ་ཀྱི་ཕ་རོལ་ཏུ་ཕྱིན་པ་འདི་འདྲི་ཞིང་ཀློག་པ་དང</w:t>
      </w:r>
      <w:ins w:id="24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ལུང་འབོགས་པ་དང</w:t>
      </w:r>
      <w:ins w:id="24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ཁ་ཏོན་བྱེད་པ་དང</w:t>
      </w:r>
      <w:ins w:id="24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སྟོན་པ་དང</w:t>
      </w:r>
      <w:ins w:id="24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4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ཚུལ་བཞིན་དུ་ཡིད་ལ་བྱེད་པ་དེ་</w:t>
      </w:r>
      <w:del w:id="24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དག་གི་དོན་དུ་བརྩོན་པར་བྱེད་ཅིང་ཡོངས་སུ་འཛིན་པར་བྱེད་དོ་ཞེས་བྱ་བའི་བར་གྱིས་ནི། རིགས་ཀྱི་བུ</w:t>
      </w:r>
      <w:ins w:id="24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འམ་རིགས་ཀྱི་བུ་མོ་གང་ཤེས་རབ་ཀྱི་ཕ་རོལ་ཏུ་ཕྱིན་པ་ཟབ་མོ་འདི་འདྲི་བ་དང</w:t>
      </w:r>
      <w:ins w:id="24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ཀློག་པ་ལ་སོགས་པ་ལ་འབད་ཅིང་བརྩོན་པ་དེ་དག་ལ་ཕྱོགས་བཅུའི་སངས་རྒྱས་བཅོམ་ལྡན་འདས་རྣམས་དང</w:t>
      </w:r>
      <w:ins w:id="24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4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བྱང་ཆུབ་སེམས་དཔའ་ཕྱིར་</w:t>
      </w:r>
      <w:ins w:id="24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མོ</w:t>
        </w:r>
      </w:ins>
      <w:del w:id="24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་ལྡོག་པ་རྣམས་ཀྱང་དགོངས་ཤིང་མཐུ་གཏོང་བའི་ཕན་ཡོན་བསྟན་པའོ། །རབ་འབྱོར་འདི་ལྟ་སྟེ་དཔེར་ན་བུད་མེད་</w:t>
      </w:r>
      <w:ins w:id="24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ལ་ལ་ཞིག་ལ་བུ་ལྔ</w:t>
      </w:r>
      <w:del w:id="24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འམ་བཅུ</w:t>
      </w:r>
      <w:del w:id="24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འམ་ཉི་ཤུ</w:t>
      </w:r>
      <w:del w:id="25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འམ་སུམ་ཅུ</w:t>
      </w:r>
      <w:del w:id="25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འམ་བཞི་བཅུ</w:t>
      </w:r>
      <w:del w:id="25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འམ་ལྔ་བཅུ</w:t>
      </w:r>
      <w:del w:id="25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འམ། བརྒྱ</w:t>
      </w:r>
      <w:del w:id="25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འམ་སྟོང་ཞིག་ཡོད་ན་ཞེས་བྱ་བ་ནས། དེ་བས་ན་དེ་བཞིན་གཤེགས་པ་དགྲ་བཅོམ་པ་ཡང་དག་པར་རྫོགས་པའི་སངས་རྒྱས་རྣམས་ཤེས་རབ་ཀྱི་ཕ་རོལ་ཏུ་ཕྱིན་པ་ཟབ་མོ་འདི་ལ་སངས་རྒྱས་ཀྱི་སྤྱན་གྱིས་རྟག་ཏུ་རྒྱུན་མི་འཆད་པར་གཟིགས་ཤིང་དགོངས་སོ་ཞེས་བྱ་བའི་བར་</w:t>
      </w:r>
      <w:ins w:id="25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5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འཇིག་རྟེན་ན་མ་ལ་བུ་རྣམས་དྲིན་ལ་ལན་ལྡོན་ཞིང་རིམ་གྲོ་དང་བཀུར་</w:t>
      </w:r>
      <w:ins w:id="25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སྟི</w:t>
        </w:r>
      </w:ins>
      <w:del w:id="25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ྱེད་པ་དེ་བཞིན་དུ་ཕྱོགས་བཅུའི་སངས་རྒྱས་བཅོམ་ལྡན་འདས་རྣམས་ཀྱང་ཤེས་རབ་ཀྱི་ཕ་རོལ་ཏུ་ཕྱིན་པ་འདི་ལས་བྱུང་བའི་ཕྱིར་ཡུམ་དང་འདྲ་བར་དགོངས་ཏེ། དྲིན་ལ་ལན་ལྡོན་ཞིང་རིམ་གྲོ་དང་བཀུར་</w:t>
      </w:r>
      <w:ins w:id="25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སྟི</w:t>
        </w:r>
      </w:ins>
      <w:del w:id="25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་མཛད་པ་བསྟན་པའོ། །དེ་ཅིའི་ཕྱིར་ཞེ་ན། འདི་ལས་བྱུང་བ་ནི་དེ་བཞིན་གཤེགས་པ་དགྲ་བཅོམ་པ་ཡང་དག་པར་རྫོགས་པའི་སངས་རྒྱས་རྣམས་ཀྱི་བསམ་གཏན་གྱི་ཕ་རོལ་ཏུ་ཕྱིན་པའ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ཞེས་བྱ་བ་ནས། དེ་དག་ཐམས་ཅད་ནི་ཤེས་རབ་ཀྱི་ཕ་རོལ་ཏུ་ཕྱིན་པ་ཟབ་མོ་འདི་ལ་བརྟེན་ཏེ། བླ་ན་མེད་པ་ཡང་དག་པར་རྫོགས་པའི་བྱང་ཆུབ་ཏུ་མངོན་པར་རྫོགས་པར་སངས་</w:t>
      </w:r>
      <w:ins w:id="25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རྒྱས་སོ། །མངོན་པར་རྫོགས་པར་འཚང་རྒྱའོ། །མངོན་པར་རྫོགས་པར་འཚང་རྒྱ་བར་འགྱུར་རོ་ཞེས་བྱ་བའི་བར་གྱིས་ནི། ཤེས་རབ་ཀྱི་ཕ་རོལ་ཏུ་ཕྱིན་པ་འདི་ལ་དེ་བཞིན་གཤེགས་པ་ཐམས་ཅད་ཀྱི་ཡུམ་དང་འདྲ་བར་དགོངས་ཏེ། རིམ་གྲོ་དང</w:t>
      </w:r>
      <w:ins w:id="25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བཀུར་</w:t>
      </w:r>
      <w:ins w:id="25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སྟི</w:t>
        </w:r>
      </w:ins>
      <w:del w:id="25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་བྱ་བའི་གཏན་ཚིགས་སུ་རྣམ་པར་བྱང་བའི་ཆོས་ཐམས་ཅད་དང</w:t>
      </w:r>
      <w:ins w:id="25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འཕགས་པའི་གང་ཟག་ཐམས་ཅད་ཤེས་རབ་ཀྱི་ཕ་རོལ་ཏུ་ཕྱིན་པ་འདི་ལས་བྱུང་སྟེ། ཐམས་ཅད་ཀྱི་རྒྱུ་དང་གཞི་ཡིན་པའི་ཕྱིར་རིམ་གྲོ་དང</w:t>
      </w:r>
      <w:ins w:id="25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བཀུར་</w:t>
      </w:r>
      <w:ins w:id="25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སྟི</w:t>
        </w:r>
      </w:ins>
      <w:del w:id="25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་བྱ་བའི་གནས་ཡིན་པར་བསྟན་པའོ། །རབ་འབྱོར་བྱང་ཆུབ་སེམས་དཔའི་ཐེག་པ་པའི་རིགས་ཀྱི་བུའམ་རིགས་ཀྱི་བུ་མོ་ཤེས་རབ་ཀྱི་ཕ་རོལ་ཏུ་ཕྱིན་པ་ཟབ་མོ་འདི་འདྲི་ཞིང་ཀློག་པ་དང་ཞེས་བྱ་བ་ནས། བླ་ན་མེད་པ་ཡང་དག་པར་རྫོགས་པའི་བྱང་ཆུབ་ལས་ཡོངས་སུ་ཉམས་པར་མི་འགྱུར་བར་རྟག་ཏུ་རྒྱུན་མི་འཆད་པར་བསྲུང་བ་མཛད་དོ་ཞེས་བྱ་བའི་བར་གྱིས་ནི། ཤེས་རབ་ཀྱི་ཕ་རོལ་ཏུ་ཕྱིན་པ་ཟབ་མོ་འདི་འདྲི་ཞིང་ཀློག་པ་ལ་སོགས་པ་བྱེད་པ་ལ་ཡང་སངས་རྒྱས་བཅོམ་ལྡན་འདས་རྣམས་སྤྱན་རས་ཀྱིས་འཚོ་ཞིང་བྱིན་</w:t>
      </w:r>
      <w:ins w:id="25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5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་རློབ་པའི་ཕན་ཡོན་བསྟན་པའོ།</w:t>
      </w:r>
      <w:ins w:id="25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།རབ་འབྱོར་གྱིས་གསོལ་པ། བཅོམ་ལྡན་འདས་ཀྱིས་གང་འདི་སྐད་དུ་ཤེས་རབ་ཀྱི་ཕ་རོལ་ཏུ་ཕྱིན་པ་ནི་དེ་བཞིན་གཤེགས་པ་དགྲ་བཅོམ་པ་ཡང་དག་པར་རྫོགས་པའི་སངས་རྒྱས་རྣམས་བསྐྱེད་པའོ་ཞེས་བྱ་བ་ལ་སོགས་པས་ནི། གོང་དུ་ཤེས་རབ་ཀྱི་ཕ་རོལ་ཏུ་ཕྱིན་པ་དེ་བཞིན་གཤེགས་པ་རྣམས་བསྐྱེད་པ་ཡིན་ཞིང</w:t>
      </w:r>
      <w:ins w:id="25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5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འཇིག་རྟེན་སྟོན་པ་ཡིན་པའི་ཕྱིར་རིམ་གྲོ་དང་བཀུར་</w:t>
      </w:r>
      <w:ins w:id="25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སྟི</w:t>
        </w:r>
      </w:ins>
      <w:del w:id="25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་བྱ་བའི་</w:t>
      </w:r>
      <w:del w:id="25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གནས་ཡིན་པར་བཤད་པ་ལས་གླེངས་ནས། ཤེས་རབ་ཀྱི་ཕ་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རོལ་ཏུ་ཕྱིན་པ་ཇི་ལྟར་དེ་བཞིན་གཤེགས་པ་རྣམས་བསྐྱེད་པ་ཡིན་པ་དང</w:t>
      </w:r>
      <w:ins w:id="25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ཇི་ལྟར་འཇིག་རྟེན་སྟོན་པ་ཡིན་པ་དང</w:t>
      </w:r>
      <w:ins w:id="25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དེ་བཞིན་གཤེགས་པ་རྣམས་ཐབས་ཇི་ལྟ་བུར་བསྐྱོད་པ་དང</w:t>
      </w:r>
      <w:ins w:id="25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5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འཇིག་རྟེན་ཞེས་བྱ་བ་ཡང་གང་ཡིན་པ་རྣམས་ཞིབ་ཏུ་བཤད་པའི་སྐབས་དབྱེ་བའི་ཕྱིར་ཞུས་པའོ། །བཅོམ་ལྡན་འདས་ཀྱིས་བཀའ་</w:t>
      </w:r>
      <w:ins w:id="25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25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རབ་འབྱོར་ཤེས་རབ་ཀྱི་ཕ་རོལ་ཏུ་ཕྱིན་པ་འདིས་དེ་བཞིན་གཤེགས་པའི་སྟོབས་བཅུ་བསྐྱེད་དོ།</w:t>
      </w:r>
      <w:ins w:id="25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བ་འབྱོར་དེ་བས་ན་ཤེས་རབ་ཀྱི་ཕ་རོལ་ཏུ་ཕྱིན་པ་ཟབ་མོ་འདིས་དེ་བཞིན་གཤེགས་པ་བསྐྱེད་དོ་ཞེས་བྱ་བའི་བར་གྱིས་ནི། ཤེས་རབ་ཀྱི་ཕ་རོལ་ཏུ་ཕྱིན་པ་འདི་ཇི་ལྟར་ན། དེ་བཞིན་གཤེགས་པ་ཡིན་པ་བསྟན་པ་སྟེ། དེ་བཞིན་གཤེགས་པའི་སྟོབས་བཅུ་ལ་སོགས་པ་རྣམ་པ་ཐམས་ཅད་</w:t>
      </w:r>
      <w:ins w:id="25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5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་པ་ཉིད་ལ་ཐུག་གི་བར་དུ། དེ་བཞིན་གཤེགས་པའི་ཡོན་ཏན་གྱི་ཆོས་རྣམས་ཤེས་རབ་ཀྱི་ཕ་རོལ་ཏུ་ཕྱིན་པ་འདི་ལས་བྱུང་བའི་ཕྱིར། དེ་བཞིན་གཤེགས་པ་</w:t>
      </w:r>
      <w:ins w:id="25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བསྐྱེད</w:t>
        </w:r>
      </w:ins>
      <w:del w:id="25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་པ་ཡིན་ནོ་ཞེས་བསྟན་པའོ། །གསོལ་པ། བཅོམ་ལྡན་འདས་དེ་བཞིན་གཤེགས་པས་གསུངས་པའི་འཇིག་རྟེན་གང་ལགས་ཞེས་བྱ་བ་ནི་གོང་དུ་ཤེས་རབ་ཀྱི་ཕ་རོལ་ཏུ་ཕྱིན་པ་འདི་འཇིག་རྟེན་སྟོན་པ་ཡིན་ནོ་ཞེས་བཤད་པ་འཇིག་རྟེན་ཞེས་བྱ་བ་གང་ལ་བྱ་བ་ཞིབ་ཏུ་བསྟན་པའི་སྐབས་དབྱེ་བའི་ཕྱིར་རབ་འབྱོར་གྱིས་ཞུས་པའོ། །བཅོམ་ལྡན་འདས་ཀྱིས་བཀའ་</w:t>
      </w:r>
      <w:ins w:id="25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25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ཕུང་པོ་ལྔ་ནི་དེ་བཞིན་གཤེགས་པས་འཇིག་རྟེན་དུ་གསུངས་སོ་ཞེས་བྱ་བ་ནི་འཇིག་པའི་རང་བཞིན་ལ་རྟེན་ཅིང་གནས་པའི་ཕྱིར་ཕུང་པོ་ལྔ་ལ་འཇིག་རྟེན་ཞེས་བྱའོ་ཞེས་བསྟན་པའོ། །གསོལ་པ། བཅོམ་ལྡན་འདས་ཤེས་རབ་ཀྱི་ཕ་རོལ་ཏུ་ཕྱིན་པ་ཟབ་མོས་ཕུང་པོ་ལྔ་ནི་ཇི་ལྟར་བསྟན་པ་ལགས་ཞེས་བྱ་བ་ནི་དེ་ལྟར་ཕུང་པོ་</w:t>
      </w:r>
      <w:ins w:id="25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ལང</w:t>
        </w:r>
      </w:ins>
      <w:del w:id="25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་འཇིག་པའི་རང་བཞིན་ཡིན་ཏེ། དངོས་པོ་མེད་པ་ཡིན་ན་བསྟན་དུ་ཡང་ཇི་ལྟར་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རུང་ཞེས་རབ་འབྱོར་གྱིས་ཞུས་པའོ། །བཅོམ་ལྡན་འདས་ཤེས་རབ་ཀྱི་ཕ་རོལ་ཏུ་ཕྱིན་པ་ནི་ཇི་ལྟ་བུར་ཕུང་པོ་ལྔ་སྟོན་པ་ལགས་ཞེས་བྱ་བ་ནི་ཕུང་པོ་ལྔ་པོ་དངོས་པོ་མེད་པ་དེ་དག་སྟོན་ན་ཡང་ཐབས་ཇི་ལྟར་སྟོན་པ་ལགས་ཞེས་ཞུས་པའོ། །བཅོམ་ལྡན་འདས་ཀྱིས་བཀའ་སྩལ་པ།</w:t>
      </w:r>
      <w:ins w:id="25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ཤེས་རབ་ཀྱི་ཕ་རོལ་ཏུ་ཕྱིན་པ་ནི་ཕུང་པོ་ལྔ་པོ་འདི་དག་འཇིག་པར་སྟོན་པ་མ་ཡིན།</w:t>
      </w:r>
      <w:ins w:id="25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རབ་ཏུ་འཇིག་པར་སྟོན་པ་མ་ཡིན་ཏེ་ཞེས་བྱ་བ་ནས། རབ་འབྱོར་དེ་ལྟར་དེ་བཞིན་གཤེགས་པས་ཤེས་རབ་ཀྱི་ཕ་རོལ་ཏུ་ཕྱིན་པ་འཇིག་རྟེན་སྟོན་པར་གསུངས་ཏེ་ཞེས་བྱ་བའི་བར་གྱིས་ནི། དོན་དམ་པར་ཕུང་པོ་ལྔ་པོ་འདི་དག་སྟོང་པ་ཉིད་དང</w:t>
      </w:r>
      <w:ins w:id="25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མཚན་མ་མེད་པ་དང</w:t>
      </w:r>
      <w:ins w:id="25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སྨོན་པ་མེད་པ་དང</w:t>
      </w:r>
      <w:ins w:id="25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སྨོན་པ་མེད་པ་དང༌</w:t>
        </w:r>
      </w:ins>
      <w:del w:id="25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མངོན་པར་འདུ་བྱ་བ་མེད་པ་དང</w:t>
      </w:r>
      <w:ins w:id="25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སྐྱེ་བ་མེད་པ་དང</w:t>
      </w:r>
      <w:ins w:id="25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དངོས་པོ་མེད་པ་དང</w:t>
      </w:r>
      <w:ins w:id="25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རང་བཞིན་མེ</w:t>
      </w:r>
      <w:ins w:id="25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་དཔ</w:t>
        </w:r>
      </w:ins>
      <w:del w:id="25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ད་པ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ས་འཇིག་པ་དང་རབ</w:t>
      </w:r>
      <w:del w:id="25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་ཏུ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་འཇིག་པ་མི་སྲིད་པའི་ཕྱིར་ཕུང་པོ་ལྔ་པོ་འདི་དག་འཇིག་པར་སྟོན་པ་མ་ཡིན། རབ་ཏུ་འཇིག་པར་སྟོན་པ་མ་ཡིན་ཏེ། སྐྱེ་</w:t>
      </w:r>
      <w:ins w:id="25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བ་དང</w:t>
      </w:r>
      <w:ins w:id="25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འགག་པ་དང</w:t>
      </w:r>
      <w:ins w:id="25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ཀུན་ནས་ཉོན་མོངས་པ་དང</w:t>
      </w:r>
      <w:ins w:id="25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རྣམ་པར་བྱང་བ་དང</w:t>
      </w:r>
      <w:ins w:id="25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འཕེལ་བ་དང</w:t>
      </w:r>
      <w:ins w:id="25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འགྲིབ་པ་དང</w:t>
      </w:r>
      <w:ins w:id="25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བླང་བ་དང</w:t>
      </w:r>
      <w:ins w:id="25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དོར་བ་དང</w:t>
      </w:r>
      <w:ins w:id="25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5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འདས་པ་དང</w:t>
      </w:r>
      <w:ins w:id="25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མ་འོངས་པ་དང</w:t>
      </w:r>
      <w:ins w:id="25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ད་ལྟར་བྱུང་བ་ཞེས་བྱ་བར་མི་སྟོན་པ་ཉིད་ཕུང་པོ་ལྔའི་འཇིག་རྟེན་སྟོན་པ་ཡིན་ནོ་ཞེས་བཤད་པའོ། །རབ་འབྱོར་སེམས་ཅན་ཚད་མེད་གྲངས་མེད་དཔག་ཏུ་མེད་པའི་སེམས་དང་སྤྱོད་པ་མཁྱེན་པ་དེ་དག་གིས་ཤེས་རབ་ཀྱི་ཕ་རོལ་ཏུ་ཕྱིན་པ་ཉིད་ལ་བརྟེན་ཅིང་རབ་ཏུ་མཁྱེན་ཏེ།</w:t>
      </w:r>
      <w:ins w:id="25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རབ་འབྱོར་ཤེས་རབ་ཀྱི་ཕ་རོལ་ཏུ་ཕྱིན་པ་ཟབ་མོ་འདི་ལ་ནི་སེམས་ཅན་མེད་དོ།</w:t>
      </w:r>
      <w:ins w:id="25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།སེམས་ཅན་དུ་གདགས་པ་མི་དམིགས་སོ། །གཟུགས་མེད་དོ། །གཟུགས་སུ་གདགས་པ་མི་དམིགས་སོ་ཞེས་བྱ་བ་ནས། རྣམ་པ་ཐམས་ཅད་མཁྱེན་པ་ཉིད་སྟོན་པར་བྱེད་པ་མ་ཡིན་ནོ་ཞེས་བྱ་བའི་བར་གྱིས་ནི། སེམས་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ཅན་དང་གཟུགས་ལ་སོགས་པའི་ཆོས་ཐམས་ཅད་ཀྱི་རང་བཞིན་གདགས་སུ་མེད་པ་བསྟན་པའི་སྒོ་ནས། ཤེས་རབ་ཀྱི་ཕ་རོལ་ཏུ་ཕྱིན་པ་འདི་འཇིག་རྟེན་སྟོན་པ་ཡིན་པར་བཤད་པའོ། །དེ་ཅིའི་ཕྱིར་ཞེ་ན། རབ་འབྱོར་ཤེས་རབ་ཀྱི་ཕ་རོལ་ཏུ་ཕྱིན་པ་ཉིད་ཀྱང</w:t>
      </w:r>
      <w:ins w:id="25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ཤེས་རབ་ཀྱི་ཕ་རོལ་ཏུ་ཕྱིན་པ་ཟབ་མོ་འདི་ཉིད་ལ་མེད་ཅིང་མི་དམིགས་ན། གཟུགས་ཡོད་པའམ་དམིགས་པར་ལྟ་ག་ལ་འགྱུར་ཞེས་བྱ་བ་ནས། རྣམ་པ་ཐམས་ཅད་མཁྱེན་པ་ཉིད་ཡོད་པའམ་དམིགས་པར་ལྟ་ག་ལ་འགྱུར་ཞེས་བྱ་བའི་བར་གྱིས་ནི། ཆོས་ཐམས་ཅད་ཀྱི་རང་བཞིན་གདགས་སུ་མེད་པས། ཤེས་རབ་ཀྱི་ཕ་རོལ་ཏུ་ཕྱིན་པ་ཟབ་མོ་འདི་གཟུགས་ལ་སོགས་པའི་ཆོས་ཐམས་ཅད་སྟོན་པར་བྱེད་པ་མ་ཡིན་པའི་གཏན་ཚིགས་བསྟན་པ་སྟེ། ཤེས་རབ་ཀྱི་ཕ་རོལ་ཏུ་ཕྱིན་པ་ཉིད་ཀྱང་ཤེས་རབ་ཀྱི་ཕ་རོལ་ཏུ་ཕྱིན་པ་ཟབ་མོ་འདི་ཉིད་ལ་མེད་ཅིང་མི་དམིགས་ན་ཞེས་བྱ་བ་ནི་རྣམ་པར་མི་རྟོག་པའི་ཤེས་རབ་ཀྱི་ཕ་རོལ་ཏུ་ཕྱིན་པ་ལ་ཤེས་རབ་ཀྱི་ཕ་རོལ་ཏུ་ཕྱིན་པའི་ངོ་བོ་ཉིད་དུ་རྟོག་ཅིང་དམིགས་པ་ཡང་མེད་ན།</w:t>
      </w:r>
      <w:ins w:id="25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གཟུགས་ལ་སོགས་པའི་ཆོས་རྣམས་ལ་དངོས་པོར་དམིགས་ཤིང་སྟོན་པར་ལྟ་ག་ལ་འགྱུར་ཞེས་བཤད་པའོ། །རབ་འབྱོར་གཞན་ཡང་སེམས་ཅན་ཇི་སྙེད་ཅིག་གདགས་པས་གདགས་སུ་ཡོད་པ་ཞེས་བྱ་བ་ལ་སོགས་པས་ནི་སེམས་ཅན་ཐམས་ཅད་ཀྱི་སེམས་བསྡུས་པ་དང</w:t>
      </w:r>
      <w:ins w:id="25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5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ྲོས་པ་ལ་སོགས་པའི་སེམས་ཀྱི་སྤྱོད་པ་རྣམ་པ་སྣ་ཚོགས་ཡང་དག་པ་ཇི་ལྟ་བ་བཞིན་དུ་མཁྱེན་པའི་སྒོ་ནས་འཇིག་རྟེན་སྟོན་པར་བཤད་པ་སྟེ། དེ་ལ་སེམས་ཅན་ཇི་སྙེད་ཅིག་གདགས་པས་གདགས་སུ་ཡོད་པ་ཞེས་བྱ་བ་ནས། འཇིག་རྟེན་གྱི་ཁམས་འདི་དང་ཕྱོགས་བཅུ་ཀུན་</w:t>
      </w:r>
      <w:ins w:id="25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25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་འཇིག་རྟེན་</w:t>
      </w:r>
      <w:ins w:id="25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25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ཁམས་དག་གི་ཡང་རུང་སྟེ་ཞེས་བྱ་བའི་བར་གྱིས་ནི་སེམས་ཅན་མང་པོ་རྣམ་པ་སྣ་ཚོགས་ཀྱི་སེམས་ཀྱི་སྤྱོད་པ་རྣམ་པ་སྣ་ཚོ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མཁྱེན་པ་བསྟན་པའོ། །དེ་དག་གི་སེམས་བསྡུས་པ་དང་སྤྲོས་པ་དེ་དག་ཀྱང་དེ་བཞིན་གཤེགས་པས་སེམས་བསྡུས་པ་དང་སྤྲོས་པ་</w:t>
      </w:r>
      <w:del w:id="25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ཡང་དག་པ་ཇི་ལྟ་བ་བཞིན་དུ་རབ་ཏུ་</w:t>
      </w:r>
      <w:ins w:id="25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5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་ཏོ་ཞེས་བྱ་བ་ནས་ཆོས་ཉིད་གང་ལ་ཆོས་ཉིད་ཀྱང་མི་དམིགས་ན། སེམས་བསྡུས་པ་དང་སྤྲོས་པ་ལྟ་སྨོས་ཀྱང་མི་སྨོས་པའི་ཆོས་ཉིད་དེ་དེ་བཞིན་གཤེགས་པས་སེམས་ཅན་དེ་དག་གི་སེམས་བསྡུས་པ་དང་སྤྲོས་པ་ཡང་དག་པ་ཇི་</w:t>
      </w:r>
      <w:ins w:id="25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</w:t>
        </w:r>
      </w:ins>
      <w:del w:id="26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་བ་བཞིན་དུ་རབ་ཏུ་མཁྱེན་ཏོ་ཞེས་བྱ་བའི་བར་གྱིས་ནི། སེམས་ཅན་རྣམས་ཀྱི་སེམས་བསྡུས་པ་དང</w:t>
      </w:r>
      <w:ins w:id="26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ྲོས་པ་ཆོས་ཉིད་དུ་རབ་ཏུ་མཁྱེན་པ་བསྟན་པ་སྟེ་ཆོས་ཉིད་དུ་རབ་ཏུ་མཁྱེན་པ་ཡང་སྟོང་པ་ཉིད་དུ་ཐུགས་སུ་ཆུད་པ་ལ་བྱའོ། །རབ་འབྱོར་གཞན་ཡང་དེ་བཞིན་གཤེགས་པ་དགྲ་བཅོམ་པ་ཡང་དག་པར་རྫོགས་པའི་སངས་རྒྱས་ཀྱིས། སེམས་ཅན་དེ་དག་གི་སེམས་བསྡུས་པ་དང</w:t>
      </w:r>
      <w:ins w:id="26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ྲོས་པ་ཡང་དག་པ་ཇི་ལྟ་བ་བཞིན་དུ་རབ་ཏུ་མཁྱེན་ཏེ་ཞེས་བྱ་བ་ནས་དབེན་པའི་རྣམ་པར་ཡང་དག་པ་ཇི་ལྟ་བ་བཞིན་དུ་རབ་ཏུ་མཁྱེན་ཏོ་ཞེས་བྱ་བའི་བར་</w:t>
      </w:r>
      <w:ins w:id="26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6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སེམས་ཅན་ཐམས་ཅད་ཀྱི་སེམས་བསྡུས་པ་དང</w:t>
      </w:r>
      <w:ins w:id="26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སྤྲོས་པ་རྣམས་ཟད་པའི་རྣམ་པ་དང</w:t>
      </w:r>
      <w:ins w:id="26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འདོད་ཆགས་དང་བྲལ་བའི་རྣམ་པ་དང</w:t>
      </w:r>
      <w:ins w:id="26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འགོག་པའི་རྣམ་པ་དང</w:t>
      </w:r>
      <w:ins w:id="26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སྤོང་བའི་རྣམ་པ་དང</w:t>
      </w:r>
      <w:ins w:id="26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ཞི་བའི་རྣམ་པ་དང</w:t>
      </w:r>
      <w:ins w:id="26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དབེན་པའི་རྣམ་པར་མཁྱེན་པ་བསྟན་པ་སྟེ། ཟད་པ་དང་འདོད་ཆགས་དང་བྲལ་བ་ལ་སོགས་པ་སྨོས་པ་ཡང་དངོས་པོ་མེད་པའི་རྣམ་གྲངས་སུ་རིག་པར་བྱའོ། །རབ་འབྱོར་གཞན་ཡང་དེ་བཞིན་གཤེགས་པ་དགྲ་བཅོམ་པ་ཡང་དག་པར་རྫོགས་པའི་སངས་རྒྱས་ཀྱིས་སེམས་ཅན་དེ་དག་གི་སེམས་འདོད་ཆགས་དང་བཅས་པ་ལ། འདོད་ཆགས་དང་བཅས་པའི་སེམས་ཞེས་བྱ་བར་ཡང་དག་པ་ཇི་ལྟ་བ་བཞིན་དུ་རབ་ཏུ་མཁྱེན་ཏོ་ཞེས་བྱ་བ་ནས། གཏི་མུག་དང་བཅས་པའམ། གཏི་མུག་དང་</w:t>
      </w:r>
      <w:ins w:id="26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བྲལ་བའི་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སེམས་དམིགས་པ་ལྟ་ཅི་ཞིག་སྨོས་ཞེས་བྱ་བའི་བར་གྱིས་ནི། འདོད་ཆགས་དང་བཅས་པ་ལ་སོགས་པའི་སེམས་ཀུན་བརྟགས་པའི་རང་བཞིན་དུ་ཤེས་པ་ནི་ཡང་དག་པ་ཇི་ལྟ་བ་བཞིན་དུ་ཤེས་པ་མ་ཡིན་གྱི། འདོད་ཆགས་དང་བྲལ་བའི་སེམས་དང་འདོད་ཆགས་དང་བཅས་པ་ཉིད་ཀྱང་དོན་དམ་པར་མེད་པར་མཁྱེན་པ་ལ། འདོད་ཆགས་དང་བཅས་པའི་</w:t>
      </w:r>
      <w:del w:id="26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སེམས་ལ་སོགས་པ་ཡང་དག་པ་ཇི་ལྟ་བ་བཞིན་དུ་མཁྱེན་པ་ཡིན་ནོ་ཞེས་བསྟན་པའོ། །རབ་འབྱོར་ཇི་ལྟར་ན་དེ་བཞིན་གཤེགས་པས་སེམས་ཅན་དེ་དག་གི་སེམས་འདོད་ཆགས་དང་བྲལ་བ་ལ་འདོད་ཆགས་དང་བྲལ་བའི་སེམས་ཞེས་བྱ་བར་ཡང་དག་པ་ཇི་ལྟ་བ་བཞིན་དུ་རབ་ཏུ་མཁྱེན་ཅེ་ན་ཞེས་བྱ་བ་ནས། རབ་འབྱོར་ཇི་ལྟར་ན་དེ་བཞིན་གཤེགས་པས་སེམས་ཅན་དེ་དག་གི་སེམས་གཏི་མུག་དང་བྲལ་བ་ལ། གཏི་མུག་དང་བྲལ་བའི་སེམས་ཞེས་བྱ་བར་ཡང་དག་པ་ཇི་ལྟ་བ་བ་བཞིན་དུ་རབ་ཏུ་མཁྱེན་ཏོ་ཞེས་བྱ་བའི་བར་གྱིས་ནི་གོང་དུ་བཤད་པའི་དོན་ཉིད་རིགས་པས་གཏན་ལ་ཕབ་ནས་ཞིབ་ཏུ་བཤད་པ་སྟེ། དོན་དམ་པར་སེམས་འདོད་ཆགས་དང་བཅས་པ་དང</w:t>
      </w:r>
      <w:ins w:id="26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ོད་ཆགས་དང་བྲལ་བ་ཞེས་བྱ་བ་དངོས་པོ་མེད་པར་མཁྱེན་པར་མ་ཟད་ཀྱི་ཀུན་རྫོབ་ཏུ་ཡང་འདོད་ཆགས་དང་བཅས་པའི་སེམས་དང</w:t>
      </w:r>
      <w:ins w:id="26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འདོད་ཆགས་དང་བྲལ་བའི་སེམས་གཉིས་སེམས་ཀྱི་རྒྱུད་གཅིག་ལ་འགྲོགས་ཤིང་ཕྲད་པ་མི་སྲིད་དེ། དེ་ལྟར་མཁྱེན་པ་ཡང་འདོད་ཆགས་དང་བྲལ་བ་ལ་སོགས་པའི་སེམས་ཡང་དག་པ་ཇི་ལྟ་བ་བཞིན་དུ་རབ་ཏུ་མཁྱེན་པ་ཡིན་ནོ་ཞེས་བསྟན་པའོ། །རབ་འབྱོར་གཞན་ཡང་དེ་བཞིན་གཤེགས་པས་ཤེས་རབ་ཀྱི་ཕ་རོལ་ཏུ་ཕྱིན་པ་ཟབ་མོ་འདི་ལ་བརྟེན་</w:t>
      </w:r>
      <w:ins w:id="26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ཏེ།</w:t>
        </w:r>
      </w:ins>
      <w:del w:id="26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ཏེརྗོ།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སེམས་ཅན་ཕ་རོལ་དང</w:t>
      </w:r>
      <w:ins w:id="26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6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གང་ཟག་ཕ་རོལ་གྱི་སེམས་རྒྱ་ཆེ་བ་ལ། སེམས་རྒྱ་ཆེ་ཞེས་བྱ་བར་ཡང་དག་པ་ཇི་ལྟ་བ་བཞིན་དུ་རབ་ཏུ་མཁྱེན་ཏོ་ཞེས་བྱ་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བ་ནས། རབ་འབྱོར་དེ་ལྟར་ན་དེ་བཞིན་གཤེགས་པ་དགྲ་བཅོམ་པ་ཡང་དག་པར་རྫོགས་པའི་སངས་རྒྱས་ཀྱིས་ཤེས་རབ་ཀྱི་ཕ་རོལ་ཏུ་ཕྱིན་པ་འདི་ལ་བརྟེན་ཏེ། སེམས་ཅན་ཕ་རོལ་དང</w:t>
      </w:r>
      <w:ins w:id="26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</w:t>
      </w:r>
      <w:del w:id="26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 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ཟག་ཕ་རོལ་གྱི་སེམས་རྒྱ་ཆེ་བ་ལ་སེམས་རྒྱ་ཆེ་ཞེས་བྱ་བར་ཡང་དག་པ་ཇི་ལྟ་བ་བཞིན་དུ་རབ་ཏུ་མཁྱེན་ཏོ་ཞེས་བྱ་བའི་བར་གྱིས་ནི། འདོད་པའི་ཁམས་ཀྱི་སེམས་ཅན་རྣམས་ཀྱི་སེམས་ཀྱི་སྤྱོད་པ་ཡང་དག་པ་ཇི་ལྟ་བ་བཞིན་དུ་རབ་ཏུ་མཁྱེན་པ་བསྟན་པ་སྟེ། འདོད་པའི་ཁམས་ཀྱི་སེམས་ཅན་རྣམས་ཀྱི་སེམས་ཀྱི་སྤྱོད་པ་ནི་</w:t>
      </w:r>
      <w:ins w:id="26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རྩིད</w:t>
        </w:r>
      </w:ins>
      <w:del w:id="26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རྩིང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་ཞིང་རགས་པས་རྒྱ་ཆེ་བ་ཞེས་བྱའོ། །སེམས་དེ་དག་ཀྱང་དོན་དམ་པར་དངོས་པོ་མེད་པས། རྒྱ་ཆེ་བ་དང</w:t>
      </w:r>
      <w:ins w:id="26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རྒྱ་ཆུང་བ་དང</w:t>
      </w:r>
      <w:ins w:id="26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འཕེལ་བ་དང</w:t>
      </w:r>
      <w:ins w:id="26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འགྲིབ་པ་དང</w:t>
      </w:r>
      <w:ins w:id="26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འོང་བ་དང</w:t>
      </w:r>
      <w:ins w:id="26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འགྲོ་བ་མེད་པར་ཐུགས་སུ་ཆུད་པ་ལ་ཡང་དག་པ་ཇི་ལྟ་བ་བཞིན་དུ་རབ་ཏུ་མཁྱེན་པ་ཞེས་བྱའོ། །རབ་འབྱོར་གཞན་ཡང་དེ་བཞིན་གཤེགས་པ་དགྲ་བཅོམ་པ་ཡང་དག་པར་རྫོགས་པའི་སངས་རྒྱས་ཀྱིས་ཤེས་རབ་ཀྱི་ཕ་རོལ་ཏུ་ཕྱིན་པ་འདི་ལ་བརྟེན་ཏེ། སེམས་ཅན་ཕ་རོལ་དང</w:t>
      </w:r>
      <w:ins w:id="26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གང་ཟག་ཕ་རོལ་གྱི་སེམས་ཡངས་པ་ལ། སེམས་ཡངས་ཞེས་བྱ་བར་ཡང་དག་པ་ཇི་ལྟ་བ་བཞིན་དུ་རབ་ཏུ་མཁྱེན་ཏོ་ཞེས་བྱ་བ་ནས། </w:t>
      </w:r>
      <w:ins w:id="26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དེ་ལྟར་ན་དེ་བཞིན་གཤེགས་པ་དགྲ་བཅོམ་པ་ཡང་དག་པར་རྫོགས་པའི་སངས་རྒྱས་ཀྱིས་ཤེས་རབ་ཀྱི་ཕ་རོལ་ཏུ་ཕྱིན་པ་ལ་བརྟེན་ཏེ། སེམས་ཅན་ཕ་རོལ་དང</w:t>
      </w:r>
      <w:ins w:id="26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6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ང་ཟག་ཕ་རོལ་གྱི་སེམས་ཡངས་པ་ལ་སེམས་ཡངས་ཞེས་བྱ་བར་ཡང་དག་པ་ཇི་ལྟ་བ་བཞིན་དུ་རབ་ཏུ་མཁྱེན་ཏོ་ཞེས་བྱ་བའི་བར་གྱིས་ནི། གཟུགས་ཀྱི་ཁམས་ཀྱི་སེམས་ཅན་རྣམས་ཀྱི་སེམས་ཀྱི་སྤྱོད་པ་མཁྱེན་པ་བསྟན་པ་སྟེ། གཟུགས་ཀྱི་ཁམས་ཀྱི་སེམས་ཅན་རྣམས་ཀྱི་སེམས་བསམ་གཏན་དང་ཏིང་ངེ་འཛིན་བསྒོམ་ཞིང་འདོད་པའི་ཁམས་ཀྱི་འདོད་ཆགས་དང་བྲ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བའི་ཕྱིར་ཡངས་པ་ཞེས་བྱ་སྟེ།</w:t>
      </w:r>
      <w:ins w:id="26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སེམས་དེ་དག་ཀྱང་དོན་དམ་པར་དངོས་པོ་མེད་པས་འོང་བ་དང</w:t>
      </w:r>
      <w:ins w:id="26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འགྲོ་བ་དང</w:t>
      </w:r>
      <w:ins w:id="26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6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སྐྱེ་བ་དང</w:t>
      </w:r>
      <w:ins w:id="26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འགག་པ་དང</w:t>
      </w:r>
      <w:ins w:id="26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གནས་པ་དང</w:t>
      </w:r>
      <w:ins w:id="26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གནས་པ་ལས་གཞན་དུ་</w:t>
      </w:r>
      <w:del w:id="26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འགྱུར་བ་མེད་པར་ཐུགས་སུ་ཆུད་པ་ལ་ཡང་དག་པ་ཇི་ལྟ་བ་བཞིན་དུ་རབ་ཏུ་</w:t>
      </w:r>
      <w:ins w:id="26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6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་པ་ཞེས་བྱའོ། །རབ་འབྱོར་གཞན་ཡང་དེ་བཞིན་གཤེགས་པ་དགྲ་བཅོམ་པ་ཡང་དག་པར་རྫོགས་པའི་སངས་རྒྱས་ཀྱིས། ཤེས་རབ་ཀྱི་ཕ་རོལ་ཏུ་ཕྱིན་པ་འདི་ལ་བརྟེན་ཏེ། སེམས་ཅན་ཕ་རོལ་དང</w:t>
      </w:r>
      <w:ins w:id="26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གང་ཟག་ཕ་རོལ་གྱི་སེམས་ཚད་མེད་པ་ལ་སེམས་ཚད་མེད་པའོ་ཞེས་བྱ་བར་ཡང་དག་པ་ཇི་ལྟ་བ་བཞིན་དུ་རབ་ཏུ་</w:t>
      </w:r>
      <w:ins w:id="26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6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་ཏོ་ཞེས་བྱ་བ་ནས། རབ་འབྱོར་དེ་ལྟར་ན་དེ་བཞིན་གཤེགས་པ་དགྲ་</w:t>
      </w:r>
      <w:ins w:id="26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བཅོམ་པ་ཡང་དག་པར་རྫོགས་པའི་སངས་རྒྱས་ཀྱི</w:t>
      </w:r>
      <w:del w:id="26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་ཤེས་རབ་ཀྱི་ཕ་རོལ་ཏུ་ཕྱིན་པ་འདི་ལ་བརྟེན་ཏེ། སེམས་ཅན་ཕ་རོལ་དང</w:t>
      </w:r>
      <w:ins w:id="26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ཕ་རོལ་གྱི་སེམས་ཚད་མེད་པ་ལ་སེམས་ཚད་མེད་ཅེས་བྱ་བར་ཡང་དག་པ་ཇི་ལྟ་བ་བཞིན་དུ་རབ་ཏུ་མཁྱེན་ཏོ་ཞེས་བྱ་བའི་བར་</w:t>
      </w:r>
      <w:ins w:id="26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6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གཟུགས་མེད་པའི་ཁམས་ཀྱི་སེམས་ཅན་རྣམས་ཀྱི་སེམས་ཀྱི་སྤྱོད་པ་</w:t>
      </w:r>
      <w:ins w:id="26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6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་པ་བསྟན་པ་སྟེ། གཟུགས་མེད་པའི་སེམས་ཅན་རྣམས་ནམ་མཁའ་མཐའ་ཡས་སྐྱེ་མཆེད་ལ་སོགས་པའི་ཏིང་ངེ་འཛིན་ལ་སྙོམས་པར་འཇུག་པས་གཟུགས་ལ་སོགས་པའི་དངོས་པོ་ལ་མི་བསྟེན་ཅིང་དམིགས་པའི་ཡུལ་ཚད་མེད་པ་ལ་སྤྱོད་པའི་ཕྱིར་ཚད་མེད་པ་ཞེས་བྱ་བ་སྟེ།</w:t>
      </w:r>
      <w:ins w:id="26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སེམས་དེ་དག་དོན་དམ་པར་དངོས་པོ་མེད་པས། ནམ་མཁའ་མཐའ་ཡས་སྐྱེ་མཆེད་ལ་ཡང་མི་གནས་པའི་ཕྱིར། གནས་པར་ཡང་དག་པར་རྗེས་སུ་མི་གཟིགས་སོ། །རྣམ་ཤེས་མཐའ་ཡས་སྐྱེ་མཆེད་ལ་ཡང་མི་གནས་པའི་ཕྱིར།</w:t>
      </w:r>
      <w:ins w:id="26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རྣམ་པར་གནས་པར་ཡང་དག་པར་རྗེས་སུ་མི་གཟིགས་སོ། །ཅུང་ཟད་མེད་པའི་སྐྱེ་མཆེད་ལ་ཡང་མི་གནས་པའི་ཕྱིར། རྣམ་པར་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ཡོངས་སུ་གནས་པར་ཡང་དག་པར་རྗེས་སུ་མི་གཟིགས་སོ། །འདུ་ཤེས་མེད་འདུ་ཤེས་མེད་མིན་སྐྱེ་མཆེད་ལ་ཡང་མི་གནས་པའི་ཕྱིར། ཉེ་བར་གནས་པར་ཡང་དག་པར་རྗེས་སུ་མི་གཟིགས་ཏེ།</w:t>
      </w:r>
      <w:ins w:id="26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དེ་ལྟར་སེམས་ལ་དངོས་པོ་མེད་པས་སེམས་ཀྱི་རྒྱུད་ལ་རྟེན་མེད་ཅིང་ཚད་མེད་པར་ཐུགས་སུ་ཆུད་པ་ལ། ཡང་དག་པ་ཇི་ལྟ་བ་བཞིན་དུ་རབ་ཏུ་</w:t>
      </w:r>
      <w:ins w:id="26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6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མཁྱེད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་ཞེས་བྱའོ། །རབ་འབྱོར་གཞན་ཡང་དེ་བཞིན་གཤེགས་པ་དགྲ་བཅོམ་པ་ཡང་དག་པར་རྫོགས་པའི་སངས་རྒྱས་ཀྱིས། ཤེས་རབ་ཀྱི་ཕ་རོལ་ཏུ་ཕྱིན་པ་འདི་ལ་བརྟེན་ཏེ།</w:t>
      </w:r>
      <w:ins w:id="26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སེམས་ཅན་ཕ་རོལ་དང</w:t>
      </w:r>
      <w:ins w:id="26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གང་ཟག་ཕ་རོལ་</w:t>
      </w:r>
      <w:ins w:id="26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26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་སེམས་བསྟན་དུ་མེད་པ་ལ།</w:t>
      </w:r>
      <w:ins w:id="26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སེམས་བསྟན་དུ་མེད་ཅེས་བྱ་བར་ཡང་དག་པ་ཇི་ལྟ་བ་བཞིན་དུ་རབ་ཏུ་</w:t>
      </w:r>
      <w:ins w:id="26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6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་ཏོ་ཞེས་བྱ་བ་ནས། རབ་འབྱོར་དེ་ལྟར་ན་དེ་བཞིན་གཤེགས་པ་དགྲ་བཅོམ་པ་ཡང་དག་པར་རྫོགས་པའི་སངས་རྒྱས་ཀྱིས། ཤེས་རབ་ཀྱི་ཕ་རོལ་ཏུ་ཕྱིན་པ་ཟབ་མོ་འདི་ལ་བརྟེན་ཏེ། སེམས་ཅན་ཕ་རོལ་དང</w:t>
      </w:r>
      <w:ins w:id="26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ཕ་རོལ་གྱི་སེམས་བསྟན་དུ་མེད་པ་ལ་བསྟན་དུ་མེད་པའི་སེམས་ཞེས་བྱ་བར་ཡང་དག་པ་ཇི་ལྟ་བ་བཞིན་དུ་རབ་ཏུ་མཁྱེན་ཏོ་ཞེས་བྱ་བའི་བར་</w:t>
      </w:r>
      <w:ins w:id="26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6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བསྟན་དུ་མེད་པའི་ཡུལ་ལ་དམིགས་པའི་སེམས་ཀྱི་སྤྱོད་པ་</w:t>
      </w:r>
      <w:ins w:id="26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6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་པ་བསྟན་པ་སྟེ། མིག་ལ་སོགས་པའི་དབང་པོ་རྣམས་དང</w:t>
      </w:r>
      <w:ins w:id="26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དང་སེམས་ལས་བྱུང་བ་ལ་སོགས་པ་དངོས་པོ་བསྟན་དུ་མེད་པའི་ཡུལ་ལ་དམིགས་པའི་སེམས་ལ་སེམས་བསྟན་དུ་མེད་པ་ཞེས་བྱ་སྟེ། སེམས་དེ་ཡང་དོན་དམ་པར་དངོས་པོ་མེད་པས་རང་གི་མཚན་ཉིད་ཀྱིས་སྟོང་པའི་ཕྱིར། མཚན་ཉིད་མེད་པར་གཟིགས་པ་ལ་ཡང་དག་པ་ཇི་ལྟ་བ་བཞིན་དུ་རབ་ཏུ་</w:t>
      </w:r>
      <w:ins w:id="26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6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་པ་ཞེས་བྱའོ། །རབ་འབྱོར་གཞན་ཡང་དེ་བཞིན་གཤེགས་པ་དགྲ་བཅོམ་པ་ཡང་དག་པར་རྫོགས་པའི་སངས་རྒྱས་ཀྱིས་ཤེས་རབ་ཀྱི་ཕ་རོལ་ཏུ་ཕྱིན་པ་ཟབ་མོ་འདི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བརྟེན་ཏེ། སེམས་ཅན་ཕ་རོལ་དང</w:t>
      </w:r>
      <w:ins w:id="26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6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གང་ཟག་ཕ་རོལ་གྱི་སེམས་བལྟར་མེད་པ་ལ། བལྟར་</w:t>
      </w:r>
      <w:del w:id="27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མེད་པའི་སེམས་ཞེས་བྱ་བར་ཡང་དག་པ་ཇི་ལྟ་བ་བཞིན་དུ་རབ་ཏུ་</w:t>
      </w:r>
      <w:ins w:id="27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7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་ཏོ་ཞེས་བྱ་བ་ནས། རབ་འབྱོར་དེ་ལྟར་ན་དེ་བཞིན་གཤེགས་པ་དགྲ་བཅོམ་པ་ཡང་དག་པར་རྫོགས་པའི་སངས་རྒྱས་ཀྱིས་ཤེས་རབ་ཀྱི་ཕ་རོལ་ཏུ་ཕྱིན་པ་ཟབ་མོ་འདི་ལ་བརྟེན་ཏེ། སེམས་ཅན་ཕ་རོལ་དང</w:t>
      </w:r>
      <w:ins w:id="27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ཕ་རོལ་གྱི་སེམས་བལྟར་མེད་པ་ལ་བལྟར་མེད་པའི་སེམས་ཞེས་བྱ་བར་ཡང་དག་པ་ཇི་ལྟ་བ་བཞིན་དུ་རབ་ཏུ་མཁྱེན་ཏོ་ཞེས་བྱ་བའི་བར་གྱིས་ནི། སེམས་ཅན་རྣམས་ཀྱི་སེམས་གཅིག་གིས་གཅིག་བལྟར་མེད་པའི་སེམས་ཀྱི་སྤྱོད་པ་མཁྱེན་པ་བསྟན་པ་སྟེ། དོན་དམ་པར་སེམས་དེ་དག་དངོས་པོ་མེད་པར་དེ་བཞིན་གཤེགས་པའི་སྤྱན་ལྔས་ཀྱང་གཟིགས་པར་མི་འགྱུར་བར་མཁྱེན་པ་ཉིད་ཡང་དག་པ་ཇི་ལྟ་བ་བཞིན་དུ་མཁྱེན་པ་ཞེས་བྱ་སྟེ། དེ་བཞིན་གཤེགས་པའི་སྤྱན་ལྔ་ནི་གོང་དུ་བཤད་ཟིན་ཏོ། །རབ་འབྱོར་གཞན་ཡང་དེ་བཞིན་གཤེགས་པ་དགྲ་བཅོམ་པ་ཡང་དག་པར་རྫོགས་པའི་སངས་རྒྱས་ཀྱིས་ཤེས་རབ་ཀྱི་ཕ་རོལ་ཏུ་ཕྱིན་པ་ཟབ་མོ་འདི་ལ་བརྟེན་ཏེ། སེམས་ཅན་ཕ་རོལ་དང</w:t>
      </w:r>
      <w:ins w:id="27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གང་ཟག་ཕ་རོལ་པོ་དེ་དག་གི་སེམས་འཕྲོ་བ་དང</w:t>
      </w:r>
      <w:ins w:id="27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འདུ་བ་དང</w:t>
      </w:r>
      <w:ins w:id="27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བཀྲམ་པ་དང</w:t>
      </w:r>
      <w:ins w:id="27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7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ཅུམ་པ་ཡང་དག་པ་ཇི་ལྟ་བ་བཞིན་དུ་རབ་ཏུ་མཁྱེན་ཏོ་ཞེས་བྱ་བ་ལ་སོགས་པས་ནི་མུ་སྟེགས་ཅན་ལྟ་བ་ཕྱིན་ཅི་ལོག་པ་རྣམས་ཕུང་པོ་ལྔ་ལ་བདག་ཏུ་བཟུང་ནས།</w:t>
      </w:r>
      <w:ins w:id="27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རྟག་པ་དང</w:t>
      </w:r>
      <w:ins w:id="27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ཆད་པ་དང</w:t>
      </w:r>
      <w:ins w:id="27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སྒྲོ</w:t>
        </w:r>
      </w:ins>
      <w:del w:id="27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སྒོ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་འདོགས་པ་དང</w:t>
      </w:r>
      <w:ins w:id="27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སྐུར་</w:t>
      </w:r>
      <w:ins w:id="27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27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་འདེབས་པའི་སེམས་ཀྱི་སྤྱོད་པ་མཁྱེན་པ་བསྟན་པ་སྟེ། སེམས་འཕྲོ་བ་ནི་བདག་དང་འཇིག་རྟེན་རྟག་པར་འཛིན་པའི་སེམས་སོ། །སེམས་འདུ་བ་ནི་ཆད་པར་འཛིན་པའི་སེམས་སོ། །སེམས་བཀྲམ་པ་ནི་</w:t>
      </w:r>
      <w:ins w:id="27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སྒྲོ</w:t>
        </w:r>
      </w:ins>
      <w:del w:id="27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་འདོགས་པའི་སེམས་སོ། །སེམས་བཅུམ་པ་ནི་སྐུར་</w:t>
      </w:r>
      <w:ins w:id="27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27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་འདེབས་པའི་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སེམས་སོ། །རབ་འབྱོར་འདི་ལ་དེ་བཞིན་གཤེགས་པ་དགྲ་བཅོམ་པ་ཡང་དག་པར་རྫོགས་པའི་སངས་རྒྱས་ཀྱིས། སེམས་ཅན་ཕ་རོལ་དང</w:t>
      </w:r>
      <w:ins w:id="27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གང་ཟག་ཕ་རོལ་པོ་དེ་</w:t>
      </w:r>
      <w:del w:id="27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དག་ནི་སེམས་འཕྲོ་བ་དང</w:t>
      </w:r>
      <w:ins w:id="27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འདུ་བ་དང</w:t>
      </w:r>
      <w:ins w:id="27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7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བཀྲམ་པ་དང</w:t>
      </w:r>
      <w:ins w:id="27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བཅུམ་པ་གང་ཇི་སྙེད་ཅིག་སྐྱེ་ཞིང་འབྱུང་བ་དེ་དག་ཐམས་ཅད་ཀྱང་གཟུགས་ལ་བརྟེན། ཚོར་བ་ལ་བརྟེན། འདུ་ཤེས་ལ་བརྟེན། འདུ་བྱེད་ལ་བརྟེན། རྣམ་པར་ཤེས་པ་ལ་བརྟེན་པས་སྐྱེ་ཞིང་འབྱུང་བར་འགྱུར་རོ་ཞེས་བྱ་བར་སེམས་ཅན་ཕ་རོལ་དང</w:t>
      </w:r>
      <w:ins w:id="27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གང་ཟག་ཕ་རོལ་པོ་དེ་དག་གི་སེམས་དེ་དག་རབ་ཏུ་མཁྱེན་ཏོ་ཞེས་བྱ་བ་ནི་མུ་སྟེགས་ཅན་རྟག་པ་དང་ཆད་པར་</w:t>
      </w:r>
      <w:ins w:id="27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སྒྲོ</w:t>
        </w:r>
      </w:ins>
      <w:del w:id="27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་འདོགས་པ་དང</w:t>
      </w:r>
      <w:ins w:id="27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སྐུར་པ་འདེབས་པ་རྣམས་ཕུང་པོ་ལྔ་ལ་བདག་ཏུ་བཟུང་ནས། རྟག་པ་དང་ཆད་པ་ལ་སོགས་པར་ལྟ་བར་འགྱུར་ཏེ། ཡང་དག་པར་ན་ཕུང་པོ་ལྔ་ཙམ་དུ་ཟད་ཀྱི། བདག་ཅེས་བྱ་བ་གང་ཡང་མེད་པ་དེ་བཞིན་གཤེགས་པས་ཡང་དག་པ་ཇི་ལྟ་བ་བཞིན་དུ་རབ་ཏུ་</w:t>
      </w:r>
      <w:ins w:id="27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7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་ཏོ་ཞེས་བསྟན་པའོ། །དེ་ལ་དེ་བཞིན་གཤེགས་པ་དགྲ་བཅོམ་པ་ཡང་དག་པར་རྫོགས་པའི་སངས་རྒྱས་ཀྱིས། སེམས་ཅན་ཕ་རོལ་པོ་དང</w:t>
      </w:r>
      <w:ins w:id="27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གང་ཟག་ཕ་རོལ་གྱི་སེམས་འཕྲོ་བ་དང</w:t>
      </w:r>
      <w:ins w:id="27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འདུ་བ་དང</w:t>
      </w:r>
      <w:ins w:id="27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བཀྲམ་པ་དང</w:t>
      </w:r>
      <w:ins w:id="27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བཅུམ་པ་རྣམས་འདི་ལྟར་རབ་ཏུ་</w:t>
      </w:r>
      <w:ins w:id="27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7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་ཏེ་</w:t>
      </w:r>
      <w:del w:id="27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ཞེས་བྱ་བ་ལ་སོགས་པས་ནི། མུ་སྟེགས་ཅན་རྣམས་རྟག་པ་དང</w:t>
      </w:r>
      <w:ins w:id="27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ཆད་པ་དང</w:t>
      </w:r>
      <w:ins w:id="27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སྒྲོ</w:t>
        </w:r>
      </w:ins>
      <w:del w:id="27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་།སྒོ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་འདོགས་པ་དང</w:t>
      </w:r>
      <w:ins w:id="27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སྐུར་</w:t>
      </w:r>
      <w:ins w:id="27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27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་འདེབས་པར་ལྟ་བ་སེམས་ཀྱི་སྤྱོད་པ་འཕྲོ་བ་དང</w:t>
      </w:r>
      <w:ins w:id="27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7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འདུ་བ་དང</w:t>
      </w:r>
      <w:ins w:id="27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བཀྲམ་པ་དང</w:t>
      </w:r>
      <w:ins w:id="27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བཅུམ་པ་མཁྱེན་པ་གོང་དུ་བཤད་པའི་དོན་སོ་སོར་ཕྱེ་ནས་ཞིབ་ཏུ་བཤད་པ་སྟེ། བདག་དང་འཇིག་རྟེན་མི་རྟག་ཅེས་བྱ་བ་དེ་ཉིད་བདེན་གྱི་གཞན་ནི་དོན་མེད་པའོ་ཞེས་བྱ་བ་དེ་ནི་གཟུགས་ལ་གནས་པའོ།</w:t>
      </w:r>
      <w:ins w:id="27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།དེ་ནི་ཚོར་བ་ལ་གནས་པའོ། །དེ་ནི་འདུ་ཤེས་ལ་གནས་པའོ། །དེ་ནི་འདུ་བྱེད་ལ་གནས་པའོ། །དེ་ནི་རྣམ་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ཤེས་པ་ལ་གནས་པའོ་ཞེས་བྱ་བ་ནི་མུ་སྟེགས་ཅན་རྟག་པར་ལྟ་བའི་སེམས་ཀྱི་སྤྱོད་པ་འཕྲོ་བ་དག་བདག་དང་འཇིག་རྟེན་གཉི་ག་ཡང་དག་པར་རྟག་པ་ཡིན་ཏེ། དེ་སྐད་དུ་སྨྲ་བ་ལ་སོགས་པ་དེ་ནི་བདེན་གྱི་མི་རྟག་པར་སྨྲ་བ་གཞན་ནི་མ་རྟོགས་པར་སྨྲ་བས་ཡང་དག་པ་མ་ཡིན་ཏེ། དོན་མེད་ཅིང་བརྫུན་ནོ་ཞེས་སྨྲ་བ་དེ་དག་ཀྱང</w:t>
      </w:r>
      <w:ins w:id="27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ཡང་དག་པར་ན་བདག་ཅེས་བྱ་བ་མེད་ཀྱི་ཕུང་པོ་ལྔ་ལ་བདག་ཏུ་བཟུང་ནས་སྨྲ་བར་ཟད་དོ་ཞེས་བསྟན་པ་སྟེ།</w:t>
      </w:r>
      <w:ins w:id="27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དེས་ནི་རྟག་པར་ལྟ་བའི་སེམས་ཀྱི་སྤྱོད་པ་འཕྲོ་བ་མཁྱེན་པ་བསྟན་པའོ། །བདག་དང་འཇིག་རྟེན་མི་རྟག་ཅེས་བྱ་བ་དེ་ཉིད་བདེན་གྱི་གཞན་ནི་དོན་མེད་དོ་ཞེས་བྱ་བ་དེ་ནི་གཟུགས་ལ་གནས་པའོ། །དེ་ནི་ཚོར་བ་ལ་གནས་པའོ། །དེ་ནི་འདུ་ཤེས་ལ་གནས་པའོ། །དེ་ནི་འདུ་བྱེད་ལ་གནས་པའོ། །དེ་ནི་རྣམ་པར་ཤེས་པ་ལ་གནས་པའོ་ཞེས་བྱ་བ་ནི་མུ་སྟེགས་ཅན་ཆད་པར་ལྟ་བའི་སེམས་ཀྱི་སྤྱོད་པ་འདུ་བ་མཁྱེན་པ་བསྟན་པ་སྟེ། མུ་སྟེགས་ཅན་ཁ་ཅིག་བདག་དང་འཇིག་རྟེན་གཉི་ག་མི་རྟག་གོ་ཞེས་ཆད་པར་ལྟ་བ་དེ་ཉིད་བདེན་</w:t>
      </w:r>
      <w:ins w:id="27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27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་རྟག་པར་ལྟ་བ་ལ་སོགས་པ་གཞན་ནི་བརྫུན་ཏེ། དོན་མེད་དོ་ཞེས་སྨྲ་བ་དེ་དག་ཀྱང་ཡང་དག་པར་ན་བདག་ཅེས་བྱ་བ་གང་ཡང་མེད་དོ། །ཕུང་པོ་ལྔ་ལ་བདག་ཏུ་བཟུང་ནས་དེ་སྐད་སྨྲའོ་ཞེས་དེ་བཞིན་གཤེགས་པས་ཡང་དག་པ་ཇི་ལྟ་བ་བཞིན་དུ་རབ་ཏུ་མཁྱེན་པ་བསྟན་པའོ། །བདག་དང་འཇིག་རྟེན་རྟག་ཀྱང་</w:t>
      </w:r>
      <w:ins w:id="27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རྟོག</w:t>
        </w:r>
      </w:ins>
      <w:del w:id="27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རྟག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་ལ་མི་རྟག་ཀྱང་མི་རྟག་གོ་ཞེས་བྱ་བ་དེ་ཉིད་བདེན་</w:t>
      </w:r>
      <w:ins w:id="27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27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་གཞན་ནི་དོན་མེད་པའོ་ཞེས་བྱ་བ་དེ་ནི་གཟུགས་ལ་གནས་པའོ། །དེ་ནི་ཚོར་བ་ལ་གནས་པའོ། །དེ་ནི་འདུ་ཤེས་ལ་གནས་པའོ། །དེ་ནི་འདུ་བྱེད་ལ་གནས་པའོ། །དེ་ནི་རྣམ་པར་ཤེས་པ་ལ་གནས་པའོ་ཞེས་བྱ་བས་ནི་མུ་སྟེགས་ཅན་རྟག་པ་དང</w:t>
      </w:r>
      <w:ins w:id="27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ཆད་པ་གཉིས་ཀ་ཡོད་པར་</w:t>
      </w:r>
      <w:ins w:id="27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སྒྲོ</w:t>
        </w:r>
      </w:ins>
      <w:del w:id="27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་འདོགས་པའི་སེམས་ཀྱི་སྤྱོད་པ་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བཀྲམ་པ་</w:t>
      </w:r>
      <w:ins w:id="27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7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་པ་བསྟན་པ་སྟེ། མུ་སྟེགས་ཅན་རྟག་པ་དང་ཆད་པ་གཉིས་ཀ་ཡོད་པར་</w:t>
      </w:r>
      <w:ins w:id="27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སྒྲོ</w:t>
        </w:r>
      </w:ins>
      <w:del w:id="27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་འདོགས་པ་ཡང་ཕུང་པོ་ལྔ་ལ་བརྟེན་ཏེ་སྨྲ་བ་ཙམ་དུ་ཟད་ཀྱི་ཕུང་པོ་ལྔ་ལས་ལྷག་པ་བདག་ཅེས་བྱ་བ་རྟག་པ་དང</w:t>
      </w:r>
      <w:ins w:id="27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7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རྟག་པ་གཉིས་ཀའི་རང་བཞིན་ཅན་གང་ཡང་མེད་པར་ཐུགས་སུ་ཆུད་པ་ལ་ཡང་དག་པ་ཇི་ལྟ་བ་བཞིན་དུ་རབ་ཏུ་མཁྱེན་ཏོ་ཞེས་བསྟན་པའོ། །བདག་དང་</w:t>
      </w:r>
      <w:ins w:id="27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འཇིག་རྟེན་ནི་རྟག་པ་ཡང་མ་ཡིན་མི་རྟག་པ་ཡང་མ་ཡིན་ཞེས་བྱ་བ་དེ་ཉིད་བདེན་</w:t>
      </w:r>
      <w:ins w:id="27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27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་གཞན་ནི་དོན་མེད་དོ་ཞེས་བྱ་བ་དེ་ནི་གཟུགས་ལ་གནས་པའོ། །དེ་ནི་ཚོར་བ་ལ་གནས་པའོ། །དེ་ནི་འདུ་ཤེས་ལ་གནས་པའོ། །དེ་ནི་འདུ་བྱེད་ལ་གནས་པའོ། །དེ་ནི་རྣམ་པར་ཤེས་པ་ལ་གནས་པའོ་ཞེས་བྱ་བས་ནི་མུ་སྟེགས་ཅན་རྟག་པ་དང་ཆད་པ་གཉིས་ཀ་མེད་པར་སྐུར་</w:t>
      </w:r>
      <w:ins w:id="27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27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་འདེབས་པའི་སེམས་ཀྱི་སྤྱོད་པ་མཁྱེན་པ་བསྟན་པ་སྟེ། རྟག་ཆད་གཉིས་ཀ་མེད་ཅེས་སྨྲ་བ་ཡང་ཕུང་པོ་ལྔ་ལ་བདག་ཏུ་བཟུང་ནས་སྨྲ་བ་ཙམ་དུ་ཟད་ཀྱི།</w:t>
      </w:r>
      <w:ins w:id="27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རྟག་ཆད་གཉིས་ཀ་མེད་པའི་རང་བཞིན་ཅན་གྱི་བདག་ཅེས་བྱ་བ་ནི་གང་ཡང་མེད་དོ་ཞེས་བསྟན་པའོ། །བདག་དང་འཇིག་རྟེན་ནི་མཐའ་དང་ལྡན་པ་ཞེས་བྱ་བ་དེ་ཉིད་བདེན་གྱི་གཞན་ནི་དོན་མེད་པའོ་ཞེས་བྱ་བ་དེ་ནི་གཟུགས་ལ་གནས་པའོ།</w:t>
      </w:r>
      <w:ins w:id="27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།དེ་ནི་ཚོར་བ་ལ་གནས་པའོ། །དེ་ནི་འདུ་ཤེས་ལ་གནས་པའོ། །དེ་ནི་འདུ་བྱེད་ལ་གནས་པའོ། །དེ་ནི་རྣམ་པར་ཤེས་པ་ལ་གནས་པའོ་ཞེས་བྱ་བ་ནི་མུ་སྟེགས་ཅན་འཁོར་བ་ལ་མཐའ་ཡོད་པར་ལྟ་བའི་སེམས་ཀྱི་སྤྱོད་པ་</w:t>
      </w:r>
      <w:ins w:id="27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7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་པ་བསྟན་པ་སྟེ།</w:t>
      </w:r>
      <w:ins w:id="27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སྐད་སྨྲ་བ་ཡང་ཕུང་པོ་ལྔ་ལ་བདག་ཏུ་བཟུང་ནས་སྨྲ་བ་ཙམ་དུ་ཟད་ཀྱི་ཡང་དག་པར་ན་མཐའ་དང་ལྡན་པའི་བདག་གང་ཡང་མེད་དོ་ཞེས་བསྟན་པའོ། །བདག་དང་འཇིག་རྟེན་ནི་མཐའ་དང་མི་ལྡན་པ་ཞེས་བྱ་བ་དེ་ཉིད་བདེན་</w:t>
      </w:r>
      <w:ins w:id="27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27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་གཞན་ནི་</w:t>
      </w:r>
      <w:del w:id="28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དོན་མེད་པའོ་ཞེས་བྱ་བ་དེ་ནི་གཟུགས་ལ་གནས་པའོ། །དེ་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ནི་ཚོར་བ་ལ་གནས་པའོ། །དེ་ནི་འདུ་ཤེས་ལ་གནས་པའོ། །དེ་ནི་འདུ་བྱེད་ལ་གནས་པའོ། །དེ་ནི་རྣམ་པར་ཤེས་པ་ལ་གནས་པའོ་ཞེས་བྱ་བ་ནི་མུ་སྟེགས་ཅན་ཁ་ཅིག་འཁོར་བ་མཐའ་མེད་པར་ལྟ་བའི་སེམས་ཀྱི་སྤྱོད་པ་</w:t>
      </w:r>
      <w:ins w:id="28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8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་པ་བསྟན་པ་སྟེ།</w:t>
      </w:r>
      <w:ins w:id="28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སྐད་དུ་སྨྲ་བ་ཡང་ཕུང་པོ་ལྔ་ལ་བདག་ཏུ་བཟུང་ནས་སྨྲ་བར་ཟད་ཀྱི་ཡང་དག་པར་ན་ཕུང་པོ་ལྔ་ལས་ལྷག་པ་གུད་ན་བདག་ཅེས་བྱ་བ་གང་ཡང་མེད་དོ་ཞེས་བསྟན་པའོ། །བདག་དང་འཇིག་རྟེན་ནི་མཐའ་དང་ལྡན་པ་ཡང་ཡིན་ལ།</w:t>
      </w:r>
      <w:ins w:id="28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ཐའ་དང་མི་ལྡན་པ་ཡང་ཡིན་ཞེས་བྱ་བ་དེ་ཉིད་བདེན་གྱི་གཞན་ནི་དོན་མེད་པའོ་ཞེས་བྱ་བ་དེ་ནི་གཟུགས་ལ་གནས་པའོ། །དེ་ནི་ཚོར་བ་ལ་གནས་པའོ། །དེ་ནི་འདུ་ཤེས་ལ་གནས་པའོ། །དེ་ནི་འདུ་བྱེད་ལ་གནས་པའོ། །དེ་ནི་རྣམ་པར་ཤེས་པ་ལ་གནས་པའོ་ཞེས་བྱ་བ་ནི་མུ་སྟེགས་ཅན་ཁ་ཅིག་འཁོར་བ་མཐའ་ཡོད་པ་དང་མཐའ་མེད་པ་གཉིས་ཀར་</w:t>
      </w:r>
      <w:ins w:id="28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སྒྲོ</w:t>
        </w:r>
      </w:ins>
      <w:del w:id="28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་འདོགས་ཤིང་སྨྲ་བའི་སེམས་ཀྱི་སྤྱོད་པ་མཁྱེན་པ་བསྟན་པ་སྟེ། དེ་སྐད་དུ་སྨྲ་བ་ཡང་ཕུང་པོ་ལྔ་ལ་བདག་ཏུ་བཟུང་ན</w:t>
      </w:r>
      <w:del w:id="28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་སྨྲ་བ</w:t>
      </w:r>
      <w:del w:id="28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ཙམ་དུ་ཟད་ཀྱི་ཡང་དག་པར་ན་བདག་ཅེས་བྱ་བ་གང་ཡང་མེད་དོ་ཞེས་བསྟན་པའོ། །བདག་དང་འཇིག་རྟེན་ནི་མཐའ་དང་ལྡན་པ་ཡང་མ་ཡིན་མཐའ་དང་མི་ལྡན་པ་ཡང་མ་ཡིན་ཞེས་བྱ་བ་དེ་ཉིད་བདེན་གྱི་གཞན་ནི་དོན་མེད་པའོ་ཞེས་བྱ་བ་དེ་ནི་གཟུགས་ལ་གནས་པའོ། །དེ་ནི་ཚོར་བ་ལ་གནས་པའོ། །དེ་ནི་འདུ་ཤེས་ལ་གནས་པའོ། །དེ་ནི་འདུ་བྱེད་ལ་གནས་པའོ། །དེ་ནི་རྣམ་པར་ཤེས་པ་ལ་གནས་པའོ་ཞེས་བྱ་བ་དེ་ནི་མུ་སྟེགས་ཅན་ཁ་ཅིག་འཁོར་བ་མཐའ་ཡོད་པ་དང</w:t>
      </w:r>
      <w:ins w:id="28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མཐའ་མེད་པ་གཉིས་ཀ་མ་ཡིན་པར་སྐུར་</w:t>
      </w:r>
      <w:ins w:id="28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28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་འདེབས་ཤིང་སྨྲ་བའི་སེམས་ཀྱི་སྤྱོད་པ་མཁྱེན་པ་བསྟན་པ་སྟེ། དེ་སྐད་དུ་སྨྲ་བ་</w:t>
      </w:r>
      <w:del w:id="28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ང་ཕུང་པོ་ལྔ་ལ་བདག་ཏུ་བཟུང་ནས་སྨྲ་བ་ཙམ་དུ་ཟད་ཀྱི་ཡང་དག་པར་ན་བདག་ཅེས་བྱ་བ་གང་ཡང་མེད་དོ་ཞེས་བསྟ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པའོ། །ལུས་དེ་སྲོག་དང་ལྡན་པ་ཞེས་བྱ་བ་དེ་ཉིད་བདེན་གྱི་གཞན་ནི་དོན་མེད་པའོ་ཞེས་བྱ་བ་དེ་ནི་གཟུགས་ལ་གནས་པའོ། །དེ་ནི་ཚོར་བ་ལ་གནས་པའོ། །དེ་ནི་འདུ་ཤེས་ལ་གནས་པའོ། །དེ་ནི་འདུ་བྱེད་ལ་གནས་པའོ། །དེ་ནི་རྣམ་པར་ཤེས་པ་ལ་གནས་པའོ་ཞེས་བྱ་བ་ནི་མུ་སྟེགས་ཅན་ཁ་ཅིག་སྲོག་ཅེས་བྱ་བའི་བདག་ལུས་དང་ཐ་མི་དད་པར་སྨྲ་བའི་སེམས་ཀྱི་སྤྱོད་པ་མཁྱེན་པ་བསྟན་པ་སྟེ། དེ་སྐད་དུ་སྨྲ་བ་ཡང་ཕུང་པོ་ལྔ་ལ་བདག་ཏུ་བཟུང་ནས་སྨྲ་བ་ཙམ་དུ་ཟད་ཀྱི་ཡང་དག་པར་ན་བདག་ཅེས་བྱ་བ་གང་ཡང་མེད་དོ་ཞེས་བསྟན་པའོ། །སྲོག་ཀྱང་གཞན་ལ་ལུས་ཀྱང་གཞན་ཞེས་བྱ་བ་དེ་ཉིད་བདེན་གྱི།</w:t>
      </w:r>
      <w:ins w:id="28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གཞན་ནི་དོན་མེད་པའོ་ཞེས་བྱ་བ་དེ་ནི་གཟུགས་ལ་གནས་པའོ། །དེ་ནི་ཚོར་བ་ལ་གནས་པའོ། །དེ་ནི་འདུ་ཤེས་ལ་གནས་པའོ། །དེ་ནི་འདུ་བྱེད་ལ་གནས་</w:t>
      </w:r>
      <w:ins w:id="28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པའོ། །དེ་ནི་རྣམ་པར་ཤེས་པ་ལ་གནས་པའོ་ཞེས་བྱ་བ་ནི་མུ་སྟེགས་ཅན་ཁ་ཅིག་སྲོག་ཅེས་བྱ་བའི་བདག་དང་ལུས་གཉིས་ཐ་དད་པར་སྨྲ་བའི་སེམས་ཀྱི་སྤྱོད་པ་མཁྱེན་པ་བསྟན་པ་སྟེ། དེ་སྐད་དུ་སྨྲ་བ་ཡང་</w:t>
      </w:r>
      <w:ins w:id="28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ུང་པོ་ལྔ་ལ་བདག་ཏུ་བཟུང་ནས་སྨྲ་བ་ཙམ་དུ་ཟད་ཀྱི་ཡང་དག་པར་ན་སྲོག་ཅེས་བྱ་བའི་བདག་གང་ཡང་མེད་དོ་ཞེས་བསྟན་པའོ། །དེ་བཞིན་གཤེགས་པ་གྲོངས་ནས་ཡོད་ཅེས་བྱ་བ་དེ་ཉིད་བདེན་གྱི། གཞན་ནི་དོན་མེད་པའོ་ཞེས་བྱ་བ་དེ་ནི་གཟུགས་ལ་གནས་པའོ། །དེ་ནི་ཚོར་བ་ལ་གནས་པའོ། །དེ་ནི་འདུ་ཤེས་ལ་གནས་པའོ། །དེ་ནི་འདུ་བྱེད་ལ་གནས་པའོ། །དེ་ནི་རྣམ་པར་ཤེས་པ་ལ་གནས་པའོ་ཞེས་བྱ་བ་ནི་མུ་སྟེགས་ཅན་ཆད་པར་ལྟ་བ་ཁ་ཅིག་དེ་བཞིན་གཤེགས་པ་མྱ་ངན་ལས་འདས་པའི་ཚེ</w:t>
      </w:r>
      <w:ins w:id="28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ལས་དང་ཉོན་མོངས་པ་ཟད་དེ་སླར་འཁོར་བར་མི་སྐྱེའོ་ཞེས་བྱ་བ་དེ་ནི་བརྫུན་གྱི།</w:t>
      </w:r>
      <w:ins w:id="28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དེ་བཞིན་གཤེགས་པ་ནི་སོ་སོའི་སྐྱེ་བོ་དང་འདྲ་བར། ཚེ་འདས་ནས་ཀྱང་འཁོར་བར་སླར་སྐྱེ་བར་འགྱུར་ཏེ། ཕུང་པོའི་ལྷག་མ་</w:t>
      </w:r>
      <w:del w:id="28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ལུས་པའི་མྱ་ངན་ལས་འདས་པར་མི་འགྱུར་རོ་ཞེས་སྨྲ་བའི་སེམས་ཀྱི་སྤྱོད་པ་འཕྲོ་བ་མཁྱེན་པ་བསྟན་པ་སྟེ།</w:t>
      </w:r>
      <w:ins w:id="28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དེ་སྐད་དུ་སྨྲ་བ་ཡང་ཕུང་པོ་ལྔ་ལ་བདག་ཏུ་བཟུང་ནས། རྟག་པའི་མཐའ་ལ་ཆགས་པས་སྨྲ་བར་ཟད་ཀྱི། ཡང་དག་པར་ན་དེ་ལྟ་བུའི་རྟག་པའི་བདག་མེད་དོ་ཞེས་བསྟན་པའོ། །དེ་ལྟར་དེ་བཞིན་གཤེགས་པ་གྲོངས་ནས་མེད་ཅེས་བྱ་བ་དང་ཞེས་བྱ་བ་ནི་མུ་སྟེགས་ཅན་ཆད་པར་ལྟ་བ་ཁ་ཅིག་དེ་བཞིན་གཤེགས་པ་ཚེ་འདས་ནས། ཕུང་པོའི་ལྷག་མ་མ་ལུས་པར་ཟད་དེ་མེད་པར་འགྱུར་རོ་ཞེས་ཟེར་བའི་སེམས་ཀྱི་སྤྱོད་པ་འདུ་བ་</w:t>
      </w:r>
      <w:ins w:id="28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8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་པ་བསྟན་པ་སྟེ། དེ་སྐད་ཟེར་བ་དེ་</w:t>
      </w:r>
      <w:del w:id="28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ཡང་ཕུང་པོ་ལྔ་ལ་བདག་ཏུ་བཟུང་ནས་སྨྲ་བ་ཙམ་དུ་ཟད་ཀྱི། ཡང་དག་པར་ན་དེ་ལྟ་བུའི་བདག་ཆད་པའི་རང་བཞིན་ཅན་གང་ཡང་མེད་དོ་ཞེས་བསྟན་པའོ། །དེ་བཞིན་གཤེགས་པ་གྲོངས་ནས་ཡོད་ཀྱང་ཡོད་ལ། མེད་ཀྱང་མེད་ཅེས་བྱ་བ་དང་ཞེས་བྱ་བ་ནི་མུ་སྟེགས་ཅན་ཡོད་པ་དང་མེད་པ་གཉིས་ཀ་ཡོད་</w:t>
      </w:r>
      <w:del w:id="28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པར་སྒྲོ་འདོགས་པ་རྣམས་ཀྱི་སྤྱོད་པ་བཀྲམ་པ་མཁྱེན་པ་བསྟན་པ་སྟེ། དེ་བཞིན་གཤེགས་པ་ཚེ་འདས་ཀྱང་བདག་གི་རང་བཞིན་ཕྲ་མོ་མེད་པ་མ་ཡིན་པའི་ཕྱིར་ཡོད་ཀྱང་ཡོད་ལ།</w:t>
      </w:r>
      <w:ins w:id="28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དེ་བཞིན་གཤེགས་པ་ཚེ་འདས་ནས་ཕུང་པོ་རགས་པར་སྣང་བ་ཞིག་སྟེ། མེད་པའི་ཕྱིར་མེད་ཀྱང་མེད་ཅེས་ཟེར་བ་དེ་ཡང་ཕུང་པོ་ལྔ་ལ་བདག་ཏུ་བཟུང་</w:t>
      </w:r>
      <w:del w:id="28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ནས་སྨྲ་བ་ཙམ་དུ་ཟད་ཀྱི། ཡང་དག་པར་ན་ཡོད་མེད་གཉིས་ཀའི་རང་བཞིན་ཅན་གྱི་བདག་ནི་གང་ཡང་མེད་དོ་ཞེས་བསྟན་པའོ། །དེ་བཞིན་གཤེགས་པ་གྲོངས་ནས་ཡོད་པར་འགྱུར་བ་ཡང་མ་ཡིན་མེད་པར་འགྱུར་བ་ཡང་མ་ཡིན་ཟེར་བ་དེ་ཉིད་བདེན་གྱི། གཞན་ནི་དོན་མེད་པའོ་ཞེས་བྱ་བ་དེ་ནི་གཟུགས་ལ་གནས་པའོ། །དེ་ནི་ཚོར་བ་ལ་གནས་པའོ། །དེ་ནི་འདུ་ཤེས་ལ་གནས་པའོ། །དེ་ནི་འདུ་བྱེད་ལ་གནས་པའོ། །དེ་ནི་རྣམ་པར་ཤེས་པ་ལ་གནས་པའོ་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ཞེས་བྱ་བ་</w:t>
      </w:r>
      <w:del w:id="28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རབ་ཏུ་</w:t>
      </w:r>
      <w:ins w:id="28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8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་ཏོ་ཞེས་བྱ་བ་ནི་མུ་སྟེགས་ཅན་ཁ་ཅིག་ཡོད་པ་དང་མེད་པ་གཉིས་ཀ་མེད་པར་སྐུར་</w:t>
      </w:r>
      <w:ins w:id="28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28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་འདེབས་པའི་སེམས་ཀྱི་སྤྱོད་པ་བཅུམ་པ་མཁྱེན་པ་བསྟན་པ་སྟེ། མུ་སྟེགས་ཅན་ཁ་ཅིག་ལྟ་བ་ལས་བདག་ཅེས་བྱ་བ་ཕྲ་ཞིང་ཟབ་པས། ཡོད་པ་དང་མེད་པ་གཉིས་ཀའི་དངོས་པོར་བརྗོད་དུ་མི་རུང་ངོ་ཞེས་ཟེར་བ་དེ་ཡང་ཕུང་པོ་ལྔ་ལ་བདག་ཏུ་བཟུང་ནས་སྨྲ་བ་ཙམ་དུ་ཟད་ཀྱི། ཡང་དག་པར་ན་ཡོད་མེད་གཉིས་ཀའི་མཐའ་དང་བྲལ་བའི་རང་བཞིན་ཅན་གྱི་བདག་གང་ཡང་མེད་དོ་ཞེས་བསྟན་པའོ། །རབ་འབྱོར་དེ་ལྟར་ན་དེ་བཞིན་གཤེགས་པ་དགྲ་བཅོམ་པ་ཡང་དག་པར་རྫོགས་པའི་སངས་རྒྱས་ཀྱིས། ཤེས་རབ་ཀྱི་ཕ་རོལ་ཏུ་ཕྱིན་པ་ཟབ་མོ་འདི་ལ་བརྟེན་ཏེ། སེམས་ཅན་ཕ་རོལ་དང</w:t>
      </w:r>
      <w:ins w:id="28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གང་ཟག་ཕ་རོལ་རྣམས་ཀྱི་སེམས་འཕྲོ་བ་དང</w:t>
      </w:r>
      <w:ins w:id="28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འདུ་བ་དང</w:t>
      </w:r>
      <w:ins w:id="28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བཀྲམ་པ་དང</w:t>
      </w:r>
      <w:ins w:id="28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བཅུམ་པ་ཡང་དག་པ་ཇི་ལྟ་བ་བཞིན་དུ་རབ་ཏུ་</w:t>
      </w:r>
      <w:ins w:id="28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8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་ཏོ་ཞེས་བྱ་བ་ནི་མུ་སྟེགས་ཅན་རྟག་པ་དང</w:t>
      </w:r>
      <w:ins w:id="28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8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ཆད་པ་དང</w:t>
      </w:r>
      <w:ins w:id="28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སྒྲོ་འདོགས་པ་དང</w:t>
      </w:r>
      <w:ins w:id="28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སྐུར་</w:t>
      </w:r>
      <w:ins w:id="28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28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་འདེབས་པར་ལྟ་བའི་སེམས་ཀྱི་སྤྱོད་པ་</w:t>
      </w:r>
      <w:ins w:id="28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8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་པའི་དོན་མཇུག་བསྡུས་ནས་བསྟན་པ་སྟེ། འཕྲོ་བ་ནི་རྟག་པར་ལྟ་བའོ། །འདུ་བ་ནི་ཆད་པར་ལྟ་བའོ། །བཀྲམ་པ་ནི་</w:t>
      </w:r>
      <w:ins w:id="28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སྒྲོ</w:t>
        </w:r>
      </w:ins>
      <w:del w:id="28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་འདོགས་པའོ། །བཅུམ་པ་ནི་སྐུར་</w:t>
      </w:r>
      <w:ins w:id="28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28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་འདེབས་པ་སྟེ། དེ་དག་ཐམས་ཅད་ཀྱང་ཕུང་པོ་ལྔ་ལ་བདག་ཏུ་བཟུང་ནས། རྟག་ཆད་དུ་ལྟ་ཞིང་</w:t>
      </w:r>
      <w:ins w:id="28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སྒྲོ</w:t>
        </w:r>
      </w:ins>
      <w:del w:id="28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་འདོགས་པ་དང</w:t>
      </w:r>
      <w:ins w:id="28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སྐུར་</w:t>
      </w:r>
      <w:ins w:id="28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28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་འདེབས་པར་ཟད་ཀྱི། ཡང་དག་པར་ན</w:t>
      </w:r>
      <w:del w:id="28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་དེ་ལྟ་བུའི་བདག་གང་ཡང་མེད་པར་ཐུགས་སུ་ཆུད་པ་ལ་ཡང་དག་པ་ཇི་ལྟ་བ་བཞིན་དུ་</w:t>
      </w:r>
      <w:ins w:id="28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8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་པ་ཞེས་བྱའོ། །རབ་འབྱོར་གཞན་ཡང་དེ་བཞིན་གཤེགས་པས་ཤེས་རབ་ཀྱི་ཕ་རོལ་ཏུ་ཕྱིན་པ་ཟབ་མོ་འདི་ལ་བརྟེན་ཏེ་གཟུགས་</w:t>
      </w:r>
      <w:ins w:id="28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8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་ཏོ་ཞེས་བྱ་བ་ལ་སོགས་པས་ནི། ཆོས་ཐམས་</w:t>
      </w:r>
      <w:ins w:id="28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ཅད་དེ་བཞིན་ཉིད་སྟོན་པའི་སྒོ་ནས། ཤེས་རབ་ཀྱི་ཕ་རོལ་ཏུ་ཕྱིན་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པ་ཟབ་མོ་འདི་དེ་བཞིན་གཤེགས་པ་བསྐྱེད་པ་དང</w:t>
      </w:r>
      <w:ins w:id="28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འཇིག་རྟེན་སྟོན་པ་བསྟན་པ་སྟེ།</w:t>
      </w:r>
      <w:ins w:id="28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གཟུགས་ཇི་ལྟར་</w:t>
      </w:r>
      <w:ins w:id="28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28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་ཅེ་ན། དེ་བཞིན་ཉིད་དང</w:t>
      </w:r>
      <w:ins w:id="28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ནོར་བ་དེ་བཞིན་ཉིད་འགྱུར་བ་མེད་ཅིང་རྣམ་པར་རྟོག་པ་མེད་ལ་མཚན་མ་མེད་ཅིང་བྱེད་པ་མེད་དེ་སྤྲོས་པ་མེད་ཅིང་དམིགས་སུ་མེད་པ་དེ་ལྟར་མཁྱེན་ཏོ་ཞེས་བྱ་བ་ནས། རྣམ་པར་ཤེས་པ་མཁྱེན་ཏོ། །རྣམ་པར་ཤེས་པ་ཇི་ལྟར་མཁྱེན་ཅེ་ན། དེ་བཞིན་ཉིད་དང</w:t>
      </w:r>
      <w:ins w:id="28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ནོར་བ་དེ་བཞིན་ཉིད་འགྱུར་བ་མེད་ཅིང་རྣམ་པར་རྟོག་པ་མེད་ལ་མཚན་མ་མེད་ཅིང་བྱེད་པ་མེད་དེ་སྤྲོས་པ་མེད་ཅིང་དམིགས་སུ་མེད་པ་དེ་ལྟར་མཁྱེན་ཏོ་ཞེས་བྱ་བའི་བར་གྱིས་ནི་ཕུང་པོ་ལྔ་ལ་དེ་བཞིན་ཉིད་ཀྱི་རང་བཞིན་དུ་མཁྱེན་པ་བསྟན་པ་སྟེ། དེ་ལ་དེ་བཞིན་ཉིད་ཅེས་བྱ་བ་དང</w:t>
      </w:r>
      <w:ins w:id="28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མ་ནོར་བ་དེ་བཞིན་ཉིད་དང</w:t>
      </w:r>
      <w:ins w:id="28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འགྱུར་བ་མེད་པ་དང</w:t>
      </w:r>
      <w:ins w:id="28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རྣམ་པར་རྟོག་པ་མེད་པ་དང</w:t>
      </w:r>
      <w:ins w:id="28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8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མཚན་མ་མེད་པ་དང</w:t>
      </w:r>
      <w:ins w:id="28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བྱེད་པ་མེད་པ་དང</w:t>
      </w:r>
      <w:ins w:id="28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སྤྲོས་པ་མེད་པ་དང</w:t>
      </w:r>
      <w:ins w:id="28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8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དམིགས་སུ་མེད་པ་ཞེས་བྱ་བ་ནི་ཆོས་ཀྱི་དབྱིངས་ཀྱི་རྣམ་གྲངས་ཏེ། དོན་དམ་པར་ཕུང་པོ་ལྔ་དངོས་པོ་མེད་པས་སྟོང་པ་ཉིད་ཀྱི་རང་བཞིན་དུ་མཁྱེན་ཏོ་ཞེས་བྱ་བའི་དོན་ཏོ། །རབ་འབྱོར་དེ་བཞིན་དུ་དེ་བཞིན་གཤེགས་པས་ཤེས་རབ་ཀྱི་ཕ་རོལ་ཏུ་ཕྱིན་པ་ཟབ་མོ་འདི་ལ་བརྟེན་ཏེ། སེམས་ཅན་ཕ་རོལ་དང</w:t>
      </w:r>
      <w:ins w:id="28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གང་ཟག་ཕ་རོལ་གྱི་སེམས་ཀྱི་འཕྲོ་བ་དང</w:t>
      </w:r>
      <w:ins w:id="28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འདུ་བ་དང</w:t>
      </w:r>
      <w:ins w:id="28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8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བཀྲམ་པ་དང</w:t>
      </w:r>
      <w:ins w:id="28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8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བཅུམ་པ་རྣམས་ཀྱང་དེ་བཞིན་ཉིད་ཇི་ལྟ་བ་བཞིན་དུ་མཁྱེན་ཏེ་ཞེས་བྱ་བ་ནས།</w:t>
      </w:r>
      <w:ins w:id="28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སུ་མེད་པ་ཇི་ལྟ་བ་བཞིན་དུ་མཁྱེན་ཏོ་ཞེས་བྱ་བའི་བར་གྱིས་ནི་ཇི་ལྟར་ཕུང་པོ་ལྔ་དོན་དམ་པར་དངོས་པོ་མེད་དེ་དེ་བཞིན་ཉིད་ཀྱི་རང་བཞིན་དུ་མཁྱེན་པ་དེ་བཞིན་དུ། སེམས་ཅན་རྣམས་ཀྱི་སེམས་ཀྱི་སྤྱོད་པ་འཕྲོ་བ་དང</w:t>
      </w:r>
      <w:ins w:id="29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འདུ་བ་དང</w:t>
      </w:r>
      <w:ins w:id="29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བཀྲམ་པ་དང</w:t>
      </w:r>
      <w:ins w:id="29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བཅུམ་པ་རྣམས་ཀྱང་དོན་དམ་པར་དངོས་པོ་མེད་པས་དེ་བཞིན་ཉིད་ཀྱི་རང་བཞིན་དུ་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མཁྱེན་ཏོ་ཞེས་བསྟན་པའོ། །དེ་ལྟར་ན་འཕྲོ་བ་དང</w:t>
      </w:r>
      <w:ins w:id="29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འདུ་བ་དང</w:t>
      </w:r>
      <w:ins w:id="29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བཀྲམ་པ་དང</w:t>
      </w:r>
      <w:ins w:id="29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བཅུམ་པའི་དེ་བཞིན་ཉིད་གང་ཡིན་པ་དེ་ནི། ཕུང་པོའི་དེ་བཞིན་ཉིད་དོ་ཞེས་བྱ་བ་ནས། དེ་བཞིན་གཤེགས་པའི་དེ་བཞིན་ཉིད་གང་ཡིན་པ་དེ་ནི་དེ་བཞིན་ཉིད་གཅིག་པ་ཉིད་དོ། །ཐ་མི་དད་པའི་དེ་བཞིན་ཉིད་དོ། །ཐ་མི་དད་པའི་དེ་བཞིན་ཉིད་གང་ཡིན་པ་དེ་ནི་མི་ཟད་པ་སྟེ། མི་ཟད་པའི་ཕྱིར་གཉིས་སུ་མེད་དེ་གཉིས་སུ་བྱར་མེད་དོ་ཞེས་བྱ་བའི་བར་གྱིས་ནི་ཟག་པ་དང་བཅས་པའི་ཆོས་དང</w:t>
      </w:r>
      <w:ins w:id="29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ཟག་པ་མེད་པའི་ཆོས་དང</w:t>
      </w:r>
      <w:ins w:id="29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9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འཇིག་རྟེན་པ་དང</w:t>
      </w:r>
      <w:ins w:id="29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འཇིག་རྟེན་ལས་འདས་པའི་ཆོས་ཐམས་ཅད་དང</w:t>
      </w:r>
      <w:ins w:id="29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9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འཕགས་པའི་གང་ཟག་ཐམས་ཅད་དེ་བཞིན་ཉིད་དུ་རོ་གཅིག་སྟེ་ཐ་མི་དད་པའི་ཕྱིར་གཉིས་སུ་མེད་པ་བསྟན་པའོ། །རབ་འབྱོར་དེ་ནི་ཆོས་ཐམས་ཅད་ཀྱི་དེ་བཞིན་ཉིད་དེ། དེ་བཞིན་གཤེགས་པས་ཤེས་རབ་ཀྱི་ཕ་རོལ་ཏུ་ཕྱིན་པ་འདི་ལ་བརྟེན་ཏེ། མངོན་པར་རྫོགས་པར་སངས་རྒྱས་པའོ་ཞེས་བྱ་བས་ནི་གོང་དུ་བསྟན་པའི་རིམ་པས། ཆོས་ཐམས་ཅད་དེ་བཞིན་ཉིད་དུ་རོ་གཅིག་པར་དེ་བཞིན་གཤེགས་པས་ཐུགས་སུ་ཆུད་པ་ཡང</w:t>
      </w:r>
      <w:ins w:id="29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ཤེས་རབ་ཀྱི་ཕ་རོལ་ཏུ་ཕྱིན་པ་ཟབ་མོ་འདི་ལ་བརྟེན་ནས་ཐུགས་སུ་ཆུད་དེ། མངོན་པར་རྫོགས་པར་སངས་རྒྱས་པའི་ཕྱིར། འཇིག་རྟེན་སྟོན་པ་ཡིན་ནོ་ཞེས་བཤད་པའོ། །རབ་འབྱོར་དེ་ལྟ་བས་ན་ཤེས་རབ་ཀྱི་ཕ་རོལ་ཏུ་ཕྱིན་པ་ཟབ་མོ་འདི་ནི་དེ་བཞིན་གཤེགས་པ་བསྐྱེད་པའོ། །འཇིག་རྟེན་སྟོན་པའོ་ཞེས་བྱ་བས་ནི་ཤེས་རབ་ཀྱི་ཕ་རོལ་ཏུ་ཕྱིན་པ་ཟབ་མོ་འདི་དེ་བཞིན་གཤེགས་པ་</w:t>
      </w:r>
      <w:ins w:id="29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བསྐྱེད</w:t>
        </w:r>
      </w:ins>
      <w:del w:id="29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་པ་དང</w:t>
      </w:r>
      <w:ins w:id="29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འཇིག་རྟེན་སྟོན་པའི་དོན་གོང་དུ་སྨོས་པ་མཇུག་བསྡུས་ནས་བསྟན་པའོ། །རབ་འབྱོར་དེ་ལྟར་ན་དེ་བཞིན་གཤེགས་པ་དགྲ་བཅོམ་པ་ཡང་དག་པར་རྫོགས་པའི་སངས་རྒྱས་ཀྱིས་ཆོས་ཐམས་ཅད་ཀྱི་དེ་བཞིན་ཉིད་ཐུགས་སུ་ཆུད་དོ། །མ་ནོར་བ་དེ་བཞིན་ཉིད་</w:t>
      </w:r>
      <w:ins w:id="29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དང༌། </w:t>
        </w:r>
      </w:ins>
      <w:del w:id="29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རྗོདང་།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གཞན་མ་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ཡིན་པ་དེ་བཞིན་ཉིད་ཐུགས་སུ་ཆུད་དོ། །དེ་བཞིན་ཉིད་དེས་ན་དེ་བཞིན་གཤེགས་པ་དགྲ་བཅོམ་པ་ཡང་དག་པར་རྫོགས་པའི་སངས་རྒྱས་ཞེས་བྱའོ་ཞེས་བྱ་བས་ནི། ཤེས་རབ་ཀྱི་ཕ་རོལ་ཏུ་ཕྱིན་པའི་དོན་ཟབ་མོ་འདི་དེ་བཞིན་གཤེགས་པ་བསྐྱེད་པའི་དོན་བསྟན་པ་སྟེ། ཤེས་རབ་ཀྱི་ཕ་རོལ་ཏུ་ཕྱིན་པ་འདི་ལས་ཆོས་ཐམས་ཅད་ཀྱི་དེ་བཞིན་ཉིད་དང</w:t>
      </w:r>
      <w:ins w:id="29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མ་ནོར་བ་དེ་བཞིན་ཉིད་དང</w:t>
      </w:r>
      <w:ins w:id="29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9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གཞན་མ་ཡིན་པ་དེ་བཞིན་ཉིད་བཤད་པ་དེ་དག་རྟོགས་པ་ལས། བླ་ན་མེད་པ་ཡང་དག་པར་རྫོགས་པའི་བྱང་ཆུབ་འཐོབ་ཅིང</w:t>
      </w:r>
      <w:ins w:id="29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དེ་བཞིན་གཤེགས་པ་དགྲ་བཅོམ་པ་ཡང་དག་པར་རྫོགས་པའི་སངས་རྒྱས་ཞེས་བརྗོད་</w:t>
      </w:r>
      <w:ins w:id="29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པར་འགྱུར་བའི་ཕྱིར།</w:t>
      </w:r>
      <w:ins w:id="29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ཤེས་རབ་ཀྱི་ཕ་རོལ་ཏུ་ཕྱིན་པ་ཟབ་མོ་འདི་དེ་བཞིན་གཤེགས་པ་བསྐྱེད་པ་ཡིན་ནོ་ཞེས་བསྟན་པའོ། །རབ་འབྱོར་གྱིས་གསོལ་པ། བཅོམ་ལྡན་འདས་འདི་ལྟ་སྟེ།</w:t>
      </w:r>
      <w:ins w:id="29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ཆོས་ཐམས་ཅད་ཀྱི་དེ་བཞིན་ཉིད་དང</w:t>
      </w:r>
      <w:ins w:id="29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མ་ནོར་བ་དེ་བཞིན་ཉིད་དང</w:t>
      </w:r>
      <w:ins w:id="29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9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གཞན་མ་ལགས་པ་དེ་བཞིན་ཉིད་འདི་ནི་ཟབ་པ་སྟེ་ཞེས་བྱ་བ་ནས། བཅོམ་ལྡན་འདས་དེ་བཞིན་གཤེགས་པས་ཆོས་དེ་དག་མངོན་པར་རྫོགས་པར་སངས་རྒྱས་ནས།</w:t>
      </w:r>
      <w:ins w:id="29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སེམས་ཅན་རྣམས་ལ་གསུངས་པ་འདི་</w:t>
      </w:r>
      <w:del w:id="29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ཤིན་ཏུ་ཟབ་པོ་ཞེས་བྱ་བའི་བར་</w:t>
      </w:r>
      <w:ins w:id="29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29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</w:t>
      </w:r>
      <w:ins w:id="29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ཆོས་ཐམས་ཅད་ཀྱི་དེ་བཞིན་ཉིད་བཤད་པའི་དོན་རབ་འབྱོར་གྱིས་རྟོགས་ནས།</w:t>
      </w:r>
      <w:ins w:id="29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ཤེས་རབ་ཀྱི་ཕ་རོལ་ཏུ་ཕྱིན་པ་ཆོས་ཐམས་ཅད་ཀྱི་དེ་བཞིན་ཉིད་སྟོན་པ་ཟབ་པ་དང</w:t>
      </w:r>
      <w:ins w:id="29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དེ་ལྟ་བུའི་དོན་ཟབ་མོ་ལ་མོས་ཤིང་དད་པའི་གང་ཟག་དཀོན་པ་བསྟན་པའོ། །བཅོམ་ལྡན་འདས་ཀྱིས་བཀའ་སྩལ་པ། རབ་འབྱོར་དེ་ནི་འདི་ལྟར་དེ་བཞིན་ཉིད་ནི་མི་ཟད་པ་སྟེ་ཞེས་བྱ་བ་ནས། འདི་ལྟར་ཆོས་ཐམས་ཅད་ཀྱི་དེ་བཞིན་ཉིད་དོ་ཞེས་བྱ་བའི་བར་གྱིས་ནི་དེ་བཞིན་ཉིད་ཀྱི་དོན་ཟབ་</w:t>
      </w:r>
      <w:del w:id="29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པ་དེ་ཉིད་ཆོས་ཐམས་ཅད་ཀྱི་དེ་བཞིན་ཉིད་མི་འགྱུར་བ་ཡོངས་སུ་གྲུབ་པའི་སྒོ་ནས་མི་ཟད་པར་བསྟན་ཏེ་</w:t>
      </w:r>
      <w:del w:id="29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དེའི་ཕྱིར་ཟབ་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བོ་ཞེས་བཤད་པའོ། །ཤེས་རབ་ཀྱི་ཕ་རོལ་ཏུ་ཕྱིན་པ་འབུམ་པ་རྒྱ་ཆེར་བཤད་པ་ལས་ལེའུ་སུམ་ཅུ་གསུམ་པའོ།། །།དེ་ནས་སྟོང་གསུམ་གྱི་སྟོང་ཆེན་པོའི་འཇིག་རྟེན་</w:t>
      </w:r>
      <w:ins w:id="29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29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་ཁམས་འདིའི་འདོད་པ་ན་སྤྱོད་པ་དང</w:t>
      </w:r>
      <w:ins w:id="29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གཟུགས་ཡོད་པ་ན་སྤྱོད་པའི་ལྷའི་བུ་གང་ཇི་སྙེད་པ་དེ་དག་ཅེས་བྱ་བ་ལ་སོགས་པས་ནི། ཆོས་ཐམས་ཅད་མཚན་ཉིད་མེད་པའི་མཚན་ཉིད་དུ་སྟོན་པའི་སྒོ་ནས་ཤེས་རབ་ཀྱི་ཕ་རོལ་ཏུ་ཕྱིན་པ་ཟབ་མོ་འདི་དེ་བཞིན་གཤེགས་པ་བསྐྱེད་བསྐྱེད་པ་ཡིན་པ་དང</w:t>
      </w:r>
      <w:ins w:id="29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འཇིག་རྟེན་སྟོན་པ་ཡིན་པར་བཤད་པའི་གླེང་བསླང་</w:t>
      </w:r>
      <w:del w:id="29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བའི་ཕྱིར། སྟོང་གསུམ་གྱི་སྟོང་ཆེན་པོའི་འཇིག་རྟེན་</w:t>
      </w:r>
      <w:ins w:id="29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29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་ཁམས་ཀྱི་ལྷ་རྣམས་ཀྱིས་བཅོམ་ལྡན་འདས་ལ་ཤེས་རབ་ཀྱི་ཕ་རོལ་ཏུ་ཕྱིན་པའི་མཚན་ཉིད་</w:t>
      </w:r>
      <w:ins w:id="29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ཞུགས</w:t>
        </w:r>
      </w:ins>
      <w:del w:id="29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ཞུས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་པ་བསྟན་པ་སྟེ། བཅོམ་ལྡན་འདས་ཤེས་རབ་ཀྱི་ཕ་རོལ་ཏུ་ཕྱིན་པ་ཟབ་མོ་བཤད་ན། བཅོམ་ལྡན་འདས་ཤེས་རབ་ཀྱི་ཕ་རོལ་ཏུ་ཕྱིན་པ་ཟབ་མོའི་མཚན་ཉིད་ཇི་ལྟ་བུ་ལགས་ཞེས་བྱ་བ་ནི་གོང་དུ་ཆོས་ཐམས་ཅད་དེ་བཞིན་ཉིད་གཅིག་སྟེ་ཐ་མི་དད་པར་བཤད་པའི་དོན་ནི་བདག་ཅག་གིས་འཇལ་</w:t>
      </w:r>
      <w:del w:id="29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ན། དེ་ལྟ་བུའི་དོན་ཟབ་མོ་སྟོན་པའི་ཤེས་རབ་ཀྱི་ཕ་རོལ་ཏུ་ཕྱིན་པ་ཟབ་མོ་འདིའི་མཚན་ཉིད་ཇི་ལྟ་བུ་ལགས་ཞེས་ཞུས་པ་སྟེ། དེ་སྐད་དུ་ཞུ་བ་ཡང་གོང་དུ་རབ་འབྱོར་གྱིས་ཆོས་ཐམས་ཅད་ཀྱི་དེ་བཞིན་ཉིད་སྟོན་པའི་ཤེས་རབ་ཀྱི་ཕ་རོལ་ཏུ་ཕྱིན་པ་ཟབ་པར་བསྟན་པ་དང</w:t>
      </w:r>
      <w:ins w:id="29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འཁོར་</w:t>
      </w:r>
      <w:ins w:id="29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29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་ནང་ནས་ཁ་ཅིག་དེ་ལྟ་བུའི་ཟབ་པ་དེ་དངོས་པོ་ཞིག་ཡོད་དམ་སྙམ་དུ་རྟོག་པ་བསལ་བའི་ཕྱིར་ཞུས་པའོ། །བཅོམ་ལྡན་འདས་ཀྱིས་བཀའ་སྩལ་པ། ལྷའི་བུ་དག་ཤེས་རབ་ཀྱི་ཕ་རོལ་ཏུ་ཕྱིན་པ་ཟབ་མོ་འདི་སྟོང་པ་ཉིད་ཀྱི་མཚན་ཉིད་དོ་ཞེས་བྱ་བ་ནས། ལྷའི་བུ་དག་ཤེས་རབ་ཀྱི་ཕ་རོལ་ཏུ་ཕྱིན་པ་ཟབ་མོ་འདི་ནི་ནམ་མཁའི་མཚན་ཉིད་དོ་ཞེས་བྱ་བའི་བར་གྱིས་ནི། ཤེས་རབ་ཀྱི་ཕ་རོལ་ཏུ་ཕྱིན་པ་ལ་དངོས་པོ་མེད་པས་མཚན་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ཉིད་གང་ཡང་མེད་དོ་ཞེས་བསྟན་པ་སྟེ།</w:t>
      </w:r>
      <w:ins w:id="29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སྟོང་པ་ཉིད་དང</w:t>
      </w:r>
      <w:del w:id="29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མཚན་མ་མེད་པ་དང</w:t>
      </w:r>
      <w:ins w:id="29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སྨོན</w:t>
        </w:r>
      </w:ins>
      <w:del w:id="29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་པ་མེད་པ་དང</w:t>
      </w:r>
      <w:ins w:id="29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མངོན་པར་འདུ་བྱ་བ་མེད་པ་དང</w:t>
      </w:r>
      <w:ins w:id="29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སྐྱེ་བ་མེད་པ་དང</w:t>
      </w:r>
      <w:ins w:id="29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འགག་པ་མེད་པ་དང</w:t>
      </w:r>
      <w:ins w:id="29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29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ཉོན་མོངས་པ་མེད་པ་དང</w:t>
      </w:r>
      <w:ins w:id="29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རྣམ་པར་བྱང་བ་མེད་པ་དང</w:t>
      </w:r>
      <w:ins w:id="29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དངོས་པོ་མེད་པ་དང</w:t>
      </w:r>
      <w:ins w:id="29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ངོ་བོ་ཉིད་མེད་པ་དང</w:t>
      </w:r>
      <w:ins w:id="29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དངོས་པོ་མེད་པའི་ངོ་བོ་ཉིད་དང</w:t>
      </w:r>
      <w:ins w:id="29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།</w:t>
        </w:r>
      </w:ins>
      <w:del w:id="29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་། 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མི་གནས་པ་དང</w:t>
      </w:r>
      <w:ins w:id="29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ནམ་མཁའི་མཚན་ཉིད་ཅེས་བྱ་བ་ནི་དངོས་པོ་མེད་པའི་རྣམ་གྲངས་ཏེ། ཤེས་རབ་ཀྱི་ཕ་རོལ་ཏུ་ཕྱིན་པ་ཟབ་མོ་འདི་ནི་དེ་ལྟ་བུའི་རང་བཞིན་ཡིན་པས་འདི་ནི་མཚན་ཉིད་གང་ཡང་མེད་དོ་ཞེས་བསྟན་པའོ། །ལྷའི་བུ་དག་ཤེས་རབ་ཀྱི་ཕ་རོལ་ཏུ་ཕྱིན་པ་ཟབ་མོ་འདི་ནི་མཚན་ཉིད་དེ་ལྟ་བུ་ཡིན་ཡང</w:t>
      </w:r>
      <w:ins w:id="29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29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དེ་བཞིན་གཤེགས་པས་འཇིག་རྟེན་གྱི་བརྡར་བཀའ་</w:t>
      </w:r>
      <w:ins w:id="29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29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་ཏེ། དོན་དམ་པར་ནི་མ་ཡིན་ནོ་ཞེས་བྱ་བ་ནི་དེ་ལྟར་ཤེས་རབ་ཀྱི་ཕ་རོལ་ཏུ་ཕྱིན་པ་དངོས་པོ་མེད་དེ།</w:t>
      </w:r>
      <w:ins w:id="29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མཚན་ཉིད་མེད་པ་ཡིན་ན། བཤད་དུ་ཡང་ཅི་ཞིག་ཡོད་སྙམ་དུ་སེམས་ཤིང་རྟོག་པ་ལ་ཡི་གེ་དང་ཚིག་ཏུ་བརྗོད་ཅིང་བཤད་པས། </w:t>
      </w:r>
      <w:ins w:id="29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འདུལ</w:t>
        </w:r>
      </w:ins>
      <w:del w:id="29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བྱེདདུལ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་བའི་སེམས་ཅན་རྣམས་ཀྱི་དོན་དུ་ཀུན་རྫོབ་ཏུ་འཇིག་རྟེན་</w:t>
      </w:r>
      <w:ins w:id="29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29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ྡ་དང་ཐ་སྙད་ཙམ་དུ་བརྗོད་ཅིང་བཤད་པ་ཙམ་དུ་ཟད་ཀྱི་དོན་དམ་པར་ནི་བརྗོད་དུ་མེད་པའི་མཚན་ཉིད་ཡིན་པས་བཤད་དུ་མེད་དོ་ཞེས་བསྟན་པའོ། །ལྷའི་བུ་དག་</w:t>
      </w:r>
      <w:ins w:id="30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མཚན་ཉིད་དེ་དག་ནི་ལྷ་དང་མི་དང་ལྷ་མ་ཡིན་དུ་བཅས་པའི་འཇིག་རྟེན་</w:t>
      </w:r>
      <w:ins w:id="30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0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ཞན་དུ་བྱ་བར་མི་ནུས་སོ་ཞེས་བྱ་བས་ནི་དོན་དམ་པའི་ཤེས་རབ་ཀྱི་ཕ་རོལ་ཏུ་ཕྱིན་པ་ཟབ་མོ་སྟོང་པ་ཉིད་ཀྱི་མཚན་ཉིད་དེ་མི་འགྱུར་བ་ཡོངས་སུ་གྲུབ་པ་དང</w:t>
      </w:r>
      <w:ins w:id="30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ཕྱིན་ཅི་མ་ལོག་པར་ཡོངས་སུ་གྲུབ་པའི་ཕྱིར། དངོས་པོ་ཡོད་པའམ་གཟུང་བ་དང་འཛིན་པའི་རང་བཞིན་ཅན་དུ་སུས་ཀྱང་བྱ་མི་ནུས་སོ་ཞེས་བསྟན་པའོ། །དེ་ཅིའི་ཕྱིར་ཞེ་ན། ལྷ་དང་མི་དང་ལྷ་མ་ཡིན་དུ་བཅས་པའི་འཇིག་རྟེན་ཡང་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ཚན་ཉིད་དེར་ཟད་དེ་ཞེས་བྱ་བས་ནི་སྟོང་པ་ཉིད་ཀྱི་མཚན་ཉིད་ཡོད་པའི་མཚན་ཉིད་དུ་བྱ་མི་ནུས་པའི་གཏན་ཚིགས་བསྟན་པ་སྟེ་ལྷ་དང་མི་དང་ལྷ་མ་ཡིན་དུ་བཅས་པའི་འཇིག་རྟེན་ཡང་སྟོང་པ་ཉིད་ཀྱི་མཚན་ཉིད་ཡིན་པས་སྟོང་པས་སྟོང་པ་གཞན་དུ་བསྒྱུར་མི་ནུས་སོ་ཞེས་བྱ་བའི་དོན་ཏོ། །ལྷའི་བུ་དག་མཚན་ཉིད་ནི་མཚན་ཉིད་གཞན་དུ་མི་བྱེད་དོ་ཞེས་བྱ་བས་ནི་དོན་དེ་ཉིད་གསལ་བར་བསྟན་པ་སྟེ། གཞན་དུ་བྱ་བ་དང</w:t>
      </w:r>
      <w:ins w:id="30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ན་དུ་བྱེད་པ་གཉིས་ཀ་ཡང་དོན་དམ་པར་དེ་བཞིན་ཉིད་ཀྱི་མཚན་ཉིད་སྟོང་པ་ཉིད་དུ་རོ་གཅིག་པའི་ཕྱིར་གཞན་དུ་མི་བྱེད་དོ་ཞེས་བསྟན་པའོ། །མཚན་ཉིད་ནི་མཚན་ཉིད་ཤེས་པར་མི་བྱེད་དོ་ཞེས་བྱ་བ་ནི་དེ་བཞིན་ཉིད་ཀྱི་རང་བཞིན་སྟོང་པ་ཉིད་ཀྱིས་སྟོང་པ་ཉིད་ཤེས་པར་མི་བྱེད་དོ་ཞེས་བསྟན་པ་སྟེ། དཔེར་ན་ནམ་མཁས་ནམ་མཁའ་མི་ཤེས་པ་བཞིན་ནོ། །མཚན་ཉིད་མཚན་ཉིད་མེད་པ་ཤེས་པར་མི་བྱེད་དོ་ཞེས་བྱ་བ་ནི། སྟོང་པ་ཉིད་ཀྱི་རང་བཞིན་དེ་བཞིན་ཉིད་ཀྱི་མཚན་ཉིད་ཀྱིས་ཀུན་བརྟགས་པའི་མཚན་ཉིད་ཤེས་པར་མི་བྱེད་པ་སྟེ། དཔེར་ན་ནམ་མཁས་རི་བོང་གི་རྭ་མི་ཤེས་པ་བཞིན་ནོ། །མཚན་ཉིད་མེད་པ་ནི་མཚན་ཉིད་མེད་པ་ཤེས་པར་མི་བྱེད་དོ་ཞེས་བྱ་བ་ནི་ཀུན་བརྟགས་པ་དང</w:t>
      </w:r>
      <w:ins w:id="30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དེ་བཞིན་ཉིད་ཀྱི་མཚན་ཉིད་མ་ཡིན་པས་དེ་བཞིན་ཉིད་མི་ཤེས་པ་སྟེ། དཔེར་ན་རི་བོང་གི་</w:t>
      </w:r>
      <w:del w:id="30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རྭས་ནམ་མཁའ་མི་ཤེས་པ་བཞིན་ནོ། །མཚན་ཉིད་མེད་པ་ནི་མཚན་ཉིད་མེད་པ་ཤེས་པར་མི་བྱེད་དོ་ཞེས་བྱ་བ་ནི་ཀུན་བརྟགས་པས་ཀུན་བརྟགས་པ་མི་ཤེས་པ་སྟེ། དཔེར་ན་རི་བོང་གི་རྭས་རི་བོང་གི་རྭ་མི་ཤེས་པ་བཞིན་ནོ། །དེ་ལྟར་མཚན་ཉིད་དང</w:t>
      </w:r>
      <w:ins w:id="30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མཚན་ཉིད་པ་དང</w:t>
      </w:r>
      <w:ins w:id="30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མཚན་ཉིད་ཡོད་པ་དང</w:t>
      </w:r>
      <w:ins w:id="30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0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མཚན་ཉིད་མེད་པ་དེ་གཉིས་ཀ་ལ་ཡང་གང་གིས་ཤེས་པར་བྱ་བ་དང</w:t>
      </w:r>
      <w:ins w:id="30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གང་ཤེས་པར་བྱ་བ་དང</w:t>
      </w:r>
      <w:ins w:id="30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གང་ཤེས་པར་བྱེད་པ་དེ་ལྟ་བུ་མི་སྲིད་དོ་ཞེས་བྱ་བ་ནི་མཚན་ཉིད་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ཡོད་པ་དང་མཚན་ཉིད་མེད་པ་གཉིས་ཀ་ཡང་དོན་དམ་པར་དངོས་པོ་མེད་པས་ཤེས་པ་གང་གིས་ཤེས་པར་བྱ་བ་དང</w:t>
      </w:r>
      <w:ins w:id="30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དངོས་པོ་གང་ཤེས་པར་བྱ་བ་དང</w:t>
      </w:r>
      <w:ins w:id="30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ཤེས་པ་པོ་གང་ཤེས་པར་བྱེད་པ་དེ་ལྟ་བུ་གང་ཡང་མེད་དོ་ཞེས་བསྟན་པའོ། །ལྷའི་བུ་དག་མཚན་ཉིད་དེ་དག་ནི་གཟུགས་ཀྱི་འདུ་བྱས་པ་མ་ཡིན་ནོ་ཞེས་བྱ་བ་ནས། རྣམ་པ་ཐམས་ཅད་མཁྱེན་པ་ཉིད་ཀྱི་འདུ་བྱས་པ་མ་ཡིན་ནོ་ཞེས་བྱ་བའི་བར་</w:t>
      </w:r>
      <w:ins w:id="30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0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དེ་ལྟར་སྟོང་པ་ཉིད་ཀྱི་མཚན་ཉིད་དེ། དོན་དམ་པར་དངོས་པོ་མེད་པས། འཇིག་རྟེན་དང་འཇིག་རྟེན་ལས་འདས་པའི་ཆོས་གང་གིས་ཀྱང་ཡོད་པ</w:t>
      </w:r>
      <w:ins w:id="30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འམ། མེད་པར་བྱར་རུང་བ་མ་ཡིན་ནོ་ཞེས་བསྟན་པའོ། །ལྷའི་བུ་དག་མཚན་ཉིད་དེ་དག་ནི་</w:t>
      </w:r>
      <w:del w:id="30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མིའམ། མི་མ་ཡིན་པའམ་ཞེས་བྱ་བ་ནས་འདུས་བྱས་སམ་འདུས་མ་བྱས་ཀྱི་མ་ཡིན་ཏེ་ཞེས་བྱ་བའི་བར་གྱིས་ནི། གོང་དུ་སྨོས་པའི་མཚན་ཉིད་དེ་དག་དོན་དམ་པར་དངོས་པོ་མེད་པས་མི་དང་མི་མ་ཡིན་པ་ལ་སོགས་པ་གང་གི་</w:t>
      </w:r>
      <w:del w:id="30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དངོས་པོ་ཡང་མ་ཡིན་ནོ་ཞེས་བྱ་བའི་དོན་ཏོ། །ལྷའི་བུ་དག་ལ་ལ་ཞིག་འདི་སྐད་དུ་ནམ་མཁའི་མཚན་ཉིད་གང་ཡིན་ཞེས་ཟེར་ན་ཞེས་བྱ་བ་ནས། ནམ་མཁའ་ལ་ནི་</w:t>
      </w:r>
      <w:del w:id="30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མཚན་ཉིད་གང་ཡང་མ་མཆིས་སོ་ཞེས་བྱ་བའི་བར་གྱིས་ནི། སྟོང་པ་ཉིད་ཀྱི་མཚན་ཉིད་དེ་དག་དངོས་པོ་གང་གིས་ཀྱང་མ་བྱས་པ་དང</w:t>
      </w:r>
      <w:ins w:id="30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གང་གི་དངོས་པོ་ཡང་མ་ཡིན་པའི་དོན་ནམ་མཁའ་ལས་དཔེ་བླངས་ཏེ་བསྟན་པའོ། །བཅོམ་ལྡན་འདས་ཀྱིས་བཀའ་སྩལ་པ་ཞེས་བྱ་བ་ནས། དེའི་ཕྱིར་དེ་བཞིན་གཤེགས་པ་ཞེས་བྱའོ་ཞེས་བྱ་བའི་བར་</w:t>
      </w:r>
      <w:ins w:id="30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0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དོན་དམ་པར་ཆོས་ཐམས་ཅད་དངོས་པོ་མེད་པའི་མཚན་ཉིད་སྟོང་པ་ཉིད་ཀྱི་རང་བཞིན་ཆོས་ཀྱི་</w:t>
      </w:r>
      <w:ins w:id="30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དབྱིངས</w:t>
        </w:r>
      </w:ins>
      <w:del w:id="30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དབྱེངས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་ཀྱི་ངོ་བོ་ཉིད་དེ་ནི་ཡེ་ནས་དེ་བཞིན་ཏེ། སུས་ཀྱང་སྟོང་པར་བྱས་པའམ།</w:t>
      </w:r>
      <w:ins w:id="30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ཡོད་པར་བྱས་པ་མ་ཡིན་ཏེ། དེ་ལྟ་བུའི་རང་བཞིན་ནི། དེ་བཞིན་གཤེགས་པས་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ཕྱིན་ཅི་མ་ལོག་པར་ཐུགས་སུ་ཆུད་དེ། དེའི་ཕྱིར་དེ་བཞིན་གཤེགས་པ་ཞེས་བྱའོ། །དེ་བཞིན་གཤེགས་པ་ཞེས་བྱ་བ་ཡང</w:t>
      </w:r>
      <w:ins w:id="30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ཆོས་ཐམས་</w:t>
      </w:r>
      <w:ins w:id="30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ཅད་ཀྱི་དེ་བཞིན་ཉིད་མ་ནོར་བར་ཐུགས་སུ་ཆུད་པ་ལ་བྱ་སྟེ། རྒྱ་གར་</w:t>
      </w:r>
      <w:ins w:id="30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30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་སྐད་དུ། ཏ་ཐཱ་ག་ཏ་ཞེས་བྱ་བ་དེ་བཞིན་དུ་མཁྱེན་པའམ། དེ་བཞིན་ཉིད་ཐུགས་སུ་ཆུད་པ་ལ་བྱ་བའི་ཕྱིར་རོ། །དེ་ནས་འདོད་པ་ན་སྤྱོད་པ་དང</w:t>
      </w:r>
      <w:ins w:id="30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ཡོད་པ་ན་སྤྱོད་པའི་ལྷའི་བུ་དེ་དག་གིས་བཅོམ་ལྡན་འདས་ལ་འདི་སྐད་ཅེས་གསོལ་ཏོ་ཞེས་བྱ་བ་ལ་སོགས་པས་ནི། གོང་དུ་ཆོས་ཐམས་ཅད་དོན་དམ་པར་མཚན་ཉིད་མེད་པའི་རང་བཞིན་དུ་བསྟན་པ་དང</w:t>
      </w:r>
      <w:ins w:id="30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འཇིག་རྟེན་གྱི་བརྡར་ཆོས་ཐམས་ཅད་ཀྱི་མཚན་ཉིད་སོ་སོར་ཕྱེ་སྟེ་བསྟན་པ་ངོ་མཚར་ཆེའོ་ཞེས་ལྷའི་</w:t>
      </w:r>
      <w:ins w:id="30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ཏུ</w:t>
        </w:r>
      </w:ins>
      <w:del w:id="30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་རྣམས་ཀྱིས་བཅོམ་ལྡན་འདས་ལ་བསྟོད་པ་སྟེ། བཅོམ་ལྡན་འདས་མཚན་ཉིད་དེ་དག་མངོན་པར་རྫོགས་པར་སངས་རྒྱས་པས། དེ་བཞིན་གཤེགས་པའི་ཡེ་ཤེས་གཟིགས་པ་ཆོས་ཐམས་ཅད་ལ་ཐོགས་པ་མ་མཆིས་པར་འཇུག་ཅིང་ཞེས་བྱ་བ་ནི་གོང་དུ་སྨོས་པའི་སྟོང་པའི་མཚན་ཉིད་དེ་དག་ཐུགས་སུ་ཆུད་པས་དེ་བཞིན་གཤེགས་པའི་ཡེ་ཤེས་ཀུན་རྫོབ་ཏུ་ཆོས་ཐམས་ཅད་ལ་ཐགས་ཐོགས་མེད་པར་གཟིགས་པར་གྱུར་ཏོ་ཞེས་བྱ་བའི་དོན་ཏོ། །མཚན་ཉིད་དེ་དག་ལ་ཞུགས་པས་དེ་བཞིན་གཤེགས་པ་དགྲ་བཅོམ་པ་ཡང་དག་པར་རྫོགས་པའི་སངས་རྒྱས་ཀྱིས་ཤེས་རབ་ཀྱི་ཕ་རོལ་ཏུ་ཕྱིན་པ་མཚན་ཉིད་ཐམས་ཅད་ཀྱི་</w:t>
      </w:r>
      <w:del w:id="30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གས་པ་ལས་འདས་པ་འདི་མངོན་པར་རྫོགས་པར་སངས་རྒྱས་ཏེ་ཞེས་བྱ་བ་ནི་དོན་དམ་པར་ཆོས་ཐམས་ཅད་སྟོང་པ་ཉིད་ཀྱི་མཚན་ཉིད་དུ་ཐུགས་སུ་ཆུད་པ་དེ་ལ་བརྟེན་ནས། ཀུན་རྫོབ་ཏུ་ཤེས་རབ་ཀྱི་ཕ་རོལ་ཏུ་ཕྱིན་པ་མཚན་ཉིད་ཐམས་ཅད་ལ་མ་ཆགས་པ་འདི་ཐུགས་སུ་ཆུད་པ་ངོ་མཚར་ཆེའོ་ཞེས་བསྟན་པའོ། །མངོན་པར་རྫོགས་པར་སངས་རྒྱས་ནས་ཀྱང་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ཤེས་རབ་ཀྱི་ཕ་རོལ་ཏུ་ཕྱིན་པ་ཡང་དག་པར་བསྟན་ནས། མཚན་ཉིད་རྣམས་རབ་ཏུ་བསྟན་པ་ནི་དེ་བཞིན་གཤེགས་པས་མཚན་ཉིད་ཟབ་མོ་མངོན་པར་རྫོགས་པར་སངས་རྒྱས་སོ་ཞེས་བྱ་བ་ནི། དེ་ལྟར་ཤེས་རབ་ཀྱི་ཕ་རོལ་ཏུ་ཕྱིན་པ་ཟབ་མོ་མཚན་ཉིད་ཐམས་ཅད་ཀྱི་ཆགས་པ་ལས་འདས་པ་ཐུགས་སུ་ཆུད་ནས་ཀྱང</w:t>
      </w:r>
      <w:ins w:id="30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འི་དོན་སྟོང་པ་ཉིད་ཀྱི་མཚན་ཉིད་སེམས་ཅན་རྣམས་ལ་རབ་ཏུ་བསྟན་པ་ནི་མཚན་ཉིད་ཟབ་མོ་ཐུགས་སུ་ཆུད་པས་བསྟན་པ་ངོ་མཚར་ཆེའོ་ཞེས་བྱ་བའི་དོན་ཏོ། །བཅོམ་ལྡན་འདས་དེ་ལྟར་ན་ཤེས་རབ་ཀྱི་ཕ་རོལ་ཏུ་ཕྱིན་པ་ཟབ་མོ་དེ་བཞིན་གཤེགས་པ་དགྲ་བཅོམ་པ་ཡང་དག་པར་རྫོགས་པའི་སངས་རྒྱས་རྣམས་ཀྱི་སྤྱོད་ཡུལ་དུ་འགྱུར་ཏེ་ཞེས་བྱ་བ་ནས། མཚན་ཉིད་ཐམས་ཅད་རབ་ཏུ་དབྱེ་བ་མཛད་དེ་ཞེས་བྱ་བའི་བར་གྱིས་ནི། ཤེས་རབ་ཀྱི་ཕ་རོལ་ཏུ་ཕྱིན་པའི་དོན་ཟབ་མོ་དེ་བཅོམ་ལྡན་འདས་ཀྱིས་ཐུགས་སུ་ཆུད་དེ། སྤྱོད་ཡུལ་དུ་གྱུར་ཅིང་དེ་ལ་སྤྱད་</w:t>
      </w:r>
      <w:del w:id="30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ས་བླ་ན་མེད་པའི་བྱང་ཆུབ་ཏུ་མངོན་པར་རྫོགས་པར་སངས་རྒྱས་ནས་ཀྱང་ཀུན་རྫོབ་ཏུ་ཆོས་ཐམས་ཅད་ཀྱི་མཚན་ཉིད་སོ་སོར་ཕྱེ་སྟེ་བསྟན་པ་ནི། ཐབས་དང་ཤེས་རབ་མཆོག་དང་ལྡན་ཏེ་ངོ་མཚར་ཆེའོ་ཞེས་བྱ་བའི་དོན་ཏོ། །འདི་ལྟར་གཟུགས་ཀྱི་མཚན་ཉིད་དང་ཞེས་བྱ་བ་ནས། རྣམ་པ་ཐམས་ཅད་མཁྱེན་པ་ཉིད་ཀྱི་མཚན་ཉིད་རབ་ཏུ་དབྱེ་བ་མཛད་པ་ངོ་མཚར་ཆེའོ་ཞེས་བྱ་བའི་བར་གྱིས་ནི་ཆོས་གང་དང་གང་གི་མཚན་ཉིད་རབ་ཏུ་དབྱེ་བ་མཛད་པའི་ཆོས་རྣམས་ཀྱི་མིང་ཙམ་བསྟན་པའོ། །དེ་སྐད་ཅེས་གསོལ་པ་དང</w:t>
      </w:r>
      <w:ins w:id="30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བཅོམ་ལྡན་འདས་ཀྱིས་འདོད་པ་ན་སྤྱོད་པ་དང</w:t>
      </w:r>
      <w:ins w:id="30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གཟུགས་ཡོད་པ་</w:t>
      </w:r>
      <w:ins w:id="30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</w:t>
        </w:r>
      </w:ins>
      <w:del w:id="30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་སྤྱོད་པའི་ལྷའི་བུ་རྣམས་ལ་བཀའ་</w:t>
      </w:r>
      <w:ins w:id="30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30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ལྷའི་བུ་དག་གཟུགས་ནི་གཞིག་ཏུ་རུང་བའི་མཚན་ཉིད་དེ། དེ་ནི་དེ་བཞིན་གཤེགས་པས་མཚན་ཉིད་མེད་པར་མངོན་པར་རྫོགས་པར་སངས་རྒྱས་སོ་ཞེས་བྱ་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བ་ལ་སོགས་པས་ནི། ཀུན་རྫོབ་ཏུ་ཆོས་རྣམས་སོ་སོའི་མཚན་ཉིད་གང་ཡིན་པ་བསྟན་ནས། དོན་དམ་པར་དེ་དག་མཚན་ཉིད་མེད་པར་ཐུགས་སུ་ཆུད་པ་བསྟན་པ་སྟེ། དེ་ལ་གཟུགས་ནི་གཞིག་ཏུ་རུང་བའི་མཚན་ཉིད་དེ་ཞེས་བྱ་བ་ནི།</w:t>
      </w:r>
      <w:ins w:id="30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ཐོགས་པ་དང་བཅས་པ་ལ་གཟུགས་གཞན་གྱིས་གཟུགས་གཞིག་ཏུ་རུང་བའི་ཕྱིར་རོ།</w:t>
      </w:r>
      <w:ins w:id="30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དེ་ནི་དེ་བཞིན་གཤེགས་པས་མཚན་ཉིད་མེད་པར་མངོན་པར་རྫོགས་པར་སངས་རྒྱས་སོ་ཞེས་བྱ་བ་ནི་ཀུན་རྫོབ་ཏུ་གཟུགས་ཀྱི་མཚན་ཉིད་གཞིག་ཏུ་རུང་བ་ཡིན་ཡང་དོན་དམ་པར་རང་བཞིན་གྱིས་སྟོང་པའི་ཕྱིར་མཚན་ཉིད་མེད་པར་དེ་བཞིན་གཤེགས་པས་ཐུགས་སུ་ཆུད་དོ་</w:t>
      </w:r>
      <w:ins w:id="30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དོ་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ཞེས་བྱ་བའི་དོན་ཏོ། །མཚན་ཉིད་མེད་པར་མངོན་པར་རྫོགས་པར་སངས་རྒྱས་པའི་དོན་འདི་ཚོར་བ་ལ</w:t>
      </w:r>
      <w:ins w:id="30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་སོགས་པ་འོག་མ་ཐམས་ཅད་ལ་ཡང་དེ་བཞིན་དུ་སྦྱར་བར་བྱའོ། །ཚོར་བ་ནི་མྱོང་བའི་མཚན་ཉིད་དེ་ཞེས་བྱ་བ་ནི་བདེ་བ་དང</w:t>
      </w:r>
      <w:ins w:id="30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སྡུག་བསྔལ་བ་དང</w:t>
      </w:r>
      <w:ins w:id="30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བདེ་བ་ཡང་མ་ཡིན་སྡུག་བསྔལ་བ་ཡང་མ་ཡིན་པ་རྣམ་པ་གསུམ་མྱོང་བའི་མཚན་ཉིད་ཡིན་པའི་ཕྱིར་རོ། །འདུ་ཤེས་ནི་འཛིན་པའི་མཚན་ཉིད་དེ་ཞེས་བྱ་བ་ནི་མིང་དང་མཚན་མ་ལ་སོགས་པར་འཛིན་པའི་ཕྱིར་རོ། །འདུ་བྱེད་ནི་མངོན་པར་འདུ་བྱེད་པའི་མཚན་ཉིད་དེ་ཞེས་བྱ་བ་ནི་དགེ་བ་དང</w:t>
      </w:r>
      <w:ins w:id="30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མི་དགེ་བ་དང་ལུང་དུ་མི་སྟོན་པའི་ལས་རྣམས་དབྱེ་བའི་ཕྱིར་རོ། །རྣམ་པར་ཤེས་པ་ནི་སོ་སོའི་བྱེ་བྲག་ཤེས་པའི་མཚན་ཉིད་དེ་ཞེས་བྱ་བ་ནི་ཡུལ་དྲུག་སོ་སོའི་བྱེ་བྲག་</w:t>
      </w:r>
      <w:ins w:id="30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འགྱེད</w:t>
        </w:r>
      </w:ins>
      <w:del w:id="30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་པའི་ཕྱིར་རོ། །ཕུང་པོ་རྣམས་ནི་སྡུག་བསྔལ་གྱི་མཚན་ཉིད་དེ་ཞེས་བྱ་བ་ནི་ན་བ་དང་རྒ་བ་ལ་སོགས་པར་འགྱུར་བའི་ཕྱིར་རོ། །ཁམས་རྣམས་ནི་སྡུག་</w:t>
      </w:r>
      <w:del w:id="30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པའི་མཚན་ཉིད་དེ་ཞེས་བྱ་བ་ནི་ཡུལ་དྲུག་དང</w:t>
      </w:r>
      <w:ins w:id="30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0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དབང་པོ་དྲུག་དང</w:t>
      </w:r>
      <w:ins w:id="30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རྣམ་པར་ཤེས་པ་དྲུག་འདུས་པ་ལས། རེག་པ་དང་ཚོར་བ་འབྱུང་བ་འཁོར་བའི་རྒྱུ་ཡིན་པའི་ཕྱིར་རོ། །སྐྱེ་མཆེད་རྣམས་ནི་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བྱུང་བའི་སྒོའི་མཚན་ཉིད་དེ་ཞེས་བྱ་བ་ནི་སྐྱེ་མཆེད་བཅུ་གཉིས་ལ་བརྟེན་ནས་རྣམ་པར་ཤེས་པ་དྲུག་འབྱུང་བའི་ཕྱིར་རོ། །རྟེན་ཅིང་འབྲེལ་པར་འབྱུང་བ་ནི་འདུ་འཕྲོད་ཀྱི་མཚན་ཉིད་དེ་ཞེས་བྱ་བ་ནི་རྒྱུ་དང་རྐྱེན་རྣམས་འདུས་ཤིང་ཚོགས་པ་ལས་འབྲས་བུ་འགྲུབ་པའི་ཕྱིར་རོ། །སྦྱིན་པའི་ཕ་རོལ་ཏུ་ཕྱིན་པ་ནི་ཡོངས་སུ་གཏོང་</w:t>
      </w:r>
      <w:ins w:id="30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པའི</w:t>
        </w:r>
      </w:ins>
      <w:del w:id="30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་མཚན་ཉིད་དེ་ཞེས་བྱ་བ་ནི། ཆོས་དང་ཟང་ཟིང་གི་སྦྱིན་པ་རྣམས་ཆོས་དང་ཟང་ཟིང་འདོད་པ་རྣམས་ལ་ཡོངས་སུ་གཏོང་</w:t>
      </w:r>
      <w:ins w:id="30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པའི</w:t>
        </w:r>
      </w:ins>
      <w:del w:id="30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་ཕྱིར་རོ། །ཚུལ་ཁྲིམས་ཀྱི་ཕ་རོལ་ཏུ་ཕྱིན་པ་ནི་གདུང་བ་མེད་པའི་མཚན་ཉིད་དེ་ཞེས་བྱ་བ་ནི་སྲོག་གཅོད་པ་ལ་སོགས་པ་སྤངས་ཏེ། ཚུལ་ཁྲིམས་དང་ལྡན་ན་བདག་ཉིད་ཀྱང་ཚེ་འདི་དང་ཕྱི་མ་གཉིས་ཀ་ལ། ལུས་དང་སེམས་གདུང་ཞིང་མི་བདེ་བ་མེད་པ་དང</w:t>
      </w:r>
      <w:ins w:id="30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སེམས་ཅན་ཕ་རོལ་ལ་ཡང་གནོད་པ་དང་གདུང་བ་མེད་པའི་ཕྱིར་རོ། །བཟོད་པའི་ཕ་རོལ་ཏུ་ཕྱིན་པ་ནི་འཁྲུགས་པ་མེད་པའི་མཚན་ཉིད་དེ་ཞེས་བྱ་བ་ནི། བཟོད་པ་དང་ལྡན་ན་བདག་དང་ཕ་རོལ་གཉིས་ཀའི་སེམས་འཁྲུགས་</w:t>
      </w:r>
      <w:del w:id="30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པ་མེད་པའི་ཕྱིར་རོ། །བརྩོན་འགྲུས་ཀྱི་ཕ་རོལ་ཏུ་ཕྱིན་པ་ནི་ཐུབ་པ་མེད་པའི་མཚན་ཉིད་དེ་ཞེས་བྱ་བ་ནི་བརྩོན་འགྲུས་ཀྱི་གོ་བགོས་ནས། བདུད་དང་བར་དུ་གཅོད་པ་རྣམས་ཀྱིས་ཟིལ་གྱིས་མི་ནོན་</w:t>
      </w:r>
      <w:del w:id="30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ཅིང་མི་ཐུབ་པའི་ཕྱིར་རོ། །བསམ་གཏན་གྱི་ཕ་རོལ་ཏུ་ཕྱིན་པ་ནི་ཡང་དག་པར་སྡུད་པའི་མཚན་ཉིད་དེ་ཞེས་བྱ་བ་ནི་སེམས་མཉམ་པར་གཞག་</w:t>
      </w:r>
      <w:del w:id="30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ན་ཡང་དག་པའི་དོན་རྟོགས་ཤིང་སྡུད་པ་དང</w:t>
      </w:r>
      <w:ins w:id="30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བསམ་གཏན་གྱི་འབྲས་བུ་རྫུ་འཕྲུལ་ལ་སོགས་པས་སེམས་ཅན་རྣམས་ཡིད་ཆེས་ཤིང་འདུ་བའི་ཕྱིར་རོ། །ཤེས་རབ་ཀྱི་ཕ་རོལ་ཏུ་ཕྱིན་པ་ནི་ཆགས་པ་མེད་པའི་མཚན་ཉིད་དེ་ཞེས་བྱ་བ་ནི་ཤེས་རབ་ཀྱིས་ཆོས་ཐམས་ཅད་དངོས་པོ་མེད་པར་རྟོགས་ན། དངོས་པོ་གང་ལ་ཡང་ཆགས་པར་མི་འགྱུར་བའི་ཕྱིར་རོ། །བསམ་གཏན་བཞི་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དང</w:t>
      </w:r>
      <w:ins w:id="30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ཚད་མེད་པ་བཞི་དང</w:t>
      </w:r>
      <w:ins w:id="30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གཟུགས་མེད་པའི་སྙོམས་པར་འཇུག་པ་བཞི་དག་ནི་མི་འཁྲུགས་པའི་མཚན་ཉིད་དེ་ཞེས་བྱ་བ་ནི་བསམ་གཏན་དང</w:t>
      </w:r>
      <w:ins w:id="30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ཚད་མེད་པ་དང</w:t>
      </w:r>
      <w:ins w:id="30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0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སྙོམས་པར་འཇུག་པ་འདི་དག་སེམས་མཉམ་པར་གཞག་ཅིང་ཕྲ་བའི་ཕྱིར་འདོད་པ་དང</w:t>
      </w:r>
      <w:ins w:id="30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རྣམ་པར་རྟོག་པ་ལ་སོགས་པས་སེམས་མི་འཁྲུགས་པའི་ཕྱིར་རོ། །བྱང་ཆུབ་ཀྱི་ཕྱོགས་ཀྱི་ཆོས་སུམ་ཅུ་རྩ་བདུན་འབྱུང་བའི་མཚན་ཉིད་དེ་ཞེས་བྱ་བ་ནི་དྲན་པ་ཉེ་བར་གཞག་པ་བཞི་དང</w:t>
      </w:r>
      <w:ins w:id="30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0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ཡང་དག་པར་སྤོང་བ་བཞི་དང</w:t>
      </w:r>
      <w:ins w:id="31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1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རྫུ་འཕྲུལ་གྱི་རྐང་པ་བཞི་དང</w:t>
      </w:r>
      <w:ins w:id="31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དབང་པོ་ལྔ་དང</w:t>
      </w:r>
      <w:ins w:id="31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སྟོབས་ལྔ་དང</w:t>
      </w:r>
      <w:ins w:id="31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བྱང་ཆུབ་ཀྱི་ཡན་ལག་བདུན་དང</w:t>
      </w:r>
      <w:ins w:id="31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འཕགས་པའི་ལམ་ཡན་ལག་བརྒྱད་པ་རྣམས་ནི་འཁོར་བ་ནས་འབྱུང་བར་བྱེད་པའི་ཕྱིར་རོ། །རྣམ་པར་ཐར་པའི་སྒོ་སྟོང་པ་ཉིད་ནི་དབེན་པའི་མཚན་ཉིད་དེ་ཞེས་བྱ་བ་ནི་གཟུང་བ་དང་འཛིན་པའི་དངོས་པོ་ཐམས་ཅད་དང་བྲལ་ཏེ་</w:t>
      </w:r>
      <w:ins w:id="31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31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་པའི་ཕྱིར་རོ། །རྣམ་པར་ཐར་པའི་སྒོ་མཚན་མ་མེད་པ་ནི་ཞི་བའི་མཚན་ཉིད་དེ་ཞེས་བྱ་བ་ནི་མཚན་མར་རྣམ་པར་རྟོག་པ་ཐམས་ཅད་སྤངས་ཏེ་ཞི་བའི་ཕྱིར་རོ། །རྣམ་པར་ཐར་པའི་སྒོ་སྨོན་པ་མེད་པ་ནི་སྡུག་བསྔལ་སེལ་བའི་མཚན་ཉིད་དེ་ཞེས་བྱ་བ་ནི། ཆོས་ཐམས་ཅད་སྟོང་པ་ཉིད་དང་མཚན་མ་མེད་པར་རྟོགས་ན་དངོས་པོ་གང་ཡང་བཙལ་ཞིང་ཡོངས་སུ་ཐོབ་པར་བྱ་བའི་ཕྱིར་སྨོན་ཅིང་འབད་མི་དགོས་པས་འདོད་པ་མི་རྙེད་པའི་སྡུག་བསྔལ་མེད་པའི་ཕྱིར་</w:t>
      </w:r>
      <w:ins w:id="31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རོ། </w:t>
      </w:r>
      <w:del w:id="31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རྣམ་པར་ཐར་པའི་སྒོ་རྣམས་ནི་འགྲེལ་པའི་མཚན་ཉིད་དེ་ཞེས་བྱ་བ་ནི་རྣམ་པར་ཐར་པ་བརྒྱད་རྣམས་བསྒོམ་པ་ནི། འདོད་ཆགས་ལ་སོགས་པའི་ཉོན་མོངས་པ་རྣམས་ལས་གྲོལ་བར་འགྱུར་བའི་ཕྱིར་རོ། །སྟོབས་རྣམས་ནི་ཤིན་ཏུ་རྣམ་པར་གདོན་མི་ཟ་བའི་མཚན་ཉིད་དེ་ཞེས་བྱ་བ་ནི་གནས་དང་གནས་མ་ཡིན་པ་</w:t>
      </w:r>
      <w:ins w:id="31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1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་པ་ལ་སོགས་པ་ནི་དེ་བཞིན་གཤེགས་པའི་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སྟོབས་བཅུ་རྣམས་ནི།</w:t>
      </w:r>
      <w:ins w:id="31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ཡེ་ཤེས་ཀྱིས་གཏན་ལ་བབ་པར་བརྟགས་ན། དགེ་བ་སྤྱད་པས་ནི་མཐོ་རིས་སུ་གདོན་མི་ཟ་བར་འགྲོ། </w:t>
      </w:r>
      <w:ins w:id="31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སྡིག་པ་སྤྱད་པས་ནི་ངན་</w:t>
      </w:r>
      <w:ins w:id="31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འགྲོར</w:t>
        </w:r>
      </w:ins>
      <w:del w:id="31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་གདོན་མི་ཟ་བར་</w:t>
      </w:r>
      <w:ins w:id="31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འགྲོ</w:t>
        </w:r>
      </w:ins>
      <w:del w:id="31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་བ་གཏན་ལ་བབ་པར་</w:t>
      </w:r>
      <w:ins w:id="31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1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་པའི་མཐུ་དང་ལྡན་པའི་ཕྱིར་རོ། །མི་འཇིགས་པ་རྣམས་ནི་ཤིན་ཏུ་བརྟན་པའི་མཚན་ཉིད་དེ་ཞེས་བྱ་བ་ནི་དེ་བཞིན་གཤེགས་པས་མངོན་པར་བྱང་ཆུབ་པ་དང</w:t>
      </w:r>
      <w:ins w:id="31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ཟག་པ་ཟད་པ་དང</w:t>
      </w:r>
      <w:ins w:id="31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བར་དུ་གཅོད་པའི་ཆོས་རྣམས་བསྟན་པ་དང</w:t>
      </w:r>
      <w:ins w:id="31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འཕགས་པའི་ལམ་རྣམས་བསྟན་པ་ལ་བདུད་དང་མུ་སྟེགས་ཅན་རྣམས་ཀྱིས་གཞན་དུ་བསྒྱུར་མི་ནུས་པའི་ཕྱིར་རོ། །སོ་སོ་ཡང་དག་པར་རིག་པ་རྣམས་ནི་ཡོངས་སུ་མི་ཆོད་པའི་མཚན་ཉིད་དེ་ཞེས་བྱ་བ་ནི། ཆོས་དང</w:t>
      </w:r>
      <w:ins w:id="31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དོན་དང</w:t>
      </w:r>
      <w:ins w:id="31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ངེས་པའི་ཚིག་དང</w:t>
      </w:r>
      <w:ins w:id="31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སྤོབས་པ་སོ་སོ་</w:t>
      </w:r>
      <w:del w:id="31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ཡང་དག་པར་རིག་པ་རྣམས་ནི། བདུད་དང་ཕས་ཀྱི་རྒོལ་བ་རྣམས་ཀྱིས་ཟིལ་</w:t>
      </w:r>
      <w:ins w:id="31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1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་མི་ནོན་ཅིང་བར་མ་</w:t>
      </w:r>
      <w:del w:id="31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ཆོད་པའི་ཕྱིར་རོ། །བྱམས་པ་ཆེན་པོ་ནི་ཕན་པར་བསྒྲུབ་པའི་མཚན་ཉིད་དེ་ཞེས་བྱ་བ་ནི་སེམས་ཅན་ཐམས་ཅད་ལ་འཇིག་རྟེན་དང་འཇིག་རྟེན་ལས་འདས་པའི་ཕན་པ་དང་བདེ་བ་ཐོབ་པར་བྱེད་པའི་ཕྱིར་རོ། །སྙིང་རྗེ་</w:t>
      </w:r>
      <w:ins w:id="31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ཆེན</w:t>
        </w:r>
      </w:ins>
      <w:del w:id="31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་པོ་ནི་</w:t>
      </w:r>
      <w:del w:id="31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སྐྱོབ་པའི་མཚན་ཉིད་དེ་ཞེས་བྱ་བ་ནི་སྡུག་བསྔལ་དང་མི་བདེ་བ་སྣ་ཚོགས་ལས་སྐྱོབ་པའི་ཕྱིར་རོ། །དགའ་བ་ཆེན་པོ་ནི་རབ་ཏུ་དགའ་བའི་མཚན་ཉིད་དེ་ཞེས་བྱ་བ་ནི་སངས་རྒྱས་ཀྱི་ཆོས་རྣམས་ལ་མོས་ཤིང་རབ་ཏུ་དགའ་བ་དང</w:t>
      </w:r>
      <w:ins w:id="31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སེམས་ཅན་ཕ་རོལ་པོ་ལོངས་སྤྱོད་དང་འབྱོར་པ་ཕུན་སུམ་ཚོགས་པ་མཐོང་ན། བདག་ཉིད་རབ་ཏུ་དགའ་བར་འགྱུར་བའི་ཕྱིར་རོ། །བཏང་སྙོམས་ཆེན་པོ་ནི་མ་འདྲེས་པའི་མཚན་ཉིད་དེ་ཞེས་བྱ་བ་ནི་བདེ་བ་དང་སྡུག་བསྔལ་བ་དང</w:t>
      </w:r>
      <w:ins w:id="31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དགྲ་དང་ཟུན་ལ་སོགས་པ་ལ་སེམས་མཉམ་པར་འགྱུར་ཏེ། ཕྱོགས་གཅིག་ཏུ་མ་ཞེན་ཅིང་མ་འདྲེས་པའི་ཕྱིར་རོ། །སངས་རྒྱས་ཀྱི་ཆོས་མ་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དྲེས་པ་བཅྭ་བརྒྱད་ནི་མི་འཕྲོགས་པའི་མཚན་ཉིད་དེ་ཞེས་བྱ་བ་ནི་དེ་བཞིན་གཤེགས་པ་ལ་འཁྲུལ་པ་མི་མངའ་བ་ལ་སོགས་པའི་ཡོན་ཏན་མངའ་བ་རྣམས། ཉན་ཐོས་དང་རང་སངས་རྒྱས་ལ་སོགས་པ་གཞན་ལ་མེད་དེ། དེ་དག་གིས་བསྐྱོད་ཅིང་འཕྲོག་པར་མི་ནུས་པའི་ཕྱིར་རོ། །རྣམ་པ་ཐམས་ཅད་</w:t>
      </w:r>
      <w:ins w:id="31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1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་པ་ཉིད་ཀྱི་ཡེ་ཤེས་མངོན་སུམ་གྱི་མཚན་ཉིད་དེ་ཞེས་བྱ་བ་ནི། ཀུན་རྫོབ་དང་དོན་དམ་པ་གཉིས་ཀར་ཆོས་ཐམས་ཅད་རྣམ་པ་ཐམས་ཅད་དུ་གསལ་བར་ཐུགས་སུ་ཆུད་པའི་ཕྱིར་རོ། །ལྷའི་བུ་དག་དེ་ལྟར་དེ་བཞིན་གཤེགས་པས་ཆོས་ཐམས་ཅད་མཚན་ཉིད་མེད་པར་མངོན་པར་རྫོགས་པར་སངས་རྒྱས་པས། དེའི་ཕྱིར་དེ་བཞིན་གཤེགས་པ་ནི་ཆགས་པ་མི་མངའ་བའི་ཡེ་ཤེས་ཅན་ཞེས་བྱའོ་ཞེས་བྱ་བ་ནི། ཆོས་ཐམས་ཅད་མཚན་ཉིད་མེད་པར་བསྟན་པའི་སྒོ་ནས། ཤེས་རབ་ཀྱི་ཕ་རོལ་ཏུ་ཕྱིན་པ་ཟབ་མོ་འདི་འཇིག་རྟེན་སྟོན་པ་ཡིན་པའི་དོན་མཇུག་བསྡུས་ནས་བསྟན་པ་སྟེ། དེ་བཞིན་གཤེགས་པས་ཀུན་རྫོབ་ཏུ་ཆོས་ཐམས་ཅད་ཀྱི་མཚན་ཉིད་ཀྱང་དེ་ལྟར་</w:t>
      </w:r>
      <w:ins w:id="31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1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་ལ། དོན་དམ་པར་ཆོས་ཐམས་ཅད་མཚན་ཉིད་མེད་པར་ཡང་ཐུགས་སུ་ཆུད་དེ་</w:t>
      </w:r>
      <w:ins w:id="31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1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་པ་ལ་ཐགས་</w:t>
      </w:r>
      <w:del w:id="31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ཐོགས་མེད་པའི་ཕྱིར། ཆགས་པ་མི་མངའ་བའི་ཡེ་ཤེས་ཅན་ཞེས་བྱ་སྟེ། དེ་ཡང་ཤེས་རབ་ཀྱི་ཕ་རོལ་ཏུ་ཕྱིན་པ་ཟབ་མོ་འདི་ལ་བརྟེན་པས་</w:t>
      </w:r>
      <w:ins w:id="31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1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་པའི་ཕྱིར། ཤེས་རབ་ཀྱི་ཕ་རོལ་ཏུ་ཕྱིན་པ་ཟབ་མོ་འདི་འཇིག་རྟེན་སྟོན་པ་ཡིན་ནོ་ཞེས་བསྟན་པའོ། །དེ་ནས་བཅོམ་ལྡན་འདས་ཀྱིས་ཚེ་དང་ལྡན་པ་རབ་འབྱོར་ལ་འདི་སྐད་ཅེས་བཀའ་</w:t>
      </w:r>
      <w:ins w:id="31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31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་ཏོ་ཞེས་བྱ་བ་ལ་སོགས་པས་ནི་ཤེས་རབ་ཀྱི་ཕ་རོལ་ཏུ་ཕྱིན་པ་ཟབ་མོ་འདི་དེ་བཞིན་གཤེགས་པ་བསྐྱེད་པ་དང</w:t>
      </w:r>
      <w:ins w:id="31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1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འཇིག་རྟེན་སྟོན་པ་ཡིན་པ་ལ་དེ་བཞིན་གཤེགས་པ་བསྟེན་ཅིང་སྤྱོད་པ་དང</w:t>
      </w:r>
      <w:ins w:id="31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1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མཆོད་ཅིང་རིམ་གྲོ་མཛད་པ་བྱས་པ་དྲིན་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དུ་གཟོ་ཞིང་དྲིན་ལན་ལྡོན་པ་བསྟན་པ་སྟེ།</w:t>
      </w:r>
      <w:ins w:id="31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རབ་འབྱོར་ཤེས་རབ་ཀྱི་ཕ་རོལ་ཏུ་ཕྱིན་པ་ནི། དེ་བཞིན་གཤེགས་པ་བསྐྱེད་པ་སྟེ་ཞེས་བྱ་བ་ནི། ཤེས་རབ་ཀྱི་ཕ་རོལ་ཏུ་ཕྱིན་པ་ལ་བརྟེན་ཅིང་གོམས་པར་བྱས་པས་བསོད་ནམས་དང་ཡེ་ཤེས་ཀྱི་ཚོགས་ཡོངས་སུ་རྫོགས་ཤིང་དེ་བཞིན་གཤེགས་པར་གྱུར་པའི་ཕྱིར་དེ་བཞིན་གཤེགས་པ་བསྐྱེད་པ་ཞེས་བྱའོ། །ཤེས་རབ་ཀྱི་ཕ་རོལ་</w:t>
      </w:r>
      <w:ins w:id="31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ཏུ་ཕྱིན་པ་ནི་འཇིག་རྟེན་འདི་སྟོན་པའོ་ཞེས་བྱ་བ་ནི་ཤེས་རབ་ཀྱི་ཕ་རོལ་ཏུ་ཕྱིན་པ་འདི་ལ་བརྟེན་ཅིང་གོམས་པར་བྱས་པའི་མཐུས། དེ་བཞིན་གཤེགས་པས་སེམས་ཅན་རྣམས་ལ་འཇིག་རྟེན་འདི་དག་ཀུན་རྫོབ་དང་དོན་དམ་པའི་ཚུལ་དུ་ཕྱིན་ཅི་མ་ལོག་པར་བསྟན་པའི་ཕྱིར་ཤེས་རབ་ཀྱི་ཕ་རོལ་ཏུ་ཕྱིན་པ་འདི་འཇིག་རྟེན་སྟོན་པ་ཡིན་ནོ་ཞེས་བསྟན་པའོ། །དེའི་ཕྱིར་དེ་བཞིན་གཤེགས་པ་དགྲ་བཅོམ་པ་ཡང་དག་པར་རྫོགས་པའི་སངས་རྒྱས་འདི་ལྟ་སྟེ། ཤེས་རབ་ཀྱི་ཕ་རོལ་ཏུ་ཕྱིན་པའི་ཆོས་འདི་ལ་བརྟེན་ཅིང་རྣམ་པར་སྤྱོད་དོ། །ཆོས་དེ་དག་ལ་རིམ་གྲོར་མཛད་ཅིང་མཆོད་པ་མཛད་དོ་ཞེས་བྱ་བ་ནི་དེ་ལྟར་ཤེས་རབ་ཀྱི་ཕ་རོལ་ཏུ་ཕྱིན་པ་འདི་དེ་བཞིན་གཤེགས་པ་བསྐྱེད་</w:t>
      </w:r>
      <w:del w:id="31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པ་དང</w:t>
      </w:r>
      <w:ins w:id="31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འཇིག་རྟེན་སྟོན་པ་ཡིན་པས་བྱས་པ་དྲིན་དུ་གཟོ་ཞིང་དྲིན་ལ་ལན་གློན་པའི་ཕྱིར། དེ་བཞིན་གཤེགས་པས་</w:t>
      </w:r>
      <w:del w:id="31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ཤེས་རབ་ཀྱི་ཕ་རོལ་ཏུ་ཕྱིན་པ་འདི་ཉིད་ལ་བརྟེན་ཏེ། འདི་ཉིད་ཀྱི་ཚུལ་སྤྱོད་ཅིང་འདི་ཉིད་ལ་མཆོད་པ་དང་རིམ་གྲོ་མཛད་དོ་ཞེས་བསྟན་པའོ། །ཤེས་རབ་ཀྱི་ཕ་རོལ་ཏུ་ཕྱིན་པ་ལ་དེ་བཞིན་གཤེགས་པ་རིམ་གྲོ་མཛད་པ་དང</w:t>
      </w:r>
      <w:ins w:id="31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1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བཀུར་</w:t>
      </w:r>
      <w:ins w:id="31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སྟི་</w:t>
        </w:r>
      </w:ins>
      <w:del w:id="31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མཛད་པ་དང</w:t>
      </w:r>
      <w:ins w:id="31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ཕུ་དུད་མཛད་པ་དང</w:t>
      </w:r>
      <w:ins w:id="31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མཆོད་པ་མཛད་པ་དེ་ནི་ཆོས་དང་ལྡན་པ་སྟེ་ཞེས་བྱ་བ་ནི་དེ་ལྟར་དེ་བཞིན་གཤེགས་པས་</w:t>
      </w:r>
      <w:del w:id="31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ཤེས་རབ་ཀྱི་ཕ་རོལ་ཏུ་ཕྱིན་པ་ལ་དྲིན་དུ་གཟོ་ཞིང་མཆོད་པ་དང་བཀུར་</w:t>
      </w:r>
      <w:ins w:id="31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སྟི</w:t>
        </w:r>
      </w:ins>
      <w:del w:id="31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་མཛད་པ་ནི། དམ་པའི་ཆོས་དང་མི་འགལ་ཏེ་སྐྱེས་བུ་དམ་པའི་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ཆོས་དང་ལྡན་ཞིང་རིགས་པ་དང་ལྡན་ནོ་ཞེས་བྱ་བའི་དོན་ཏོ། །དེ་ཅིའི་ཕྱིར་ཞེ་ན། རབ་འབྱོར་སངས་རྒྱས་བཅོམ་ལྡན་འདས་རྣམས་ནི་ཤེས་རབ་ཀྱི་ཕ་རོལ་ཏུ་ཕྱིན་པ་འདི་ལས་བྱུང་བ་སྟེ་ཞེས་བྱ་བ་ནི། ཤེས་རབ་ཀྱི་ཕ་རོལ་ཏུ་ཕྱིན་པ་ལ་མཆོད་ཅིང་རིམ་གྲོ་བྱ་བར་རིགས་པའི་གཏན་ཚིགས་བསྟན་པ་སྟེ། དུས་གསུམ་</w:t>
      </w:r>
      <w:ins w:id="31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31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་དེ་བཞིན་གཤེགས་པ་རྣམས་ཀྱང</w:t>
      </w:r>
      <w:ins w:id="31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1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ཤེས་རབ་ཀྱི་ཕ་རོལ་ཏུ་ཕྱིན་པ་འདི་ལ་སྤྱད་ཅིང་གོམས་པར་བྱས་པ་ལས། བླ་ན་མེད་པའི་བྱང་ཆུབ་ཏུ་མངོན་པར་རྫོགས་པར་སངས་རྒྱས་པའི་ཕྱིར་མཆོད་པ་དང་རིམ་གྲོ་བྱ་བར་རིགས་སོ་ཞེས་བསྟན་པའོ། །རབ་འབྱོར་དེ་བཞིན་གཤེགས་པ་དགྲ་བཅོམ་པ་ཡང་དག་པར་རྫོགས་པའི་སངས་རྒྱས་ནི་བྱས་པ་མཁྱེན་པའོ། །དེ་བཞིན་གཤེགས་པ་དགྲ་བཅོམ་པ་ཡང་དག་པར་རྫོགས་པའི་སངས་རྒྱས་ནི་བྱས་པ་དགོངས་པ་ལ་བྱའོ་ཞེས་བྱ་བ་ནི་དེ་ལྟར་དུས་གསུམ་</w:t>
      </w:r>
      <w:ins w:id="31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31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བཞིན་གཤེགས་པ་རྣམས་ཤེས་རབ་ཀྱི་ཕ་རོལ་ཏུ་ཕྱིན་པ་འདི་ལས་བྱུང་ལ་དེ་བཞིན་གཤེགས་པ་རྣམས་ཀྱང་ཤེས་རབ་ཀྱི་ཕ་རོལ་ཏུ་ཕྱིན་པ་ལ་དྲིན་དུ་གཟོ་ཞིང</w:t>
      </w:r>
      <w:ins w:id="31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མཆོད་པ་དང་བཀུར་</w:t>
      </w:r>
      <w:ins w:id="31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སྟི</w:t>
        </w:r>
      </w:ins>
      <w:del w:id="31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་མཛད་པ་ནི་བྱས་པ་</w:t>
      </w:r>
      <w:ins w:id="31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1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་པ་དང</w:t>
      </w:r>
      <w:ins w:id="31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བྱས་པ་དགོངས་པ་ཡིན་ཞེས་བསྟན་པའོ།</w:t>
      </w:r>
      <w:ins w:id="31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།རབ་འབྱོར་གང་ལ་ལ་ཞིག་ཡང་དག་པར་སྨྲ་བས་བྱས་པ་ཤེས་ཤིང་བྱས་པ་དྲིན་ནོ་ཞེས་སྨྲ་ན། དེ་བཞིན་གཤེགས་པ་བྱས་པ་མཁྱེན་ཅིང་བྱས་པ་དགོངས་པའོ་ཞེས་ཡང་དག་པར་སྨྲ་བས་ཡང་དག་པར་སྨྲའོ་ཞེས་བྱ་བ་ནི། དེ་བཞིན་གཤེགས་པ་ལས་བྱས་པ་དྲིན་དུ་གཟོ་ཞིང་བྱས་པ་མི་བསྙེལ་</w:t>
      </w:r>
      <w:ins w:id="31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</w:t>
        </w:r>
      </w:ins>
      <w:del w:id="31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་འཇིག་རྟེན་ན་གཞན་སུ་ཡང་མེད་པས། དེ་བཞིན་གཤེགས་པ་ལ་བྱས་པ་</w:t>
      </w:r>
      <w:ins w:id="31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1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་ཅིང་བྱས་པ་དགོངས་པའོ་ཞེས་གང་སུ་ཞིག་སྨྲ་བ་ཡོད་ན། དེ་ནི་ཡང་དག་པར་སྨྲ་བ་སྟེ། བདེན་པར་སྨྲ་བ་ཡིན་ནོ་ཞེས་བྱ་བའི་དོན་ཏོ། །རབ་འབྱོར་ཇི་ལྟར་ན་དེ་བཞིན་གཤེགས་པ་བྱས་པ་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མཁྱེན་ཅིང་བྱས་པ་དགོངས་པ་ཡིན་ཞེ་ན། རབ་འབྱོར་དེ་ནི་དེ་བཞིན་གཤེགས་པ་དགྲ་བཅོམ་པ་ཡང་དག་པར་རྫོགས་པའི་སངས་རྒྱས་ཐེག་པ་གང་གིས་བྱོན་པ་དང</w:t>
      </w:r>
      <w:ins w:id="31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1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མ་གང་གིས་བླ་ན་མེད་པ་ཡང་དག་པར་རྫོགས་པའི་བྱང་ཆུབ་ཏུ་མངོན་པར་རྫོགས་པར་སངས་རྒྱས་པར་གྱུར་པའི་ཐེག་པ་དེ་ཉིད་དང་ལམ་དེ་ཉིད་ལ་དེ་བཞིན་གཤེགས་པ་རིམ་གྲོ་མཛད་པ་དང</w:t>
      </w:r>
      <w:ins w:id="32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2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བཀུར་</w:t>
      </w:r>
      <w:ins w:id="32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སྟི</w:t>
        </w:r>
      </w:ins>
      <w:del w:id="32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་མཛད་པ་དང</w:t>
      </w:r>
      <w:ins w:id="32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2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ཕུ་དུད་མཛད་པ་དང</w:t>
      </w:r>
      <w:ins w:id="32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2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མཆོད་པ་མཛད་པ་དང</w:t>
      </w:r>
      <w:ins w:id="32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2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ཡོངས་སུ་བསྲུང་བ་མཛད་པའི་ཕྱིར་ཏེ་ཞེས་བྱ་བས་ནི། དེ་བཞིན་གཤེགས་པ་བྱས་པ་དྲིན་དུ་གཟོ་ཞིང་དྲིན་དུ་དགོངས་པའི་གཏན་ཚིགས་ཞིབ་ཏུ་བསྟན་པ་སྟེ། ཐབས་གང་གིས་བྱོན་པ་དང</w:t>
      </w:r>
      <w:ins w:id="32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2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མ་གང་གིས་བླ་ན་མེད་པ་ཡང་དག་པར་རྫོགས་པའི་བྱང་ཆུབ་ཏུ་མངོན་པར་རྫོགས་པར་སངས་རྒྱས་པར་གྱུར་པ་ཞེས་བྱ་བ་ནི་ཤེས་རབ་ཀྱི་ཕ་རོལ་ཏུ་ཕྱིན་པ་འདི་ཉིད་ལ་བརྟེན་ནས། དེ་བཞིན་གཤེགས་པས་སངས་རྒྱས་ཀྱི་གོ་འཕང་བརྙེས་པ་དང</w:t>
      </w:r>
      <w:ins w:id="32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2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འི་བྱང་ཆུབ་ཏུ་མངོན་པར་རྫོགས་པར་སངས་རྒྱས་པར་གྱུར་པའི་ཤེས་རབ་ཀྱི་ཕ་རོལ་ཏུ་ཕྱིན་པ་དེ་ཉིད་ལ་ཐེག་པ་དང་ལམ་ཞེས་བྱ་སྟེ། དེ་ལ་མཆོད་ཅིང་རིམ་གྲོ་ལ་</w:t>
      </w:r>
      <w:ins w:id="32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སོགས་པ་མཛད་པའི་ཕྱིར་བྱས་པ་མཁྱེན་པ་དང་བྱས་པ་དགོངས་པ་ཡིན་ནོ་ཞེས་བསྟན་པའོ། །རབ་འབྱོར་དེ་ནི་དེ་བཞིན་གཤེགས་པའི་བྱས་པ་མཁྱེན་པ་དང་བྱས་པ་དགོངས་པར་བལྟའོ་ཞེས་བྱ་བ་ནི་རྒྱུ་གང་གིས་བླ་ན་མེད་པའི་བྱང་ཆུབ་ཐོབ་པར་གྱུར་པའི་རྒྱུ་དེ་ལ་མཆོད་ཅིང་རིམ་གྲོ་ལ་སོགས་པ་</w:t>
      </w:r>
      <w:del w:id="32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མཛད་པ་དེ་ཉིད་ལ་བྱས་པ་དྲིན་དུ་གཟོ་ཞིང་དྲིན་ལ་ལོན་</w:t>
      </w:r>
      <w:del w:id="32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ལྡོན་པ་ཡིན་པར་བལྟའོ་ཞེས་བསྟན་པའོ། །རབ་འབྱོར་གཞན་ཡང་དེ་བཞིན་གཤེགས་པས་ཆོས་ཐམས་ཅད་མཚན་མ་མེད་པ་ལ་བརྟེན་ཏེ། བྱེད་པ་པོ་མེད་པའི་ཕྱིར་ཆོས་ཐམས་ཅད་མ་བྱས་པར་མངོན་པར་རྫོགས་པར་སངས་རྒྱས་སོ་ཞེས་བྱ་བ་ནི་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དོན་དམ་པར་ཆོས་ཐམས་ཅད་མཚན་མ་མེད་ཅིང་མུ་སྟེགས་ཅན་གྱིས་བརྟགས་པའི་བྱེད་པ་པོ་མེད་པའི་ཕྱིར། ཆོས་ཐམས་ཅད་སུས་ཀྱང་མ་བྱས་པར་ཐུགས་སུ་ཆུད་པ་དེ་ཡང་ཤེས་རབ་ཀྱི་ཕ་རོལ་ཏུ་ཕྱིན་པ་འདི་ལ་བརྟེན་པས་ཐུགས་སུ་ཆུད་དོ་ཞེས་བྱ་བའི་དོན་ཏོ། །ལུས་མེད་པའི་ཕྱིར་མ་བྱས་པར་མངོན་པར་རྫོགས་པར་སངས་རྒྱས་སོ་ཞེས་བྱ་བ་ནི་ཆོས་ཐམས་ཅད་དོན་དམ་པར་དངོས་པོ་མེད་པས་བསྟན་པ་འདི་ལས་གྲགས་པའི་རྒྱུ་དང་རྐྱེན་རྣམས་ཀྱིས་མ་བྱས་པར་ཐུགས་སུ་ཆུད་དོ་ཞེས་བསྟན་པའོ། །རབ་འབྱོར་དེ་ལྟར་དེ་བཞིན་གཤེགས་པས་ཤེས་རབ་ཀྱི་ཕ་རོལ་ཏུ་ཕྱིན་པ་ལ་བརྟེན་ཏེ། ཆོས་ཐམས་ཅད་བྱ་བ་མེད་པར་མངོན་པར་རྫོགས་པར་སངས་རྒྱས་པ་དེ་ནི། དེ་བཞིན་གཤེགས་པའི་བྱས་པ་</w:t>
      </w:r>
      <w:ins w:id="32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2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་པ་དང་བྱས་པ་དགོངས་པའོ་ཞེས་བྱ་བ་ནི། དེ་ལྟར་ཆོས་ཐམས་ཅད་བྱེད་པ་པོ་མེད་པ་དང</w:t>
      </w:r>
      <w:ins w:id="32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2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བྱ་བ་མེད་པར་ཐུགས་སུ་ཆུད་པ་དེ་ཡང་ཤེས་རབ་ཀྱི་ཕ་རོལ་ཏུ་ཕྱིན་པ་འདི་ལ་བརྟེན་ཏེ་ཐུགས་སུ་ཆུད་ལ། དེ་ལྟར་ཐུགས་སུ་ཆུད་པ་ཉིད་ཀྱང་ཤེས་རབ་ཀྱི་ཕ་རོལ་ཏུ་ཕྱིན་པ་ལ་ནན་ཏན་གྱིས་མཆོད་པ་བྱས་པ་ཡིན་ཏེ།</w:t>
      </w:r>
      <w:ins w:id="32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དྲིན་དུ་གཟོ་ཞིང་དྲིན་ལ་ལན་ལྡོན་པ་ཡིན་ནོ་ཞེས་བསྟན་པའོ། །རབ་འབྱོར་གཞན་ཡང་ཤེས་རབ་ཀྱི་ཕ་རོལ་ཏུ་ཕྱིན་པ་ལ་བརྟེན་ཏེ། དེ་བཞིན་གཤེགས་པ་དགྲ་བཅོམ་པ་ཡང་དག་པར་རྫོགས་པའི་སངས་རྒྱས་ཀྱི་ཡེ་ཤེས་བྱས་པ་མེད་པ་ཆོས་ཐམས་ཅད་ལ་འཇུག་པ་མེད་པའི་བརྡས་འཇུག་སྟེ་ཞེས་བྱ་བ་ནི། དེ་ལྟར་བྱེད་པ་པོ་མེད་པའི་ཕྱིར་ཆོས་ཐམས་ཅད་སུས་ཀྱང་མ་བྱས་པར་</w:t>
      </w:r>
      <w:ins w:id="32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2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་པའི་ཡེ་ཤེས་དེ་ཡང་སུས་ཀྱང་མ་བྱས་ཏེ། ཆོས་ཐམས་ཅད་བྱེད་པ་པོ་མེད་པར་མཁྱེན་པ་འཇུག་པ་ཡང་དོན་དམ་པར་ནི་འཇུག་པ་མེད་ཀྱི། ཀུན་རྫོབ་ཀྱི་བརྡ་ཙམ་དུ་འཇུག་གོ་ཞེས་བསྟན་པའོ། །རབ་འབྱོར་རྣམ་གྲངས་དེས་ན་ཤེས་རབ་ཀྱི་ཕ་རོལ་ཏུ་ཕྱིན་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པ་ནི་དེ་བཞིན་གཤེགས་པ་བསྐྱེད་པའོ། །འཇིག་རྟེན་འདི་སྟོན་པའོ་ཞེས་བྱ་བ་ནི་དེ་ལྟར་དེ་བཞིན་གཤེགས་པས་ཆོས་ཐམས་ཅད་ཀུན་རྫོབ་དང་དོན་དམ་པའི་ཚུལ་དུ་ཐུགས་སུ་ཆུད་དེ། དེ་བཞིན་གཤེགས་པར་གྱུར་པ་དང</w:t>
      </w:r>
      <w:ins w:id="32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2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ས་འཇིག་རྟེན་གྱི་ཆོས་ཐམས་ཅད་བསྟན་པ་ཡང་ཤེས་རབ་ཀྱི་ཕ་རོལ་ཏུ་ཕྱིན་པ་འདི་ལ་བརྟེན་ཏེ་བསྟན་པའི་ཕྱིར། ཤེས་རབ་ཀྱི་ཕ་རོལ་ཏུ་ཕྱིན་པ་འདི་དེ་བཞིན་གཤེགས་པ་བསྐྱེད་པ་དང་འཇིག་རྟེན་འདི་སྟོན་པ་ཡིན་ནོ་ཞེས་བསྟན་</w:t>
      </w:r>
      <w:ins w:id="32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པའོ།</w:t>
        </w:r>
      </w:ins>
      <w:del w:id="32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པའོསྐེ།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།རབ་འབྱོར་གྱིས་གསོལ་པ། བཅོམ་ལྡན་འདས་དེ་ལྟར་ཆོས་ཐམས་ཅད་ལ་ཤེས་པ་པོ་མ་མཆིས་ཤིང་མཐོང་བ་པོ་མ་མཆིས་ན། ཇི་ལྟར་ན་ཤེས་རབ་ཀྱི་ཕ་རོལ་ཏུ་ཕྱིན་པ་དེ་བཞིན་གཤེགས་པ་སྐྱེད་ཅིང་འཇིག་རྟེན་འདི་སྟོན་པ་ལགས་ཞེས་བྱ་བ་ནི་གོང་དུ་ཆོས་ཐམས་ཅད་ལ་བྱེད་པ་པོ་མེད་པར་བཤད་པའི་དོན་རབ་འབྱོར་གྱིས་རྟོགས་ནས། དེ་ལྟར་བྱེད་པ་པོ་མེད་ན་ཤེས་པ་པོ་དང་མཐོང་བ་པོ་ཡང་མེད་པས་ཤེས་རབ་ཀྱི་ཕ་རོལ་ཏུ་ཕྱིན་པ་དེ་བཞིན་གཤེགས་པ་སྐྱེད་ཅིང་འཇིག་རྟེན་སྟོན་པར་མཛད་པའི་མི་རིགས་སོ་ཞེས་གལ་བཟུང་</w:t>
      </w:r>
      <w:del w:id="32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སྟེ་གསོལ་པའོ། །བཅོམ་ལྡན་འདས་ཀྱིས་བཀའ་སྩལ་པ། རབ་འབྱོར་དེ་དེ་བཞིན་ནོ། །དེ་དེ་བཞིན་ཏེ། ཆོས་ཐམས་ཅད་ནི་ཤེས་པ་པོ་མེད་ཅིང་མཐོང་བ་པོ་མེད་པའོ་ཞེས་བྱ་བ་ནི། རབ་འབྱོར་གྱིས་གསོལ་པའི་དོན་དེ་ཉིད་བདེན་ནོ་ཞེས་བཀའ་སྩལ་པ་སྟེ། དོན་དམ་པར་ཆོས་ཐམས་ཅད་རང་བཞིན་གྱིས་སྟོང་ཞིང་དངོས་པོ་མེད་པས།</w:t>
      </w:r>
      <w:ins w:id="32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ཤེས་པ་པོ་དང་མཐོང་བ་པོ་མེད་པ་ནི་བདེན་ན། དོན་དམ་ལྟ་བུ་ཤེས་ན་འཇིག་རྟེན་ན་གཞན་སུ་ཡང་མེད་དེ། དེ་བཞིན་གཤེགས་པས་ནི་ཤེས་རབ་ཀྱི་ཕ་རོལ་ཏུ་ཕྱིན་པ་འདི་ལ་བརྟེན་ཏེ་ཆོས་ཐམས་ཅད་ལ་ཤེས་པ་པོ་མེད་ཅིང་མཐོང་བ་པོ་མེད་པར་རྟོགས་པས་དེའི་ཕྱིར། ཤེས་རབ་ཀྱི་ཕ་རོལ་ཏུ་ཕྱིན་པ་འདི་དེ་བཞིན་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གཤེགས་པ་བསྐྱེད་པ་དང</w:t>
      </w:r>
      <w:ins w:id="32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2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འཇིག་རྟེན་འདིའི་ཕྱིན</w:t>
      </w:r>
      <w:ins w:id="32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་ཅི་མ་ལོག་པར་སྟོན་པ་ཡིན་ནོ་ཞེས་བསྟན་པའོ། །རབ་འབྱོར་ཆོས་ཐམས་ཅད་ནི་སྟོང་པ་གསོག་གསོབ་དབང་མེད་པ་སྙིང་པོ་མེད་པ་སྟེ། རབ་འབྱོར་རྣམ་གྲངས་དེས་ན་ཆོས་ཐམས་ཅད་ནི་ཤེས་པ་པོ་མེད་ཅིང་མཐོང་བ་པོ་མེད་པའོ་ཞེས་བྱ་བ་ནི་ཤེས་པ་པོ་མེད་པ་དང</w:t>
      </w:r>
      <w:ins w:id="32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2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མཐོང་བ་པོ་མེད་པའི་གཏན་ཚིགས་བསྟན་པ་སྟེ། དོན་དམ་པར་ཆོས་ཐམས་ཅད་རང་བཞིན་གྱིས་སྟོང་སྟེ། དངོས་པོ་མེད་པས་ཤེས་པར་བྱ་བ་དང</w:t>
      </w:r>
      <w:ins w:id="32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2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མཐོང་བར་བྱ་བ་ཡང་མེད་པའི་ཕྱིར། ཤེས་པ་པོ་དང་མཐོང་བ་པོ་མེད་དོ་ཞེས་བསྟན་པ་སྟེ། གསོག་དང་གསོབ་དང་དབང་མེད་པ་དང་སྙིང་པོ་མེད་པ་ཞེ</w:t>
      </w:r>
      <w:del w:id="32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ས་བྱ་བ་ནི་དངོས་པོ་མེད་པའི་རྣམ་གྲངས་སུ་རིག་པར་བྱའོ། །རབ་འབྱོར་གཞན་ཡང་ཆོས་ཐམས་ཅད་ནི་ཤེས་པ་པོ་མེད་ཅིང་མཐོང་བ་པོ་མེད་པ་སྟེ། རབ་འབྱོར་ཇི་ལྟར་ན་ཆོས་ཐམས་ཅད་ཤེས་པ་པོ་མེད་ཅིང་མཐོང་བ་པོ་མེད་པ་ཡིན་ཞེ་ན།</w:t>
      </w:r>
      <w:ins w:id="32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རབ་འབྱོར་ཆོས་ཐམས་ཅད་ནི་མི་གནས་ཤིང་ཁོངས་སུ་</w:t>
      </w:r>
      <w:del w:id="32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ཆུད་པ་མ་ཡིན་པ་སྟེ།</w:t>
      </w:r>
      <w:ins w:id="32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རབ་འབྱོར་རྣམ་གྲངས་དེས་ན་ཆོས་ཐམས་ཅད་ཤེས་པ་པོ་མེད་ཅིང་མཐོང་བ་པོ་མེད་པ་སྟེ་ཞེས་བྱ་བས་</w:t>
      </w:r>
      <w:del w:id="32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ནི། ཤེས་པ་པོ་མེད་ཅིང་མཐོང་བ་པོ་མེད་པའི་གཏན་ཚིགས་རྣམ་པ་གཞན་བསྟན་པ་སྟེ། དོན་དམ་པར་ཆོས་ཐམས་ཅད་དངོས་པོ་མེད་པས་ཅི་ལ་ཡང་མི་གནས་ཤིང་ཁམས་གསུམ་གང་གི་ནང་དུ་གཏོགས་པ་ཡང་མ་ཡིན་པའི་ཕྱིར། ཤེས་པ་པོ་དང་མཐོང་བ་པོ་མེད་དོ་ཞེས་བསྟན་པའོ། །རབ་འབྱོར་དེ་ལྟར་ན་ཤེས་རབ་ཀྱི་ཕ་རོལ་ཏུ་ཕྱིན་པ་དེ་བཞིན་གཤེགས་པ་སྐྱེད་ཅིང་འཇིག་རྟེན་སྟོན་པའོ་ཞེས་བྱ་བ་ནི་དེ་ལྟར་ཆོས་ཐམས་ཅད་མི་གནས་ཤིང་གང་དུ་ཡང་མ་གཏོགས་པའི་ཕྱིར་ཤེས་པ་པོ་མེད་པ་དང</w:t>
      </w:r>
      <w:ins w:id="32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2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མཐོང་བ་པོ་མེད་པར་དེ་བཞིན་གཤེགས་པས་ཐུགས་སུ་ཆུད་དེ། དེ་བཞིན་གཤེགས་པར་གྱུར་ནས།</w:t>
      </w:r>
      <w:ins w:id="32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འཇིག་རྟེན་བསྟན་པ་ཡང་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ཤེས་རབ་ཀྱི་ཕ་རོལ་ཏུ་ཕྱིན་པ་འདི་ལ་བརྟེན་པ་ལས་གྱུར་པའི་ཕྱིར། ཤེས་རབ་ཀྱི་ཕ་རོལ་ཏུ་ཕྱིན་པ་འདི་ནི། དེ་བཞིན་གཤེགས་པ་སྐྱེད་ཅིང་འཇིག་རྟེན་སྟོན་པ་ཡིན་ནོ་ཞེས་བསྟན་པའོ། །དེ་ཡང་གཟུགས་མཐོང་བ་མེད་པའི་ཕྱིར་སྟོང་པའོ་ཞེས་བྱ་བ་ལ་སོགས་པས་ནི། ཤེས་རབ་ཀྱི་ཕ་རོལ་ཏུ་ཕྱིན་པ་ཟབ་མོ་འདི་འཇིག་རྟེན་ན་ཡང་དག་པ་ཇི་ལྟ་བ་ཉིད་དུ་སྟོན་པ་བཤད་པ་སྟེ།</w:t>
      </w:r>
      <w:ins w:id="32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གཟུགས་མཐོང་བ་མེད་པའི་ཕྱིར་སྟོན་པའོ་ཞེས་བྱ་བ་ནི། ཤེས་རབ་ཀྱི་ཕ་རོལ་ཏུ་ཕྱིན་པ་ཟབ་མོ་འདི་ལ་སྤྱད་ཅིང་བསྒོམས་</w:t>
      </w:r>
      <w:ins w:id="32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ནས།</w:t>
        </w:r>
      </w:ins>
      <w:del w:id="32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ཀུན་བརྟགས་པའི་གཟུགས་ལ་མཚན་མར་མི་འཛིན་ཅིང་དངོས་པོར་མཐོང་བ་མེད་པར་གྱུར་པ་ཉིད། གཟུགས་ཀྱང་ཡང་དག་པ་ཇི་ལྟ་བ་བཞིན་དུ་སྟོན་པ་ཡིན་ནོ་ཞེས་བཤད་པའོ། །དེ་བཞིན་དུ་ཚོར་བ་ལ་སོགས་པ་རྣམ་པ་ཐམས་ཅད་མཁྱེན་པ་ཉིད་ལ་ཐུག་གི་བར་དུ་ཡང་ཤེས་པར་བྱའོ། །རབ་འབྱོར་དེ་ལྟར་ན་ཤེས་རབ་ཀྱི་ཕ་རོལ་ཏུ་ཕྱིན་པ་དེ་བཞིན་གཤེགས་པ་བསྐྱེད་པའོ་ཞེས་བྱ་བ་ནི། ཤེས་རབ་ཀྱི་ཕ་རོལ་ཏུ་ཕྱིན་པ་ལ་བརྟེན་ནས། དེ་བཞིན་གཤེགས་པས་ཆོས་ཐམས་ཅད་ལ་མཚན་མར་མི་འཛིན་ཅིང</w:t>
      </w:r>
      <w:ins w:id="32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2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ཆོས་རྣམས་ཀྱི་ཡང་དག་པ་ཉིད་ཇི་ལྟ་བ་བཞིན་དུ་ཐུགས་སུ་ཆུད་ནས། དེ་བཞིན་གཤེགས་པར་གྱུར་པའི་ཕྱིར། ཤེས་རབ་ཀྱི་ཕ་རོལ་ཏུ་ཕྱིན་པ་ཟབ་མོ་འདི་དེ་བཞིན་གཤེགས་པ་བསྐྱེད་པ་ཡིན་ནོ་ཞེས་བསྟན་པའོ། །གསོལ་པ། བཅོམ་ལྡན་འདས་ཇི་ལྟར་ན་གཟུགས་མཐོང་བ་མ་མཆིས་པའི་སླད་དུ་སྟོན་པ་ལགས་ཞེས་བྱ་བ་ནས། ཇི་</w:t>
      </w:r>
      <w:ins w:id="32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ལྟར</w:t>
        </w:r>
      </w:ins>
      <w:del w:id="32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་ན་རྣམ་པ་ཐམས་ཅད་མཁྱེན་པ་ཉིད་མཐོང་བ་མ་མཆིས་པའི་</w:t>
      </w:r>
      <w:ins w:id="32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32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སྦད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་དུ་སྟོན་པ་ལགས་ཞེས་བྱ་བའི་བར་དུ་ནི། ཆོས་ཐམས་ཅད་མཐོང་བ་མེད་པའི་ཕྱིར་སྟོན་པའི་དོན་གོང་དུ་བཤད་པ་དེ་ཉིད་ཞིབ་ཏུ་བཤད་པའི་གླེང་བསླང་བའི་ཕྱིར་རབ་འབྱོར་གྱིས་ཞུས་པའོ། །བཅོམ་ལྡན་འདས་ཀྱིས་བཀའ་སྩལ་པ།</w:t>
      </w:r>
      <w:ins w:id="32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རབ་འབྱོར་ནམ་གཟུགས་ལ་དམིགས་པའི་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རྣམ་པར་ཤེས་པ་མི་འབྱུང་བའི་ཚེ།</w:t>
      </w:r>
      <w:ins w:id="32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གཟུགས་མཐོང་བ་མེད་པའི་ཕྱིར་སྟོན་པའོ་ཞེས་བྱ་བ་ནས། རྣམ་པ་ཐམས་ཅད་མཁྱེན་པ་ཉིད་ལ་དམིགས་པའི་རྣམ་པར་ཤེས་པ་མི་འབྱུང་བའི་ཚེ། རྣམ་པ་ཐམས་ཅད་</w:t>
      </w:r>
      <w:ins w:id="32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2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་པ་ཉིད་མཐོང་བ་མེད་པའི་ཕྱིར་སྟོན་པའོ་ཞེས་བྱ་བའི་བར་གྱིས་ནི། ཆོས་རྣམས་མཐོང་བ་མེད་པའི་ཕྱིར་སྟོན་པའི་དོན་རབ་འབྱོར་གྱིས་ཞིབ་ཏུ་བཤད་པ་སྟེ། དེ་ལ་ནམ་གཟུགས་ལ་དམིགས་པའི་རྣམ་པར་ཤེས་པ་མི་འབྱུང་བའི་ཚེ། གཟུགས་མཐོང་བ་མེད་པའི་ཕྱིར་སྟོན་པའོ་ཞེས་བྱ་བ་ནི། ཤེས་རབ་ཀྱི་ཕ་རོལ་ཏུ་ཕྱིན་པ་འདི་ལ་སྤྱོད་ཅིང་བསྒོམས་པའི་མཐུས་ཕྱིན་ཅི་ལོག་ཏུ་མཐོང་ཞིང་</w:t>
      </w:r>
      <w:ins w:id="32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ཤེས་པ་</w:t>
      </w:r>
      <w:del w:id="32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ྤངས་ཏེ་ཀུན་བརྟགས་པའི་གཟུགས་ལ་ཕྱིན་ཅི་ལོག་ཏུ་དམིགས་ཤིང་མཚན་མར་འཛིན་པའི་རྣམ་པར་ཤེས་པ་མི་འབྱུང་བར་གྱུར་པ་དེའི་ཚེ། ཡང་དག་པའི་དོན་མཐོང་ཞིང་རྟོགས་པས། གཟུགས་ཀྱི་དེ་བཞིན་ཉིད་ཕྱིན་ཅི་མ་ལོག་པར་སྟོན་ནུས་པའི་ཕྱིར། གཟུགས་མཐོང་བ་མེད་པའི་ཕྱིར་སྟོན་པ་ཞེས་བྱ་སྟེ། དཔེར་ན་རབ་རིབ་ཅན་གྱིས་སྐྲ་ཤད་འཛིངས་པ་ལ་སོགས་པ་མཐོང་ནས།</w:t>
      </w:r>
      <w:ins w:id="32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དེ་ལ་དམིགས་པའི་རྣམ་པར་ཤེས་པ་འབྱུང་བ་དེ། ཕྱིས་རབ་རིབ་བྱང་ནས་འཁྲུལ་པ་རྣམ་པར་ཤེས་པ་མི་འབྱུང་བ་བཞིན་དུ་ཞེས་བསྟན་པའོ། །དེ་བཞིན་དུ་ཚོར་བ་ལ་སོགས་པ་རྣམ་པ་ཐམས་ཅད་མཁྱེན་པ་ཉིད་ལ་</w:t>
      </w:r>
      <w:del w:id="32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ཐུག་གི་བར་དུ་ཡང་སྦྱར་བར་བྱའོ། །རབ་འབྱོར་དེ་ལྟར་ན་ཤེས་རབ་ཀྱི་ཕ་རོལ་ཏུ་ཕྱིན་པ་ཟབ་མོ་འདི་དེ་བཞིན་གཤེགས་པ་སྐྱེད་ཅིང་འཇིག་རྟེན་སྟོན་པའོ་ཞེས་བྱ་བ་ནི། དེ་ལྟར་གོང་དུ་བཤད་པའི་ཚུལ་དུ་དེ་བཞིན་གཤེགས་པས་ཤེས་རབ་ཀྱི་ཕ་རོལ་ཏུ་ཕྱིན་པ་ཟབ་མོ་འདི་ལ་བརྟེན་ནས། ཆོས་ཐམས་ཅད་ཕྱིན་ཅི་མ་ལོག་པར་ཐུགས་སུ་ཆུད་པའི་ཕྱིར། ཤེས་རབ་ཀྱི་ཕ་རོལ་ཏུ་ཕྱིན་པ་ཟབ་མོ་འདི་དེ་བཞིན་གཤེགས་པ་སྐྱེད་ཅིང་འཇིག་རྟེན་སྟོན་པ་ཡིན་ནོ་ཞེས་བསྟ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པའོ། །རབ་འབྱོར་གཞན་ཡང་ཇི་ལྟར་ན་ཤེས་རབ་ཀྱི་ཕ་རོལ་ཏུ་ཕྱིན་པ་དེ་བཞིན་གཤེགས་པ་སྐྱེད་ཅིང་འཇིག་རྟེན་སྟོན་པ་ཡིན་ཞེས་བྱ་བ་ལ་སོགས་པས་ནི། ཤེས་རབ་ཀྱི་ཕ་རོལ་ཏུ་ཕྱིན་པ་འདི་ལས་ཆོས་ཐམས་ཅད་སྟོང་པ་ཉིད་དུ་མདོར་སྟོན་པའི་ཕྱིར་དེ་བཞིན་གཤེགས་པ་སྐྱེད་ཅིང་འཇིག་རྟེན་སྟོན་པ་ཡིན་པར་བཤད་པ་སྟེ། རབ་འབྱོར་འདི་ལ་ཤེས་རབ་ཀྱི་ཕ་རོལ་ཏུ་ཕྱིན་པ་ནི་འཇིག་རྟེན་དུ་སྟོན་པ་ཞེས་བརྗོད་དེ། འཇིག་རྟེན་དུ་ཅི་སྟོན་པ་ཞེས་བརྗོད་ཅེ་ན། གཟུགས་སྟོང་ངོ་ཞེས་བྱ་བར་འཇིག་རྟེན་དུ་བརྗོད་དོ་ཞེས་བྱ་བ་ནས། རྣམ་པ་ཐམས་ཅད་མཁྱེན་པ་ཉིད་སྟོང་ངོ་ཞེས་བྱ་བར་འཇིག་རྟེན་དུ་བརྗོད་དོ་ཞེས་བྱ་བའི་བར་དུ་ནི། གཟུགས་ལ་སོགས་པ་རྣམ་པ་ཐམས་ཅད་མཁྱེན་པ་ཉིད་ལ་ཐུག་གི་བར་དུ་ཆོས་ཐམས་ཅད་དོན་དམ་པར་སྟོང་པ་ཉིད་ཀྱི་རང་བཞིན་དུ་བརྗོད་ཅིང་སྟོན་པ་ཡིན་ནོ་ཞེས་བཤད་པའོ། །རབ་འབྱོར་དེ་ལྟར་ན་ཤེས་རབ་ཀྱི་ཕ་རོལ་ཏུ་ཕྱིན་པ་དེ་བཞིན་གཤེགས་པ་སྐྱེད་ཅིང་འཇིག་རྟེན་སྟོན་པའོ་ཞེས་བྱ་བ་ནི། ཤེས་རབ་ཀྱི་ཕ་རོལ་ཏུ་ཕྱིན་པ་ཟབ་མོ་འདི་ལས་ཆོས་ཐམས་ཅད་སྟོང་པ་ཉིད་དུ་བརྗོད་ཅིང་བསྟན་པའི་དོན་བཅོམ་ལྡན་འདས་ཀྱིས་ཐུགས་སུ་ཆུད་པ་ལས། དེ་བཞིན་གཤེགས་པར་གྱུར་པའི་ཕྱིར།</w:t>
      </w:r>
      <w:ins w:id="32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ཤེས་རབ་ཀྱི་ཕ་རོལ་ཏུ་ཕྱིན་པ་ནི་དེ་བཞིན་གཤེགས་པ་སྐྱེད་ཅིང་འཇིག་རྟེན་སྟོན་པ་ཡིན་ནོ་ཞེས་བཤད་པའོ། །རབ་འབྱོར་གཞན་ཡང་ཤེས་རབ་ཀྱི་ཕ་རོལ་ཏུ་ཕྱིན་པ་ནི། དེ་བཞིན་གཤེགས་པ་ལ་འཇིག་རྟེན་སྟོང་ཞེས་བྱ་བར་སྟོན། འཇིག་རྟེན་སྟོང་ཞེས་བྱ་བར་བརྗོད། འཇིག་རྟེན་སྟོང་ཞེས་བྱ་བར་ཤེས་པར་བྱེད་</w:t>
      </w:r>
      <w:ins w:id="32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དེ། </w:t>
        </w:r>
      </w:ins>
      <w:del w:id="32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དེརྗོ།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དེ་ལྟར་ན་ཤེས་རབ་ཀྱི་ཕ་རོལ་ཏུ་ཕྱིན་པ་ནི་དེ་བཞིན་གཤེགས་པ་སྐྱེད་ཅིང་འཇིག་རྟེན་སྟོན་པའོ་ཞེས་བྱ་བ་ནི། ཤེས་རབ་ཀྱི་ཕ་རོལ་ཏུ་ཕྱིན་པ་འདི་ལས་འཇིག་རྟེན་གྱི་ཆོས་ཐམས་ཅད་སྟོང་པ་ཉིད་ཀྱི་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རང་བཞིན་ཡིན་པར་འཆད་ཅིང་བསྟན་པ་ལས་དེ་བཞིན་གཤེགས་པར་གྱུར་པའི་ཕྱིར། ཤེས་རབ་ཀྱི་ཕ་རོལ་ཏུ་ཕྱིན་པ་འདི་དེ་བཞིན་གཤེགས་པ་སྐྱེད་ཅིང་འཇིག་རྟེན་སྟོན་པ་ཡིན་ནོ་ཞེས་བཤད་པའོ། །རབ་འབྱོར་གཞན་ཡང་ཤེས་རབ་ཀྱི་ཕ་རོལ་ཏུ་ཕྱིན་པ་ནི་དེ་བཞིན་གཤེགས་པ་ལ་འཇིག་རྟེན་སྟོང་ཞེས་བྱ་བར་སྟོན་ཏེ་ཞེས་བྱ་བ་ལ་སོགས་པས་ནི།</w:t>
      </w:r>
      <w:ins w:id="32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འདི་ལས་ཆོས་ཐམས་ཅད་དོན་དམ་པར་སྟོང་པ་ཉིད་ཀྱི་རང་བཞིན་དུ་ཞིབ་ཏུ་འཆད་པའི་ཕྱིར། དེ་བཞིན་གཤེགས་པ་སྐྱེད་ཅིང་འཇིག་རྟེན་སྟོན་པ་ཡིན་པར་བསྟན་པ་སྟེ། འཇིག་རྟེན་སྟོང་ཞེས་བྱ་བར་ཇི་ལྟར་སྟོན་ཅེ་ན། འཇིག་རྟེན་ན་གཟུགས་སྟོང་ཞེས་བྱ་བར་སྟོན་</w:t>
      </w:r>
      <w:ins w:id="32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ཏོ</w:t>
        </w:r>
      </w:ins>
      <w:del w:id="32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ཏེ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་ཞེས་བྱ་བ་ནས།</w:t>
      </w:r>
      <w:ins w:id="32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འཇིག་རྟེན་ན་རྣམ་པ་ཐམས་ཅད་མཁྱེན་པ་ཉིད་སྟོང་ཞེས་བྱ་བར་སྟོན་</w:t>
      </w:r>
      <w:ins w:id="32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ཏོ</w:t>
        </w:r>
      </w:ins>
      <w:del w:id="32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ཏེ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་ཞེས་བྱ་བའི་བར་གྱིས་ནི། གཟུགས་ལ་སོགས་པ་རྣམ་པ་ཐམས་ཅད་མཁྱེན་པ་ཉིད་ལ་ཐུག་གི་བར་གྱི་ཆོས་རྣམས་དོན་དམ་པར་སྟོང་པ་ཉིད་ཀྱི་རང་བཞིན་དུ་ཞིབ་ཏུ་བསྟན་ཏེ། བཅོམ་ལྡན་འདས་ཀྱིས་ཐུགས་སུ་ཆུད་པར་བྱས་པ་ལས། དེ་བཞིན་གཤེགས་པར་འགྱུར་བའི་ཕྱིར་ཤེས་རབ་ཀྱི་ཕ་རོལ་ཏུ་ཕྱིན་པ་འདི་དེ་བཞིན་གཤེགས་པ་སྐྱེད་ཅིང་འཇིག་རྟེན་སྟོན་པ་ཡིན་ནོ་</w:t>
      </w:r>
      <w:ins w:id="32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ཞེས་བསྟན་པའོ། །རབ་འབྱོར་གཞན་ཡང་ཤེས་རབ་ཀྱི་ཕ་རོལ་ཏུ་ཕྱིན་པ་ནི། དེ་བཞིན་གཤེགས་པ་ལ་འཇིག་རྟེན་བསམ་གྱིས་མི་ཁྱབ་ཅེས་བྱ་བར་སྟོན་ཏེ་ཞེས་བྱ་བ་ནས། རྣམ་པ་ཐམས་ཅད་</w:t>
      </w:r>
      <w:ins w:id="32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2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་པ་ཉིད་ཀྱི་འཇིག་རྟེན་བསམ་གྱིས་མི་ཁྱབ་ཅེས་བྱ་བར་</w:t>
      </w:r>
      <w:del w:id="32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སྟོན་ཏོ་ཞེས་བྱ་བའི་བར་དུ་ནི། ཤེས་རབ་ཀྱི་ཕ་རོལ་ཏུ་ཕྱིན་པ་ཟབ་མོ་འདི་ལས་ཆོས་ཐམས་ཅད་དོན་དམ་པར་དངོས་པོ་མེད་དེ། སེམས་དང་སེམས་ལས་བྱུང་བའི་སྤྱོད་ཡུལ་དུ་མི་འགྱུར་བའི་ཕྱིར་བསམ་གྱིས་མི་ཁྱབ་པར་སྟོན་པའི་སྒོ་ནས། དེ་བཞིན་གཤེགས་པ་སྐྱེད་ཅིང་འཇིག་རྟེན་སྟོན་པ་ཡིན་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པར་བཤད་པ་སྟེ། ཤེས་རབ་ཀྱི་ཕ་རོལ་ཏུ་ཕྱིན་པ་ལ་སོགས་པ་ཕ་རོལ་ཏུ་ཕྱིན་པ་དྲུག་ལ་སོགས་པ་རྣམ་པ་ཐམས་ཅད་མཁྱེན་པ་ཉིད་ལ་ཐུག་གི་བར་གྱིས་འཇིག་རྟེན་ལས་འདས་པའི་ཆོས་རྣམས་ལ་འཇིག་རྟེན་ཞེས་བྱ་བས་ནི། ཀུན་བརྟགས་པའི་རང་བཞིན་དུ་གཏོགས་པའི་ཆོས་ཐམས་ཅད་ལས་དགོངས་ཏེ་འཇིག་རྟེན་ཞེས་བཤད་དོ། །རབ་འབྱོར་གཞན་ཡང་ཤེས་རབ་ཀྱི་ཕ་རོལ་ཏུ་ཕྱིན་པ་ཟབ་མོ་འདི་ནི་དེ་བཞིན་གཤེགས་པ་ལ་འཇིག་རྟེན་དབེན་ཞེས་བྱ་བར་སྟོན་ཏེ་ཞེས་བྱ་བ་ནས། རྣམ་པ་ཐམས་ཅད་</w:t>
      </w:r>
      <w:ins w:id="32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2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་པ་ཉིད་ཀྱི་འཇིག་རྟེན་དབེན་ཞེས་བྱ་བར་སྟོན་ཏོ་ཞེས་བྱ་བའི་བར་དུ་ནི།</w:t>
      </w:r>
      <w:ins w:id="32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ཟབ་མོ་འདི་ལས་ཆོས་ཐམས་ཅད་དོན་དམ་པར་གཟུང་བ་དང་འཛིན་པ་ལས་དབེན་ཞིང་སྟོང་པར་བཤད་པ་ལས། དེ་བཞིན་གཤེགས་པར་གྱུར་པའི་ཕྱིར། ཤེས་རབ་ཀྱི་ཕ་རོལ་ཏུ་ཕྱིན་པ་འདི་དེ་བཞིན་གཤེགས་པ་སྐྱེད་ཅིང་འཇིག་རྟེན་སྟོན་པ་ཡིན་པར་བཤད་པའོ། །རབ་འབྱོར་གཞན་ཡང་ཤེས་རབ་ཀྱི་ཕ་རོལ་ཏུ་ཕྱིན་པ་འདི་དེ་བཞིན་གཤེགས་པ་ལ་འཇིག་རྟེན་མཐའ་ལས་འདས་པ་སྟོང་པ་ཞེས་བྱ་བར་སྟོན་ཏེ་ཞེས་བྱ་བ་ནས། རྣམ་པ་ཐམས་ཅད་མཁྱེན་པ་ཉིད་ཀྱི་འཇིག་རྟེན་མཐའ་ལས་འདས་པ་སྟོང་པའོ་ཞེས་བྱ་བར་སྟོན་ཏོ་ཞེས་བྱ་བའི་བར་དུ་ནི། ཤེས་རབ་ཀྱི་ཕ་རོལ་ཏུ་ཕྱིན་པ་འདི་ལས། ཆོས་ཐམས་ཅད་དོན་དམ་པར་རང་བཞིན་གྱིས་སྟོང་པས་ཡོད་པ་དང་མེད་པ་དང</w:t>
      </w:r>
      <w:ins w:id="32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2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ྟག་པ་དང་མི་རྟག་པ་ལ་སོགས་པའི་མཐའ་ལས་འདས་ཏེ་སྟོང་ངོ་ཞེས་བཤད་པ་ལས་དེ་བཞིན་གཤེགས་པར་གྱུར་པའི་ཕྱིར། ཤེས་རབ་ཀྱི་ཕ་རོལ་ཏུ་ཕྱིན་པ་འདི་དེ་བཞིན་གཤེགས་པ་སྐྱེད་ཅིང་འཇིག་རྟེན་སྟོན་པ་ཡིན་པར་བསྟན་པའོ། །རབ་འབྱོར་གཞན་ཡང་ཤེས་རབ་ཀྱི་ཕ་རོལ་ཏུ་ཕྱིན་པ་ནི། དེ་བཞིན་གཤེགས་པ་ལ་འཇིག་རྟེན་ངོ་བོ་ཉིད་ཀྱིས་སྟོང་པ་ཞེས་བྱ་བར་སྟོན་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ཏེ་ཞེས་བྱ་བ་ནས། རྣམ་པ་ཐམས་ཅད་</w:t>
      </w:r>
      <w:ins w:id="32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2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་པ་ཉིད་ཀྱི་འཇིག་རྟེན་ངོ་བོ་ཉིད་སྟོང་པ་ཞེས་བྱ་བར་སྟོན་ཏོ་ཞེས་བྱ་བའི་བར་དུ་ནི། ཤེས་རབ་ཀྱི་ཕ་རོལ་ཏུ་ཕྱིན་པ་འདི་ལས་དོན་དམ་པར་ཆོས་ཐམས་ཅད་ངོ་བོ་ཉིད་ཀྱིས་སྟོང་པར་བཤད་པ་བཅོམ་ལྡན་འདས་ཀྱིས་ཐུགས་སུ་ཆུད་པ་ལས། དེ་བཞིན་གཤེགས་པར་གྱུར་པའི་ཕྱིར་ཤེས་རབ་ཀྱི་ཕ་རོལ་ཏུ་ཕྱིན་པ་ཟབ་མོ་འདི་དེ་བཞིན་གཤེགས་པ་སྐྱེད་ཅིང་འཇིག་རྟེན་སྟོན་པ་ཡིན་པར་བཤད་པའོ། །རབ་འབྱོར་གཞན་ཡང་ཤེས་རབ་ཀྱི་ཕ་རོལ་ཏུ་ཕྱིན་པ་ནི། དེ་བཞིན་གཤེགས་པ་ལ་འཇིག་རྟེན་དངོས་པོ་མེད་པའི་ངོ་བོ་ཉིད་སྟོང་པ་ཞེས་བྱ་བར་སྟོན་ཏོ་ཞེས་བྱ་བ་ནས། རྣམ་པ་ཐམས་ཅད་མཁྱེན་པ་ཉིད་ཀྱི་འཇིག་རྟེན་དངོས་པོ་མེད་པའི་ངོ་བོ་ཉིད་སྟོང་པ་ཞེས་བྱ་བར་སྟོན་ཏོ་ཞེས་བྱ་བའི་བར་དུ་ནི། ཤེས་རབ་ཀྱི་ཕ་རོལ་ཏུ་ཕྱིན་པ་འདི་ལས་དོན་དམ་པར་ཆོས་ཐམས་ཅད་དངོས་པོ་མེད་པའི་ངོ་བོ་ཉིད་ཡིན་པར་བཤད་པ། བཅོམ་ལྡན་འདས་ཀྱིས་ཐུགས་སུ་ཆུད་པ་ལས་དེ་བཞིན་གཤེགས་པར་གྱུར་པའི་ཕྱིར་ཤེས་རབ་ཀྱི་ཕ་རོལ་ཏུ་ཕྱིན་པ་འདི་དེ་བཞིན་གཤེགས་པ་སྐྱེད་ཅིང་འཇིག་རྟེན་སྟོན་པ་ཡིན་པར་བཤད་པའོ། །རབ་འབྱོར་གཞན་ཡང་ཤེས་རབ་ཀྱི་ཕ་རོལ་ཏུ་ཕྱིན་པ་ནི་དེ་བཞིན་གཤེགས་པ་ལ་འཇིག་རྟེན་ཞི་ཞེས་བྱ་བར་སྟོན་ཏེ་ཞེས་བྱ་བ་ནས། རྣམ་པ་ཐམས་ཅད་</w:t>
      </w:r>
      <w:ins w:id="32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2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་པ་ཉིད་ཀྱི་འཇིག་རྟེན་ཞི་ཞེས་བྱ་བར་སྟོན་ཏེ་ཞེས་བྱ་བའི་བར་དུ་ནི། ཤེས་རབ་ཀྱི་ཕ་རོལ་ཏུ་ཕྱིན་པ་འདི་ལས་དོན་དམ་པར་ཆོས་ཐམས་ཅད་རང་བཞིན་གྱིས་སྟོང་སྟེ།</w:t>
      </w:r>
      <w:ins w:id="32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ཉོན་མོངས་པ་དང་ཉེ་བའི་ཉོན་མོངས་པ་རྣམས་ཞི་ཞིང་གཟུགས་ལ་སོགས་པ།</w:t>
      </w:r>
      <w:ins w:id="32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</w:t>
      </w:r>
      <w:ins w:id="32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2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</w:t>
      </w:r>
      <w:ins w:id="32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གྱི་</w:t>
        </w:r>
      </w:ins>
      <w:del w:id="32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རྨི་ཁྲུ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ཆོས་རྣམས་ལ་མཚན་མར་འཛིན་ཅིང་རྣམ་པར་རྟོག་པ་མེད་དེ་ཞི་བར་གྱུར་པ་བསྟན་པ་</w:t>
      </w:r>
      <w:del w:id="32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བཅོམ་ལྡན་འདས་ཀྱིས་ཐུགས་སུ་ཆུད་པ་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ལས། དེ་བཞིན་གཤེགས་པར་གྱུར་པའི་ཕྱིར། ཤེས་རབ་ཀྱི་ཕ་རོལ</w:t>
      </w:r>
      <w:ins w:id="32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་ཏུ་ཕྱིན་པ་ཟབ་མོ་འདི་དེ་བཞིན་གཤེགས་པ་སྐྱེད་ཅིང་འཇིག་རྟེན་སྟོན་པ་ཡིན་པར་བཤད་པའོ། །རབ་འབྱོར་གཞན་ཡང་ཤེས་རབ་ཀྱི་ཕ་རོལ་ཏུ་ཕྱིན་པ་འདི་དེ་བཞིན་གཤེགས་པ་ལ་འཇིག་རྟེན་སྟོང་པ་ཉིད་ཅེས་བྱ་བར་སྟོན་ཏེ་ཞེས་བྱ་བ་ནས། རྣམ་པ་ཐམས་ཅད་མཁྱེན་པ་ཉིད་ཅེས་བྱ་བར་སྟོན་ཏོ་ཞེས་བྱ་བའི་བར་དུ་ནི། ཤེས་རབ་ཀྱི་ཕ་རོལ་ཏུ་ཕྱིན་པ་འདི་ལས་དོན་དམ་པར་ཆོས་ཐམས་ཅད་སྟོང་པ་ཉིད་ཀྱི་རང་བཞིན་ཡིན་པར་བསྟན་པ། བཅོམ་ལྡན་འདས་ཀྱིས་ཐུགས་སུ་ཆུད་པ་ལས། དེ་བཞིན་གཤེགས་པར་གྱུར་པའི་ཕྱིར། ཤེས་རབ་ཀྱི་ཕ་རོལ་ཏུ་ཕྱིན་པ་འདི་དེ་བཞིན་གཤེགས་པ་སྐྱེད་ཅིང་འཇིག་རྟེན་སྟོན་པ་ཡིན་པར་བཤད་པའོ། །རབ་འབྱོར་ཤེས་རབ་ཀྱི་ཕ་རོལ་ཏུ་ཕྱིན་པ་ཟབ་མོ་འདི་འཇིག་རྟེན་ཇི་ལྟར་སྟོན་ཅེ་ན། ཅི་ནས་ཀྱང་འཇིག་རྟེན་འདིའི་འདུ་ཤེས་སུ་ཡང་མི་འགྱུར་ལ། འཇིག་རྟེན་ཕ་རོལ་གྱི་འདུ་ཤེས་སུ་ཡང་མི་འགྱུར་བ་ལྟར་སྟོན་ཏེ་ཞེས་བྱ་བ་ནི</w:t>
      </w:r>
      <w:ins w:id="32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32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གོང་དུ་ཤེས་རབ་ཀྱི་ཕ་རོལ་ཏུ་ཕྱིན་པ་ཟབ་མོ་འདི་འཇིག་རྟེན་སྟོན་པའོ་ཞེས་བཤད་པ་ལ། ཁ་ཅིག་འཇིག་རྟེན་ཞེས་བྱ་བ་དང</w:t>
      </w:r>
      <w:ins w:id="32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2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དངོས་པོ་ཡོད་པར་འཛིན་པ་བསལ་བའི་ཕྱིར། དོན་དམ་པར་འཇིག་རྟེན་འདི་དང་འཇིག་རྟེན་ཕ་རོལ་གཉིས་ཀ་ཡང་དངོས་པོ་མེད་དེ། དེ་ལྟ་བུའི་འདུ་ཤེས་ཀྱང་མི་འབྱུང་བར་འཆད་པ་ཉིད་འཇིག་རྟེན་</w:t>
      </w:r>
      <w:ins w:id="32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32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་དོན་ཡང་དག་པ་ཇི་ལྟ་བ་བཞིན་དུ་སྟོན་པའི་ཕྱིར་འཇིག་རྟེན་སྟོན་པ་ཡིན་ནོ་ཞེས་བཤད་པའོ། །དེ་ཅིའི་ཕྱིར་ཞེ་ན། དེ་ནི་འདི་ལྟར་གང་གིས་འཇིག་རྟེན་འདིའི་འདུ་ཤེས་སུ་འགྱུར་བའམ། འཇིག་རྟེན་ཕ་རོལ་གྱི་འདུ་ཤེས་སུ་འགྱུར་བའི་ཆོས་དེ་ལྟ་བུ་མེད་དོ་ཞེས་བྱ་བ་ནི། འཇིག་རྟེན་གྱི་དོན་ཡང་དག་པ་ཇི་ལྟ་བ་བཞིན་དུ་སྟོན་པའི་གཏན་ཚིགས་བཤད་པ་སྟེ། འཇིག་རྟེན་འདི་ཞེས་བྱ་བའམ། འཇིག་རྟེན་ཕ་རོལ་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ཞེས་བྱ་བའི་དངོས་པོ་འགའ་ཞིག་ཡོད་ན་ནི། དེའི་འདུ་ཤེས་ཀྱང་སྐྱེ་བར་འགྱུར་ན། དེ་ལྟ་བུའི་དངོས་པོ་གང་ཡང་མེད་པས། དེའི་འདུ་ཤེས་སྐྱེ་བར་མི་འགྱུར་རོ་ཞེས་བྱ་བའི་དོན་ཏོ། །གསོལ་པ། བཅོམ་ལྡན་འདས་ཤེས་རབ་ཀྱི་ཕ་རོལ་ཏུ་ཕྱིན་པ་ནི་དོན་ཆེན་པོའི་སླད་དུ་ཉེ་བར་གནས་སོ་ཞེས་བྱ་བ་ལ་སོགས་པས་ནི། ཤེས་རབ་ཀྱི་ཕ་རོལ་ཏུ་ཕྱིན་པ་ཟབ་མོ་འདི་དེ་བཞིན་གཤེགས་པའི་ཡོན་ཏན་ཐམས་ཅད་ཡོངས་སུ་རྫོགས་པར་འགྱུར་བའི་རྒྱུ་ཆེན་པོ་ཡིན་ཏེ། གཞན་གྱི་དོན་ཕུན་སུམ་ཚོགས་པ་ཆེན་པོ་དང་ལྡན་པ་བསྟན་པ་སྟེ། དོན་ཆེན་པོའི་སླད་དུ་ཉེ་བར་གནས་སོ་ཞེས་བྱ་བ་ནི།</w:t>
      </w:r>
      <w:ins w:id="32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བཅོམ་ལྡན་འདས་ཀྱིས་མངོན་པར་རྫོགས་པར་སངས་རྒྱས་ནས་ཐུགས་རྗེ་ཆེན་པོས་སེམས་ཅན་ཐམས་ཅད་བསྐྱབ་པ་དང</w:t>
      </w:r>
      <w:ins w:id="32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བྱམས་པ་ཆེན་པོས་སེམས་ཅན་ཐམས་ཅད་ཡོངས་སུ་མི་གཏོང་</w:t>
      </w:r>
      <w:del w:id="33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བའི་དོན་ཆེན་པོ་མཛད་པ་ཡང</w:t>
      </w:r>
      <w:ins w:id="33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ཤེས་རབ་ཀྱི་ཕ་རོལ་ཏུ་ཕྱིན་པ་འདི་ལ་</w:t>
      </w:r>
      <w:del w:id="33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སྤྱོད་ཅིང་གོམས་པར་གྱུར་པའི་མཐུ་ཡིན་པའི་ཕྱིར།</w:t>
      </w:r>
      <w:ins w:id="33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ཤེས་རབ་ཀྱི་ཕ་རོལ་ཏུ་ཕྱིན་པ་འདི་དོན་ཆེན་པོ་མཛད་པ་ཡིན་ནོ་ཞེས་བསྟན་པའོ། །དོན་བསམ་</w:t>
      </w:r>
      <w:ins w:id="33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3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་མི་ཁྱབ་པའི་སླད་དུ་ཉེ་བར་གནས་སོ་ཞེས་བྱ་བ་ནི། ཤེས་རབ་ཀྱི་ཕ་རོལ་ཏུ་ཕྱིན་པ་འདི་ལ་བརྟེན་ནས། སངས་རྒྱས་ཞེས་བྱ་བ་དང</w:t>
      </w:r>
      <w:ins w:id="33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དེ་བཞིན་གཤེགས་པ་ཞེས་བྱ་བ་དང</w:t>
      </w:r>
      <w:ins w:id="33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རང་བྱུང་བ་ཞེས་བྱ་བ་དང་ཐམས་ཅད་མཁྱེན་པ་ཞེས་བྱ་བར་གྱུར་ཏེ། དེའི་ཡོན་ཏན་བསམ་གྱིས་མི་ཁྱབ་པའི་རྒྱུ་ཡིན་པའི་ཕྱིར། དོན་བསམ་གྱིས་མི་ཁྱབ་པ་མཛད་པ་ཡིན་ནོ་ཞེས་བྱ་བའི་དོན་ཏོ། །དོན་དཔག་ཏུ་མ་མཆིས་པའི་སླད་དུ་ཉེ་བར་གནས་སོ་ཞེས་བྱ་བ་ནི། ཤེས་རབ་ཀྱི་ཕ་རོལ་ཏུ་ཕྱིན་པ་འདི་ལ་བརྟེན་ནས། བཅོམ་ལྡན་འདས་ཀྱིས་མངོན་པར་སངས་རྒྱས་པ་དང</w:t>
      </w:r>
      <w:ins w:id="33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དེ་བཞིན་གཤེགས་པ་ཞེས་བྱ་བར་གྱུར་པ་དང</w:t>
      </w:r>
      <w:ins w:id="33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རང་བྱུང་བ་ཞེས་བྱ་བར་གྱུར་པ་དང</w:t>
      </w:r>
      <w:ins w:id="33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ཐམས་ཅད་མཁྱེན་པ་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ཉིད་ཅེས་བྱ་བར་གྱུར་པའི་ཡོན་ཏན་དེ་དག་སེམས་ཅན་གང་གིས་ཀྱང་ཚད་བཟུང་ཞིང་དཔག་པར་མི་ནུས་ཏེ། དེ་ལྟ་བུའི་ཡོན་ཏན་དཔག་ཏུ་མེད་པའི་རྒྱུ་ཡིན་པའི་ཕྱིར་རོ། །དོན་གཞལ་དུ་མ་མཆིས་པའི་སླད་དུ་ཉེ་བར་གནས་སོ་ཞེས་བྱ་བ་ནི། བཅོམ་ལྡན་འདས་ཀྱིས་ཤེས་རབ་ཀྱི་ཕ་རོལ་ཏུ་ཕྱིན་པ་འདི་ལ་བརྟེན་ནས། སངས་རྒྱས་ཞེས་བྱ་བར་གྱུར་པ་དང</w:t>
      </w:r>
      <w:ins w:id="33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དེ་བཞིན་གཤེགས་པ་ཞེས་བྱ་བར་གྱུར་པ་དང</w:t>
      </w:r>
      <w:ins w:id="33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རང་བྱུང་བ་ཞེས་བྱ་བར་གྱུར་པ་དང</w:t>
      </w:r>
      <w:ins w:id="33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ཐམས་ཅད་མཁྱེན་པ་ཞེས་བྱ་བར་གྱུར་པའི་ཡོན་ཏན་དེ་དག་གྲངས་འདི་སྙེད་ཅིག་གོ་ཞེའམ། ཚད་འདི་ཙམ་མོ་ཞེས་སུས་ཀྱང་གཞལ་ཞིང་བགྲང་བར་མི་ནུས་ཏེ། ཡོན་ཏན་དེ་ལྟ་བུའི་རྒྱུ་ཡིན་པའི་ཕྱིར་རོ།</w:t>
      </w:r>
      <w:ins w:id="33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།དོན་མི་མཉམ་པ་དང་མཉམ་པའི་སླད་དུ</w:t>
      </w:r>
      <w:ins w:id="33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་ཉེ་བར་གནས་སོ་ཞེས་བྱ་བ་ནི། ཤེས་རབ་ཀྱི་ཕ་རོལ་ཏུ་ཕྱིན་པ་འདི་ལ་བརྟེན་ནས། བཅོམ་ལྡན་འདས་ཀྱིས་བླ་ན་མེད་པའི་བྱང་ཆུབ་བརྙེས་ཏེ། དེ་དང་མཉམ་པ་ཡང་སུ་ཡང་མེད་ན་དེ་ལས་ལྷག་པ་ལྟ་སྨོས་ཀྱང་ཅི་དགོས་པ་དེ་ལྟ་བུའི་བླ་ན་མེད་པའི་བྱང་ཆུབ་དང་ཡང་མི་མཉམ་པ་དེ་དང་མཉམ་པར་བྱེད་པའི་རྒྱུ་ཡིན་པའི་ཕྱིར། ཤེས་རབ་ཀྱི་ཕ་རོལ་ཏུ་ཕྱིན་པ་འདི་དོན་མི་མཉམ་པ་དང་མཉམ་པའི་ཕྱིར་ཉེ་བར་གནས་པ་ཞེས་བྱའོ། །བཅོམ་ལྡན་འདས་ཀྱིས་བཀའ་</w:t>
      </w:r>
      <w:ins w:id="33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33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ཅད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རབ་འབྱོར་དེ་དེ་བཞིན་ནོ། །དེ་དེ་བཞིན་ཏེ་ཞེས་བྱ་བ་ནས། རབ་འབྱོར་དེ་བཞིན་གཤེགས་པ་དགྲ་བཅོམ་པ་ཡང་དག་པར་རྫོགས་པའི་སངས་རྒྱས་རྣམས་ལ་མཉམ་པས་མཉམ་པ་སུ་ཡང་མེད་ན་ལྷག་པ་ལྟ་ཅི་སྨོས་ཏེ། རབ་འབྱོར་རྣམ་གྲངས་དེས་ན། ཤེས་རབ་ཀྱི་ཕ་རོལ་ཏུ་ཕྱིན་པ་ནི། དེ་བཞིན་གཤེགས་པ་དགྲ་བཅོམ་པ་ཡང་དག་པར་རྫོགས་པའི་སངས་རྒྱས་རྣམས་ཀྱི་དོན་མི་མཉམ་པ་དང་མཉམ་པའི་ཕྱིར་ཉེ་བར་གནས་སོ་ཞེས་བྱ་བའི་བར་གྱིས་ནི། ཤེས་རབ་ཀྱི་ཕ་རོལ་ཏུ་ཕྱིན་པ་འདི་དོན་ཆེན་པོ་དང</w:t>
      </w:r>
      <w:ins w:id="33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3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དོན་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བསམ་གྱིས་མི་ཁྱབ་པ་དང</w:t>
      </w:r>
      <w:ins w:id="33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དོན་དཔག་ཏུ་མེད་པ་དང</w:t>
      </w:r>
      <w:ins w:id="33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དོན་གཞལ་དུ་མེད་པ་དང</w:t>
      </w:r>
      <w:ins w:id="33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མི་མཉམ་པ་དང་མཉམ་པ་མཛད་པ་ཡིན་ནོ་ཞེས་གོང་དུ་མདོར་སྨོས་པའི་དོན་དེ་ཉིད་བཅོམ་ལྡན་འདས་ཉིད་ཀྱིས་སོ་སོར་ཕྱེ་སྟེ་ཞིབ་ཏུ་བཤད་པ་སྟེ། སོ་སོའི་དོན་ནི་སྔར་བཤད་པར་ཟད་དོ། །གསོལ་པ། བཅོམ་ལྡན་འདས་སངས་རྒྱས་ཉིད་དང</w:t>
      </w:r>
      <w:ins w:id="33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དེ་བཞིན་གཤེགས་པ་ཉིད་དང</w:t>
      </w:r>
      <w:ins w:id="33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རང་བྱུང་ཉིད་དང</w:t>
      </w:r>
      <w:ins w:id="33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</w:t>
      </w:r>
      <w:ins w:id="33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3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་པ་ཉིད་ཀྱང་བསམ་གྱིས་མི་ཁྱབ།</w:t>
      </w:r>
      <w:ins w:id="33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དཔག་ཏུ་མ་མཆིས། གཞལ་དུ་མ་མཆིས་ཤིང</w:t>
      </w:r>
      <w:ins w:id="33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མི་མཉམ་པ་དང་མཉམ་པ་ལགས་སམ་ཞེས་བྱ་བ་ནི། ཆོས་ཐམས་ཅད་ཀྱང་བསམ་གྱིས་མི་ཁྱབ་པ་དང</w:t>
      </w:r>
      <w:ins w:id="33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3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དཔག་ཏུ་མེད་པ་དང</w:t>
      </w:r>
      <w:ins w:id="33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གཞལ་དུ་མེད་པ་དང</w:t>
      </w:r>
      <w:ins w:id="33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མི་མཉམ་པ་དང་མཉམ་པ་ཡིན་པར་ཞིབ་ཏུ་བཤད་པའི་གླེང་བསླང་བའི་ཕྱིར་རབ་འབྱོར་གྱིས་ཞུས་པའོ། །བཅོམ་ལྡན་འདས་ཀྱིས་བཀའ་</w:t>
      </w:r>
      <w:ins w:id="33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33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རབ་འབྱོར་དེ་དེ་བཞིན་ནོ། །དེ་དེ་བཞིན་ཏེ་ཞེས་བྱ་བ་ནས། རབ་འབྱོར་རྣམ་པ་ཐམས་ཅད་</w:t>
      </w:r>
      <w:ins w:id="33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3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་པ་ཉིད་ཀྱང་བསམ་གྱིས་མི་ཁྱབ། དཔག་ཏུ་མེད་པ་དང</w:t>
      </w:r>
      <w:ins w:id="33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གཞལ་དུ་མེད་པ་སྟེ། མི་མཉམ་པ་དང་མཉམ་པའོ་ཞེས་བྱ་བའི་བར་དུ་ནི། སངས་རྒྱས་ཞེས་བྱ་བ་དང</w:t>
      </w:r>
      <w:ins w:id="33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3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དེ་བཞིན་གཤེགས་པ་ཞེས་བྱ་བ་དང</w:t>
      </w:r>
      <w:ins w:id="33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རང་བྱུང་བ་ཞེས་བྱ་བ་དང</w:t>
      </w:r>
      <w:ins w:id="33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ཐམས་ཅད་</w:t>
      </w:r>
      <w:ins w:id="33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3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་པ་ཞེས་བྱ་བ་འབའ་ཞིག་བསམ་གྱིས་མི་ཁྱབ་དཔག་ཏུ་མེད། གཞལ་དུ་མེད། མི་མཉམ་པ་དང་མཉམ་པར་མ་ཟད་ཀྱི། གཟུགས་ལ་སོགས་པ་རྣམ་པ་ཐམས་ཅད་</w:t>
      </w:r>
      <w:ins w:id="33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3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་པ་ཉིད་ལ་ཐུག་གི་བར་གྱི་ཆོས་ཐམས་ཅད་དོན་དམ་པར་</w:t>
      </w:r>
      <w:del w:id="33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དངོས་པོ་མེད་པས་བསམ་པ་དང</w:t>
      </w:r>
      <w:ins w:id="33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དཔག་པ་དང</w:t>
      </w:r>
      <w:ins w:id="33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གཞལ་བ་དང</w:t>
      </w:r>
      <w:ins w:id="33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3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མཉམ་པའི་སྤྱོད་ཡུལ་མ་ཡིན་ནོ་ཞེས་བསྟན་པའོ། །རབ་འབྱོར་ཆོས་ཐམས་ཅད་ཀྱང་བསམ་གྱིས་མི་ཁྱབ། དཔག་ཏུ་མེད་པ་སྟེ། མི་མཉམ་པ་དང་མཉམ་པའོ་ཞེས་བྱ་བ་ནི་གོང་དུ་བཤད་པའི་དོན་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མདོར་བསྡུས་ཏེ་བསྟན་པ་སྟེ། མདོར་ན་འཇིག་རྟེན་དང</w:t>
      </w:r>
      <w:ins w:id="33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འཇིག་རྟེན་ལས་འདས་པ་དང</w:t>
      </w:r>
      <w:ins w:id="33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འདུས་བྱས་དང</w:t>
      </w:r>
      <w:ins w:id="33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3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འདུས་མ་བྱས་དང</w:t>
      </w:r>
      <w:ins w:id="33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ཟག་པ་དང་བཅས་པ་དང</w:t>
      </w:r>
      <w:ins w:id="33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ཟག་པ་མེད་པའི་ཆོས་ཐམས་ཅད་ཀྱང་དོན་དམ་པར་དངོས་པོ་མེད་པས། བསམ་པ་དང</w:t>
      </w:r>
      <w:ins w:id="33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དཔག་པ་དང</w:t>
      </w:r>
      <w:ins w:id="33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མཉམ་དུ་མེད་དོ་ཞེས་བསྟན་པའོ། །རབ་འབྱོར་ཆོས་ཐམས་ཅད་ཀྱི་ཆོས་ཉིད་གང་ཡིན་པ་དེ་ལ་ནི་སེམས་མི་དམིགས་སོ། །སེམས་ལས་བྱུང་བའི་ཆོས་རྣམས་ཀྱང་མི་དམིགས་སོ་ཞེས་བྱ་བ་ནི། དེ་ལྟར་གོང་དུ་བཤད་པའི་ཚུལ་དུ་གཟུགས་ལ་སོགས་པའི་ཆོས་ཐམས་ཅད་དངོས་པོ་མེད་དེ། བསམ་པ་དང་དཔག་པ་ལ་སོགས་པའི་སེམས་ཀྱི་སྤྱོད་ཡུལ་དུ་མི་འགྱུར་ན། ཆོས་དེ་དག་ཐམས་ཅད་ཀྱི་ཆོས་ཉིད་སྟོང་པ་ཉིད་གང་ཡིན་པ་དེ་བསམ་ཞིང་དཔག་པའི་སྤྱོད་ཡུལ་དུ་འགྱུར་ཏེ།</w:t>
      </w:r>
      <w:ins w:id="33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སེམས་དང་སེམས་ལས་བྱུང་བས་དམིགས་སུ་རུང་བ་ཞིག་ཡིན་སྙམ་དུ་ཁ་ཅིག་རྣམ་པར་རྟོག་པ་འབྱུང་ཡང་སྲིད་དེ། དེ་ལྟ་བུའི་རྣམ་པར་རྟོག་པ་བསལ་བའི་ཕྱིར་ཆོས་ཐམས་ཅད་ཀྱི་ཆོས་ཉིད་ཅེས་བྱ་བ་ཡང་ཀུན་རྫོབ་ཏུ་ཚིག་ཙམ་དུ་བརྗོད་དུ་ཟད་ཀྱི། དོན་དམ་པར་སེམས་དང་སེམས་ལས་བྱུང་བས་དམིགས་པའི་ཡུལ་མ་ཡིན་ནོ་ཞེས་བསྟན་པའོ། །རབ་འབྱོར་གཟུགས་བསམ་གྱིས་མི་ཁྱབ། དཔག་ཏུ་མེད། གཞལ་དུ་མེད་པ་སྟེ། མི་མཉམ་པ་དང་མཉམ་པ་</w:t>
      </w:r>
      <w:ins w:id="33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ཡང་མི་དམིགས་སོ་ཞེས་བྱ་བ་ནས། རབ་འབྱོར་རྣམ་པ་ཐམས་ཅད་མཁྱེན་པ་ཉིད་བསམ་གྱིས་མི་ཁྱབ། དཔག་ཏུ་མེད། གཞལ་དུ་མེད་པ་སྟེ། མི་མཉམ་པ་དང་མཉམ་པ་ཡང་མི་དམིགས་སོ་ཞེས་བྱ་བའི་བར་གྱིས་ནི། གཟུགས་ལ་སོགས་པའི་ཆོས་ཐམས་ཅད་བསམ་པ་དང་དཔག་པ་དང་གཞལ་དུ་མེད་པ་</w:t>
      </w:r>
      <w:del w:id="33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དེ། མི་མཉམ་པ་དང་མཉམ་པའོ་ཞེས་བཤད་པ་ལ་མི་མཉམ་པ་དང་མཉམ་པ་ཞེས་བྱ་བའི་དངོས་པོ་འགའ་ཞིག་ཡོད་སྙམ་དུ་རྣམ་པར་རྟོག་པ་འབྱུང་ཡ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སྲིད་དེ། དེ་ལྟ་བུའི་རྣམ་པར་རྟོག་པ་བསལ་བའི་ཕྱིར་མི་མཉམ་པ་དང་མཉམ་པ་ཞེས་བྱ་བ་ཡང་ཀུན་རྫོབ་ཏུ་བསྟན་པ་ཙམ་དུ་ཟད་ཀྱི་དོན་དམ་པར་ནི་དེ་ཡང་མི་དམིགས་སོ་ཞེས་བསྟན་པའོ།</w:t>
      </w:r>
      <w:ins w:id="33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།གསོལ་པ། བཅོམ་ལྡན་འདས་ཅིའི་</w:t>
      </w:r>
      <w:ins w:id="33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33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བེེད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་དུ་གཟུགས་བསམ་</w:t>
      </w:r>
      <w:ins w:id="33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3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་མི་ཁྱབ་དཔག་ཏུ་མ་མཆིས་གཞལ་དུ་མ་མཆིས་ཤིང</w:t>
      </w:r>
      <w:ins w:id="33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3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མི་མཉམ་པ་དང་མཉམ་པ་མི་དམིགས་པ་ལགས་ཞེས་བྱ་བ་ནས། དེ་ཅིའི་སླད་དུ་རྣམ་པ་ཐམས་ཅད་མཁྱེན་པ་ཉིད་བསམ་གྱིས་མི་ཁྱབ་དཔག་ཏུ་མ་མཆིས་གཞལ་དུ་མ་མཆིས་ཤིང་མི་མཉམ་པ་དང་མཉམ་པ་མི་དམིགས་པ་ལགས་ཞེས་བྱ་བའི་བར་གྱིས་ནི། གཟུགས་ལ་སོགས་པའི་ཆོས་ཐམས་ཅད་བསམ་གྱིས་མི་ཁྱབ་པ་དང</w:t>
      </w:r>
      <w:ins w:id="34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དཔག་ཏུ་མེད་པ་དང</w:t>
      </w:r>
      <w:ins w:id="34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གཞལ་དུ་མེད་པ་དང</w:t>
      </w:r>
      <w:ins w:id="34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མི་མཉམ་པ་དང་མཉམ་པ་མི་དམིགས་པའི་དོན་དེ་ཉིད་ཞིབ་ཏུ་བཤད་ཅིང་འཁོར་རྣམས་ཀྱིས་</w:t>
      </w:r>
      <w:del w:id="34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བརྟན་པར་རྟོགས་པར་བྱ་བའི་ཕྱིར་རབ་འབྱོར་གྱིས་ཞུས་པའོ། །བཅོམ་ལྡན་འདས་ཀྱིས་བཀའ་སྩལ་པ། རབ་འབྱོར་གཟུགས་ལ་ཡང་བསམ་པ་དང</w:t>
      </w:r>
      <w:ins w:id="34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དཔག་པ་དང</w:t>
      </w:r>
      <w:ins w:id="34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ཚད་དང</w:t>
      </w:r>
      <w:ins w:id="34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མཉམ་པ་དང</w:t>
      </w:r>
      <w:ins w:id="34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4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མི་མཉམ་པ་མི་དམིགས་སོ་ཞེས་བྱ་བ་ནས། རབ་འབྱོར་རྣམ་པ་ཐམས་ཅད་</w:t>
      </w:r>
      <w:ins w:id="34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4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་པ་ཉིད་ལ་ཡང་བསམ་པ་དང་དཔག་པ་དང་ཚད་དང་མཉམ་པ་དང་མི་མཉམ་པ་མི་དམིགས་སོ་ཞེས་བྱ་བའི་བར་གྱིས་ནི། གཟུགས་ལ་སོགས་པའི་ཆོས་ཐམས་ཅད་ལ་དངོས་པོ་ཞིག་ཡོད་ན་ནི། སེམས་ཀྱིས་བསམ་ཞིང་དཔག་པའམ།</w:t>
      </w:r>
      <w:ins w:id="34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ཚད་ཀྱིས་</w:t>
      </w:r>
      <w:ins w:id="34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བཙལ</w:t>
        </w:r>
      </w:ins>
      <w:del w:id="34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བཅལ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་ཞིང་མཉམ་དུ་ཡང་རུང་ན་དོན་དམ་པར་དངོས་པོ་མེད་པས་དེ་ལྟ་བུ་མི་དམིགས་སོ་ཞེས་བསྟན་པའོ། །གསོལ་པ། བཅོམ་ལྡན་འདས་ཅིའི་</w:t>
      </w:r>
      <w:ins w:id="34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34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བེེད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་དུ་གཟུགས་ལ་བསམ་པ་དང་དཔག་པ་དང་ཚད་དང་མཉམ་པ་དང་མི་མཉམ་པ་མི་དམིགས་པ་ལགས་ཞེས་བྱ་བ་ནས། ཅིའི་སླད་དུ་རྣམ་པ་ཐམས་ཅད་</w:t>
      </w:r>
      <w:ins w:id="34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4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་པ་ཉིད་ལ་བསམ་པ་དང་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དཔག་པ་དང་ཚད་དང་མཉམ་པ་དང་མི་མཉམ་པ་མི་དམིགས་པ་ལགས་ཞེས་བྱ་བའི་བར་</w:t>
      </w:r>
      <w:ins w:id="34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4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གཟུགས་ལ་སོགས་པའི་ཆོས་ཐམས་ཅད་ལ་བསམ་པ་དང་དཔག་པ་དང་ཚད་དང་མཉམ་པ་དང་མི་མཉམ་པ</w:t>
      </w:r>
      <w:del w:id="34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་མི་མིགས་པ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འི་དོན་</w:t>
      </w:r>
      <w:ins w:id="34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དོན་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དེ་ཉིད་ཞིབ་ཏུ་བཤད་པའི་གླེང་</w:t>
      </w:r>
      <w:ins w:id="34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བསླང</w:t>
        </w:r>
      </w:ins>
      <w:del w:id="34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བབེེང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་བའི་ཕྱིར་རབ་འབྱོར་གྱིས་ཞུས་པའོ། །བཅོམ་ལྡན་འདས་ཀྱིས་བཀའ་</w:t>
      </w:r>
      <w:ins w:id="34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34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རབ་འབྱོར་གཟུགས་ཀྱི་ངོ་བོ་ཉིད་བསམ་གྱིས་མི་ཁྱབ་དཔག་ཏུ་མེད། གཞལ་དུ་མེད་ལ། མི་མཉམ་པ་</w:t>
      </w:r>
      <w:del w:id="34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སྟེ། དེའི་ཕྱིར་གཟུགས་ལ་བསམ་པ་དང་དཔག་པ་དང་ཚད་དང་མཉམ་པ་དང་མི་མཉམ་པ་མི་དམིགས་སོ་ཞེས་བྱ་བ་ནས། དེའི་ཕྱིར་རྣམ་པ་ཐམས་ཅད་</w:t>
      </w:r>
      <w:ins w:id="34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4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་པ་ཉིད་ལ་བསམ་པ་དང་དཔག་པ་དང་ཚད་དང་མཉམ་པ་དང་མི་མཉམ་པ་མི་དམིགས་སོ་ཞེས་བྱ་བའི་བར་གྱིས་ནི། གཟུགས་ལ་སོགས་པའི་ཆོས་ཐམས་ཅད་དོན་དམ་པར་རང་བཞིན་གྱིས་སྟོང་སྟེ། དངོས་པོ་མེད་པས་བསམ་པ་དང་དཔག་པ་དང་གཞལ་དུ་མི་རུང་སྟེ། དེའི་ཕྱིར་བསམ་པ་དང་དཔག་པ་དང་ཚད་དང་མཉམ་པ་དང་མི་མཉམ་པ་མི་དམིགས་སོ་ཞེས་བསྟན་པའོ། །རབ་འབྱོར་དེ་ཇི་སྙམ་དུ་སེམས། གཟུགས་གང་བསམ་གྱིས་མི་ཁྱབ་དཔག་ཏུ་མེད་གཞལ་དུ་མེད་</w:t>
      </w:r>
      <w:del w:id="34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པ་སྟེ། མི་མཉམ་པ་དང་མཉམ་པ་དེ་ལ་གཟུགས་དམིགས་སུ་ཡོད་དམ་ཞེས་བྱ་བ་ནས། རྣམ་པ་ཐམས་ཅད་</w:t>
      </w:r>
      <w:ins w:id="34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4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་པ་ཉིད་གང་བསམ་གྱིས</w:t>
      </w:r>
      <w:ins w:id="34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།།  </w:t>
        </w:r>
      </w:ins>
      <w:del w:id="34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མི་ཁྱབ་དཔག་ཏུ་མེད་གཞལ་</w:t>
      </w:r>
      <w:ins w:id="34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ཏུ</w:t>
        </w:r>
      </w:ins>
      <w:del w:id="34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་མེད་པ་སྟེ། མི་མཉམ་པ་དང་མཉམ་པ་དེ་ལ་རྣམ་པ་ཐམས་ཅད་</w:t>
      </w:r>
      <w:ins w:id="34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4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་པ་ཉིད་དམིགས་སུ་ཡོད་དམ་ཞེས་བྱ་བའི་བར་གྱིས་ནི། གོང་དུ་ཆོས་ཐམས་ཅད་བསམ་གྱིས་མི་ཁྱབ་པ་དང</w:t>
      </w:r>
      <w:ins w:id="34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དཔག་ཏུ་མེད་པ་དང</w:t>
      </w:r>
      <w:ins w:id="34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གཞལ་དུ་མེད་པ་དང</w:t>
      </w:r>
      <w:ins w:id="34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མི་མཉམ་པ་དང་མཉམ་པ་བཤད་པའི་དོན་དེ་ཉིད་གསལ་བར་བསྟན་པའི་ཕྱིར། བཅོམ་ལྡན་འདས་ཀྱིས་རབ་འབྱོར་ལ་སྨྲས་པ་སྟེ། འཁོར་གྱི་ནང་ན་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ཁ་ཅིག་དེ་ལྟར་ཆོས་ཐམས་ཅད་བསམ་གྱིས་མི་ཁྱབ།</w:t>
      </w:r>
      <w:ins w:id="34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དཔག་ཏུ་མེད། གཞལ་དུ་མེད། མི་མཉམ་པ་དང་མཉམ་པ་ཞེས་བྱ་བ་དེ་ལ་དངོས་པོ་འགའ་</w:t>
      </w:r>
      <w:ins w:id="34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ཞིག་ཡོད་དམ་སྙམ་དུ་སེམས་</w:t>
      </w:r>
      <w:ins w:id="34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པའི་རྣམ་པར་རྟོག་པ་བསལ་བའི་ཕྱིར། གཟུགས་བསམ་གྱིས་མི་ཁྱབ་པ་དང</w:t>
      </w:r>
      <w:ins w:id="34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དཔག་ཏུ་མེད་པ་དང</w:t>
      </w:r>
      <w:ins w:id="34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4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གཞལ་དུ་མེད་པ་དང</w:t>
      </w:r>
      <w:ins w:id="34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མི་མཉམ་པ་དང་མཉམ་པ་ཞེས་བྱ་བ་གང་ཡིན་པ་དེ་ལ་གཟུགས་ཀྱི་དངོས་པོ་དམིགས་སུ་ཡོད་དམ་ཞེས་སྨྲས་པ་སྟེ། བསམ་གྱིས་མི་ཁྱབ་པ་དང</w:t>
      </w:r>
      <w:ins w:id="34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དཔག་ཏུ་མེད་པ་དང</w:t>
      </w:r>
      <w:ins w:id="34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གཞལ་དུ་མེད་པ་དང</w:t>
      </w:r>
      <w:ins w:id="34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མི་མཉམ་པ་དང་མཉམ་པ་ཞེས་བྱ་བ་དེ་ཉིད་དངོས་པོ་མེད་པའི་རྣམ་གྲངས་ཡིན་པས། དེ་ལ་གཟུགས་ཀྱི་དངོས་པོ་དམིགས་སུ་མེད་དོ་ཞེས་བྱ་བའི་དོན་ཏོ། །ཚོར་བ་ལ་སོགས་པ་རྣམ་པ་ཐམས་ཅད་</w:t>
      </w:r>
      <w:ins w:id="34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4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་པ་ཉིད་ལ་ཐུག་གི་བར་དུ་ཡང་དེ་བཞིན་དུ་སྦྱར་བར་བྱའོ། །གསོལ་པ། བཅོམ་ལྡན་འདས་དེ་ནི་མ་མཆིས་སོ་ཞེས་བྱ་བ་ནི།</w:t>
      </w:r>
      <w:ins w:id="34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གཟུགས་ལ་སོགས་པ་རྣམ་པ་ཐམས་ཅད་</w:t>
      </w:r>
      <w:ins w:id="34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4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་པ་ཉིད་ལ་ཐུག་གི་བར་གྱི་</w:t>
      </w:r>
      <w:del w:id="34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ཆོས་རྣམས་བསམ་གྱིས་མི་ཁྱབ་པ་དང</w:t>
      </w:r>
      <w:ins w:id="34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དཔག་ཏུ་མེད་པ་དང</w:t>
      </w:r>
      <w:ins w:id="34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གཞལ་དུ་མེད་པ་དང</w:t>
      </w:r>
      <w:ins w:id="34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མཉམ་པ་དང་མཉམ་པ་གང་ཡིན་པ་དེ་ལ་གཟུགས་ལ་སོགས་པའི་དངོས་པོ་གང་ཡང་དམིགས་སུ་མེད་དོ་ཞེས་བྱ་བའི་དོན་ཏོ། །བཅོམ་ལྡན་འདས་ཀྱིས་བཀའ་</w:t>
      </w:r>
      <w:ins w:id="34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34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རབ་འབྱོར་དེ་བས་ན་རྣམ་གྲངས་འདིས་ཆོས་ཐམས་ཅད་བསམ་གྱིས་མི་</w:t>
      </w:r>
      <w:ins w:id="34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ཁྱབ</w:t>
        </w:r>
      </w:ins>
      <w:del w:id="34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དཔག་ཏུ་མེད། གཞལ་དུ་མེད་པ་སྟེ། མི་མཉམ་པ་དང་མཉམ་པའོ་ཞེས་བྱ་བ་ནི། གོང་དུ་གཟུགས་ལ་སོགས་པའི་ཆོས་ཐམས་ཅད་རེ་རེ་ནས་སོ་སོར་</w:t>
      </w:r>
      <w:ins w:id="34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ཕྱེ</w:t>
        </w:r>
      </w:ins>
      <w:del w:id="34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་སྟེ། བསམ་</w:t>
      </w:r>
      <w:ins w:id="34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4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་མི་ཁྱབ་པ་ལ་སོགས་པའི་དོན་བཤད་པ་དེ་ཉིད་མདོར་བསྡུས་ཏེ་བསྟན་པའོ། །རབ་འབྱོར་དེ་བཞིན་གཤེགས་པའི་དེ་བཞིན་གཤེགས་པའི་ཆོས་འདི་དག་ནི་བསམ་པ་དང་བྲལ་བའི་ཕྱིར་བསམ་གྱིས་མི་ཁྱབ་པའོ་ཞེས་བྱ་བ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སོགས་པ་ནི། བསམ་</w:t>
      </w:r>
      <w:ins w:id="34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4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་མི་ཁྱབ་པ་དང</w:t>
      </w:r>
      <w:ins w:id="34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དཔག་ཏུ་མེད་པ་དང</w:t>
      </w:r>
      <w:ins w:id="34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གཞལ་དུ་མེད་པ་དང</w:t>
      </w:r>
      <w:ins w:id="34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མི་མཉམ་པ་དང་མཉམ་པའི་དོན་གོང་དུ་བཤད་པ་ཞིབ་ཏུ་འགྲེལ་པ་སྟེ། དེ་བཞིན་གཤེགས་པའི་དེ་བཞིན་གཤེགས་པའི་ཆོས་དག་ནི་ཞེས་བྱ་བ། དེ་བཞིན་གཤེགས་པའི་ཞེས་བྱ་བའི་ཚིག་ལན་གཉིས་སྨོས་པ་གོང་མ་ནི་དེ་བཞིན་གཤེགས་པས་ཐུགས་སུ་ཆུད་ཅིང་བཤད་པའི་ཆོས་རྣམས་ལ་བྱའོ། །དེ་བཞིན་གཤེགས་པའི་ཆོས་འདི་དག་ནི་ཞེས་བྱ་བའི་ཚིག་འོག་མ་ནི་དེ་བཞིན་གཤེགས་པ་ཉིད་ཀྱིས་ཡོན་ཏན་བརྙེས་པའི་ཆོས་སངས་རྒྱས་ཉིད་དང</w:t>
      </w:r>
      <w:ins w:id="34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དེ་བཞིན་གཤེགས་པ་ཉིད་དང</w:t>
      </w:r>
      <w:ins w:id="34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རང་བྱུང་ཉིད་དང</w:t>
      </w:r>
      <w:ins w:id="34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4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ཐམས་ཅད་མཁྱེན་པ་ཉིད་ཅེས་བྱ་བ། གོང་དུ་སྨོས་པ་རྣམས་ལ་བྱ་སྟེ། དེ་བཞིན་གཤེགས་པའི་ཆོས་དེ་དག་བསམ་པ་དང་བྲལ་བའི་ཕྱིར་བསམ་གྱིས་མི་ཁྱབ་པའོ་ཞེས་བྱ་བ་ནི། སངས་རྒྱས་ཀྱི་ཆོས་དེ་དག་ལ་སེམས་པའི་བསམ་པ་ཉིད་ཀྱང་དངོས་པོ་མེད་དེ། དེ་ལྟར་བསམ་པ་དང་བྲལ་བའི་ཕྱིར་བསམ་གྱིས་མི་ཁྱབ་བོ་ཞེས་བསྟན་པའོ། །དཔག་པ་དང་བྲལ་བའི་ཕྱིར་དཔག་ཏུ་མེད་པའོ། </w:t>
      </w:r>
      <w:del w:id="34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་ནི་ཆོས་དེ་དག་ལ་དཔོག་པའི་རྣམ་པར་རྟོག་པ་ཉིད་ཀྱང་དངོས་པོ་མེད་པའི་ཕྱིར་དཔག་ཏུ་མེད་དོ་ཞེས་བྱ་བའི་དོན་ཏོ། །ཚད་དང་བྲལ་བའི་ཕྱིར་གཞལ་དུ་མེད་པའོ་ཞེས་བྱ་བ་ནི་མངོན་སུམ་དང</w:t>
      </w:r>
      <w:ins w:id="35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ྗེས་སུ་དཔག་པ་ལ་སོགས་པའི་ཚད་མས་འཇལ་ཞིང་གཏན་ལ་འབེབས་པ་ཉིད་ཀྱང་དངོས་པོ་མེད་པའི་ཕྱིར་གཞལ་དུ་མེད་དོ་ཞེས་བསྟན་པའོ། །མཉམ་པ་དང་མི་མཉམ་པ་དང་བྲལ་བའི་ཕྱིར་མི་མཉམ་པ་དང་མཉམ་པ་སྟེ་ཞེས་བྱ་བ་ནི། དོན་དམ་པར་ཆོས་ཐམས་ཅད་དངོས་པོ་མེད་པས། མཉམ་པ་དང་མི་མཉམ་པ་ཞེས་བྱ་བའི་ཐ་སྙད་ལས་འདས་པའི་ཕྱིར། མི་མཉམ་པ་དང་མཉམ་པ་ཞེས་བྱ་སྟེ། སྐབས་འདིར་ཡང་མི་མཉམ་པ་དང་མཉམ་པ་ཞེས་བྱ་བ་ནི་དེ་བཞིན་གཤེགས་པ་ཉིད་སྟོང་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པ་ཉིད་ཀྱི་རང་བཞིན་ལ་བྱ་སྟེ། དེ་དང་མཉམ་པ་ནི་སྟོང་པ་ཉིད་ཀྱི་རང་བཞིན་དུ་འགྱུར་ཞེས་བྱ་བའི་དོན་ཏོ། །རབ་འབྱོར་རྣམ་གྲངས་དེས་ན། ཆོས་ཐམས་ཅད་བསམ་གྱིས་མི་ཁྱབ། དཔག་ཏུ་མེད། གཞལ་དུ་མེད་པ་སྟེ། མི་མཉམ་པ་དང་མཉམ་པའོ་ཞེས་བྱ་བ་ནི། དེ་ལྟར་སངས་རྒྱས་ཉིད་དང</w:t>
      </w:r>
      <w:ins w:id="35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དེ་བཞིན་གཤེགས་པ་ཉིད་དང</w:t>
      </w:r>
      <w:ins w:id="35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རང་བྱུང་ཉིད་དང</w:t>
      </w:r>
      <w:ins w:id="35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ཐམས་ཅད་མཁྱེན་པ་ཉིད་ཅེས་བྱ་བ།</w:t>
      </w:r>
      <w:ins w:id="35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དེ་བཞིན་གཤེགས་པའི་ཆོས་དེ་དག་ནི་བསམ་གྱིས་མི་ཁྱབ་པ་དང</w:t>
      </w:r>
      <w:ins w:id="35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དཔག་ཏུ་མེད་པ་དང</w:t>
      </w:r>
      <w:ins w:id="35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གཞལ་དུ་མེད་པ་དང</w:t>
      </w:r>
      <w:ins w:id="35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མི་མཉམ་པ་དང་མཉམ་པ་དེ་བཞིན་དུ་གཟུགས་ལ་སོགས་པའི་ཆོས་ཐམས་ཅད་ཀྱང་བསམ་གྱིས་མི་ཁྱབ། དཔག་ཏུ་མེད། གཞལ་དུ་མེད། མི་མཉམ་པ་དང་མཉམ་པའོ་ཞེས་བསྟན་པའོ། །རབ་འབྱོར་</w:t>
      </w:r>
      <w:ins w:id="35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དེ་བཞིན་གཤེགས་པའི་དེ་བཞིན་གཤེགས་པའི་ཆོས་འདི་དག་ནི།</w:t>
      </w:r>
      <w:ins w:id="35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བསམ་པ་ལས་ཡོངས་སུ་འདས་པས་ན། བསམ་གྱིས་མི་ཁྱབ་པའོ་ཞེས་བྱ་བ་ནས།</w:t>
      </w:r>
      <w:ins w:id="35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མཉམ་པ་དང་མི་མཉམ་པ་ལས་ཡོངས་སུ་འདས་པས་ན། མི་མཉམ་པ་དང་མཉམ་པའོ་ཞེས་བྱ་བའི་བར་གྱིས་ནི་བསམ་གྱིས་མི་ཁྱབ་པ་ལ་སོགས་པའི་དོན་གོང་དུ་བཤད་པ་དེ་ཉིད་ཚིག་གི་རྣམ་གྲངས་གཞན་གྱིས་བཤད་པ་སྟེ། བསམ་པ་དང་བྲལ་བའི་ཕྱིར་བསམ་གྱིས་མི་ཁྱབ་པའོ་ཞེས་བྱ་བའི་ཚིག་དང་དོན་དེ་ཉིད་བསམ་པ་ལས་ཡོངས་སུ་འདས་པས་ན་བསམ་གྱིས་མི་ཁྱབ་པའོ་ཞེས་བྱ་བའི་ཚིག་གིས་བསྟན་ན། ཆོས་ཉན་པའི་འཁོར་ཁ་ཅིག་ལ་གོ་བར་སླ་བའི་ཕྱིར་དེ་སྐད་བསྟན་ཏེ།</w:t>
      </w:r>
      <w:ins w:id="35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སེམས་པ་དང</w:t>
      </w:r>
      <w:ins w:id="35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བསམ་པར་བྱ་བ་གཉིས་ཀ་ཡང་དོན་དམ་པར་དངོས་པོ་མེད་པས་བསམ་གྱིས་མི་ཁྱབ་པ་ཞེས་བྱ་</w:t>
      </w:r>
      <w:ins w:id="35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སྟེ། དེ་བཞིན་དུ་དཔག་ཏུ་མེད་པ་དང</w:t>
      </w:r>
      <w:ins w:id="35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5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གཞལ་དུ་མེད་པ་དང</w:t>
      </w:r>
      <w:ins w:id="35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མི་མཉམ་པ་དང་མཉམ་པ་ལ་ཡང་སྦྱར་བར་བྱའོ། །རབ་འབྱོར་བསམ་</w:t>
      </w:r>
      <w:ins w:id="35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5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་མི་ཁྱབ་ཅེས་བྱ་བ་འདི་ནི་བསམ་དུ་མེད་པའི་ཚིག་བླ་</w:t>
      </w:r>
      <w:ins w:id="35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དགས</w:t>
        </w:r>
      </w:ins>
      <w:del w:id="35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དྭགས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ཞེས་བྱ་བ་ནས། མི་མཉམ་པ་དང་མཉམ་པས་མཉམ་པ་མེད་པའི་ཚིག་བླ་</w:t>
      </w:r>
      <w:ins w:id="35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དགས</w:t>
        </w:r>
      </w:ins>
      <w:del w:id="35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དྭགས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་ཏེ་ཞེས་བྱ་བའི་བར་དུ་ནི། དེ་ལྟར་ཆོས་ཐམས་ཅད་བསམ་པ་ལ་སོགས་པ་ལས་ཡོངས་སུ་འདས་ནས། བསམ་གྱིས་མི་ཁྱབ་པ་ལ་སོགས་པའི་ཚིག་ཏུ་བརྗོད་དུ་ཡང་ཅི་ཡོད་སྙམ་དུ་འཁོར་གྱི་ནང་ན་ཁ་ཅིག་སེམས་</w:t>
      </w:r>
      <w:ins w:id="35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པའི་ཐེ་ཚོམ་བསལ་བའི་ཕྱིར། བསམ་གྱིས་མི་ཁྱབ་ཅེས་བྱ་བ་ལ་སོགས་པ་བརྗོད་པ་ཡང་ཀུན་རྫོབ་ཏུ་འཇིག་རྟེན་གྱི་ཐ་སྙད་ཙམ་དུ་ཚིག་བླ་</w:t>
      </w:r>
      <w:ins w:id="35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དགས</w:t>
        </w:r>
      </w:ins>
      <w:del w:id="35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དྭགས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་སུ་བཏགས་པར་ཟད་ཀྱི་དོན་དམ་པར་ནི་མ་ཡིན་ནོ་ཞེས་བསྟན་པའོ། །རབ་འབྱོར་བསམ་གྱིས་མི་ཁྱབ་ཅེས་བྱ་བ་ནི་ནམ་མཁའ་བསམ་གྱིས་མི་ཁྱབ་པའི་ཕྱིར་རོ་ཞེས་བྱ་བ་ནས། ནམ་མཁའ་མི་མཉམ་པ་དང་མཉམ་པ་མེད་པའི་ཕྱིར་ཏེ་ཞེས་བྱ་བའི་བར་དུ་ནི། དངོས་པོ་མེད་པ་ལས་ཚིག་བླ་</w:t>
      </w:r>
      <w:ins w:id="35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དགས</w:t>
        </w:r>
      </w:ins>
      <w:del w:id="35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དྭགས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་སུ་བཏགས་པའི་དཔེ་བསྟན་པ་སྟེ། དཔེར་ན་ནམ་མཁའ་ལ་བསམ་</w:t>
      </w:r>
      <w:ins w:id="35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5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་མི་ཁྱབ་པ་ཞེས་བྱ་བ་ལ་སོགས་པའི་དངོས་པོ་མེད་པ་བསམ་</w:t>
      </w:r>
      <w:ins w:id="35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5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་མི་ཁྱབ་པ་ལ་སོགས་པའི་ཚིག་ཏུ་བརྗོད་པ་ཡིན་ནོ་ཞེས་བསྟན་པའོ། །རབ་འབྱོར་དེ་བཞིན་གཤེགས་པའི་དེ་བཞིན་གཤེགས་པའི་ཆོས་དེ་དག་ནི་བསམ་གྱིས་མི་ཁྱབ་པ། དཔག་ཏུ་མེད་པ། གཞལ་དུ་མེད་པ། མི་མཉམ་པ་དང་མཉམ་པ་སྟེ།</w:t>
      </w:r>
      <w:ins w:id="35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དེ་དག་ནི་ལྷ་དང་མི་དང་ལྷ་མ་ཡིན་དུ་བཅས་པའི་འཇིག་རྟེན་གྱིས་བསམ་པའམ་དཔག་པར་མི་ནུས་ཏེ། དེ་ལྟར་ན་སངས་རྒྱས་རྣམས་ནི་གཞལ་དུ་མེད་དོ། །སངས་རྒྱས་ཀྱི་ཆོས་རྣམས་ནི་གཞལ་དུ་མེད་དོ་ཞེས་བྱ་བ་ནི། ཆོས་ཐམས་ཅད་བསམ་གྱིས་མི་ཁྱབ་པ་དང</w:t>
      </w:r>
      <w:ins w:id="35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དཔག་ཏུ་མེད་པ་དང</w:t>
      </w:r>
      <w:ins w:id="35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གཞལ་དུ་མེད་པ་དང</w:t>
      </w:r>
      <w:ins w:id="35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5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མི་མཉམ་པ་དང་མཉམ་པ་གོང་དུ་བཤད་པའི་དོན་མཇུག་བསྡུས་ཏེ་བསྟན་པ་སྟེ།</w:t>
      </w:r>
      <w:ins w:id="35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དོན་དམ་པར་ཆོས་ཐམས་ཅད་རང་བཞིན་གྱིས་སྟོང་པས་བསམ་ཞིང་དཔག་པར་བྱ་བའི་དངོས་པོ་ཡང་མེད། སེམས་ཤིང་དཔོག་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པར་བྱེད་པའི་སེམས་དང་སེམས་ལས་བྱུང་བ་ཡང་མེད་པའི་ཕྱིར། སུས་ཀྱང་བསམ་ཞིང་དཔག་ཏུ་མི་རུང་ངོ་ཞེས་བསྟན་པའོ། །དེ་ལྟར་ན་སངས་རྒྱས་རྣམས་ནི་གཞལ་དུ་མེད་དོ་ཞེས་བྱ་བ་ནི་དེ་ལྟར་གོང་དུ་བཤད་པའི་ཚུལ་གྱིས་ནི། སངས་རྒྱས་ཉིད་དང</w:t>
      </w:r>
      <w:ins w:id="35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དེ་བཞིན་གཤེགས་པ་ཉིད་དང</w:t>
      </w:r>
      <w:ins w:id="35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རང་བྱུང་ཉིད་དང</w:t>
      </w:r>
      <w:ins w:id="35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དེ་བཞིན་གཤེགས་པ་ཉིད་ཅེས་བྱ་བ། དེ་བཞིན་གཤེགས་པའི་ཡོན་ཏན་གྱི་ཆོས་རྣམས་བསམ་</w:t>
      </w:r>
      <w:ins w:id="35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5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་མི་ཁྱབ། དཔག་ཏུ་མེད། གཞལ་དུ་མེད་དོ་ཞེས་བསྟན་པའོ། །སངས་རྒྱས་ཀྱི་ཆོས་རྣམས་ནི་གཞལ་དུ་མེད་དོ་ཞེས་བྱ་བ་ནི་དེ་བཞིན་གཤེགས་པས་ཐུགས་སུ་ཆུད་ཅིང་བཤད་པའི་ཆོས་རྣམས་བསམ་གྱིས་མི་ཁྱབ། དཔག་ཏུ་མེད། གཞལ་དུ་མེད་དོ་ཞེས་བསྟན་པའོ། །དེ་ལྟར་བཅོམ་ལྡན་འདས་ཀྱིས་དེ་བཞིན་གཤེགས་པ་བསམ་གྱིས་མི་ཁྱབ་པ་དང</w:t>
      </w:r>
      <w:ins w:id="35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དཔག་ཏུ་མེད་པ་དང</w:t>
      </w:r>
      <w:ins w:id="35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གཞལ་དུ་མེད་པ་དང</w:t>
      </w:r>
      <w:ins w:id="35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5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མི་མཉམ་པ་དང་མཉམ་པའི་ལེའུ་འདི་བསྟན་པའི་ཚེ་ཞེས་བྱ་བ་ལ་སོགས་པས་ནི།</w:t>
      </w:r>
      <w:ins w:id="35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བསམ་གྱིས་མི་ཁྱབ་པའི་ཆོས་ཟབ་མོ་བཤད་པའི་དོན་ཡོད་པ་བསྟན་པ་སྟེ། དགེ་སློང་ལྔ་བརྒྱ་ཉེ་བར་ལེན་པ་མེད་པར་ཟག་པ་རྣམས་ལས་སེམས་རྣམ་པར་གྲོལ་ལོ།</w:t>
      </w:r>
      <w:ins w:id="35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།དགེ་སློང་བརྒྱ་ཕྲག་ཉི་ཤུས་ཉེ་བར་ལེན་པ་མེད་པར་ཟག་པ་རྣམས་ལས་སེམས་རྣམ་པར་གྲོལ་ལོ་ཞེས་བྱ་བ་ནི། དགེ་སློང་དང་དགེ་སློང་མ་དེ་སྙེད་ཅིག་གིས་ཕུང་པོ་ཕྱི་མ་ལེན་པ་མེད་པར་ཉོན་མོངས་པ་རྣམས་ལས་སེམས་རྣམ་པར་གྲོལ་ཏེ།</w:t>
      </w:r>
      <w:ins w:id="35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ཕྱིར་</w:t>
      </w:r>
      <w:ins w:id="35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མི་འོང་བ་དང</w:t>
      </w:r>
      <w:ins w:id="35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དགྲ་བཅོམ་པའི་འབྲས་བུ་ཐོབ་པར་གྱུར་ཏོ་ཞེས་བྱ་བའི་དོན་ཏོ། །དགེ་བསྙེན་ཕ་སྟོང་ཕྲག་དྲུག་ཅུ་དང</w:t>
      </w:r>
      <w:ins w:id="35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དགེ་བསྙེན་མ་སྟོང་ཕྲག་སུམ་ཅུ་ནི། ཆོས་རྣམས་ལ་རྡུལ་དང་བྲལ་ཞིང་དྲི་མ་དང་བྲལ་བའི་ཆོས་ཀྱི་མིག་རྣམ་པར་དག་གོ་ཞེས་བྱ་བ་ནི། དགེ་བསྙེན་དང་དགེ་བསྙེན་མ་ལ་རྣམ་པ་གསུམ་སྟེ། ཁྲིམས་བརྒྱད་པ་དང</w:t>
      </w:r>
      <w:ins w:id="35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ཁྲིམས་ལྔ་པ་དང</w:t>
      </w:r>
      <w:ins w:id="35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ཆུབ་ཏུ་སེམས་བསྐྱེད་ནས་དཀོན་མཆོག་གསུམ་ལ་སྐྱབས་སུ་སོང་བ་སྟེ། དེ་དག་གིས་འཇིག་ཚོགས་ལ་ལྟ་བ་ལ་སོགས་པ་ལྟ་བ་ངན་པའི་རྡུལ་དང་བྲལ་ཞིང་འདོད་པའི་འདོད་ཆགས་དང</w:t>
      </w:r>
      <w:ins w:id="35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ཁོང་ཁྲོ་བ་ལ་སོགས་པའི་དྲི་མ་དང་བྲལ་ཏེ། འཕགས་པའི་བདེན་པ་བཞི་ལ་སོགས་པ་དམ་པའི་ཆོས་ལ་ལྟ་བ་ཡོངས་སུ་དག་པར་གྱུར་ཏོ་ཞེས་བྱ་བའི་དོན་ཏོ། །བྱང་ཆུབ་སེམས་དཔའ་སྟོང་ཕྲག་ཉི་ཤུས་ནི་མི་སྐྱེ་བའི་ཆོས་ལ་བཟོད་པ་ཐོབ་སྟེ་ཞེས་བྱ་བ་ནི། བྱང་ཆུབ་སེམས་དཔའ་མོས་པས་སྤྱོད་པའི་ས་ལ་གནས་པ་ལ་སོགས་པ་དེ་སྙེད་ཅིག་གིས་མི་སྐྱེ་བའི་ཆོས་ལ་བཟོད་པ་ཐོབ་སྟེ།</w:t>
      </w:r>
      <w:ins w:id="35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བྱང་ཆུབ་སེམས་དཔའི་ས་བརྒྱད་པ་ལ་གནས་པར་གྱུར་ཏོ་ཞེས་བསྟན་པའོ། །དེ་དག་བཅོམ་ལྡན་འདས་ཀྱིས་བསྐལ་པ་བཟང་པོ་འདི་ཉིད་ལ་སངས་རྒྱས་སུ་འགྱུར་རོ་ཞེས་ལུང་བསྟན་ཏོ་ཞེས་བྱ་བ་ནི། མི་སྐྱེ་བའི་ཆོས་ལ་བཟོད་པ་ཐོབ་ཅིང་ས་བརྒྱད་པ་ལ་གནས་པར་གྱུར་པའི་བྱང་ཆུབ་སེམས་དཔའ་དེ་དག་ད་ལྟའི་བསྐལ་པ་བཟང་པོ་འདི་ཉིད་ལ་སངས་རྒྱས་སུ་འགྱུར་བར་ལུང་བསྟན་ཏོ་ཞེས་བྱ་བའི་དོན་ཏོ། །ཤེས་རབ་ཀྱི་ཕ་རོལ་ཏུ་ཕྱིན་པ་འབུམ་པ་རྒྱ་ཆེར་བཤད་པ་ལས་ལེའུ་སུམ་ཅུ་བཞི་པའོ།། །།དེ་ནས་ཚེ་དང་ལྡན་པ་རབ་འབྱོར་གྱིས་བཅོམ་ལྡན་འདས་ལ་འདི་སྐད་ཅེས་གསོལ་ཏོ། །བཅོམ་ལྡན་འདས་ཤེས་རབ་ཀྱི་ཕ་རོལ་ཏུ་ཕྱིན་པ་འདི་ནི་ཟབ་པ་སྟེ།</w:t>
      </w:r>
      <w:ins w:id="35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ཤེས་རབ་ཀྱི་ཕ་རོལ་ཏུ་ཕྱིན་པ་འདི་ནི་དོན་ཆེན་པོའི་སླད་དུ་ཉེ་བར་གནས་པའོ་ཞེས་བྱ་བ་ལ་སོགས་པ་ནི། ཤེས་རབ་ཀྱི་ཕ་རོལ་ཏུ་ཕྱིན་པ་ཟབ་མོ་འདི་གོང་དུ་བཤད་པའི་རིམ་པ་ལྟར་དོན་ཆེན་པོ་བྱེད་ཅིང་བསམ་གྱིས་མི་ཁྱབ་པ་དང</w:t>
      </w:r>
      <w:ins w:id="35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དཔག་ཏུ་མེད་པ་དང</w:t>
      </w:r>
      <w:ins w:id="35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གཞལ་དུ་མེད་པ་དང</w:t>
      </w:r>
      <w:ins w:id="35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མི་མཉམ་པ་དང་མཉམ་པའི་དོན་དང་ལྡན་པ་ཉིད་ཡང་བཟླས་ཏེ་བརྗོད་ནས། ཤེས་རབ་ཀྱི་ཕ་རོལ་ཏུ་ཕྱིན་པ་ཟབ་མོ་འདིའི་ནང་དུ། ཕ་རོལ་ཏུ་ཕྱིན་པ་ལྔ་ལ་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སོགས་པ་རྣམ་པར་བྱང་བའི་ཆོས་ཐམས་ཅད་འདུས་པ་དང</w:t>
      </w:r>
      <w:ins w:id="35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རྒྱལ་པོ་ཆེན་པོའི་དགོངས་པ་ཐམས་ཅད་བློན་པོས་བྱེད་པའི་དཔེས། སངས་རྒྱས་ཀྱི་ཆོས་ཐམས་ཅད་ཀྱི་དགོས་པ་ཐམས་ཅད་ཤེས་རབ་ཀྱི་ཕ་རོལ་ཏུ་ཕྱིན་པ་ཟབ་མོ་འདི་འབའ་ཞིག་བྱེད་པ་བསྟན་པའི་སྒོ་ནས་དོན་ཆེན་པོ་བྱེད་པར་བསྟན་པ་སྟེ། དེ་ལ་བཅོམ་ལྡན་འདས་ཤེས་རབ་ཀྱི་ཕ་རོལ་ཏུ་ཕྱིན་པ་འདི་ནི་ཟབ་པ་སྟེ། བཅོམ་ལྡན་འདས་ཤེས་རབ་ཀྱི་ཕ་རོལ་ཏུ་ཕྱིན་པ་འདི་ནི་དོན་ཆེན་པོའི་སླད་དུ་ཉེ་བར་གནས་པའོ་ཞེས་བྱ་བ་ནས། ཤེས་རབ་ཀྱི་ཕ་རོལ་ཏུ་ཕྱིན་པ་འདི་ནི་དོན་མི་མཉམ་པ་དང་མཉམ་པའི་ཕྱིར་ཉེ་བར་གནས་པའོ་ཞེས་བྱ་བའི་བར་གྱིས་ནི། ཤེས་རབ་ཀྱི་ཕ་རོལ་ཏུ་ཕྱིན་པ་འདིས་དོན་ཆེན་པོ་མཛད་པ་རབ་འབྱོར་གྱིས་གསོལ་</w:t>
      </w:r>
      <w:ins w:id="35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པ།</w:t>
        </w:r>
      </w:ins>
      <w:del w:id="35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པརྗོ།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བཅོམ་ལྡན་འདས་ཀྱིས་དེ་བདེན་ནོ་ཞེས་བཀའ་སྩལ་པ་སྟེ། དོན་ཆེན་པོ་དང་དོན་བསམ་གྱིས་མི་ཁྱབ་པ་ལ་སོགས་པའི་དོན་ནི་སྔར་བཤད་པ་ཡིན་ནོ། །དེ་ཅིའི་ཕྱིར་ཞེ་ན། རབ་འབྱོར་ཤེས་རབ་ཀྱི་ཕ་རོལ་ཏུ་ཕྱིན་པ་ཟབ་མོ་འདིར་ནི་ཕ་རོལ་ཏུ་ཕྱིན་པ་ལྔ་པོ་འདུས་སོ་ཞེས་བྱ་བ་ནས། རྣམ་པ་ཐམས་ཅད་མཁྱེན་པ་ཉིད་འདུས་སོ་ཞེས་བྱ་བའི་བར་གྱིས་ནི། ཤེས་རབ་ཀྱི་ཕ་རོལ་ཏུ་ཕྱིན་པ་འདི་དོན་ཆེན་པོ་མཛད་པའི་གཏན་ཚིགས་བསྟན་པ་སྟེ། ཕ་རོལ་ཏུ་ཕྱིན་པ་དྲུག་ལ་སོགས་པ་རྣམ་པར་བྱང་བའི་ཆོས་ཐམས་ཅད་ཀྱི་དགོས་པ། ཤེས་རབ་ཀྱི་ཕ་རོལ་ཏུ་ཕྱིན་པ་འདི་འབའ་ཞིག་བྱེད་པའི་ཕྱིར། ཤེས་རབ་ཀྱི་ཕ་རོལ་ཏུ་ཕྱིན་པ་ཟབ་མོ་འདི་དོན་ཆེན་པོ་བྱེད་པ་ཡིན་ནོ་ཞེས་བསྟན་པའོ། །རབ་འབྱོར་འདི་ལྟ་སྟེ་དཔེར་ན་ཞེས་བྱ་བ་ནས། ཤེས་རབ་ཀྱི་ཕ་རོལ་ཏུ་ཕྱིན་པ་འདི་ནི་བྱ་བ་མི་མཉམ་པ་དང་མཉམ་པའི་ཕྱིར་ཉེ་བར་གནས་པའོ་ཞེས་བྱ་བའི་བར་གྱིས་ནི། ཤེས་རབ་ཀྱི་ཕ་རོལ་ཏུ་ཕྱིན་པ་འདི་དོན་ཆེན་པོ་བྱེད་པའི་དཔེ་བསྟན་པ་སྟེ། དཔེར་ན་རྒྱལ་པོ་ཆེན་པོའི་དོན་ཐམས་ཅད་བློན་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པོས་བྱེད་པ་དེ་བཞིན་དུ་སངས་རྒྱས་ཀྱི་བྱ་བ་ཐེག་པ་ཆེ་ཆུང་གསུམ་ཆར་</w:t>
      </w:r>
      <w:ins w:id="35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35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་དགོས་པ་ཐམས་ཅད་ཀྱང་ཤེས་རབ་ཀྱི་ཕ་རོལ་ཏུ་ཕྱིན་པ་འདིས་བྱེད་པའི་ཕྱིར་དོན་ཆེན་པོ་བྱེད་པ་ཡིན་</w:t>
      </w:r>
      <w:ins w:id="35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ནོ་ཞེས་བསྟན་པའོ། །དེ་ཅིའི་ཕྱིར་ཞེ་ན།</w:t>
      </w:r>
      <w:ins w:id="35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རབ་འབྱོར་དེ་ནི་འདི་ལྟར་ཤེས་རབ་ཀྱི་ཕ་རོལ་ཏུ་ཕྱིན་པ་ཟབ་མོ་འདིས་གཟུགས་ཡོངས་སུ་འཛིན་པ་མེད་པ་དང</w:t>
      </w:r>
      <w:ins w:id="35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5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མངོན་པར་ཆགས་པ་མེད་པ</w:t>
      </w:r>
      <w:del w:id="35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ཉེ་བར་གནས་སོ་ཞེས་བྱ་བ་ལ་སོགས་པས་ཀྱང་ཤེས་རབ་ཀྱི་ཕ་རོལ་ཏུ་ཕྱིན་པ་ཟབ་མོ་འདི་དོན་ཆེན་པོ་བྱེད་པའི་གཏན་ཚིགས་བསྟན་པ་སྟེ། ཤེས་རབ་ཀྱི་ཕ་རོལ་ཏུ་ཕྱིན་པ་ཟབ་མོ་འདི་མཉན་པ་དང་སེམས་པ་དང་བསྒོམ་པའི་སྒོ་ནས་དོན་དམ་པར་ཆོས་ཐམས་ཅད་སྟོང་པར་རྟོགས་ན། གཟུགས་ལ་སོགས་པའི་ཆོས་རྣམས་ལ་སྲེད་པའི་དབང་གིས་ཡོངས་སུ་འཛིན་པར་ཡང་མི་འགྱུར་ལ། ལྟ་བ་ལོག་པའི་ཕྱོགས་ལ་མངོན་པར་ཆགས་པར་ཡང་མི་འགྱུར་ཏེ། དེའི་ཕྱིར་ཤེས་རབ་ཀྱི་ཕ་རོལ་ཏུ་ཕྱིན་པ་ཟབ་མོ་འདི་དོན་ཆེན་པོ་བྱེད་པ་ཡིན་ནོ་ཞེས་བསྟན་པ་སྟེ། གཟུགས་ལ་ཇི་ལྟར་བཤད་པ་དེ་བཞིན་དུ་ལམ་གྱི་རྣམ་པ་</w:t>
      </w:r>
      <w:del w:id="35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ཤེས་པ་ཉིད་དང་བླ་ན་མེད་པ་ཡང་དག་པར་རྫོགས་པའི་བྱང་ཆུབ་ལ་ཐུག་གི་བར་དུ་ཡང་སྦྱར་བར་བྱའོ། །གསོལ་པ།</w:t>
      </w:r>
      <w:ins w:id="35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ཇི་ལྟར་ན་ཤེས་རབ་ཀྱི་ཕ་རོལ་ཏུ་ཕྱིན་པ་འདི་གཟུགས་ཡོངས་སུ་འཛིན་པ་མ་མཆིས་པ་དང་མངོན་པར་ཆགས་པ་མ་མཆིས་པ་</w:t>
      </w:r>
      <w:del w:id="35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ཉེ་བར་གནས་པ་ལགས་ཞེས་བྱ་བ་ནས། ཇི་ལྟར་ན་བླ་ན་མེད་པ་ཡང་དག་པར་རྫོགས་པའི་བྱང་ཆུབ་ལ་ཡོངས་སུ་འཛིན་པ་མ་མཆིས་པ་དང</w:t>
      </w:r>
      <w:ins w:id="35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མངོན་པར་ཆགས་པ་མ་མཆིས་པས་ཉེ་བར་གནས་པ་ལགས་ཞེས་བྱ་བའི་བར་གྱིས་ནི། ཡོངས་སུ་གཟུང་བར་བྱ་བ་དང</w:t>
      </w:r>
      <w:ins w:id="36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མངོན་པར་ཆགས་པར་བྱ་བའི་དངོས་པོ་དང</w:t>
      </w:r>
      <w:ins w:id="36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ཡོངས་སུ་འཛིན་པར་བྱེད་པ་དང</w:t>
      </w:r>
      <w:ins w:id="36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མངོན་པར་ཆགས་པར་བྱེད་པའི་བྱེད་པ་པོ་དང</w:t>
      </w:r>
      <w:ins w:id="36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གང་གིས་ཡོངས་སུ་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གཟུང་བར་བྱ་བ་དང</w:t>
      </w:r>
      <w:ins w:id="36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ཆགས་པར་བྱ་བའི་སེམས་ཀྱང་དངོས་པོ་མེད་པར་བསྟན་པའི་གླེང་བསླང་བའི་ཕྱིར་རབ་འབྱོར་གྱིས་ཞུས་པའོ། །བཅོམ་ལྡན་འདས་ཀྱིས་བཀའ་སྩལ་པ། རབ་འབྱོར་དེ་ཇི་སྙམ་དུ་སེམས།</w:t>
      </w:r>
      <w:ins w:id="36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ཁྱོད་ཀྱི་གཟུགས་གང་ཡོངས་སུ་གཟུང་བར་བྱ་བའམ། མངོན་པར་ཆགས་པར་བྱ་བ་དེ་ལྟ་བུ་མཐོང་ངམ་ཞེས་བྱ་བ་ལ་སོགས་པས་ནི། ཇི་ལྟར་ན་ཡོངས་སུ་བཟུང་</w:t>
      </w:r>
      <w:del w:id="36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བ་མ་མཆིས་པ་དང</w:t>
      </w:r>
      <w:ins w:id="36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མངོན་པར་ཆགས་པ་མ་མཆིས་པ་ལགས་ཞེས་རབ་འབྱོར་གྱིས་ཞུས་པའི་དོན་ཞིབ་ཏུ་བཤད་པ་སྟེ། དོན་དམ་པར་ཆོས་ཐམས་ཅད་རང་བཞིན་གྱིས་སྟོང་པ་ལ་གང་ཡོངས་སུ་</w:t>
      </w:r>
      <w:ins w:id="36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བཟུང</w:t>
        </w:r>
      </w:ins>
      <w:del w:id="36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གཟུང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་བར་བྱ་བའི་དངོས་པོ་དང</w:t>
      </w:r>
      <w:ins w:id="36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6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འཛིན་པར་བྱེད་པའི་བྱེད་པ་པོ་དང</w:t>
      </w:r>
      <w:ins w:id="36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འཛིན་པའི་སེམས་དེ་ལྟ་བུའི་དངོས་པོ་ཡོད་དམ་ཞེས་རབ་འབྱོར་ལ་སླར་དྲིས་པ་སྟེ། དེ་ལྟ་བུའི་དངོས་པོ་གང་ཡང་མེད་དོ་ཞེས་བྱ་བའི་དོན་ཏོ། །དེ་ལ་གཟུགས་གང་ཡོངས་སུ་གཟུང་བར་བྱ་བ</w:t>
      </w:r>
      <w:ins w:id="36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འམ།</w:t>
      </w:r>
      <w:ins w:id="36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མངོན་པར་ཆགས་པར་བྱ་བ་དེ་ལྟ་བུ་མཐོང་ངམ་ཞེས་བྱ་བས་ནི་གཟུང་བའི་དངོས་པོ་མེད་པ་བསྟན་པའོ། །ཆོས་གང་ཡང་ཡོངས་སུ་འཛིན་པར་བྱེད་པ་དང</w:t>
      </w:r>
      <w:ins w:id="36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6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མངོན་པར་ཆགས་པར་བྱེད་པའམ་ཞེས་བྱ་བས་ནི་འཛིན་པར་བྱེད་པའི་བྱེད་པ་པོ་མེད་པར་བསྟན་པའོ། །ཡོངས་སུ་གཟུང་</w:t>
      </w:r>
      <w:del w:id="36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བར་བྱ་བའམ། མངོན་པར་ཆགས་པར་བྱ་བ་དེ་ལྟ་བུ་ཡང་མཐོང་ངམ་ཞེས་བྱ་བས་ནི་འཛིན་པ་མེད་པར་བསྟན་པའོ།</w:t>
      </w:r>
      <w:ins w:id="36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།གཟུགས་ལ་ཇི་ལྟར་བཤད་པ་དེ་བཞིན་དུ་ལམ་གྱི་རྣམ་པ་ཤེས་པ་ཉིད་དང</w:t>
      </w:r>
      <w:ins w:id="36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6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བླ་ན་མེད་པ་ཡང་དག་པར་རྫོགས་པའི་བྱང་ཆུབ་ལ་ཐུག་གི་བར་དུ་ཡང་སྦྱར་བར་བྱའོ། །བཅོམ་ལྡན་འདས་ཀྱིས་བཀའ་</w:t>
      </w:r>
      <w:ins w:id="36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36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རབ་འབྱོར་ལེགས་སོ་ལེགས་</w:t>
      </w:r>
      <w:ins w:id="36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སོ།</w:t>
        </w:r>
      </w:ins>
      <w:del w:id="36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སོསྐེ།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།རབ་འབྱོར་ངས་ཀྱང་གཟུགས་ཡང་དག་པར་རྗེས་སུ་མ་མཐོང་སྟེ།</w:t>
      </w:r>
      <w:ins w:id="36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ཡང་དག་པར་རྗེས་སུ་མ་མཐོང་བས་ཡོངས་སུ་མི་འཛིན། ཡོངས་སུ་མི་འཛིན་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པས་ཉེ་བར་མི་ལེན་ཏོ་ཞེས་བྱ་བ་ལ་སོགས་པས་ནི་ཡོངས་སུ་གཟུང་བར་བྱ་བ་དང</w:t>
      </w:r>
      <w:ins w:id="36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མངོན་པར་ཆགས་པར་བྱ་བ་མེད་པའི་དོན་དེ་ཉིད་གསལ་བར་བསྟན་པའི་ཕྱིར། བཅོམ་ལྡན་འདས་ཀྱིས་བཀའ་</w:t>
      </w:r>
      <w:ins w:id="36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36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་པ་སྟེ། གཟུགས་ལ་སོགས་པའི་ཆོས་ཐམས་ཅད་དོན་དམ་པར་རང་བཞིན་གྱིས་སྟོང་པས་བཅོམ་ལྡན་འདས་ཉིད་ཀྱིས་ཀྱང་ཡང་དག་པར་མི་གཟིགས་ཏེ། དེ་ལྟར་ཡང་དག་པར་མི་གཟིགས་པས།</w:t>
      </w:r>
      <w:ins w:id="36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སྲེད་པའི་དབང་གིས་ཡོངས་སུ་འཛིན་པར་མི་འགྱུར། དེ་ལྟར་ཡོངས་སུ་མི་འཛིན་པ་དང</w:t>
      </w:r>
      <w:ins w:id="36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ལྟ་བའི་དབང་གིས་ཉེ་བར་ལེན་པར་ཡང་མི་འགྱུར་ཏེ།</w:t>
      </w:r>
      <w:ins w:id="36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མངོན་པར་ཆགས་པར་མི་འགྱུར་རོ་ཞེས་བྱ་བའི་དོན་ཏོ། །གཟུགས་ལ་ཇི་ལྟར་བཤད་པ་དེ་བཞིན་དུ་རྣམ་པ་ཐམས་ཅད་</w:t>
      </w:r>
      <w:ins w:id="36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6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་པ་ཉིད་དང</w:t>
      </w:r>
      <w:ins w:id="36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</w:t>
      </w:r>
      <w:ins w:id="36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་བཞིན་གཤེགས་པ་ཉིད་ལ་ཐུག་གི་བར་དུ་ཡང་སྦྱར་བར་བྱའོ། །རབ་འབྱོར་དེ་ལྟ་བས་ན།</w:t>
      </w:r>
      <w:ins w:id="36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བྱང་ཆུབ་སེམས་དཔའ་སེམས་དཔའ་ཆེན་པོས་གཟུགས་ལ་མངོན་པར་ཆགས་པར་མི་བྱའོ། །ཡོངས་སུ་གཟུང་</w:t>
      </w:r>
      <w:del w:id="36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བར་མི་བྱའོ་ཞེས་བྱ་བ་</w:t>
      </w:r>
      <w:ins w:id="36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ནས།</w:t>
        </w:r>
      </w:ins>
      <w:del w:id="36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ནསདུ།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དེ་བཞིན་གཤེགས་པ་ཉིད་ལ་མངོན་པར་ཆགས་པར་མི་བྱའོ། །ཡོངས་སུ་གཟུང་</w:t>
      </w:r>
      <w:del w:id="36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བར་མི་བྱའོ་ཞེས་བྱ་བའི་བར་</w:t>
      </w:r>
      <w:ins w:id="36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6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་ནི་དེ་ལྟར་ཆོས་ཐམས་ཅད་རང་བཞིན་གྱིས་སྟོང་</w:t>
      </w:r>
      <w:ins w:id="36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སྟེ།</w:t>
      </w:r>
      <w:ins w:id="36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དེ་བཞིན་གཤེགས་པས་ཀྱང་མ་གཟིགས་ཤིང་ཡོངས་སུ་མི་འཛིན། ཉེ་བར་བླང་དུ་མེད་པས་རབ་འབྱོར་</w:t>
      </w:r>
      <w:ins w:id="36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ཁྱོད</w:t>
        </w:r>
      </w:ins>
      <w:del w:id="36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་ཀྱིས་ཀྱང་ཆོས་ཐམས་ཅད་ལ་མངོན་པར་ཆགས་པ་དང</w:t>
      </w:r>
      <w:ins w:id="36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ཡོངས་སུ་གཟུང་བར་མི་བྱའོ་ཞེས་རྗེས་སུ་གདམས་ཏེ་བསྟན་པའོ། །དེ་ནས་འདོད་པ་ན་སྤྱོད་པ་དང</w:t>
      </w:r>
      <w:ins w:id="36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ཡོད་པ་ན་སྤྱོད་པའི་ལྷའི་བུ་དག་གིས་བཅོམ་ལྡན་འདས་ལ་འདི་སྐད་ཅེས་གསོལ་ཏོ་ཞེས་བྱ་བ་ལ་སོགས་པས་ནི་མངོན་པར་ཆགས་པ་དང</w:t>
      </w:r>
      <w:ins w:id="36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ཡོངས་སུ་འཛིན་པ་མེད་པའི་དོན་ཟབ་མོ་ལྷའི་བུ་དག་གིས་ཐོས་ནས་ཤེས་རབ་ཀྱི་ཕ་རོལ་ཏུ་ཕྱིན་པ་འདི་ཟབ་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ཅིང་བལྟ་དཀའ་བ་ལ་སོགས་པའི་སྒོ་ནས་བསྟོད་པ་སྟེ། དེ་ལ་ཟབ་པ་ནི་མུ་སྟེགས་ཅན་དང</w:t>
      </w:r>
      <w:ins w:id="36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ཉན་ཐོས་དང་རང་སངས་རྒྱས་ལ་སོགས་པའི་བློས་མ་རྟོགས་པའི་ཕྱིར་རོ། །དེ་ལྟར་ཟབ་པའི་ཕྱིར་བལྟ་དཀའ་བའོ། །བལྟ་དཀའ་བའི་ཕྱིར་རྟོགས་པར་དཀའ་བའོ། །རྟོགས་པར་དཀའ་བའི་ཕྱིར་མི་བརྟག་པའོ། །མི་བརྟག་པའི་ཕྱིར་བརྟག་པའི་སྤྱོད་ཡུལ་མ་ཡིན་པའོ་ཞེས་ཚིག་སྔ་མས་ཕྱི་མ་བཤད་པར་བྱའོ། །ཞི་ཞིང་ཕྲ་བ་ཞེས་བྱ་བ་ནི་དེ་ལྟར་ཉན་ཐོས་དང་རང་སངས་རྒྱས་ལ་སོགས་པས་བརྟག་པའི་སྤྱོད་ཡུལ་མ་ཡིན་ཏེ། རྣམ་པར་རྟོག་པའི་སྤྲོས་པ་ཐམས་ཅད་ཞི་ཞིང་གཟུང་བ་དང་འཛིན་པའི་ཆ་དང་བྲལ་བའི་ཕྱིར་ཕྲ་བའོ། །མཁས་པ་དང་བཟང་བ་དང་ཡིད་གསལ་བས་འཚལ་བར་བགྱིའོ་ཞེས་བྱ་བས་ནི་དེ་ལྟར་ཉན་ཐོས་དང་རང་སངས་རྒྱས་ལ་སོགས་པས་ཤེས་པར་མི་ནུས་པ་སྟེ། བྱང་ཆུབ་སེམས་དཔའ་ཐབས་དང་ཤེས་རབ་ཟུང་དུ་</w:t>
      </w:r>
      <w:ins w:id="36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འབྲེལ་བ</w:t>
        </w:r>
      </w:ins>
      <w:del w:id="36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་མཁས་པ་དག་གིས་ཤེས་པར་ནུས་ཀྱི་གཞན་གྱིས་ཤེས་པར་མི་ནུས་སོ་ཞེས་བསྟན་པའོ། །བཅོམ་ལྡན་འདས་སེམས་ཅན་གང་ཤེས་རབ་ཀྱི་ཕ་རོལ་ཏུ་ཕྱིན་པ་ཟབ་མོ་འདི་ལ་མོས་པ་དེ་དག་ནི་སྔོན་གྱི་རྒྱལ་བ་ལ་བགྱི་བ་བགྱིས་པའོ་ཞེས་བྱ་བས་ནི། ཤེས་རབ་ཀྱི་ཕ་རོལ་ཏུ་ཕྱིན་པ་ཟབ་མོ་འདི་ལ་དད་ཅིང་སྤྱོད་པའི་སེམས་ཅན་དཀོན་པ་བསྟན་པ་སྟེ། སྔོན་གྱི་དེ་བཞིན་གཤེགས་པ་ལ་བསྙེན་བཀུར་བྱེད་བྱེད་པ་རྣམས་ཤེས་རབ་ཀྱི་ཕ་རོལ་ཏུ་ཕྱིན་པ་ཟབ་མོ་འདི་ལ་དད་ཅིང་སྤྱོད་པར་འགྱུར་གྱི། གཞན་རྣམས་དེ་ལྟར་དད་ཅིང་སྤྱོད་པར་མི་འགྱུར་རོ་ཞེས་བསྟན་པའོ། །བཅོམ་ལྡན་འདས་སེམས་ཅན་གང་ཤེས་རབ་ཀྱི་ཕ་རོལ་ཏུ་ཕྱིན་པ་ཟབ་མོ་འདི་ལ་མོས་པ་དེ་དག་ནི་དགེ་བའི་བཤེས་གཉེན་</w:t>
      </w:r>
      <w:ins w:id="36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6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ཡོངས་སུ་བཟུང་བ་དགེ་བའི་རྩ་བ་བསྐྱེད་པའོ་ཞེས་བྱ་བས་ཀྱང་ཤེས་རབ་ཀྱི་ཕ་རོལ་ཏུ་ཕྱིན་པ་ཟབ་མོ་འདི་ལ་དད་ཅིང་སྤྱོ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པའི་སེམས་ཅན་དཀོན་པ་བསྟན་པ་སྟེ། ཚེ་འདི་དང་ཚེ་སྔ་མ་གཉིས་ཀ་ལ་དགེ་བའི་བཤེས་གཉེན་ལ་བརྟེན་བརྟེན་པ་དང</w:t>
      </w:r>
      <w:ins w:id="36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བསོད་ནམས་ཀྱི་ཚོགས་བསགས་པ་དག་ཤེས་རབ་ཀྱི་ཕ་རོལ་ཏུ་ཕྱིན་པ་ཟབ་མོ་འདི་ལ་དད་ཅིང་སྤྱོད་པར་འགྱུར་</w:t>
      </w:r>
      <w:ins w:id="36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གྱིས།</w:t>
        </w:r>
      </w:ins>
      <w:del w:id="36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གྱིསདུ།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དེ་ལྟ་མ་ཡིན་པ་གཞན་དག་ནི་དད་ཅིང་སྤྱོད་པར་མི་འགྱུར་རོ་ཞེས་བསྟན་པའོ། །བཅོམ་ལྡན་འདས་གལ་ཏེ་སྟོང་གསུམ་གྱི་སྟོང་ཆེན་པོའི་འཇིག་རྟེན་གྱི་ཁམས་ཀྱི་སེམས་ཅན་གང་ཇི་སྙེད་པ་དེ་དག་ཐམས་ཅད་ཅེས་བྱ་བ་ནས། གང་ཤེས་རབ་ཀྱི་ཕ་རོལ་ཏུ་ཕྱིན་པ་ཟབ་མོ་འདི་ལ་གདུགས་གཅིག་ཏུ་མོས་པ་དེ་ཉིད་ཆེས་ལེགས་པའི་མཆོག་ཏུ་འགྱུར་རོ་ཞེས་བྱ་བའི་བར་</w:t>
      </w:r>
      <w:ins w:id="36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6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ཤེས་རབ་ཀྱི་ཕ་རོལ་ཏུ་ཕྱིན་པ་ཟབ་མོ་འདི་ལ་དད་ཅིང་སྤྱོད་པ་བསོད་ནམས་ཆེ་ཞིང་དོན་ཆེ་བ་བསྟན་པ་སྟེ། སྟོང་གསུམ་གྱི་སྟོང་ཆེན་པོའི་འཇིག་རྟེན་གྱི་ཁམས་ཀྱི་སེམས་ཅན་ཇི་སྙེད་ཡོད་པ་དེ་སྙེད་ཀྱི་ཉན་ཐོས་དང་རང་སངས་རྒྱས་རྣམས་ཀྱིས་ཆོས་རྟོགས་པའི་ཡེ་ཤེས་ཇི་ཙམ་ཡོད་པ་དང</w:t>
      </w:r>
      <w:ins w:id="36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ཉོན་མོངས་པ་སྤངས་</w:t>
      </w:r>
      <w:ins w:id="36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བའི་</w:t>
        </w:r>
      </w:ins>
      <w:del w:id="36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པའི་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ཡོན་ཏན་དང</w:t>
      </w:r>
      <w:ins w:id="36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བསོད་ནམས་ཇི་ཙམ་ཡོད་པ་དེ་དག་ཐམས་ཅད་པས་ཤེས་རབ་ཀྱི་ཕ་རོལ་ཏུ་ཕྱིན་པ་ཟབ་མོ་འདི་ལ་དད་ཅིང་མོས་པས།</w:t>
      </w:r>
      <w:ins w:id="36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ཉིན་གཅིག་སྤྱད་པའི་བསོད་ནམས་དང་ཕན་ཡོན་ཆེའོ་ཞེས་བསྟན་པའོ། །དད་པའི་རྗེས་སུ་འབྲང་བ་དང</w:t>
      </w:r>
      <w:ins w:id="36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ཆོས་ཀྱི་རྗེས་སུ་འབྲང་བ་ཞེས་བྱ་བ་ནི་ཉན་ཐོས་ཤེས་རབ་རྟུལ་</w:t>
      </w:r>
      <w:del w:id="36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པོ་དང་རྣོན་པོ་ལ་བྱ་སྟེ། དད་པའི་རྗེས་སུ་འབྲང་བ་ནི་ཉན་ཐོས་ཤེས་རབ་རྟུལ་པོ་</w:t>
      </w:r>
      <w:ins w:id="36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ཆོས་ཀྱི་དོན་མ་རྟོགས་ཀྱང</w:t>
      </w:r>
      <w:ins w:id="36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གང་ཟག་གཞན་ཆོས་སྤྱོད་པ་མཐོང་ན་དད་པ་སྐྱེས་ནས་དེ་དག་གི་རྗེས་སུ་འབྲང་ཞིང་ཆོས་སྤྱོད་པ་ལ་བྱའོ། །ཆོས་ཀྱི་རྗེས་སུ་འབྲང་བ་ནི་ཉན་ཐོས་ཤེས་རབ་རྣོན་པོ་བདག་རང་གིས་ཆོས་ཀྱི་དོན་རྟོགས་ནས་ཆོས་སྤྱོད་པའོ། །བརྒྱད་པ་ལ་སོགས་པའི་ཉན་ཐོས་ཀྱི་གང་ཟག་གཞན་རྣམས་ནི་སྔར་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བཤད་ཟིན་ཏོ། །དེ་ཅིའི་སླད་དུ་ཞེ་ན། དེ་ནི་འདི་ལྟར་དད་པའི་རྗེས་སུ་འབྲང་བའི་ཡེ་ཤེས་གང་ཇི་ཙམ་པ་དང</w:t>
      </w:r>
      <w:ins w:id="36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ོང་བ་གང་ཇི་ཙམ་པ་དེ་ནི་བྱང་ཆུབ་སེམས་དཔའ་སེམས་དཔའ་ཆེན་པོ་མི་སྐྱེ་བའི་ཆོས་ལ་བཟོད་པ་ཐོབ་པའི་བཟོད་པར་འདུས་སོ་ཞེས་བྱ་བ་ནས། རང་སངས་རྒྱས་རྣམས་ཀྱི་ཡེ་ཤེས་གང་ཇི་ཙམ་པ་དང</w:t>
      </w:r>
      <w:ins w:id="36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ོང་བ་གང་ཇི་ཙམ་པ་དེ་ནི་བྱང་ཆུབ་སེམས་དཔའ་སེམས་དཔའ་ཆེན་པོ་མི་སྐྱེ་བའི་ཆོས་ལ་བཟོད་པ་ཐོབ་པའི་བཟོད་པར་འདུས་སོ་ཞེས་བྱ་བའི་བར་གྱིས་ནི་ཉན་ཐོས་དང</w:t>
      </w:r>
      <w:ins w:id="36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6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རང་སངས་རྒྱས་རྣམས་ཀྱི་ཡེ་ཤེས་དང་སྤོང་བའི་ཕན་ཡོན་</w:t>
      </w:r>
      <w:ins w:id="36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པས</w:t>
        </w:r>
      </w:ins>
      <w:del w:id="36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ྱང་ཆུབ་སེམས་དཔའ་ཤེས་རབ་ཀྱི་ཕ་རོལ་ཏུ་ཕྱིན་པ་འདི་ལ་ཉིན་གཅིག་སྤྱད་པའི་ཕན་ཡོན་ཆེ་བའི་གཏན་ཚིགས་བསྟན་པ་སྟེ།</w:t>
      </w:r>
      <w:ins w:id="36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ཉན་ཐོས་དང་རང</w:t>
      </w:r>
      <w:ins w:id="36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་སངས་རྒྱས་རྣམས་ཀྱི་སོ་སོའི་</w:t>
      </w:r>
      <w:ins w:id="36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འབྲས</w:t>
        </w:r>
      </w:ins>
      <w:del w:id="37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འམས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་བུ་ཐོབ་སྟེ། ཡེ་ཤེས་དང་ལྡན་ཞིང་ཉོན་མོངས་པ་སྤངས་པ་ནི་དམིགས་པ་དང་བཅས་ཤིང་མཚན་མར་བཅས་པ་ཡིན་གྱི། བྱང་ཆུབ་སེམས་དཔའ་ཤེས་རབ་ཀྱི་ཕ་རོལ་ཏུ་ཕྱིན་པ་ལ་སྤྱོད་པ་ནི་དོན་དམ་པར་ཆོས་ཐམས་ཅད་སྐྱེ་བ་མེད་པར་རྟོགས་ནས་ཆོས་ཟབ་མོ་</w:t>
      </w:r>
      <w:del w:id="37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ལ་བཟོད་པར་གྱུར་ཅིང</w:t>
      </w:r>
      <w:ins w:id="37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ཤེས་རབ་ཀྱི་ཕ་རོལ་ཏུ་ཕྱིན་པ་ལ་དད་པས་སྤྱོད་པ་མཚན་མར་མི་འཛིན་ཅིང་དམིགས་པ་ལ་མ་ཆགས་པའི་ཕྱིར་ཕན་ཡོན་ལྷག་པར་ཆེའོ་ཞེས་བསྟན་པའོ། །དེ་ནས་བཅོམ་ལྡན་འདས་ཀྱིས་འདོད་པ་ན་སྤྱོད་པ་དང་གཟུགས་ཡོད་པ་ན་སྤྱོད་པའི་ལྷའི་བུ་དེ་དག་ལ་བཀའ་སྩལ་པ་ཞེས་བྱ་བ་ནས། རང་སངས་རྒྱས་ཀྱི་ཡེ་ཤེས་གང་ཡིན་པ་ཇི་ཙམ་པ་དང</w:t>
      </w:r>
      <w:ins w:id="37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ོང་བ་གང་ཇི་ཙམ་པ་དེ་དག་ནི་བྱང་ཆུབ་སེམས་དཔའ་སེམས་དཔའ་ཆེན་པོ་མི་སྐྱེ་བའི་ཆོས་ལ་བཟོད་པ་ཐོབ་པའི་བཟོད་པར་འདུས་སོ་ཞེས་བྱ་བའི་བར་གྱིས་ནི་གོང་དུ་ལྷའི་བུ་རྣམས་ཀྱིས་གསོལ་པའི་ཚིག་དང</w:t>
      </w:r>
      <w:ins w:id="37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དོན་བརྩོན་ཞིང་འཁོར་རྣམས་ཀྱིས་བརྟན་པར་ཡིད་ཆེས་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པར་བྱ་བའི་ཕྱིར། དེ་བདེན་ནོ་ཞེས་ཚིག་གོང་མ་ཉིད་བཟླས་ཏེ་བཀའ་སྩལ་པའོ། །ལྷའི་བུ་དག་རིགས་ཀྱི་བུའམ་རིགས་ཀྱི་བུ་མོ་གང་སུ་ཡང་རུང་སྟེ་ཞེས་བྱ་བ་ནས་ཤེས་རབ་ཀྱི་ཕ་རོལ་ཏུ་ཕྱིན་པ་དང་བྲལ་བའི་མདོ་སྡེ་གཞན་ལ་བསྐལ་པ་དང</w:t>
      </w:r>
      <w:ins w:id="37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བསྐལ་</w:t>
      </w:r>
      <w:ins w:id="37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བའི</w:t>
        </w:r>
      </w:ins>
      <w:del w:id="37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་ལྷག་མར་སྤྱད་པ་དག་ནི་མ་ཡིན་ནོ་ཞེས་བྱ་བའི་བར་</w:t>
      </w:r>
      <w:ins w:id="37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7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་ནི་ཉན་ཐོས་དང་རང་སངས་རྒྱས་ཀྱི་ཐེག་པའི་མདོ་སྡེ་ཤེས་རབ་ཀྱི་ཕ་རོལ་ཏུ་ཕྱིན་པའི་དོན་དང་མི་ལྡན་པ་ལ། བསྐལ་པའམ་བསྐལ་པ་བས་ཀྱང་ལྷག་པར་སྤྱོད་པའི་ཉན་ཐོས་དང</w:t>
      </w:r>
      <w:ins w:id="37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རང་སངས་རྒྱས་ཀྱི་ཐེག་པ་པའི་རིགས་ཀྱི་བུའམ་རིགས་ཀྱི་བུ་མོ་བས། ཤེས་རབ་ཀྱི་ཕ་རོལ་ཏུ་ཕྱིན་པ་ཟབ་མོ་འདི་ལ་སྤྱོད་པ་ཕན་ཡོན་ཆེ་བ་བསྟན་པ་སྟེ། མྱུར་དུ་འབྱུང་བ་ཞེས་བྱ་བ་ནི་འཁོར་བ་ལས་ཐར་ཏེ་བླ་ན་མེད་པའི་བྱང་ཆུབ་མྱུར་དུ་ཐོབ་པར་འགྱུར་རོ་ཞེས་བྱ་བའི་དོན་ཏོ། </w:t>
      </w:r>
      <w:del w:id="37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དེ་ཅིའི་ཕྱིར་ཞེ་ན། དེ་ནི་འདི་ལྟར་ཤེས་རབ་ཀྱི་ཕ་རོལ་ཏུ་ཕྱིན་པ་འདི་ཕུལ་དུ་བྱ་བའི་ཆོས་གང་ལ་ཞེས་བྱ་བ་ནས། གང་ལ་དེ་བཞིན་གཤེགས་པ་དགྲ་བཅོམ་པ་ཡང་དག་པར་རྫོགས་པའི་སངས་རྒྱས་ཀྱིས་བསླབས་ཏེ། བླ་ན་མེད་པ་ཡང་དག་པར་རྫོགས་པའི་བྱང་ཆུབ་ཏུ་མངོན་པར་སངས་རྒྱས་པ་དང</w:t>
      </w:r>
      <w:ins w:id="37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མངོན་པར་རྫོགས་པར་འཚང་རྒྱ་བ་དང</w:t>
      </w:r>
      <w:ins w:id="37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མངོན་པར་རྫོགས་པར་འཚང་རྒྱ་བར་འགྱུར་བ་དེ་དག་རྒྱ་ཆེར་བསྟན་ཏོ་ཞེས་བྱ་བའི་བར་</w:t>
      </w:r>
      <w:ins w:id="37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7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་ནི་ཤེས་རབ་ཀྱི་ཕ་རོལ་ཏུ་ཕྱིན་པ་ཟབ་མོ་འདི་ལ་སྤྱད་པ་ཕན་ཡོན་ཆེ་བའི་གཏན་ཚིགས་བསྟན་པ་སྟེ། ཉན་ཐོས་དང་རང་སངས་རྒྱས་དང་བྱང་ཆུབ་སེམས་དཔའ་</w:t>
      </w:r>
      <w:del w:id="37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ས་ཀྱིས་བསླབ་པར་བྱ་བའི་ཆོས་བཟང་པོ་ཕུལ་དུ་བྱུང་བ་ཐམས་ཅད་ཤེས་རབ་ཀྱི་ཕ་རོལ་ཏུ་ཕྱིན་པ་འདི་ལས་རྒྱ་ཆེར་བསྟན་ཏེ། ཉན་ཐོས་དང་རང་སངས་རྒྱས་དང</w:t>
      </w:r>
      <w:ins w:id="37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བྱང་ཆུབ་སེམས་དཔའ་རྣམས་ཀྱང་ཆོས་དེ་ལ་</w:t>
      </w:r>
      <w:ins w:id="37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</w:t>
        </w:r>
      </w:ins>
      <w:del w:id="37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བསྦབ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་པ་དུས་གསུམ་གྱི་དེ་བཞིན་གཤེགས་པ་རྣམས་ཀྱིས་ཀྱང་ཆོས་དེ་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ལ་</w:t>
      </w:r>
      <w:ins w:id="37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བསླབས</w:t>
        </w:r>
      </w:ins>
      <w:del w:id="37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བསྦབས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་ནས་བླ་ན་མེད་པ་ཡང་དག་པར་རྫོགས་པའི་བྱང་ཆུབ་ཏུ་མངོན་པར་སངས་རྒྱས་ཏེ། དེ་བས་ན་ཤེས་རབ་ཀྱི་ཕ་རོལ་ཏུ་ཕྱིན་པ་ཟབ་མོ་འདི་ལ་སྤྱད་ན་མྱུར་དུ་བླ་ན་མེད་པ་ཡང་དག་པར་རྫོགས་པའི་བྱང་ཆུབ་ཏུ་འབྱུང་བར་འགྱུར་རོ་ཞེས་བསྟན་</w:t>
      </w:r>
      <w:ins w:id="37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པའོ། །་</w:t>
        </w:r>
      </w:ins>
      <w:del w:id="37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པའོརྗོ། 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ནས་འདོད་པ་ན་སྤྱོད་པ་དང་གཟུགས་ཡོད་པ་ན་སྤྱོད་པའི་ལྷའི་བུ་དེ་དག་གིས་ཆེད་དུ་བརྗོད་པ་ཆེད་དུ་བརྗོད་དེ་ཞེས་བྱ་བ་ནས། དེ་ལ་བསླབས་ཤིང་བྱང་ཆུབ་སེམས་དཔའ་སེམས་དཔའ་ཆེན་པོ་རྣམས་བླ་ན་མེད་པ་ཡང་དག་པར་རྫོགས་པའི་བྱང་ཆུབ་ཏུ་བྱུང་བར་གྱུར་ཏེ་འབྱུང་ཞིང་འབྱུང་བར་འགྱུར་ཞེས་བྱ་བའི་བར་གྱིས་ནི། ལྷའི་བུ་དེ་དག་གིས་ཤེས་རབ་ཀྱི་ཕ་རོལ་ཏུ་ཕྱིན་པ་འདི་ལ་སྤྱོད་པ་ཕན་ཡོན་ཆེ་བར་རྟོགས་ནས་མོས་ཏེ། ཤེས་རབ་ཀྱི་ཕ་རོལ་ཏུ་ཕྱིན་པ་ལ་བསྟོད་པ་བསྟན་པ་སྟེ། ཆེད་དུ་བརྗོད་པ་ཞེས་བྱ་བ་ནི་ཤེས་རབ་ཀྱི་ཕ་རོལ་ཏུ་ཕྱིན་པ་འདི་ཕ་རོལ་ཏུ་ཕྱིན་པ་ཆེན་པོ་</w:t>
      </w:r>
      <w:del w:id="37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ཡིན་པ་དང</w:t>
      </w:r>
      <w:ins w:id="37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དཔག་ཏུ་མེད་པ་དང</w:t>
      </w:r>
      <w:ins w:id="37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གཞལ་དུ་མེད་པ་དང</w:t>
      </w:r>
      <w:ins w:id="37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མཉམ་པ་དང་མཉམ་པའི་ཕ་རོལ་ཏུ་ཕྱིན་པ་ཡིན་ནོ་ཞེས་བྱ་བ་ལ་སོགས་པས་བསྟོད་པའི་ཚིག་རྣམས་སུས་ཀྱང་མ་བསྐུལ་བར་རང་བྱུང་བ་ལ་ཆེད་དུ་བརྗོད་པ་ཞེས་བྱའོ། །བཅོམ་ལྡན་འདས་ཤེས་རབ་ཀྱི་ཕ་རོལ་ཏུ་ཕྱིན་པ་ཟབ་མོ་དེ་ལ་བསླབས་ཤིང་དད་པའི་རྗེས་སུ་འབྲང་བ་རྣམས་བྱུང་བར་གྱུར་ཏེ། འབྱུང་ཞིང་འབྱུང་བར་འགྱུར་ཞེས་བྱ་བ་ལ་སོགས་པས་ནི་དུས་གསུམ་གྱི་ཉན་ཐོས་དང</w:t>
      </w:r>
      <w:ins w:id="37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7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རང་སངས་རྒྱས་དང་བྱང་ཆུབ་སེམས་དཔའ་རྣམས་ཀྱི་</w:t>
      </w:r>
      <w:del w:id="37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སོ་སོའི་འབྲས་བུ་ཐོབ་པ་ཡང་ཤེས་རབ་ཀྱི་ཕ་རོལ་ཏུ་ཕྱིན་པ་ཟབ་མོ་འདི་ལ་</w:t>
      </w:r>
      <w:ins w:id="37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བསླབས</w:t>
        </w:r>
      </w:ins>
      <w:del w:id="37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བབེེབས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་ཏེ། སོ་སོའི་</w:t>
      </w:r>
      <w:ins w:id="37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འབྲས</w:t>
        </w:r>
      </w:ins>
      <w:del w:id="37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འམས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ུ་ཐོབ་པར་གྱུར་པའི་ཕྱིར་ཤེས་རབ་ཀྱི་ཕ་རོལ་ཏུ་ཕྱིན་པ་ནི་ཕ་རོལ་ཏུ་ཕྱིན་པ་ཆེན་མོ་ཡིན་ནོ་ཞེས་བསྟོད་པའོ། །ཤེས་རབ་ཀྱི་ཕ་རོལ་ཏུ་ཕྱིན་པ་འདི་ནི་འབྲི་བའམ་འཕེལ་བ་ཡང་མི་</w:t>
      </w:r>
      <w:ins w:id="37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t>དགའོ</w:t>
        </w:r>
      </w:ins>
      <w:del w:id="37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གདའོ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ི་དེ་ལྟར་ཤེས་རབ་ཀྱི་ཕ་རོལ་ཏུ་ཕྱིན་པ་ཟབ་མོ་འདི་ཐེག་པ་གསུམ་ཆར་འབྲས་བུ་ཐོབ་པའི་རྒྱུ་ཡིན་ཡང་རང་བཞིན་གྱིས་རྣམ་པར་མི་རྟོག་ཅིང་མི་འགྱུར་བ་ཡོངས་སུ་རྫོགས་པ་ཡིན་པས་འདི་ལ་འགྱུར་བ་</w:t>
      </w:r>
      <w:del w:id="37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མེད་དོ་ཞེས་བསྟན་པའོ། །འདོད་པ་ན་སྤྱོད་པ་དང་གཟུགས་ཡོད་པ་ན་སྤྱོད་པའི་ལྷའི་བུ་དེ་དག་གིས་ཞེས་བྱ་བ་ནས་གཟུགས་ཡོད་པ་ན་སྤྱོད་པའི་ལྷའི་བུ་དག་ནི་གཟུགས་ཡོད་པའི་ཁམས་སུ་འཁོད་དོ་ཞེས་བྱ་བའི་བར་གྱིས་ནི་ལྷའི་བུ་དེ་དག་གིས་ཤེས་རབ་ཀྱི་ཕ་རོལ་ཏུ་ཕྱིན་པའི་དོན་ཟབ་མོ་རྟོགས་ནས་མགུ་སྟེ། བཅོམ་ལྡན་འདས་ལ་བསྙེན་བཀུར་བྱས་ནས་སོ་སོའི་གནས་སུ་དོང་བ་བསྟན་པའོ། །དེ་ནས་ཚེ་དང་ལྡན་པ་རབ་འབྱོར་གྱིས་བཅོམ་ལྡན་འདས་ལ་འདི་སྐད་ཅེས་གསོལ་ཏོ་ཞེས་བྱ་བ་ལ་སོགས་པས་ནི་ཤེས་རབ་ཀྱི་ཕ་རོལ་ཏུ་ཕྱིན་པ་ཟབ་མོ་འདི་ལ་དད་ཅིང་མོས་པ་ཕུན་སུམ་ཚོགས་པའི་མི་རྣམས། ཤེས་རབ་ཀྱི་ཕ་རོལ་ཏུ་ཕྱིན་པ་ཟབ་མོ་འདི་ལ་ལྷག་པར་དད་ཅིང་གུས་པ་བསྐྱེད་པའི་ཕྱིར་དེ་དག་གང་ནས་ཚེ་འཕོས་ཏེ། མི་</w:t>
      </w:r>
      <w:ins w:id="37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མེད</w:t>
        </w:r>
      </w:ins>
      <w:del w:id="37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མཇེད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་ཀྱི་འཇིག་རྟེན་གྱི་ཁམས་འདིར་སྐྱེས་པར་</w:t>
      </w:r>
      <w:ins w:id="37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གྱུར</w:t>
        </w:r>
      </w:ins>
      <w:del w:id="37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་པ་ཞུས་པ་དང</w:t>
      </w:r>
      <w:ins w:id="37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བཅོམ་ལྡན་འདས་ཀྱིས་བཤད་པ་སྟེ། བཅོམ་ལྡན་འདས་ཀྱིས་བཀའ་</w:t>
      </w:r>
      <w:ins w:id="37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37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་པ་ཞེས་བྱ་བ་ནས། རབ་འབྱོར་བྱང་ཆུབ་སེམས་དཔའི་ཐེག་པ་པའི་གང་ཟག་དེ་ནི་མིའི་ནང་ནས་ཚེ་འཕོས་ནས་མིའི་ནང་དུ་སྐྱེས་པའོ་ཞེས་བྱ་བའི་བར་གྱིས་ནི། ཤེས་རབ་ཀྱི་ཕ་རོལ་ཏུ་ཕྱིན་པ་ཟབ་མོ་འདི་ཐོས་ནས་དད་པ་དང་མོས་པ་སྐྱེས་ཏེ། སེམས་མ་ཞུམ་ཞིང་མ་རྨོངས་ལ་ཤེས་རབ་ཀྱི་ཕ་རོལ་ཏུ་ཕྱིན་པ་འབའ་ཞིག་སྤྱོད་ལམ་བཞི་ཆར་དུ་ཡིད་ལ་བྱེད་ཅིང་ཡི་དམ་ཉམས་པར་མི་བྱེད་ལ། ཤེས་རབ་ཀྱི་ཕ་རོལ་ཏུ་ཕྱིན་པའི་དོན་མཐར་མ་ཕྱིན་</w:t>
      </w:r>
      <w:ins w:id="37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37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་བར་དུ་དེ་སྟོན་པའི་མཁན་པོ་ཡང་མི་གཏོང་བ་དེ་ནི། མི་</w:t>
      </w:r>
      <w:ins w:id="37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མཇེད</w:t>
        </w:r>
      </w:ins>
      <w:del w:id="37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མཇིད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་ཀྱི་འཇིག་རྟེན་གྱི་ཁམས་འདི་ཉིད་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ནས་མིའི་ནང་ནས་ཚེ་འཕོས་ཏེ།</w:t>
      </w:r>
      <w:ins w:id="37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འཛམ་བུའི་གླིང་འདིར་ཡང་མིའི་ནང་དུ་སྐྱེས་པ་ཡིན་ནོ་ཞེས་བསྟན་པའོ། །དེ་ཅིའི་ཕྱིར་ཞེ་ན། དེ་ནི་འདི་ལྟར་བྱང་ཆུབ་སེམས་དཔའི་ཐེག་པ་པའི་རིགས་ཀྱི་བུ་དེས་སྔོན་ཡང་ཤེས་རབ་ཀྱི་ཕ་རོལ་ཏུ་ཕྱིན་པ་ཟབ་མོ་འདི་ཐོས་ནས་ཞེས་བྱ་བ་ནས་ཤེས་རབ་ཀྱི་ཕ་རོལ་ཏུ་ཕྱིན་པ་ཟབ་མོ་འདི་ལ་ཡང་ཐོས་མ་ཐག་ཏུ་མོས་པར་འགྱུར་བར་བལྟའོ་ཞེས་བྱ་བའི་བར་གྱིས་ནི་ཤེས་རབ་ཀྱི་ཕ་རོལ་ཏུ་ཕྱིན་པ་ཐོས་ནས་དད་ཅིང་མོས་པས་སྤྱོད་པའི་མི་དེ་མིའི་ནང་ནས་ཚེ་འཕོས་ནས་མིའི་ནང་དུ་སྐྱེས་པའི་གཏན་ཚིགས་བསྟན་པ་སྟེ། དེ་སྔོན་ཡང་ཤེས་རབ་ཀྱི་ཕ་རོལ་ཏུ་ཕྱིན་པ་ཟབ་མོ་འདི་ལ་གོམས་པར་བྱས་པའི་དགེ་བའི་རྩ་བ་དེ་ཉིད་ཀྱིས་ད</w:t>
      </w:r>
      <w:del w:id="37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ཡང་མིའི་ནང་དུ་སྐྱེས་ནས་ཤེས་རབ་ཀྱི་ཕ་རོལ་ཏུ་ཕྱིན་པ་ཟབ་མོ་འདི་ཐོས་མ་ཐག་ཏུ་མོས་ཤིང་དད་པར་གྱུར་ཏེ་ཞེས་བསྟན་པའོ། །གསོལ་པ། བཅོམ་ལྡན་འདས་བྱང་ཆུབ་སེམས་དཔའ་སེམས་དཔའ་ཆེན་པོ་གང་ཤེས་རབ་ཀྱི་ཕ་རོལ་ཏུ་ཕྱིན་པ་ཟབ་མོ་འདི་ལ་ཐོས་མ་ཐག་ཏུ་མོས་ཤིང་</w:t>
      </w:r>
      <w:ins w:id="37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ཞེས་བྱ་བ་ནས། དེ་ནི་དགེ་བའི་རྩ་བ་དེ་ཉིད་དང</w:t>
      </w:r>
      <w:ins w:id="37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7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ཡིད་ལ་བྱ་བ་དེ་ཉིད་ཀྱིས་འདིར་སྐྱེས་པའོ་ཞེས་བྱ་བའི་བར་</w:t>
      </w:r>
      <w:ins w:id="37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7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ཤེས་རབ་ཀྱི་ཕ་རོལ་ཏུ་ཕྱིན་པ་འདི་ལ་དད་ཅིང་སྤྱོད་པའི་བྱང་ཆུབ་སེམས་དཔའ་ལ་ལ་འཇིག་རྟེན་གྱི་ཁམས་གཞན་དག་ཏུ་སྔོན་སངས་རྒྱས་བཅོམ་ལྡན་འདས་གཞན་དག་ལ་བསྙེན་བཀུར་བྱས་ཏེ། ཤེས་རབ་ཀྱི་ཕ་རོལ་ཏུ་ཕྱིན་པ་ལ་གོམས་པར་བྱས་པས་འཇིག་རྟེན་</w:t>
      </w:r>
      <w:ins w:id="37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37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་ཁམས་འདིར་སྐྱེས་ཏེ། ཤེས་རབ་ཀྱི་ཕ་རོལ་ཏུ་ཕྱིན་པ་ཟབ་མོ་འདི་ལ་དད་ཅིང་སྤྱོད་པ་དག་ཀྱང་ཡོད་དོ་ཞེས་བསྟན་པའོ། །རབ་འབྱོར་གཞན་ཡང་བྱང་ཆུབ་སེམས་དཔའ་སེམས་དཔའ་ཆེན་པོ་དགའ་ལྡན་གྱི་ལྷ་རྣམས་དང་སྐལ་བ་མཉམ་པ་ལས་ཞེས་བྱ་བ་ནས། དེ་ནི་དགེ་བའི་རྩ་བ་དེས་འདིར་སྐྱེས་པར་རིག་པར་བྱའོ་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ྱ་བའི་བར་གྱིས་ནི་ཤེས་རབ་ཀྱི་ཕ་རོལ་ཏུ་ཕྱིན་པ་ཟབ་མོ་འདི་ལ་སྤྱོད་པའི་བྱང་ཆུབ་སེམས་དཔའ་ཁ་ཅིག་དགའ་ལྡན་གྱི་ལྷའི་རིས་ན་བྱམས་པ་བྱང་ཆུབ་སེམས་དཔའ་ལ་ཤེས་རབ་ཀྱི་ཕ་རོལ་ཏུ་ཕྱིན་པ་འདི་མཉན་པའི་དགེ་བའི་རྩ་བས་འདིར་མིའི་ནང་དུ་སྐྱེས་ཏེ། ཤེས་རབ་ཀྱི་ཕ་རོལ་ཏུ་ཕྱིན་པ་འདི་ལ་དད་ཅིང་སྤྱོད་པར་གྱུར་པ་དག་ཀྱང་ཡོད་དོ་ཞེས་བསྟན་པའོ། །རབ་འབྱོར་གཞན་ཡང་གང་ཟག་བྱང་ཆུབ་སེམས་དཔའི་ཐེག་པ་པ་གང་གིས་སྔོན་</w:t>
      </w:r>
      <w:ins w:id="37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37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མཐར་ཤེས་རབ་ཀྱི་ཕ་རོལ་ཏུ་ཕྱིན་པ་འདི་ཐོས་ཀྱང་ཡོངས་སུ་མ་དྲིས་ཡོངས་སུ་བརྟག་པ་མ་བྱས་པ་དེ་ནི་ཤེས་རབ་ཀྱི་ཕ་རོལ་ཏུ་ཕྱིན་པ་ཟབ་མོ་འདི་བསྟན་པའི་ཚེ། </w:t>
      </w:r>
      <w:ins w:id="37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ནེམ</w:t>
        </w:r>
      </w:ins>
      <w:del w:id="37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ཥྤེམ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་ནུར་དུ་འགྱུར། རྨོངས་པར་འགྱུར། སེམས་ཞུམ་པར་འགྱུར། སེམས་ཀྱི་རྣམ་པ་གཞན་དུ་འགྱུར་རོ་ཞེས་བྱ་བ་ནས། རབ་འབྱོར་གཞན་ཡང་གང་ཟག་བྱང་ཆུབ་སེམས་དཔའི་ཐེག་པ་པ་གང་གིས་སྔོན་གྱི་མཐར་བླ་ན་མེད་པ་ཡང་དག་པར་རྫོགས་པའི་བྱང་ཆུབ་ཏུ་ཐོས་ཀྱང་ཡོངས་སུ་མ་དྲིས་ཡོངས་སུ་བརྟག་པ་</w:t>
      </w:r>
      <w:del w:id="37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མ་བྱས་པ་དེ་ནི་ཤེས་རབ་ཀྱི་ཕ་རོལ་ཏུ་ཕྱིན་པ་འདི་བསྟན་པའི་ཚེ། </w:t>
      </w:r>
      <w:ins w:id="37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ནེམ</w:t>
        </w:r>
      </w:ins>
      <w:del w:id="37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དེམ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་ནུར་དུ་འགྱུར།</w:t>
      </w:r>
      <w:ins w:id="37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སེམས་ཞུམ་པར་འགྱུར། སེམས་ཀྱི་རྣམ་པ་གཞན་དུ་འགྱུར་རོ་ཞེས་བྱ་བའི་བར་གྱིས་ནི་ཚེ་རབས་སྔ་མ་ལ་ཤེས་རབ་ཀྱི་ཕ་རོལ་ཏུ་ཕྱིན་པ་འདི་ཅུང་ཟད་ཅིག་ཐོས་སུ་ཟིན་ཀྱང</w:t>
      </w:r>
      <w:ins w:id="37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དྲི་ཞིང་</w:t>
      </w:r>
      <w:del w:id="37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བརྟགས་པས་གོམས་</w:t>
      </w:r>
      <w:del w:id="37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མ་བྱས་པ་ནི་ཚེ་འདི་ལ་ཡང་ཤེས་རབ་ཀྱི་ཕ་རོལ་ཏུ་ཕྱིན་པ་ཟབ་མོ་འདི་ཐོས་ན་ཐེ་ཚོམ་སྐྱེ་ཞིང་དད་པར་མི་འགྱུར་བར་བསྟན་པ་སྟེ། ཤེས་རབ་ཀྱི་ཕ་རོལ་ཏུ་ཕྱིན་པ་ལ་ཇི་ལྟར་བཤད་པ་དེ་བཞིན་དུ་ལམ་གྱི་རྣམ་པ་ཤེས་པ་ཉིད་དང</w:t>
      </w:r>
      <w:ins w:id="37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བླ་ན་མེད་པ་ཡང་དག་པར་རྫོགས་པའི་བྱང་ཆུབ་ལ་ཐུག་གི་བར་དུ་ཡང་དེ་བཞིན་དུ་སྦྱར་བར་བྱའོ། །རབ་འབྱོར་གཞན་ཡང་གང་ཟག་བྱང་ཆུབ་སེམས་དཔའི་ཐེག་པ་པ་གང་གིས་སྔོན་</w:t>
      </w:r>
      <w:ins w:id="37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t>གྱི</w:t>
        </w:r>
      </w:ins>
      <w:del w:id="37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་མཐར་ཤེས་རབ་ཀྱི་ཕ་རོལ་ཏུ་ཕྱིན་པ་ཟབ་མོ་འདི་ཐོས་ནས་ཡོངས་སུ་མ་དྲིས་ཡོངས་སུ་བརྟག་པ་མ་བྱས་ཏེ། ཉི་མ་གཅིག་གམ། གཉིས་སམ་གསུམ་མམ།</w:t>
      </w:r>
      <w:ins w:id="37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བཞིའམ། ལྔར་རྗེས་སུ་འབྲང་བ་མ་བྱས་ན་ཞེས་བྱ་བ་ནས། དེ་ནི་དད་པ་ཙམ་དང་དགའ་བ་ཙམ་དང་མོས་པ་ཙམ་དང་ལྡན་པར་ཟད་དེ། ཤེས་རབ་ཀྱི་ཕ་རོལ་ཏུ་ཕྱིན་པ་ཟབ་མོ་འདི་འདྲི་བའམ་ཀླག་པའམ། ལུང་འབོགས་</w:t>
      </w:r>
      <w:ins w:id="37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པའམ། </w:t>
        </w:r>
      </w:ins>
      <w:del w:id="37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ཛེེཔའམ།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ཁ་ཏོན་བྱ་བའམ། ཚུལ་བཞིན་དུ་ཡིད་ལ་བྱ་བར་མི་ནུས་སོ་ཞེས་བྱ་བའི་བར་གྱིས་ནི། རིགས་ཀྱི་བུའམ་རིགས་ཀྱི་བུ་མོ་ལ་ལས་ཚེ་རབས་སྔ་མ་ལ་ཤེས་རབ་ཀྱི་ཕ་རོལ་ཏུ་ཕྱིན་པ་ཟབ་མོ་འདི་ཅུང་ཟད་ཅིག་ཐོས་ནས་དྲི་བ་དང་བརྟག་</w:t>
      </w:r>
      <w:del w:id="37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པ་ལ་སོགས་པའི་སྒོ་ནས་གོམས་པར་མ་བྱས་པ་དག</w:t>
      </w:r>
      <w:ins w:id="37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37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 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ཚེ་འདི་ལ་ཤེས་རབ་ཀྱི་ཕ་རོལ་ཏུ་ཕྱིན་པ་ཟབ་མོ་འདི་ཐོས་ན་ཡང་བློ་མི་བརྟན་ཞིང་མི་དགེ་བའི་བཤེས་གཉེན་གཞན་གྱི་ཁ་ཕྱིན་པར་འགྱུར་ཏེ། ཤེས་རབ་ཀྱི་ཕ་རོལ་ཏུ་ཕྱིན་པ་ཟབ་མོ་འདི་འདྲི་བ་དང</w:t>
      </w:r>
      <w:ins w:id="37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ཀླག་པ་དང</w:t>
      </w:r>
      <w:ins w:id="37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ལུང་འབོགས་པ་དང</w:t>
      </w:r>
      <w:ins w:id="37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ཁ་ཏོན་བྱ་བ་དང</w:t>
      </w:r>
      <w:ins w:id="37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7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ཚུལ་བཞིན་དུ་ཡིད་ལ་བྱ་བ་མི་ནུས་པར་འགྱུར་བ་བསྟན་པའོ། །རབ་འབྱོར་བྱང་ཆུབ་སེམས་དཔའི་ཐེག་པ་པའི་རིགས་ཀྱི་བུའམ་རིགས་ཀྱི་བུ་མོ་ཤེས་རབ་ཀྱི་ཕ་རོལ་ཏུ་ཕྱིན་པ་ཟབ་མོ་འདི་མི་འདྲི་ཞིང་ལུང་མི་འབོགས་པ་དང</w:t>
      </w:r>
      <w:ins w:id="38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8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ཁ་ཏོན་མི་བྱེད་ཅིང་ཚུལ་བཞིན་དུ་ཡིད་ལ་མི་བྱེད་ལ། ཤེས་རབ་ཀྱི་ཕ་རོལ་ཏུ་ཕྱིན་པ་ཟབ་མོ་འདིས་གཞན་ལ་ཕན་མི་འདོགས་པ་དང་ཞེས་བྱ་བ་ནས། བྱང་ཆུབ་སེམས་དཔའི་ཐེག་པ་པའི་རིགས་ཀྱི་བུའམ་རིགས་ཀྱི་བུ་མོ་དེ་དག་གིས་ཤེས་རབ་ཀྱི་ཕ་རོལ་ཏུ་ཕྱིན་པ་འདི་དང་མཐུན་པར་མ་</w:t>
      </w:r>
      <w:ins w:id="38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སྤྱད</w:t>
        </w:r>
      </w:ins>
      <w:del w:id="38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སྤྲུད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་པས། དེའི་ཕྱིར་བྱང་ཆུབ་སེམས་དཔའི་ཐེག་པ་པའི་རིགས་ཀྱི་བུའམ་རིགས</w:t>
      </w:r>
      <w:ins w:id="38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ཀྱི་བུ་མོ་དེས་གནས་གཉིས་དང་ས་གཉིས་པོ་དེ་ལས་གཅིག་ལ་གནས་པར་འགྱུར་བར་རིག་པར་བྱའོ་ཞེས་བྱ་བའི་བར་གྱིས་ནི་བྱང་ཆུ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ེམས་དཔའི་ཐེག་པ་པ་ཁ་ཅིག་ཚེ་རབས་སྔ་མ་ལ་བདག་ཉིད་ཀྱིས་ཀྱང་ཤེས་རབ་ཀྱི་ཕ་རོལ་ཏུ་ཕྱིན་པ་ཟབ་མོ་འདི་མ་བྲིས། ལུང་མ་ཕོག་ཁ་ཏོན་མ་བྱས་ཚུལ་བཞིན་དུ་ཡིད་ལ་མ་བྱས་ལ། གཞན་ལ་ཡང་ཤེས་རབ་ཀྱི་ཕ་རོལ་ཏུ་ཕྱིན་པ་ལ་སོགས་པ་རྣམ་པ་ཐམས་ཅད་མཁྱེན་པ་ཉིད་ལ་ཐུག་གི་བར་གྱི་ཆོས་རྣམས་ཀྱིས་ཕན་མ་བཏགས་པ་དང</w:t>
      </w:r>
      <w:ins w:id="38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8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ག་ཉིད་ཀྱང་ཤེས་རབ་ཀྱི་ཕ་རོལ་ཏུ་ཕྱིན་པ་ལ་སོགས་པ་རྣམ་པར་བྱང་བའི་ཆོས་རྣམས་ཀྱི་དོན་དང་མཐུན་པར་མ་བྱས་པས་ཉན་ཐོས་དང་རང་སངས་རྒྱས་ཀྱི་སར་ལྟུང་བར་གྱུར་པ་བསྟན་པའོ། །ཤེས་རབ་ཀྱི་ཕ་རོལ་ཏུ་ཕྱིན་པ་འབུམ་པ་རྒྱ་ཆེར་བཤད་པ་ལས་ལེའུ་སུམ་ཅུ་ལྔ་པའོ།། །།རབ་འབྱོར་འདི་ལྟ་སྟེ་དཔེར་ན། རྒྱ་མཚོའི་དབུས་སུ་གྲུ</w:t>
      </w:r>
      <w:ins w:id="38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་ཞིག་ལ་མི་རྣམས་ཞེས་བྱ་བ་ནས། རྣམ་པ་ཐམས་ཅད་མཁྱེན་པ་ཉིད་མི་འདྲི་མི་སྟོན། ཁ་ཏོན་དུ་མི་བྱེད། ཚུལ་བཞིན་དུ་ཡིད་ལ་མི་བྱེད་ཅིང་མི་བརྟེན་</w:t>
      </w:r>
      <w:del w:id="38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དེ་དག་ནི་བར་མ་དོར་བྱང་ཆུབ་ལས་ཉམས་པར་འགྱུར་ཏེ་རྣམ་པ་ཐམས་ཅད་མཁྱེན་པ་ཉིད་མ་ཐོབ་པར་ཉན་ཐོས་ཀྱི་སའམ། རང་སངས་རྒྱས་ཀྱི་ས་མངོན་སུམ་དུ་བྱེད་པར་འགྱུར་རོ་ཞེས་བྱ་བའི་བར་གྱིས་ནི། རྒྱ་མཚོའི་དབུས་སུ་གྲུ</w:t>
      </w:r>
      <w:ins w:id="38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ཞིག་པར་གྱུར་པའི་མི་རྣམས་ཤིང་ལ་སོགས་པ་ལ་མ་འཇུས་མ་བརྟེན་པར་རྒྱ་མཚོའི་འགྲམ་དུ་ཕྱིན་པར་མི་འགྱུར་བ་དེ་བཞིན་དུ་བྱང་ཆུབ་སེམས་དཔའི་ཐེག་པ་པའི་རིགས་ཀྱི་བུའམ་རིགས་ཀྱི་བུ་མོ་གང་ཤེས་རབ་ཀྱི་ཕ་རོལ་ཏུ་ཕྱིན་པ་ཟབ་མོ་འདི་ལ་དད་པ་དང</w:t>
      </w:r>
      <w:ins w:id="38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8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མོས་པ་ཙམ་ནི་ཡོད་ལ། བྲི་བ་དང་བསྟན་པ་ལ་སོགས་པའི་སྒོ་ནས་ཉམས་སུ་མ་བླངས་མ་བརྟེན་ན་བླ་ན་མེད་པ་ཡང་དག་པར་རྫོགས་པའི་བྱང་ཆུབ་ལས་ཉམས་ཏེ། ཉན་ཐོས་དང་རང་སངས་རྒྱས་ཀྱི་སར་</w:t>
      </w:r>
      <w:ins w:id="38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8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རྩང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་བར་འགྱུར་བ་བསྟན་པའོ། །རབ་འབྱོར་གང་ཟག་བྱང་ཆུབ་སེམས་དཔའི་ཐེག་པ་པ་གང་བླ་ན་མེད་པ་ཡང་དག་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པར་རྫོགས་པའི་བྱང་ཆུབ་ཏུ་མངོན་པར་རྫོགས་པར་འཚང་རྒྱ་བའི་དོན་དུ་དད་པ་ཡོད་ཅིང་ཞེས་བྱ་བ་ནས། རྣམ་པ་ཐམས་ཅད་མཁྱེན་པ་ཉིད་ཀྱིས་ཡོངས་སུ་བཟུང་བས་བར་མ་དོར་ཉེ་ཞོ་མེད་པར་ཉན་ཐོས་ཀྱི་ས་ལས་འདས། རང་སངས་རྒྱས་ཀྱི་ས་ལས་</w:t>
      </w:r>
      <w:del w:id="38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འདས་ཏེ། སེམས་ཅན་ཡོངས་སུ་སྨིན་པར་བྱས་ནས། སངས་རྒྱས་ཀྱི་ཞིང་ཡོངས་སུ་དག་པར་བྱས་ཏེ། བླ་ན་མེད་པ་ཡང་དག་པར་རྫོགས་པའི་བྱང་ཆུབ་ཏུ་མངོན་པར་རྫོགས་པར་འཚང་རྒྱ་བར་འགྱུར་རོ་ཞེས་བྱ་བའི་བར་</w:t>
      </w:r>
      <w:ins w:id="38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8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་ནི་མི་གང་དག་རྒྱ་མཚོ་ཆེན་པོའི་ནང་དུ་གྲུ་ཞིག་པར་གྱུར་པའི་ཚེ་ཤིང་ལ་སོགས་པ་ལ་འཇུ</w:t>
      </w:r>
      <w:ins w:id="38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་ཞིང་བརྟེན་ན་ཉེ་ཞོ་མེད་པར་རྒྱ་མཚོའི་འགྲམ་དུ་ཕྱིན་པར་འགྱུར་བ་དེ་བཞིན་དུ། རིགས་ཀྱི་བུའམ་རིགས་ཀྱི་བུ་མོ་གང་བླ་ན་མེད་པ་ཡང་དག་པར་རྫོགས་པའི་བྱང་ཆུབ་ཏུ་དད་ཅིང་མོས་པ་ལ་སོགས་པ་ཡང་ཡོད་ལ། ཤེས་རབ་ཀྱི་ཕ་རོལ་ཏུ་ཕྱིན་པ་ཟབ་མོ་འདི་འདྲི་ཞིང་ཀློག་པ་ལ་སོགས་པའི་སྒོ་ནས་འབད་ཅིང་ཉམས་སུ་ལེན་པ་དག་ནི་ཤེས་རབ་ཀྱི་ཕ་རོལ་ཏུ་ཕྱིན་པ་ལ་སོགས་པས་ཡོངས་སུ་བཟུང་བས་ཉན་ཐོས་དང་རང་སངས་རྒྱས་ཀྱི་ས་ལས་</w:t>
      </w:r>
      <w:del w:id="38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འདས་ཏེ། བར་མ་དོར་མི་ཉམས་པར་བླ་ན་མེད་པ་ཡང་དག་པར་རྫོགས་པའི་བྱང་ཆུབ་ཏུ་མངོན་པར་རྫོགས་པར་འཚང་རྒྱ་བར་འགྱུར་བ་བསྟན་པའོ། །རབ་འབྱོར་འདི་ལྟ་སྟེ་དཔེར་ན་བུད་མེད་དམ་སྐྱེས་པ་ལ་ལ་ཞིག་བུམ་པ་མ་བསྲེགས་ཤིང་སོ་མ་བཏང་བར་ཆུ་བཅུ་བར་སེམས་ན་ཞེས་བྱ་བ་ནས་རྣམ་པ་ཐམས་ཅད་མཁྱེན་པ་ཉིད་ཀྱིས་མ་བཟུང་ན་བྱང་ཆུབ་སེམས་དཔའི་ཐེག་པ་པའི་རིགས་ཀྱི་བུའམ་རིགས་ཀྱི་བུ་མོ་དེ་དག་ནི་བར་མ་དོར་ཉེ་ཞོར་འགྱུར་བར་ཤེས་པར་བྱའོ་ཞེས་བྱ་བའི་བར་</w:t>
      </w:r>
      <w:ins w:id="38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8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་ནི་བྱང་ཆུབ་སེམས་དཔའི་ཐེག་པ་ལ་ལ་བླ་ན་མེད་པའི་བྱང་ཆུབ་ཏུ་དད་ཅིང་མོས་པ་ལ་སོགས་པ་ཡོད་དུ་ཟིན་ཀྱང</w:t>
      </w:r>
      <w:ins w:id="38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8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ཤེས་རབ་དང་ཐབས་མཁས་པས་ཡོངས་སུ་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མ་བཟུང་ན་སེམས་ཀྱི་རྒྱུད་ཡོངས་སུ་མ་སྨིན་པས་བར་མ་དོར་ཉམས་པར་འགྱུར་ཏེ།</w:t>
      </w:r>
      <w:ins w:id="38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བུམ་པ་སོ</w:t>
      </w:r>
      <w:del w:id="38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མ་བཏང་བར་ཆུ་བཅུས་ན་ཞིག་སྟེ་ཉམས་པར་འགྱུར་བ་བཞིན་ནོ་ཞེས་བསྟན་པའོ། །རབ་འབྱོར་བྱང་ཆུབ་སེམས་དཔའི་ཐེག་པ་པའི་རིགས་ཀྱི་བུའམ་རིགས་ཀྱི་བུ་མོ་དེ་དག་གི་བར་མ་དོར་ཉེ་ཞོ་འབྱུང་བ་གང་ཞེ་ན། འདི་ལྟ་སྟེ།</w:t>
      </w:r>
      <w:ins w:id="38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ཉན་ཐོས་ཀྱི་སའམ་རང་སངས་རྒྱས་ཀྱི་སའོ་ཞེས་བྱ་བ་ནི་གོང་དུ་བར་མ་དོར་ཉེ་ཞོར་འགྱུར་རོ་ཞེས་བཤད་པ་བྱང་ཆུབ་སེམས་</w:t>
      </w:r>
      <w:ins w:id="38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པའ་ལ་བར་མ་དོར་ཉེ་ཞོར་འགྱུར་བ་ནི་གཞན་ལ་མི་བྱའི་ཉན་ཐོས་ཀྱི་སའམ་རང་སངས་རྒྱས་ཀྱི་སར་ལྷུང་ཞིང་ཐེག་པ་ཆེན་པོ་ལས་ཉམས་པ་ལ་བྱའོ་ཞེས་བསྟན་པའོ། །རབ་འབྱོར་འདི་ལྟ་སྟེ་དཔེར་ན་སྐྱེས་པའམ་བུད་མེད་ལ་ལ་ཞིག་བུམ་པ་སོ་ལེགས་པར་བཏང་བས་ཆུ་ཀླུང་ངམ།</w:t>
      </w:r>
      <w:ins w:id="38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མཚོའམ་མཚེའུ</w:t>
      </w:r>
      <w:del w:id="38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འམ་ཁྲོན་པ་ནས་ཆུ་འཆུ་ན་ཞེས་བྱ་བ་ནས། རྣམ་པ་ཐམས་ཅད་མཁྱེན་པ་ཉིད་ཀྱིས་ཡོངས་སུ་བཟུང་ན། རབ་འབྱོར་བྱང་ཆུབ་སེམས་དཔའ་སེམས་དཔའ་ཆེན་པོ་དེ་ནི་འདི་ལྟ་སྟེ་ཉན་ཐོས་ཀྱི་སའམ་རང་སངས་རྒྱས་ཀྱི་སར་བར་མ་དོར་ཉེ་ཞོར་མི་འགྱུར་ཏེ། མ་ཉེས་མ་ཉམས་པར་བླ་ན་མེད་པ་ཡང་དག་པར་རྫོགས་པའི་བྱང་ཆུབ་ཏུ་མངོན་པར་རྫོགས་པར་འཚང་རྒྱ་བར་འགྱུར་རོ་ཞེས་བྱ་བའི་བར་</w:t>
      </w:r>
      <w:ins w:id="38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8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་ནི་ཐབས་དང་ཤེས་རབ་ཀྱིས་ཡོངས་སུ་ཟིན་ན་བར་མ་དོར་ཉན་ཐོས་དང་རང་སངས་རྒྱས་ཀྱི་སར་མི་</w:t>
      </w:r>
      <w:ins w:id="38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8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རྩང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བླ་ན་མེད་པ་ཡང་དག་པར་རྫོགས་པའི་བྱང་ཆུབ་ཏུ་མངོན་པར་རྫོགས་པར་འཚང་རྒྱ་བར་འགྱུར་བ་བུམ་པ་སོ་ལེགས་པར་བཏང་བས་ཆུ་བཅུས་ན་བདེ་བར་</w:t>
      </w:r>
      <w:ins w:id="38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ཁྱིམ</w:t>
        </w:r>
      </w:ins>
      <w:del w:id="38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་དུ་ཕྱིན་པར་འགྱུར་བ་ལས་དཔེ་བླངས་ཏེ་བསྟན་པའོ། །རབ་འབྱོར་འདི་ལྟ་སྟེ་དཔེར་ན་རྒྱ་</w:t>
      </w:r>
      <w:ins w:id="38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མཚོའི</w:t>
        </w:r>
      </w:ins>
      <w:del w:id="38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་གྲུ་མ་བསྡམས་ཤིང་ཟག་ལྷན་མ་བྱས་པར་རྫས་བཅུག་སྟེ་ཆུ་ལ་བཏང་ན་ཞེས་བྱ་བ་ནས་རྣམ་པ་ཐམས་ཅད་</w:t>
      </w:r>
      <w:ins w:id="38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8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ཡོངས་སུ་མ་བཟུང་ན། རབ་འབྱོར་བྱང་ཆུབ་སེམས་དཔའ་སེམས་དཔའ་ཆེན་པོ་དེ་ནི་བར་མ་དོར་ཉེ་ཞོར་འགྱུར་ཏེ། འདི་ལྟར་ཐམས་ཅད་</w:t>
      </w:r>
      <w:ins w:id="38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8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་པ་ཉིད་རིན་པོ་ཆེའི་དོན་ཆེན་པོ་དང་བྲལ་ཞིང་རིན་པོ་ཆེ་ཆེན་པོ་</w:t>
      </w:r>
      <w:del w:id="38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ལས་ཕངས་པར་</w:t>
      </w:r>
      <w:del w:id="38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རིག་པར་བྱའོ་ཞེས་བྱ་བའི་བར་གྱིས་ནི་ཚོང་པ་རྒྱ་</w:t>
      </w:r>
      <w:ins w:id="38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མཚོའི</w:t>
        </w:r>
      </w:ins>
      <w:del w:id="38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ང་དུ་ནོར་བུ་རིན་པོ་ཆེ་ལེན་པ་ཐབས་མི་མཁས་པར་གྲུ་སྦྱར་ཉེས་ན་གནོད་པ་ཆེན་པོ་དང་ལྡན་ཞིང་ནོར་བུ་རིན་པོ་ཆེ་མ་རྙེད་</w:t>
      </w:r>
      <w:del w:id="38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པར་འགྱུར་བའི་དཔེས་བྱང་ཆུབ་སེམས་དཔའ་ཐབས་དང་ཤེས་རབ་ཏུ་མི་ལྡན་ན། དད་པ་ལ་སོགས་པ་ཡོད་དུ་ཟིན་ཀྱང་ཐམས་ཅད་</w:t>
      </w:r>
      <w:ins w:id="38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8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་པ་ཉིད་མི་འགྲུབ་ཅིང་བར་མ་དོར་ཐེག་པ་ཆེན་པོ་ལས་ཉམས་པར་འགྱུར་བ་བསྟན་པའོ། །རབ་འབྱོར་བྱང་ཆུབ་སེམས་དཔའ་སེམས་དཔའ་ཆེན་པོ་རྣམས་ཀྱི་བར་མ་དོའི་ཉེ་ཞོ་གང་ཞེ་ན། འདི་ལྟ་སྟེ།</w:t>
      </w:r>
      <w:ins w:id="38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ཉན་ཐོས་ཀྱི་སའམ་རང་སངས་རྒྱས་ཀྱི་སའོ་ཞེས་བྱ་བས་ནི་ཉན་ཐོས་དང་རང་སངས་རྒྱས་ཀྱི་སར་</w:t>
      </w:r>
      <w:ins w:id="38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8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་བ་ཉིད་བྱང་ཆུབ་སེམས་དཔའི་ཉམས་པ་ཡིན་པར་བསྟན་པའོ། །རབ་འབྱོར་འདི་ལྟ་སྟེ་དཔེར་ན་སྐྱེས་བུ་མཁས་པའི་ངང་</w:t>
      </w:r>
      <w:ins w:id="38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38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་ཅན་ལ་ལ་ཞིག་ཅེས་བྱ་བ་ནས། རྣམ་པ་ཐམས་ཅད་</w:t>
      </w:r>
      <w:ins w:id="38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8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ས་ཡོངས་སུ་བཟུང་ན་རབ་འབྱོར་བྱང་ཆུབ་སེམས་དཔའ་སེམས་དཔའ་ཆེན་པོ་དེ་ནི་བླ་ན་མེད་པ་ཡང་དག་པར་རྫོགས་པའི་བྱང་ཆུབ་ཏུ་བར་མ་དོར་ཉེ་ཞོར་མི་འགྱུར་བར་རིག་པར་བྱའོ་ཞེས་བྱ་བའི་བར་གྱིས་ནི་རྒྱ་མཚོར་འཇུག་པའི་གྲུ་སྦྱར་ལེགས་པའི་དཔེས། བྱང་ཆུབ་སེམས་དཔའ་ཐབས་དང་ཤེས་རབ་ཏུ་ལྡན་པ་བར་མ་དོར་མི་ཉམས་པར་བླ་ན་མེད་པ་ཡང་དག་པར་རྫོགས་པའི་བྱང་ཆུབ་ཏུ་མངོན་པར་རྫོགས་པར་འཚང་རྒྱ་བར་འགྱུར་བ་བསྟན་པའོ། །རབ་འབྱོར་དེ་ནི་དེ་ལྟར་ཡང་འགྱུར་ཏེ་ཞེས་བྱ་བ་ནས་རྣམ་པ་ཐམས་ཅད་མཁྱེན་པ་ཉིད་ཀྱིས་ཡོངས་སུ་ཟིན་པར་གྱུར་ན། བྱང་ཆུབ་སེམས་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དཔའ་སེམས་དཔའ་ཆེན་པོ་དེ་ནི་ཉན་ཐོས་དང་རང་སངས་རྒྱས་ཀྱི་སར་མི་</w:t>
      </w:r>
      <w:ins w:id="38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8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རྩང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་ངོ་ཞེས་བྱ་བའི་བར་གྱིས་ནི་གོང་དུ་བཤད་པའི་དོན་དེ་ཉིད་དེ་ལྟར་འགྱུར་བར་རིག་པར་བསྟན་པའོ། །རབ་འབྱོར་འདི་ལྟ་སྟེ་དཔེར་ན་མི་ན་ཚོད་ལོ་བརྒྱ་ཉི་ཤུ་ལོན་པ་ཞེས་བྱ་བ་ནས། རྣམ་པ་ཐམས་ཅད་</w:t>
      </w:r>
      <w:ins w:id="38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8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་པ་ཉིད་ཀྱིས་ཡོངས་སུ་མ་བཟུང་ན། རབ་འབྱོར་</w:t>
      </w:r>
      <w:del w:id="38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བྱང་ཆུབ་སེམས་དཔའ་སེམས་དཔའ་ཆེན་པོ་དེ་ནི་བར་མ་དོར་ཉན་ཐོས་ཀྱི་སའམ་རང་སངས་རྒྱས་ཀྱི་སར་</w:t>
      </w:r>
      <w:ins w:id="38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8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་བར་འགྱུར་རོ་ཞེས་བྱ་བའི་བར་གྱིས་ནི་མི་རྒད་པོ་</w:t>
      </w:r>
      <w:del w:id="38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ཉམ་ཆུང་བ་གྲོགས་གཞན་ལ་མ་བརྟེན་པར་ལྡང་ཞིང་འགྲོ་མི་ནུས་པའི་དཔེས། བྱང་ཆུབ་སེམས་དཔའི་ཐེག་པ་པ་ཡང་ཤེས་རབ་ཀྱི་ཕ་རོལ་ཏུ་ཕྱིན་པ་དང་ཐབས་མཁས་པ་ལ་མ་བརྟེན་ན་བར་མ་དོར་ཉན་ཐོས་དང་རང་སངས་རྒྱས་ཀྱི་སར་</w:t>
      </w:r>
      <w:ins w:id="38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8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རྩང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་སྟེ། བླ་ན་མེད་པ་ཡང་དག་པར་རྫོགས་པའི་བྱང་ཆུབ་ཏུ་མངོན་པར་རྫོགས་པར་</w:t>
      </w:r>
      <w:del w:id="38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འཚང་རྒྱ་བར་མི་ནུས་པ་བསྟན་པའོ། །དེ་ཅིའི་ཕྱིར་ཞེ་ན། དེ་ནི་འདི་ལྟར་ཤེས་རབ་ཀྱི་ཕ་རོལ་ཏུ་ཕྱིན་པས་ཡོངས་སུ་མ་བཟུང་བ་དང་ཞེས་བྱ་བ་ནས། རྣམ་པ་ཐམས་ཅད་མཁྱེན་པ་ཉིད་ཀྱིས་ཡོངས་སུ་མ་བཟུང་བའི་ཕྱིར་རོ་ཞེས་བྱ་བའི་བར་གྱིས་ནི་དོན་གོང་དུ་སྨོས་པའི་རིགས་པ་དང་གཏན་ཚིགས་བསྟན་པའོ། །རབ་འབྱོར་འདི་ལྟ་སྟེ་དཔེར་ན་མི་ན་ཚོད་ཀྱིས་</w:t>
      </w:r>
      <w:del w:id="38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ལོ་བརྒྱ་ཉི་ཤུ་ལོན་པ། རྒས་པ་དགོག་ཏུ་གྱུར་པ</w:t>
      </w:r>
      <w:ins w:id="38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་འཁོགས་པ་དེ་ཉིད་རླུང་ངམ་མཁྲིས་པའམ། བད་ཀན་ནམ་འདུས་པའི་ནད་ཀྱིས་བཏབ་པར་གྱུར་ལ། དེ་ཁྲི་ལས་ལྡང་བར་འདོད་ན་དེ་ལ་སྐྱེས་བུ་སྟོབས་དང་ལྡན་པ་གཉིས་ཀྱིས་གློ་གཡས་གཡོན་གཉིས་ནས་བཟུང་སྟེ་</w:t>
      </w:r>
      <w:ins w:id="38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བརྟན</w:t>
        </w:r>
      </w:ins>
      <w:del w:id="38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བརྟེན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་ན་ཞེས་བྱ་བ་ནས། རྣམ་པ་ཐམས་ཅད་མཁྱེན་པ་ཉིད་ཀྱིས་ཡོངས་སུ་བཟུང་ན། རབ་འབྱོར་བྱང་ཆུབ་སེམས་དཔའ་སེམས་དཔའ་ཆེན་པོ་དེ་ནི་བར་མ་དོར་ཉེ་ཞོར་མི་འགྱུར་ཏེ། བྱང་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ུབ་སེམས་དཔའ་སེམས་དཔའ་ཆེན་པོ་དེ་ནི་འདི་ལྟ་སྟེ་བླ་ན་མེད་པ་ཡང་དག་པར་རྫོགས་པའི་བྱང་ཆུབ་ཀྱི་གནས་དེར་ཕྱིན་པར་ནུས་སོ་ཞེས་བྱ་བའི་བར་གྱིས་ནི་མི་རྒད་པོ་ནད་པ་མི་གཉིས་ཀྱིས་གྲོགས་བྱས་ཏེ་བརྟེན་ན་བར་མ་དོར་མི་ཉམས་ཤིང་གར་འདོད་པའི་གནས་སུ་ཕྱིན་པར་འགྱུར་བའི་དཔེས། བྱང་ཆུབ་སེམས་དཔའི་ཐེག་པ་པ་ཤེས་རབ་ཀྱི་ཕ་རོལ་ཏུ་ཕྱིན་པ་དང་ཐབས་མཁས་པ་གཉིས་ལ་བརྟེན་ན་བར་མ་དོར་ཉན་ཐོས་དང</w:t>
      </w:r>
      <w:del w:id="38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ཀྱི་སར་མི་ལྟུང་བར་བླ་ན་མེད་པ་ཡང་དག་པར་རྫོགས་པའི་བྱང་ཆུབ་ཀྱི་གནས་སུ་ཕྱིན་པར་ནུས་པ་བསྟན་པའོ། །དེ་ཅིའི་ཕྱིར་ཞེ་ན། དེ་ལྟར་དེ་ཤེས་རབ་ཀྱི་ཕ་རོལ་ཏུ་ཕྱིན་པ་དང་ཐབས་མཁས་པ་དང་མ་བྲལ་བའི་ཕྱིར་རོ་ཞེས་བྱ་བ་ནི་དོན་གོང་དུ་བཤད་པའི་གཏན་ཚིགས་བསྟན་པའོ། །གསོལ་པ། བཅོམ་ལྡན་འདས་ཇི་ལྟར་ན་གང་ཟག་བྱང་ཆུབ་སེམས་དཔའི་ཐེག་པ་པ་ཤེས་རབ་ཀྱི་ཕ་རོལ་ཏུ་ཕྱིན་པ་དང་ཐབས་མཁས་པ་དང་བྲལ་བས་ཉན་ཐོས་ཀྱི་སའམ་རང་སངས་རྒྱས་ཀྱི་སར་</w:t>
      </w:r>
      <w:ins w:id="38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8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རྩང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ལགས་ཞེས་བྱ་བ་ནི་དེ་ལྟར་གོང་དུ་ཤེས་རབ་ཀྱི་ཕ་རོལ་ཏུ་ཕྱིན་པ་དང་ཐབས་མཁས་པར་མི་ལྡན་ན་ཐེག་པ་ཆུང་ངུ་གཉིས་སུ་</w:t>
      </w:r>
      <w:ins w:id="38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8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་བར་འགྱུར་ལ། ཤེས་རབ་ཀྱི་ཕ་རོལ་ཏུ་ཕྱིན་པ་དང་ཐབས་མཁས་པར་ལྡན་ན་ཐེག་པ་ཆུང་ངུ་གཉིས་སུ་</w:t>
      </w:r>
      <w:ins w:id="38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8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་བར་མི་འགྱུར་ཞིང</w:t>
      </w:r>
      <w:ins w:id="38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8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བླ་ན་མེད་པ་ཡང་དག་པར་རྫོགས་པའི་བྱང་ཆུབ་ཐོབ་པར་འགྱུར་བ་བསྟན་པ་དང</w:t>
      </w:r>
      <w:ins w:id="38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8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ནས་བརྟན་རབ་འབྱོར་གྱིས་གང་ཟག་བྱང་ཆུབ་སེམས་དཔའི་ཐེག་པ་པ་ཤེས་རབ་ཀྱི་ཕ་རོལ་ཏུ་ཕྱིན་པ་དང་ཐབས་མཁས་པར་ཇི་ལྟར་མི་ལྡན་པ་དང</w:t>
      </w:r>
      <w:ins w:id="38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8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ཉན་ཐོས་དང་རང་སངས་རྒྱས་ཀྱི་སར་ཇི་ལྟར་</w:t>
      </w:r>
      <w:ins w:id="38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8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་བར་འགྱུར་བ་འོག་ནས་ཞིབ་ཏུ་བཤད་པའི་གླེང་བསླང་བའི་ཕྱིར་ཞུས་པའོ། །བཅོམ་ལྡན་འདས་ཀྱིས་བཀའ་</w:t>
      </w:r>
      <w:ins w:id="38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38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རབ་འབྱོར་དེ་ལྟར་གང་ཟག་བྱང་ཆུབ་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ེམས་དཔའི་ཐེག་པ་པ་རྣམས་ཀྱི་དོན་དུ་དེ་བཞིན་གཤེགས་པ་ལ་དོན་འདི་འདྲི་བར་སེམས་པ་ནི་ལེགས་སོ་ལེགས་སོ་ཞེས་བྱ་བ་ནི་ཐབས་དང་ཤེས་རབ་ཏུ་མི་ལྡན་ཞིང་འཁོར་གསུམ་ཡོངས་སུ་མ་དག་པར་སྤྱོད་པ་དང</w:t>
      </w:r>
      <w:ins w:id="38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8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ཐབས་དང་ཤེས་རབ་ཏུ་ལྡན་ཞིང་འཁོར་གསུམ་ཡོངས་སུ་དག་པའི་དོན་འོག་ནས་བཤད་པ་འཁོར་རྣམས་ལེགས་པར་ཉན་དུ་</w:t>
      </w:r>
      <w:ins w:id="38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གཟུང་བའི</w:t>
        </w:r>
      </w:ins>
      <w:del w:id="38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གཟུད་པའི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་ཕྱིར་དོན་འདི་ལྟ་བུ་འདྲི་བ་ལེགས་སོ་ཞེས་རབ་འབྱོར་ལ་བསྟོད་པའོ། །རབ་འབྱོར་འདི་ལ་གང་ཟག་བྱང་ཆུབ་སེམས་དཔའི་ཐེག་པ་</w:t>
      </w:r>
      <w:ins w:id="38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38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་ཐོག་མར་སྦྱིན་པ་ཡོངས་སུ་གཏོང་ན་ཞེས་བྱ་བ་ནས། དེ་ཤེས་རབ་</w:t>
      </w:r>
      <w:ins w:id="38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38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་སེམས་སུ་བྱེད། ཤེས་རབ་ཀྱིས་</w:t>
      </w:r>
      <w:ins w:id="38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38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་སེམས་སུ་བྱེད། བདག་ནི་ཤེས་རབ་དང་ལྡན་པའོ་ཞེས་</w:t>
      </w:r>
      <w:ins w:id="38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38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རྣམ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་སེམས་སུ་བྱེད་དོ་ཞེས་བྱ་བའི་བར་གྱིས་ནི་ཐབས་དང་ཤེས་རབ་ཏུ་མི་ལྡན་པ་དང</w:t>
      </w:r>
      <w:ins w:id="38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9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བདག་དང་བདག་གིར་མཚན་མར་འཛིན་པས་</w:t>
      </w:r>
      <w:del w:id="39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འཁོར་གསུམ་ཡོངས་སུ་དག་པར་ཕ་རོལ་ཏུ་ཕྱིན་པ་དྲུག་ལ་སྤྱོད་ན་ཐེག་པ་ཆུང་ངུ་གཉིས་སུ་</w:t>
      </w:r>
      <w:ins w:id="39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9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རྩང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་བར་འགྱུར་བ་བསྟན་པའོ། །དེ་ཅིའི་ཕྱིར་ཞེ་ན། སྦྱིན་པའི་ཕ་རོལ་ཏུ་ཕྱིན་པ་ལ་རྟོག་པ་དེ་དག་མེད་དེ་རིང་དུ་སོང་བ་ནི་སྦྱིན་པའི་ཕ་རོལ་ཏུ་ཕྱིན་པའོ་ཞེས་བྱ་བ་ནས། ཤེས་རབ་ཀྱི་ཕ་རོལ་ཏུ་ཕྱིན་པ་ལ་རྣམ་པར་</w:t>
      </w:r>
      <w:del w:id="39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ྟོག་པ་དེ་དག་མེད་དེ་རིང་དུ་སོང་བ་ནི་ཤེས་རབ་ཀྱི་ཕ་རོལ་ཏུ་ཕྱིན་པའོ་ཞེས་བྱ་བའི་བར་གྱིས་ནི་ཕ་རོལ་ཏུ་ཕྱིན་པ་ཞེས་བྱ་བའི་དོན་ནི་བདག་དང་བདག་གིར་འཛིན་པ་མེད་ཅིང་རྣམ་པར་རྟོག་པ་ཐམས་ཅད་ལས་འདས་ཏེ་རིང་དུ་སོང་བ་ལ་བྱ་ན། ཕ་རོལ་ཏུ་ཕྱིན་པ་དྲུག་ལ་སྤྱོད་པའི་ཚེ་བདག་དང་བདག་གིར་འཁོར་གསུམ་ཡོངས་སུ་དག་པར་སྤྱོད་པ་ན་ཐབས་དང་ཤེས་རབ་ཏུ་མི་ལྡན་པས་ཉན་ཐོས་དང་རང་སངས་རྒྱས་ཀྱི་སར་</w:t>
      </w:r>
      <w:ins w:id="39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9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རྩང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་བར་འགྱུར་རོ་ཞེས་བསྟན་པའོ། །དེ་ལྟ་ཡིན་ཡང་གང་ཟག་བྱང་ཆུབ་སེམས་དཔའི་ཐེག་པ་པ་དེ་རིང་དུ་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སོང་བའང་མི་ཤེས། ཕ་རོལ་ཀྱང་མི་ཤེས་ཏེ། སྦྱིན་པའི་ཕ་རོལ་ཏུ་ཕྱིན་པས་ཡོངས་སུ་མ་བཟུང་ཞེས་བྱ་བ་ནས། རྣམ་པ་ཐམས་ཅད་མཁྱེན་པ་ཉིད་ཀྱིས་ཡོངས་སུ་མ་བཟུང་བས་ཉན་ཐོས་ཀྱི་སའམ་རང་སངས་རྒྱས་ཀྱི་སར་</w:t>
      </w:r>
      <w:ins w:id="39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9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རྩང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་སྟེ།</w:t>
      </w:r>
      <w:ins w:id="39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རྣམ་པ་ཐམས་ཅད་མཁྱེན་པ་ཉིད་དུ་</w:t>
      </w:r>
      <w:ins w:id="39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མི་འབྱུང་ངོ་ཞེས་བྱ་བའི་བར་</w:t>
      </w:r>
      <w:ins w:id="39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9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་ནི་ཕ་རོལ་ཏུ་ཕྱིན་པ་ཞེས་བྱ་བ་ལ་བདག་དང་བདག་གིར་འཛིན་པའི་རྣམ་པར་རྟོག་པ་མེད་དེ།</w:t>
      </w:r>
      <w:ins w:id="39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རྟོག་པ་ཐམས་ཅད་ལས་རིང་དུ་སོང་ཞིང་མཚན་མ་ཐམས་ཅད་ཀྱི་མཐར་ཕྱིན་པ་ཡིན་ན། ཐབས་མི་མཁས་པས་མཚན་མར་བཟུང་བས་ཕ་རོལ་ཏུ་ཕྱིན་པ་དྲུག་ལ་སོགས་པ་རྣམ་པ་ཐམས་ཅད་མཁྱེན་པ་ཉིད་ལ་ཐུག་གི་བར་དུ་རྣམ་པར་བྱང་བའི་ཆོས་རྣམས་ཀྱི་དོན་དང་མི་ལྡན་པའི་ཕྱིར་ཉན་ཐོས་དང་རང་སངས་རྒྱས་ཀྱི་སར་ལྟུང་ཞིང་རྣམ་པ་ཐམས་ཅད་མཁྱེན་པ་ཉིད་དུ་མི་འབྱུང་ངོ་ཞེས་བསྟན་པའོ། །རབ་འབྱོར་ཇི་ལྟར་གང་ཟག་བྱང་ཆུབ་སེམས་དཔའི་ཐེག་པ་པ་ཐབས་མི་མཁས་པ་ཡིན་ཞེ་ན་ཞེས་བྱ་བ་ནས། དེ་ཤེས་རབ་</w:t>
      </w:r>
      <w:ins w:id="39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39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རློན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་སེམས་སུ་བྱེད། ཤེས་རབ་ཀྱིས་རློམ་སེམས་སུ་བྱེད། བདག་ནི་ཤེས་རབ་དང་ལྡན་པའོ་ཞེས་རློམ་སེམས་སུ་བྱེད་པ་སྟེ་ཞེས་བྱ་བའི་བར་གྱིས་ནི། ཐབས་མི་མཁས་པས་ཕ་རོལ་ཏུ་ཕྱིན་པ་དྲུག་ལ་སྤྱོད་པའི་ཚེ་འཁོར་གསུམ་ཡོངས་སུ་མ་དག་པར་སྤྱོད་ཅིང་དེ་</w:t>
      </w:r>
      <w:ins w:id="39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39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ཟློས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སུ་བྱེད་ན་ཉན་ཐོས་དང་རང་སངས་རྒྱས་ཀྱི་སར་ལྟུང་ཞིང་རྣམ་པ་ཐམས་ཅད་མཁྱེན་པ་ཉིད་དུ་མི་འབྱུང་བ་བསྟན་པའོ། །དེ་ཅིའི་ཕྱིར་ཞེ་ན། ཇི་ལྟར་དེ་རྣམ་པར་རྟོག་པའི་རྣམ་པར་རྟོག་པ་དེ་དག་སྦྱིན་པའི་ཕ་རོལ་ཏུ་ཕྱིན་པ་ལ་མེད་དོ་ཞེས་བྱ་བ་ནས།</w:t>
      </w:r>
      <w:ins w:id="39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དེ་ཅིའི་ཕྱིར་ཞེ་ན། དེ་ནི་འདི་ལྟར་འདི་ལྟ་སྟེ་ཤེས་རབ་ཀྱི་ཕ་རོལ་ཏུ་ཕྱིན་པ་དེ་ནི་ཕ་རོལ་ཏུ་ཕྱིན་པ་མེད་པའོ་ཞེས་བྱ་བའི་བར་གྱིས་ནི་དོན་དམ་པར་ཕ་རོལ་ཏུ་ཕྱིན་པ་ཞེས་བྱ་བའི་དངོས་པོ་མེད་པ་ལ་དངོས་པོར་བཟུང་ཞི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རློམ་སེམས་སུ་བྱེད་པས་ཐབས་མི་མཁས་པ་ཡིན་ནོ་ཞེས་བསྟན་པའོ། །དེ་ལྟར་ཡིན་ཡང་བྱང་ཆུབ་སེམས་དཔའི་ཐེག་པ་པ་དེ་ནི་རིང་དུ་སོང་བའང་མི་ཤེས། ཕ་རོལ་ཡང་མི་ཤེས་ཏེ</w:t>
      </w:r>
      <w:del w:id="39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ྦྱིན་པའི་ཕ་རོལ་ཏུ་ཕྱིན་པས་ཡོངས་སུ་མ་བཟུང་ཞེས་བྱ་བ་ནས་རྣམ་པ་ཐམས་ཅད་མཁྱེན་པ་ཉིད་ཀྱིས་ཡོངས་སུ་མ་བཟུང་བས་ཉན་ཐོས་ཀྱི་སའམ་རང་སངས་རྒྱས་ཀྱི་སར་</w:t>
      </w:r>
      <w:ins w:id="39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9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རྩང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་སྟེ། རྣམ་པ་ཐམས་ཅད་མཁྱེན་པ་ཉིད་དུ་མི་འབྱུང་ངོ་ཞེས་བྱ་བའི་བར་གྱིས་ནི་དེ་ལྟར་ཐབས་དང་མི་ལྡན་པར་ཕ་རོལ་ཏུ་ཕྱིན་པ་དྲུག་ལ་སྤྱོད་ཅིང་འཁོར་གསུམ་ཡོངས་སུ་མ་དག་ལ་རློམ་སེམས་སུ་བྱེད་ན། ཕ་རོལ་ཏུ་ཕྱིན་པ་དྲུག་ལ་སོགས་པ་རྣམ་པར་བྱང་བའི་ཆོས་རྣམས་དང་མི་ལྡན་པས་ཉན་ཐོས་དང་རང་སངས་རྒྱས་ཀྱི་སར་</w:t>
      </w:r>
      <w:ins w:id="39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9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རྩང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་ཞིང་རྣམ་པ་ཐམས་ཅད་མཁྱེན་པ་ཉིད་དུ་མི་འབྱུང་ངོ་ཞེས་བསྟན་པའོ། །རབ་འབྱོར་ཇི་ལྟར་གང་ཟག་བྱང་ཆུབ་སེམས་དཔའི་ཐེག་པ་པ་ཤེས་རབ་ཀྱི་ཕ་རོལ་ཏུ་ཕྱིན་པ་དང</w:t>
      </w:r>
      <w:ins w:id="39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9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ཐབས་མཁས་པས་ཡོངས་སུ་བཟུང་བ་ཉན་ཐོས་ཀྱི་སའམ་རང་སངས་རྒྱས་ཀྱི་སར་མི་</w:t>
      </w:r>
      <w:ins w:id="39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9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</w:t>
      </w:r>
      <w:ins w:id="39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9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བླ་ན་མེད་པ་ཡང་དག་པར་རྫོགས་པའི་བྱང་ཆུབ་འགྲུབ་པར་འགྱུར་བ་ཡིན་ཞེ་ན་ཞེས་བྱ་བ་ནས། རྣམ་པ་ཐམས་ཅད་མཁྱེན་པ་ཉིད་ཀྱིས་ཡོངས་སུ་བཟུང་བས་ཉན་ཐོས་ཀྱི་སའམ་རང་སངས་རྒྱས་ཀྱི་སར་མི་</w:t>
      </w:r>
      <w:ins w:id="39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9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་སྟེ། རྣམ་པ་ཐམས་ཅད་མཁྱེན་པ་ཉིད་ཀྱང་འགྲུབ་པར་འགྱུར་རོ་ཞེས་བྱ་བའི་བར་གྱིས་ནི་བྱང་ཆུབ་སེམས་དཔའ་ཤེས་རབ་ཀྱི་</w:t>
      </w:r>
      <w:del w:id="39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ཕ་རོལ་ཏུ་ཕྱིན་པ་དང་ཐབས་མཁས་པར་ལྡན་པ་ཕ་རོལ་ཏུ་ཕྱིན་པ་དྲུག་ལ་སྤྱོད་པ་རྣམས་བདག་དང་བདག་གིར་མི་འཛིན་ཅིང</w:t>
      </w:r>
      <w:ins w:id="39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9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དོན་དམ་པར་ཕ་རོལ་ཏུ་ཕྱིན་པ་རྣམས་ཀྱང་དངོས་པོ་མེད་པར་རྟོགས་ལ། ཀུན་རྫོབ་ཏུ་ཐབས་མཁས་པས་དེ་དག་ལ་མཚན་མར་མི་འཛིན་ཅིང་</w:t>
      </w:r>
      <w:ins w:id="39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39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་སེམས་མེད་པར་ཕ་རོལ་ཏུ་ཕྱིན་པ་དྲུག་ལ་སོགས་པ་ལ་སྤྱོད་ན། ཕ་རོལ་ཏུ་ཕྱིན་པ་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ྲུག་ལ་སོགས་པ་རྣམ་པར་བྱང་བའི་ཆོས་རྣམས་ཀྱི་དོན་དང་ལྡན་ཞིང་དོན་དེ་རྣམས་ཀྱིས་ཡོངས་སུ་ཟིན་པས་བར་མ་དོར་ཉན་ཐོས་ཀྱི་ས</w:t>
      </w:r>
      <w:ins w:id="39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འམ་རང་སངས་རྒྱས་ཀྱི་སར་མི་</w:t>
      </w:r>
      <w:ins w:id="39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9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་བར་རྣམ་པ་ཐམས་ཅད་མཁྱེན་པ་ཉིད་ཀྱང་འགྲུབ་པར་འགྱུར་བ་བསྟན་པའོ། །རབ་འབྱོར་དེ་ལྟར་གང་ཟག་བྱང་ཆུབ་སེམས་དཔའི་ཐེག་པ་པ་ཤེས་རབ་ཀྱི་ཕ་རོལ་ཏུ་ཕྱིན་པས་ཡོངས་སུ་བཟུང་བ་ཐབས་མཁས་པས་ཡོངས་སུ་བཟུང་བ་ཞེས་བྱ་བ་ནི་རྣམ་པ་ཐམས་ཅད་མཁྱེན་པ་ཉིད་ཀྱིས་ཡོངས་སུ་བཟུང་བ་སྟེ། ཉན་ཐོས་ཀྱི་སའམ་རང་སངས་རྒྱས་ཀྱི་སར་མི་</w:t>
      </w:r>
      <w:ins w:id="39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9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་ངོ་ཞེས་བྱ་བའི་བར་གྱིས་ནི་གོང་དུ་བཤད་པའི་དོན་དེ་ཉིད་མཇུག་བསྡུས་ནས་བསྟན་པ་སྟེ། དེ་ལྟར་ཤེས་རབ་ཀྱི་ཕ་རོལ་ཏུ་ཕྱིན་པ་དང</w:t>
      </w:r>
      <w:ins w:id="39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9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ཐབས་མཁས་པ་ལ་སོགས་པས་ཡོངས་སུ་བཟུང་ན། ཉན་ཐོས་དང་རང་སངས་རྒྱས་ཀྱི་སར་བར་མ་དོར་མི་</w:t>
      </w:r>
      <w:ins w:id="39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ང་ཞིང</w:t>
      </w:r>
      <w:ins w:id="39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9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བླ་ན་མེད་པ་ཡང་དག་པར་རྫོགས་པའི་བྱང་ཆུབ་ཏུ་མངོན་པར་རྫོགས་པར་འཚང་རྒྱ་བར་འགྱུར་རོ་ཞེས་བསྟན་པའོ། །རབ</w:t>
      </w:r>
      <w:ins w:id="39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འབྱོར་ཇི་ལྟར་ན་གང་ཟག་བྱང་ཆུབ་སེམས་དཔའི་ཐེག་པ་པ་ཐབས་མཁས་པས་ཡོངས་སུ་བཟུང་བ་ཡིན་ཞེ་ན་ཞེས་བྱ་བ་ལ་སོགས་པས་ནི། བྱང་ཆུབ་སེམས་དཔའ་ཐབས་མཁས་པ་དང་ལྡན་པ་ཕ་རོལ་ཏུ་ཕྱིན་པ་དྲུག་ལ་སོགས་པ་ལ་སྤྱོད་པའི་ཚེ། འཁོར་གསུམ་ཡོངས་སུ་དག་པར་སྤྱོད་ཅིང་</w:t>
      </w:r>
      <w:ins w:id="39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39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་སེམས་མེད་པ་རྣམས་ཉན་ཐོས་དང་རང་སངས་རྒྱས་ཀྱི་སར་མི་</w:t>
      </w:r>
      <w:ins w:id="39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9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རྩང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་ཞིང་བླ་ན་མེད་པ་ཡང་དག་པར་</w:t>
      </w:r>
      <w:ins w:id="39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རྫོགས</w:t>
        </w:r>
      </w:ins>
      <w:del w:id="39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་པའི་བྱང་ཆུབ་ཏུ་འགྲུབ་པར་བསྟན་པའི་དོན་གོང་དུ་བཤད་པ་ཉིད་རྣམ་པ་གཞན་གྱིས་ཞིབ་ཏུ་བཤད་པ་སྟེ། རབ་འབྱོར་འདི་ལ་གང་ཟག་བྱང་ཆུབ་སེམས་དཔའི་ཐེག་པ་པ་ཐོག་མར་ཐབས་དང་ལྡན་པར་སྦྱིན་པ་ཡོངས་སུ་གཏོང་ཞེས་བྱ་བ་</w:t>
      </w:r>
      <w:ins w:id="39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ནས།</w:t>
        </w:r>
      </w:ins>
      <w:del w:id="39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ནསསྐེ།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བདག་ནི་ཤེས་རབ་དང་ལྡན་པའོ་ཞེས་རློམ་སེམས་སུ་མི་བྱེད་དོ་ཞེས་བྱ་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འི་བར་གྱིས་ནི་བྱང་ཆུབ་སེམས་དཔའ་ཐབས་དང་ལྡན་པ་ཕ་རོལ་ཏུ་ཕྱིན་པ་དྲུག་ལ་འཁོར་གསུམ་ཡོངས་སུ་དག་པར་སྤྱོད་ཅིང་དེ་དག་གིས་རློམ་སེམས་མི་བྱེད་པ་བསྟན་ཏོ། །དེ་ཅིའི་ཕྱིར་ཞེ་ན། དེ་ལྟར་དེ་རྣམ་པར་མི་རྟོག་པས་སྦྱིན་པའི་ཕ་རོལ་ཏུ་ཕྱིན་པ་ལ་རྣམ་པར་རྟོག་པ་དེ་དག་མེད་དེ། དེ་ཅིའི་ཕྱིར་ཞེ་ན། དེ་ནི་འདི་ལྟ་སྟེ་སྦྱིན་པའི་ཕ་རོལ་ཏུ་ཕྱིན་པ་མེད་པའོ་ཞེས་བྱ་བ་ནས། ཤེས་རབ་ཀྱི་ཕ་རོལ་ཏུ་ཕྱིན་པ་དེ་ནི་ཕ་རོལ་ཏུ་ཕྱིན་པ་མེད་པའོ་ཞེས་བྱ་བའི་བར་གྱིས་ནི་འཁོར་གསུམ་ཡོངས་སུ་དག་པར་སྤྱོད་ཅིང་རློམ་སེམས་སུ་མི་བྱེད་པའི་གཏན་ཚིགས་བསྟན་པ་སྟེ། བྱང་ཆུབ་སེམས་དཔའི་སྦྱིན་པ་ལ་སོགས་པ་སྤྱོད་པ་ལ་ཡང་དེ་ལྟ་བུའི་རྣམ་པར་རྟོག་པ་མེད་ལ། ཕ་རོལ་ཏུ་ཕྱིན་པ་དྲུག་ཀྱང་དོན་དམ་པར་དངོས་པོ་མེད་པས་རྣམ་པར་རྟོག་པའི་ཡུལ་མ་ཡིན་ཏེ། དེའི་ཕྱིར་འཁོར་གསུམ་ཡོངས་སུ་དག་ཅིང་</w:t>
      </w:r>
      <w:ins w:id="39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39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ཟློས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་སེམས་མེད་དོ་ཞེས་བསྟན་པའོ། །དེ་ལྟ་ཡང་ཡིན་ལ་གང་ཟག་བྱང་ཆུབ་སེམས་དཔའི་ཐེག་པ་པ་དེ་ཡང་རིང་དུ་སོང་བའང་ཤེས་ཤིང་ཕ་རོལ་</w:t>
      </w:r>
      <w:del w:id="39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ཤེས་ཀྱང་དེས་</w:t>
      </w:r>
      <w:ins w:id="39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39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ཟློས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་སེམས་མེད་དེ་</w:t>
      </w:r>
      <w:ins w:id="39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དེ་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ཞེས་བྱ་བ་ནི་དེ་ལྟར་ཆོས་ཐམས་ཅད་རང་བཞིན་</w:t>
      </w:r>
      <w:ins w:id="39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9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་སྟོང་པས་རྣམ་པར་རྟོག་པ་དང་བརྟག་པར་བྱ་བ་གཉིས་ཀ་མེད་དེ། རྟོག་པའི་སྤྱོད་ཡུལ་ལས་འདས་ཏེ་རིང་དུ་སོང་བ་ཤེས་ཀྱང་ཤེས་པ་དེ་མི་བསྙེམས་སོ་ཞེས་བསྟན་པའོ། །དེ་སྦྱིན་པའི་ཕ་རོལ་ཏུ་ཕྱིན་པས་ཡོངས་སུ་བཟུང་བ་དང་ཞེས་བྱ་བ་ནས། རྣམ་པ་ཐམས་ཅད་མཁྱེན་པ་ཉིད་ཀྱིས་ཡོངས་སུ་བཟུང་བས་ཉན་ཐོས་ཀྱི་སའམ་རང་སངས་རྒྱས་ཀྱི་སར་མི་</w:t>
      </w:r>
      <w:ins w:id="39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9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ཉུང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་སྟེ། རྣམ་པ་ཐམས་ཅད་མཁྱེན་པ་ཉིད་དུ་འབྱུང་ངོ་ཞེས་བྱ་བའི་བར་</w:t>
      </w:r>
      <w:ins w:id="39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9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དེ་ལྟར་གོང་དུ་བཤད་པ་ལྟར་འཁོར་གསུམ་ཡོངས་སུ་དག་ཅིང་རློམ་སེམས་མེད་ན་ཕ་རོལ་ཏུ་ཕྱིན་པ་དྲུག་ལ་སོགས་པ་རྣམ་པར་བྱང་བའི་ཆོས་རྣམས་ཀ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དོན་དང་ལྡན་པས་ཉན་ཐོས་དང་རང་སངས་རྒྱས་ཀྱི་སར་མི་</w:t>
      </w:r>
      <w:ins w:id="39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9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་ཞིང་རྣམ་པ་ཐམས་ཅད་</w:t>
      </w:r>
      <w:ins w:id="39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39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་པ་ཉིད་ཐོབ་པར་འགྱུར་བའི་ཕན་ཡོན་བསྟན་པའོ། །ཤེས་རབ་ཀྱི་ཕ་རོལ་ཏུ་ཕྱིན་པ་འབུམ་པ་རྒྱ་ཆེར་བཤད་པ་ལས་ལེའུ་སུམ་ཅུ་དྲུག་པའོ།། །།དེ་ནས་ཚེ་དང་ལྡན་པ་རབ་འབྱོར་</w:t>
      </w:r>
      <w:ins w:id="39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39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ཅོམ་ལྡན་འདས་ལ་འདི་སྐད་ཅེས་གསོལ་ཏོ་ཞེས་བྱ་བ་ལ་སོགས་པས་ནི་དེ་ལྟར་གོང་དུ་ཤེས་རབ་ཀྱི་ཕ་རོལ་ཏུ་ཕྱིན་པ་དང</w:t>
      </w:r>
      <w:ins w:id="39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9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ཐབས་མཁས་པར་མི་ལྡན་ན་ཉན་ཐོས་དང་རང་སངས་རྒྱས་ཀྱི་སར་</w:t>
      </w:r>
      <w:ins w:id="39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9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ཐོང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་བར་འགྱུར་ལ་ཤེས་རབ་ཀྱི་ཕ་རོལ་ཏུ་ཕྱིན་པ་དང་ཐབས་མཁས་པར་ལྡན་ན།</w:t>
      </w:r>
      <w:ins w:id="39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ཉན་ཐོས་དང་རང་སངས་རྒྱས་ཀྱི་སར་</w:t>
      </w:r>
      <w:ins w:id="39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9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་བར་མི་</w:t>
      </w:r>
      <w:ins w:id="39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འགྱུར</w:t>
        </w:r>
      </w:ins>
      <w:del w:id="39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འཔར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་བ་བཤད་པ་ཐོས་པ་དང</w:t>
      </w:r>
      <w:ins w:id="39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39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འོ་ན་ཐེག་པ་ལ་གསར་དུ་ཞུགས་པ་ཤེས་རབ་དང་ཐབས་སུ་མི་ལྡན་པ་དག་གིས་ཕ་རོལ་ཏུ་ཕྱིན་པ་དྲུག་ལ་ཇི་ལྟར་</w:t>
      </w:r>
      <w:ins w:id="39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</w:t>
        </w:r>
      </w:ins>
      <w:del w:id="39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བསྦབ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་པར་བྱ་སྙམ་ནས་ཞུས་པའོ། །བཅོམ་ལྡན་འདས་ཀྱིས་བཀའ་</w:t>
      </w:r>
      <w:ins w:id="39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39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་པ་ཞེས་བྱ་བ་ནས། སྦྱིན་པའི་ཕ་རོལ་ཏུ་ཕྱིན་པ་སྟོན་པ་དེ་དག་བསྙེན་པར་བྱའོ། །བརྟེན་པར་བྱའོ། །བསྙེན་བཀུར་བྱའོ་ཞེས་བྱ་བའི་བར་གྱིས་ནི་ལས་དང་པོ་པ་རྣམས་ཀྱིས་དགེ་བའི་བཤེས་གཉེན་ཕ་རོལ་ཏུ་ཕྱིན་པ་དྲུག་སྟོན་པའི་མཁས་པ་ལ་བསྙེན་ཅིང་བསྙེན་བཀུར་བྱས་ཏེ་</w:t>
      </w:r>
      <w:ins w:id="39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བསླབས</w:t>
        </w:r>
      </w:ins>
      <w:del w:id="39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བབེེབས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་ན་ཐབས་མཁས་པར་</w:t>
      </w:r>
      <w:ins w:id="39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འགྱུར</w:t>
        </w:r>
      </w:ins>
      <w:del w:id="39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འབྱུར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</w:t>
      </w:r>
      <w:ins w:id="39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39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ཉན་ཐོས་དང་རང་སངས་རྒྱས་ཀྱི་སར་མི་</w:t>
      </w:r>
      <w:ins w:id="39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39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་བར་བླ་ན་མེད་པ་ཡང་དག་པར་རྫོགས་པའི་བྱང་ཆུབ་འགྲུབ་པར་འགྱུར་རོ་ཞེས་བསྟན་པའོ། །དེ་དག་དེ་ལ་ཤེས་རབ་ཀྱི་ཕ་རོལ་ཏུ་ཕྱིན་པ་འདི་ལྟར་སྟོན་ཏེ་ཞེས་བྱ་བ་ལ་སོགས་པས་ནི། དགེ་བའི་བཤེས་གཉེན་དེ་དག་ཕ་རོལ་ཏུ་ཕྱིན་པ་དྲུག་ལ་</w:t>
      </w:r>
      <w:del w:id="39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ཇི་ལྟར་སྟོན་ཅིང་འཆད་པའི་</w:t>
      </w:r>
      <w:ins w:id="39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39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་བསྟན་པའོ། །ཚུར་རིགས་ཀྱི་བུ་སྦྱིན་པ་གང་དང་གང་སྦྱིན་པ་དེ་ཐམས་ཅད་བླ</w:t>
      </w:r>
      <w:ins w:id="40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་ན་མེད་པ་ཡང་དག་པར་རྫོགས་པའི་བྱང་ཆུབ་ཏུ་ཡོངས་སུ་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བསྔོས་ཤིག་ཅེས་བྱ་བ་ནས། ཚུར་རིགས་ཀྱི་བུ་ཤེས་རབ་གང་དང་གང་བསྒོམས་པ་དེ་དག་ཐམས་ཅད་བླ་ན་མེད་པ་ཡང་དག་པར་རྫོགས་པའི་བྱང་ཆུབ་ཏུ་ཡོངས་སུ་བསྔོས་ཤིག་ཅེས་བྱ་བའི་བར་གྱིས་ནི། ཕ་རོལ་ཏུ་ཕྱིན་པ་དྲུག་ལ་སྤྱད་པའི་འབྲས་བུ་འཇིག་རྟེན་གྱི་ཕུན་སུམ་ཚོགས་པ་དང</w:t>
      </w:r>
      <w:ins w:id="40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0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་རང་སངས་རྒྱས་ཀྱི་སར་མི་བསྔོ་བར་བླ་ན་མེད་པའི་བྱང་ཆུབ་ཏུ་ཡོངས་སུ་བསྔོ་བར་བྱ་བའི་ཐབས་བསྟན་པའོ། །རིགས་ཀྱི་བུ་</w:t>
      </w:r>
      <w:ins w:id="40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ཁྱོད</w:t>
        </w:r>
      </w:ins>
      <w:del w:id="40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་བླ་ན་མེད་པ་ཡང་དག་པར་རྫོགས་པའི་བྱང་ཆུབ་གཟུགས་སུ་རྟོག་པར་མ་བྱེད་ཅིག་ཅེས་བྱ་བ་ནས། རྣམ་པ་ཐམས་ཅད་</w:t>
      </w:r>
      <w:ins w:id="40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0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་པ་ཉིད་དུ་རྟོག་པར་མ་བྱེད་ཅིག་ཅེས་བྱ་བའི་བར་གྱིས་ནི། བླ་ན་མེད་པ་ཡང་དག་པར་རྫོགས་པའི་བྱང་ཆུབ་ཉིད་ཀྱང་དོན་དམ་པར་དངོས་པོ་མེད་པས་གཟུགས་ལ་སོགས་པ་རྣམ་པ་ཐམས་ཅད་</w:t>
      </w:r>
      <w:ins w:id="40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0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མརྣམ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གྱི་ཆོས་གང་གི་རང་བཞིན་ཡང་མ་ཡིན་པའི་ཕྱིར་ཆོས་དེ་དག་གི་རང་བཞིན་དུ་མི་བརྟག་ཅིང་མཚན་མར་མི་བཟུང་ངོ་ཞེས་བསྟན་པའོ། །དེ་ཅིའི་ཕྱིར་ཞེ་ན།</w:t>
      </w:r>
      <w:ins w:id="40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ཡོངས་སུ་མ་བརྟགས་པའི་གཟུགས་ནི་རྣམ་པ་ཐམས་ཅད་</w:t>
      </w:r>
      <w:ins w:id="40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0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་པ་ཉིད་ཐོབ་པར་བྱེད་དོ་ཞེས་བྱ་བ་ནས་ཡོངས་སུ་མ་བརྟགས་པའི་ལམ་གྱི་རྣམ་པ་ཤེས་པ་ནི་རྣམ་པ་ཐམས་ཅད་</w:t>
      </w:r>
      <w:ins w:id="40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0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་པ་ཉིད་ཐོབ་པར་བྱེད་དོ་ཞེས་བྱ་བའི་བར་གྱིས་ནི། བླ་ན་མེད་པ་ཡང་དག་པར་རྫོགས་པའི་བྱང་ཆུབ་གཟུགས་ལ་སོགས་པའི་རང་བཞིན་དུ་མི་བརྟག་ཅིང་མཚན་མར་མི་བཟུང་བའི་རིགས་པ་བསྟན་པ་སྟེ། དོན་དམ་པར་བླ་ན་མེད་པ་ཡང་དག་པར་རྫོགས་པའི་བྱང་ཆུབ་ཉིད་དང་གཟུགས་ལ་སོགས་པའི་ཆོས་ཐམས་ཅད་ཀྱང་དངོས་པོ་མེད་དེ་བརྟག་</w:t>
      </w:r>
      <w:del w:id="40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པའི་ཡུལ་མ་ཡིན་པས་དེ་དག་ལ་ཡོངས་སུ་མ་བརྟགས་ཤིང་</w:t>
      </w:r>
      <w:ins w:id="40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མཚན</w:t>
        </w:r>
      </w:ins>
      <w:del w:id="40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་མར་མ་བཟུང་ན་ཡང་དག་པའི་དོན་རྟོགས་པ་ཡིན་པས་རྣམ་པ་ཐམས་ཅད་</w:t>
      </w:r>
      <w:ins w:id="40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t>མཁྱེན</w:t>
        </w:r>
      </w:ins>
      <w:del w:id="40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མརྣམ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་པ་ཉིད་ཐོབ་པར་འགྱུར་རོ་ཞེས་བསྟན་པའོ།</w:t>
      </w:r>
      <w:ins w:id="40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།རིགས་ཀྱི་བུ་ཁྱོད་གཟུགས་ལ་འདོད་པ་མ་སྐྱེད་ཅིག །དེ་ཅིའི་ཕྱིར་ཞེ་ན།</w:t>
      </w:r>
      <w:ins w:id="40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ིགས་ཀྱི་བུ་འདོད་པ་མེད་པ་ནི་གཟུགས་སོ་ཞེས་བྱ་བ་ནས་བླ་ན་མེད་པ་ཡང་དག་པར་རྫོགས་པའི་བྱང་ཆུབ་ལ་འདོད་པ་མ་སྐྱེད་ཅིག །དེ་ཅིའི་ཕྱིར་ཞེ་ན།</w:t>
      </w:r>
      <w:ins w:id="40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རིགས་ཀྱི་བུ་འདོད་པ་མེད་པ་ནི་བླ་ན་མེད་པ་ཡང་དག་པར་རྫོགས་པའི་བྱང་ཆུབ་པོ་ཞེས་བྱ་བའི་བར་གྱིས་ནི། དེ་ལྟར་གཟུགས་ལ་སོགས་པའི་ཆོས་གང་ལ་ཡང་ཡོངས་སུ་མ་བརྟགས་ཤིང་</w:t>
      </w:r>
      <w:ins w:id="40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དང་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མཚན་མར་མ་བཟུང་ན། རྣམ་པ་ཐམས་ཅད་</w:t>
      </w:r>
      <w:ins w:id="40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0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་པ་ཉིད་ཐོབ་པར་འགྱུར་ཞེས་བཤད་ན་རྣམ་པ་ཐམས་ཅད་</w:t>
      </w:r>
      <w:ins w:id="40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0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་པ་ཉིད་ཐོབ་པར་བྱ་བའི་དངོས་པོར་རྟོག་ཅིང་དེ་ལ་འདོད་པ་སྐྱེད་པ་དགག་པ་བསྟན་པ་སྟེ།</w:t>
      </w:r>
      <w:ins w:id="40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གཟུགས་ལ་སོགས་པ་རྣམ་པ་ཐམས་ཅད་</w:t>
      </w:r>
      <w:ins w:id="40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0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་པ་ཉིད་ལ་ཐུག་གི་བར་གྱི་ཆོས་རྣམས་དོན་དམ་པར་དངོས་པོ་མེད་དེ། འདོད་པར་བྱ་བའི་དངོས་པོ་མ་ཡིན་པས་དེ་ལ་འདོད་པ་མ་སྐྱེད་ཅིག་ཅེས་བསྟན་པའོ། །དེ་ཅིའི་ཕྱིར་ཞེ་ན།</w:t>
      </w:r>
      <w:ins w:id="40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ིགས་ཀྱི་བུ་ཆོས་ཐམས་ཅད་ནི་ངོ་བོ་ཉིད་ཀྱིས་སྟོང་ངོ་ཞེས་བྱ་བར་འགྱུར་རོ་ཞེས་བྱ་བ་ནི་གོང་དུ་བཤད་པའི་དོན་དེ་ཉིད་མདོར་བསྡུས་ནས་བསྟན་པ་སྟེ། མདོར་ན་ཆོས་ཐམས་ཅད་དོན་དམ་པར་ངོ་བོ་ཉིད་ཀྱིས་སྟོང་</w:t>
      </w:r>
      <w:ins w:id="40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</w:t>
        </w:r>
      </w:ins>
      <w:del w:id="40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་ཆོས་གང་ཡང་ཐོབ་པར་བྱ་བའི་ཕྱིར་འདོད་པ་མི་སྐྱེད་དོ་ཞེས་བསྟན་པའོ། །དེ་སྐད་ཅེས་བཀའ་</w:t>
      </w:r>
      <w:ins w:id="40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0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་པ་དང</w:t>
      </w:r>
      <w:ins w:id="40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0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ེ་དང་ལྡན་པ་རབ་འབྱོར་གྱིས་བཅོམ་ལྡན་འདས་ལ་འདི་སྐད་ཅེས་གསོལ་ཏོ་ཞེས་བྱ་བ་ལ་སོགས་པས་ནི་དེ་ལྟར་གོང་དུ་བཤད་པའི་ཚུལ་གྱིས་ཆོས་ཐམས་ཅད་དོན་དམ་པར་རང་བཞིན་གྱིས་སྟོང་པས་གང་ལ་འདོད་པ་བསྐྱེད་དུ་མེད་ལ། བླ་ན་མེད་པ་ཡང་དག་པར་རྫོགས་པའི་བྱང་ཆུབ་འགྲུབ་པར་</w:t>
      </w:r>
      <w:ins w:id="40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སྨོན</w:t>
        </w:r>
      </w:ins>
      <w:del w:id="40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་ལམ་འདེབས་ཤིང་མངོན་པར་རྫོགས་པར་འཚང་རྒྱ་བར་འདོད་པ་དེ་དག་དེ་ལྟར་དངོས་པོ་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མེད་ན་ནི་སྨོན་ཅིང་འདོད་པར་བྱ་བའང་མི་རིགས། དེ་སྟེ་དངོས་པོ་ཞིག་ཡོད་ན་ནི་མི་སྨོན་ཅིང་འདོད་པ་མི་བསྐྱེད་པ་མི་རིག</w:t>
      </w:r>
      <w:del w:id="40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་པ་ལས། སྨོན་ཅིང་འདོད་པ་</w:t>
      </w:r>
      <w:del w:id="40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སྐྱེད་པ་ནི་འགལ་བར་བྱེད་པའོ་ཞེས་ཞུས་པའོ། །རབ་འབྱོར་འོན་ཀྱང་བྱང་ཆུབ་སེམས་དཔའ་</w:t>
      </w:r>
      <w:del w:id="40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སེམས་དཔའ་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ཆེན་པོ་རྣམས་ནི་ཆོས་ཐམས་ཅད་སྒྱུ་མ་ལྟ་བུ་དང</w:t>
      </w:r>
      <w:ins w:id="40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0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ྨི་ལམ་ལྟ་བུར་རིག་ནས་བླ་ན་མེད་པ་ཡང་དག་པར་རྫོགས་པའི་བྱང་ཆུབ་ཏུ་ཡང་དག་པར་ཞུགས་པ་སྟེ་ཞེས་བྱ་བ་ནས། འཇི</w:t>
      </w:r>
      <w:del w:id="40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ྟེན་གྱི་ལམ་དུ་འགྱུར་བར་བྱའོ་ཞེས་བླ་ན་མེད་པ་ཡང་དག་པར་རྫོགས་པའི་བྱང་ཆུབ་ཏུ་ཡང་དག་པར་ཞུགས་སོ་ཞེས་བྱ་བའི་བར་གྱིས་ནི་དོན་དམ་པར་ཆོས་ཐམས་ཅད་སྟོང་</w:t>
      </w:r>
      <w:ins w:id="40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ར་རྟོགས་ཀྱང་ཀུན་རྫོབ་ཏུ་སེམས་ཅན་རྣམས་དྲང་ཞིང་ཕན་གདགས་པའི་ཕྱིར་ཆོས་ཐམས་ཅད་སྒྱུ་མ་དང་རྨི་ལམ་ལྟ་བུར་རྟོགས་པར་བྱ་སྟེ། དེ་ལ་མ་ཆགས་པར་སེམས་ཅན་</w:t>
      </w:r>
      <w:ins w:id="40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40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་དོན་བྱའོ་ཞེས་བསྟན་པ་སྟེ། འཇིག་རྟེན་</w:t>
      </w:r>
      <w:ins w:id="40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40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་དོན་དང</w:t>
      </w:r>
      <w:ins w:id="40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0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ཕན་པ་དང</w:t>
      </w:r>
      <w:ins w:id="40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0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བདེ་བ་དང</w:t>
      </w:r>
      <w:ins w:id="40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0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འཇིག་རྟེན་གྱི་མགོན་དང</w:t>
      </w:r>
      <w:ins w:id="40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</w:t>
        </w:r>
      </w:ins>
      <w:del w:id="40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སྐྱབས་དང</w:t>
      </w:r>
      <w:ins w:id="40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0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རྟེན་དང</w:t>
      </w:r>
      <w:ins w:id="40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0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དཔུང་གཉེན་དང</w:t>
      </w:r>
      <w:ins w:id="40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0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གླིང་དང</w:t>
      </w:r>
      <w:ins w:id="40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0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སྣང་བ་དང</w:t>
      </w:r>
      <w:ins w:id="40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0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སྒྲོན་མ་འཛིན་པ་དང</w:t>
      </w:r>
      <w:ins w:id="40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0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འོད་འབྱིན་པ་དང</w:t>
      </w:r>
      <w:ins w:id="40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0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དེད་དཔོན་དང</w:t>
      </w:r>
      <w:ins w:id="40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0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ཡོངས་སུ་འདྲེན་པ་དང</w:t>
      </w:r>
      <w:ins w:id="40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0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ལམ་དུ་འགྱུར་བར་བྱ་བའི་ཚིག་རྣམས་ནི་འོག་ནས་གཞུང་ཉིད་ལས་ཞིབ་ཏུ་བཤད་པ་དང་སྦྱར་རོ། །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ཅིང</w:t>
      </w:r>
      <w:ins w:id="40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0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འཇིག་རྟེན་གྱི་དོན་གྱི་ཕྱིར་ཡང་དག་པར་ཞུགས་པ་ཡིན་ཞེ་ན་ཞེས་བྱ་བ་ནས། ཤེས་རབ་ཅི་བསྒོམ་པ་དེ་དག་ཐམས་ཅད་ཀྱང་སེམས་ཅན་རྣམས་ཀྱི་སྡུག་བསྔལ་ཡོངས་སུ་སྒྲོལ་བའི་ཕྱིར་ཏེ་ཞེས་བྱ་བའི་བར་གྱིས་ནི་འཇིག་རྟེན་གྱི་དོན་གྱི་ཕྱིར་ཡང་དག་པར་ཞུགས་པ་བསྟན་པ་སྟེ། བྱང་ཆུབ་སེམས་དཔས་དོན་དམ་པར་ཆོས་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ཐམས་ཅད་སྟོང་པར་རྟོགས་ཀྱང་ཀུན་རྫོབ་ཏུ་སེམས་ཅན་རྣམས་ཀྱི་སྡུག་བསྔལ་བསལ་བའི་དོན་དུ་ཕ་རོལ་ཏུ་ཕྱིན་པ་དྲུག་ལ་སྤྱོད་དོ་ཞེས་བསྟན་པའོ། །རབ་འབྱོར་ཇི་ལྟར་ན་བྱང་ཆུབ་སེམས་དཔའ་སེམས་དཔའ་ཆེན་པོ་འཇིག་རྟེན་ལ་ཕན་པའི་ཕྱིར་ཡང་དག་པར་ཞུགས་པ་ཡིན་ཞེ་ན། རབ་འབྱོར་འདི་ལ་བྱང་ཆུབ་སེམས་དཔའ་སེམས་དཔའ་ཆེན་པོ་སེམས་ཅན་རྣམས་འགྲོ་བའི་རྒྱུད་ལྔ་ནས་ཡོངས་སུ་བཏོན་ཅིང་མི་འཇིགས་པའི་ཐང་བདེ་བ་མྱ་ངན་ལས་འདས་པ་ལ་རབ་ཏུ་འགོད་དེ་ཞེས་བྱ་བས་ནི་འཇིག་རྟེན་ལ་ཕན་པའི་ཕྱིར་ཡང་དག་པར་ཞུགས་པ་བསྟན་པ་སྟེ། སེམས་ཅན་རྣམས་འགྲོ་བ་རྒྱུད་ལྔའི་འཁོར་བ་ནས་བཏོན་ཏེ། མྱ་ངན་ལས་འདས་པའི་གནས་བདེ་བ་ལ་འགོད་པར་བྱེད་པ་ན</w:t>
      </w:r>
      <w:del w:id="40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་འཇིག་རྟེན་ལ་ཕན་པའི་ཕྱིར་ཞུགས་པ་ཡིན་ནོ་ཞེས་བསྟན་པའོ། །རབ་འབྱོར་ཇི་ལྟར་ན་བྱང་ཆུབ་སེམས་དཔའ་སེམས་དཔའ་ཆེན་པོ་འཇིག་རྟེན་ལ་བདེ་བའི་ཕྱིར་ཡང་དག་པར་ཞུགས་པ་ཡིན་ཞེ་ན་ཞེས་བྱ་བ་ནས། འ</w:t>
      </w:r>
      <w:ins w:id="40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ཁྲུ</w:t>
        </w:r>
      </w:ins>
      <w:del w:id="40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་པ་རྣམས་ལས་ཡོངས་སུ་བཀྲོལ་ཞིང་མི་འཇིགས་པའི་ཐང་བདེ་བ་མྱ་ངན་ལས་འདས་པ་ལ་རབ་ཏུ་འགོད་དེ་ཞེས་བྱ་བའི་བར་གྱིས་ནི་འཇིག་རྟེན་ལ་བདེ་བའི་ཕྱིར་ཞུགས་པ་བསྟན་པ་སྟེ།</w:t>
      </w:r>
      <w:ins w:id="40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སེམས་ཅན་རྣམས་འཁོར་བའི་སྡུག་བསྔལ་དང་ཡིད་མི་བདེ་བ་དང</w:t>
      </w:r>
      <w:ins w:id="40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0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འཁྲུག་པ་ལས་ཐབས་སྣ་ཚོགས་ཀྱིས་ཐར་</w:t>
      </w:r>
      <w:ins w:id="40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པར</w:t>
        </w:r>
      </w:ins>
      <w:del w:id="40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་བྱས་ཏེ། མྱ་ངན་ལས་འདས་པའི་གནས་སུ་འགོད་པ་ནི་འཇིག་རྟེན་ལ་བདེ་བའི་ཕྱིར་ཞུགས་པ་ཡིན་ནོ་ཞེས་བསྟན་པའོ། །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ཅིང་འཇིག་རྟེན་གྱི་མགོན་བྱེད་པ་ཡིན་ཞེས་བྱ་བ་ནས། སེམས་ཅན་དེ་དག་ཀྱང་ཐོས་ཏེ་ཐོས་ནས་རིམ་གྱིས་ཐེག་པ་གསུམ་གྱིས་ཡོངས་སུ་མྱ་ང</w:t>
      </w:r>
      <w:del w:id="40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་ལས་འདས་པར་འགྱུར་ཏེ་ཞེས་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བྱ་བའི་བར་</w:t>
      </w:r>
      <w:ins w:id="40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40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་ནི་འཇིག་རྟེན་</w:t>
      </w:r>
      <w:ins w:id="40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40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་མགོན་བྱེད་པ་བསྟན་པ་སྟེ། འཁོར་བ་ན་གནས་པའི་སེམས་ཅན་རྣམས་ཀྱི་ཕྱི་ནང་གི་སྡུག་བསྔལ་ཅི་ཡོད་པ་ཐམས་ཅད་བསྐྱབས་ཤིང་བསལ་ཏེ་དགའ་བར་བྱས་ནས།</w:t>
      </w:r>
      <w:ins w:id="40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དགའ་བར་གྱུར་པ་དང</w:t>
      </w:r>
      <w:ins w:id="40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0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དེ་དག་ལ་དམ་པའི་ཆོས་བཤད་དེ་ཡོངས་སུ་</w:t>
      </w:r>
      <w:ins w:id="40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སྨིན</w:t>
        </w:r>
      </w:ins>
      <w:del w:id="40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ས་ནས་ཐར་པའི་ཐེག་པ་གསུམ་ལ་མྱ་ངན་ལས་འདའ་བར་བྱེད་པ་གསུམ་ལ་མྱ་ངན་ལས་འདའ་བར་བྱེད་པ་ནི་འཇིག་རྟེན་</w:t>
      </w:r>
      <w:ins w:id="40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40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་མགོན་བྱེད་པ་ཡིན་ནོ་ཞེས་བསྟན་པའོ། །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་འཇིག་རྟེན་གྱི་སྐྱབས་སུ་གྱུར་པ་ཡིན་ཞེ་ན་ཞེས་བྱ་བ་ནས།</w:t>
      </w:r>
      <w:ins w:id="40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ུང་པོ་མ་ལུས་པའི་མྱ་ངན་ལས་འདས་པའི་དབྱིངས་སུ་ཡོངས་སུ་མྱ་ངན་ལས་ཟློ་སྟེ་ཞེས་བྱ་བའི་བར་གྱིས་ནི་སྐྱབས་སུ་གྱུར་པ་བསྟན་པ་སྟེ། འཁོར་བ་ན་གནས་པའི་སེམས་ཅན་སྐྱེ་བ་དང་རྒ་བ་ལ་སོགས་པའི་ཆོས་ཅན་རྣམས་སྐྱེ་བ་དང་རྒ་བ་ལ་སོགས་པ་མེད་པར་བྱས་ནས་ཡོངས་སུ་མྱ་ངན་ལས་འདས་པའི་བདེ་བ་ལ་འགོད་པ</w:t>
      </w:r>
      <w:ins w:id="40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འི་བདེ་བ་ལ་འགོད་པ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་ནི་འཇིག་རྟེན་གྱི་སྐྱབས་སུ་གྱུར་པ་ཡིན་ནོ་ཞེས་བསྟན་པའོ། །རབ་འབྱོར་ཇི་ལྟར་ན་</w:t>
      </w:r>
      <w:del w:id="41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</w:t>
      </w:r>
      <w:ins w:id="41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འདོད་པ་སེམས་ཅན་རྣམས་ཀྱི་རྟེན་དུ་གྱུར་པ་ཡིན་ཞེ་ན། རབ་འབྱོར་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་ཆོས་ཐམས་ཅད་འདྲེ་བ་མེད་པར་ཆོས་སྟོན་པ་སྟེ་ཞེས་བྱ་བ་ནི་</w:t>
      </w:r>
      <w:del w:id="41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སེམས་ཅན་རྣམས་ཀྱི་རྟེན་དུ་གྱུར་པའི་དོན་མདོར་བཤད་པ་སྟེ། དོན་དམ་པར་ཆོས་ཐམས་ཅད་དངོས་པོ་མེད་ཅིང་རང་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བཞིན་གྱིས་</w:t>
      </w:r>
      <w:ins w:id="41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41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་པས་མཚན་ཉིད་མ་འདྲེས་ཤིང་གང་དང་ཡང་</w:t>
      </w:r>
      <w:ins w:id="41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</w:t>
        </w:r>
      </w:ins>
      <w:del w:id="41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ེད་པར་ཆོས་སྟོན་པ་ནི་དོན་དམ་པའི་དབྱིངས་ལ་མི་བརྟེན་པའི་ཚུལ་གྱིས་བརྟེན་པའི་ཕྱིར་སེམས་ཅན་རྣམས་ཀྱི་རྟེན་དུ་གྱུར་པ་ཡིན་ནོ་ཞེས་བསྟན་པའོ། །གསོལ་པ།</w:t>
      </w:r>
      <w:ins w:id="41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ཇི་ལྟར་ན་ཆོས་ཐམས་ཅད་འདྲེ་བ་མ་མཆིས་པ་ལགས་ཞེས་བྱ་བ་ནི་གོང་དུ་ཆོས་ཐམས་ཅད་འདྲེ་བ་མེད་པར་ཆོས་སྟོན་ཏོ་ཞེས་བཤད་པའི་དོན་དེ་ཉིད་ཞིབ་ཏུ་བཤད་པའི་གླེང་བསླང་བའི་ཕྱིར་ཞུས་པའོ། །བཅོམ་ལྡན་འདས་ཀྱིས་བཀའ་</w:t>
      </w:r>
      <w:ins w:id="41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1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རབ་འབྱོར་གཟུགས་ཀྱི་འདྲེ་བ་མེད་པ་གང་ཡིན་པ་དེ་ནི་གཟུགས་ཀྱི་</w:t>
      </w:r>
      <w:ins w:id="41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41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་པ་གང་ཡང་མེད་པའོ་ཞེས་བྱ་བ་ལ་སོགས་པས་ནི་ཆོས་ཐམས་ཅད་འདྲེ་བ་མེད་པའི་དོན་ཞིབ་ཏུ་བཤད་པ་སྟེ། དོན་དམ་པར་ཆོས་ཐམས་ཅད་ངོ་བོ་ཉིད་ཀྱིས་སྟོང་ཞིང་རང་བཞིན་</w:t>
      </w:r>
      <w:ins w:id="41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གྱིས་དབེན</w:t>
        </w:r>
      </w:ins>
      <w:del w:id="41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བྱུས་དབེེན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་པ་ནི་སོ་སོའི་མཚན་ཉིད་གང་དང་གང་མ་འདྲེས་པས་དེ་དང་</w:t>
      </w:r>
      <w:ins w:id="41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41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་པ་གང་ཡང་མེད་དོ་ཞེས་བྱ་བའི་དོན་ཏོ། །གཟུགས་ཀྱི་འབྲེལ་བ་མེད་པ་གང་ཡིན་པ་དེ་ནི་གཟུགས་ཀྱི་སྐྱེ་བ་མེད་པའོ་ཞེས་བྱ་བ་ནི་གཟུགས་རང་བཞིན་གྱིས་སྟོང་སྟེ། གང་དང་ཡང་མ་</w:t>
      </w:r>
      <w:ins w:id="41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41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་བ་དེ་ཉིད་སྐྱེ་བ་མེད་པའི་རང་བཞིན་ནོ་ཞེས་བསྟན་པའོ། །གཟུགས་ཀྱི་སྐྱེ་བ་མེད་པ་གང་ཡིན་པ་དེ་ནི་གཟུགས་ཀྱི་འགག་པ་མེད་པའོ་ཞེས་བྱ་བ་ནི་དེ་ལྟར་སྐྱེ་བ་མེད་ན་འགག་པ་ཡང་མེད་དོ་ཞེས་བྱ་བའི་དོན་ཏོ། །གཟུགས་ཀྱི་འགག་པ་མེད་པ་གང་ཡིན་པ་དེ་ནི་གཟུགས་ཀྱི་འདྲེ་བ་མེད་པའོ་ཞེས་བྱ་བ་ནི། དེ་ལྟར་སྐྱེ་བ་མེད་ཅིང་འགག་པ་མེད་པ་ནི་དངོས་པོ་མེད་པས་གང་དང་ཡང་འདྲེས་པར་མི་འགྱུར་ཏེ་རང་བཞིན་གྱིས་དབེན་པ་ཡིན་ནོ་ཞེས་བསྟན་པའོ། །གཟུགས་ལ་ཇི་ལྟར་བཤད་པ་དེ་བཞིན་དུ་ཚོར་བ་ལ་སོགས་པ་རྣམ་པ་ཐམས་ཅད་</w:t>
      </w:r>
      <w:ins w:id="41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1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་པ་ཉིད་ལ་ཐུག་གི་བར་དུ་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ཡང་སྦྱར་བར་བྱའོ། །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་སེམས་ཅན་རྣམས་ཀྱི་དཔུང་གཉེན་དུ་གྱུར་པ་ཡིན་ཞེ་ན་ཞེས་བྱ་བ་ལ་སོགས་པས་ནི་འཇིག་རྟེན་གྱི་དཔུང་གཉེན་དུ་གྱུར་པ་བསྟན་པ་སྟེ།</w:t>
      </w:r>
      <w:ins w:id="41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སེམས་ཅན་རྣམས་ཆོས་རྣམས་ཀྱི་ཆོས་ཉིད་མི་ཤེས་ཤིང</w:t>
      </w:r>
      <w:ins w:id="41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1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གོན་སྐྱབས་མེད་པ་ལ་བྱང་ཆུབ་སེམས་དཔའ་བདག་ཉིད་ཀྱིས་ཆོས་རྣམས་ཀྱི་ཆོས་ཉིད་ཇི་ལྟར་རྟོགས་པ་དེ་བཞིན་དུ་སེམས་ཅན་རྣམས་ལ་མ་ནོར་བར་ཆོས་བསྟན་ན། སེམས་ཅན་རྣམས་དེ་དག་བདུད་དང་བགེགས་ཀྱི་དབང་དུ་མི་འགྱུར་བར་གྲོགས་བྱས་ཤིང་བསྟངས་པར་འགྱུར་བའི་ཕྱིར་དཔུང་གཉེན་དུ་འགྱུར་བ་ཡིན་ནོ་ཞེས་བསྟན་པ་སྟེ།</w:t>
      </w:r>
      <w:ins w:id="41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ཀྱི་ཕ་རོལ་གང་ཡིན་པ་དེ་ནི་གཟུགས་མ་ཡིན་ནོ་ཞེས་བྱ་བ་ནི་གཟུགས་རྣམས་ཀྱི་མཐའ་དངོས་པོ་མེད་པའི་རང་བཞིན་གང་ཡིན་པ་དེ་ནི་གཟུགས་མ་ཡིན་ཞེས་བྱ་བའི་ཆོས་བསྟན་ན། སེམས་ཅན་རྣམས་ཀྱིས་ཆོས་ཀྱི་ཆོས་ཉིད་དོན་དམ་པའི་དབྱིངས་རྟོགས་པར་འགྱུར་ཏེ། བདུད་ཀྱི་དབང་དུ་མི་འགྱུར་བའི་ཕྱིར་སེམས་ཅན་རྣམས་ཀྱི་དཔུང་གཉེན་དུ་འགྱུར་བ་ཡིན་ནོ་ཞེས་བསྟན་པའོ། །གཟུགས་ལ་ཇི་ལྟར་བཤད་པ་དེ་བཞིན་དུ་ཚོར་བ་ལ་སོགས་པ་རྣམ་པ་ཐམས་ཅད་མཁྱེན་པ་ཉིད་ལ་ཐུག་གི་བར་དུ་ཡང་སྦྱར་བར་བྱའོ། །རབ་འབྱོར་གཟུགས་ཇི་ལྟ་བར་ཆོས་ཐམས་ཅད་ཀྱང་དེ་བཞིན་ནོ་ཞེས་བྱ་བ་ནི། དོན་དམ་པར་གཟུགས་དང་ཆོས་ཐམས་ཅད་སྟོང་པ་ཉིད་དུ་རོ་གཅིག་པས་རང་བཞིན་ཐ་མི་དད་དོ་ཞེས་བསྟན་པའོ། །གསོལ་པ། གང་བཅོམ་ལྡན་འདས་ཀྱིས་གཟུགས་ཇི་ལྟར་ཆོས་ཐམས་ཅད་ཀྱང་དེ་བཞིན་ནོ་ཞེས་བཀའ་སྩལ་ན། བཅོམ་ལྡན་</w:t>
      </w:r>
      <w:ins w:id="41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འདས</w:t>
        </w:r>
      </w:ins>
      <w:del w:id="41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ཛདས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་དེ་ལྟ་ལགས་ན་ནི་བྱང་ཆུབ་སེམས་དཔའ་སེམས་དཔའ་ཆེན་པོས་ཆོས་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ཐམས་ཅད་མངོན་པར་རྫོགས་པར་སངས་རྒྱས་པར་འགྱུར་རོ་ཞེས་བྱ་བ་ནི། གཟུགས་ཇི་ལྟ་བ་བཞིན་དུ་ཆོས་ཐམས་ཅད་ཀྱང་དེ་བཞིན་ན་གཟུགས་འབའ་ཞིག་རྟོགས་པས་ཆོས་ཐམས་ཅད་ཀྱང་རྟོགས་པར་འགྱུར་ཏེ། དེ་ལྟ་ཡིན་ན་གཟུགས་འབའ་ཞིག་རྟོགས་པས་རྣམ་པ་ཐམས་ཅད་</w:t>
      </w:r>
      <w:ins w:id="41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1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་པ་ཉིད་ཐོབ་པར་འགྱུར་རོ་ཞེས་རབ་འབྱོར་གྱིས</w:t>
      </w:r>
      <w:ins w:id="41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་གལ་བཟུང་སྟེ་གསོལ་པའོ། །དེ་ཅིའི་སླད་དུ་ཞེ་ན། བཅོམ་ལྡན་འདས་གཟུགས་ཀྱི་ཕ་རོལ་ན་རྣམ་པར་རྟོག་པ་གང་ཡང་མ་མཆིས་སོ་ཞེས་བྱ་བ་ལ་སོགས་པས་ནི་གཟུགས་འབའ་ཞིག་རྟོགས་པས་ཆོས་ཐམས་ཅད་རྟོགས་པར་འགྱུར་བར་གལ་བཟུང་སྟེ་གསོལ་</w:t>
      </w:r>
      <w:ins w:id="41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པའི</w:t>
        </w:r>
      </w:ins>
      <w:del w:id="41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་གཏན་ཚིགས་བཤད་པ་སྟེ། ཀུན་རྫོབ་ཏུ་ནི་གཟུགས་འབའ་ཞིག་རྟོགས་པས་ཆོས་ཐམས་ཅད་རྟོགས་པར་མི་འགྱུར་གྱི། དོན་དམ་པར་ནི་གཟུགས་ཀྱི་ཕ་རོལ་ཞེས་བྱ་བ་གཟུགས་ཀྱི་མཐའ་སྟོང་པ་ཉིད་ཀྱི་རང་བཞིན་ལ་བྱ་སྟེ། དེ་ནི་རྣམ་པར་རྟོག་པའི་སྤྱོད་ཡུལ་མ་ཡིན་ཏེ། དེ་ལྟར་རྣམ་པར་རྟོག་པ་མེད་པར་ཤེས་ན་ཆོས་ཐམས་ཅད་མངོན་པར་རྫོགས་པར་སངས་རྒྱས་པར་</w:t>
      </w:r>
      <w:ins w:id="41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འགྱུར</w:t>
        </w:r>
      </w:ins>
      <w:del w:id="41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་རོ་ཞེས་བསྟན་པའོ། །གཟུགས་ལ་ཇི་ལྟར་བཤད་པ་དེ་བཞིན་དུ་ཚོར་བ་ལ་སོགས་པ་རྣམ་པ་ཐམས་ཅད་</w:t>
      </w:r>
      <w:ins w:id="41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1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་པ་ཉིད་ལ་ཐུག་གི་བར་དུ་ཡང་སྦྱར་བར་བྱའོ། །འདི་ནི་གཟུགས་སོ། །འདི་ནི་ཚོར་བའོ་ཞེས་བྱ་བ་ནས། འདི་ནི་རྣམ་པ་ཐམས་ཅད་</w:t>
      </w:r>
      <w:ins w:id="41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1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ོ་ཞེས་བགྱི་བའི་རྣམ་པར་རྟོག་པ་གང་ཡང་མ་མཆིས་སོ་ཞེས་བྱ་བའི་བར་གྱིས་ནི་གཟུགས་ཀྱི་ཕ་རོལ་ན་རྣམ་པར་རྟོག་པ་གང་ཡང་མ་མཆིས་སོ་ཞེས་གསོལ་པ། གཟུགས་ལ་སོགས་པའི་མཐའ་ཕ་རོལ་ཞེས་བྱ་བ་སྟོང་པ་ཉིད་ལ་རྣམ་པར་རྟོག་པ་གང་དང་གང་མེད་པའི་དམིགས་བསྟན་པའོ། །བཅོམ་ལྡན་འདས་ཀྱིས་བཀའ་</w:t>
      </w:r>
      <w:ins w:id="41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1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རབ་འབྱོར་དེ་དེ་བཞིན་ནོ། །དེ་དེ་བཞིན་ཏེ། གཟུགས་ཀྱི་ཕ་རོལ་ན་རྣམ་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པར་རྟོག་པ་གང་ཡང་མེད་དོ་ཞེས་བྱ་བ་ནས</w:t>
      </w:r>
      <w:del w:id="41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</w:t>
      </w:r>
      <w:ins w:id="41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1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ཕ་རོལ་ན་རྣམ་པར་རྟོག་པ་མེད་དོ་ཞེས་བྱ་བའི་བར་གྱིས་ནི་གོང་དུ་རབ་འབྱོར་གྱིས་གསོལ་པའི་ཚིག་དེ་ཉིད་བཟླས་ཏེ།</w:t>
      </w:r>
      <w:ins w:id="41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གཟུགས་ལ་སོགས་པ་ཕ་རོལ་ཞེས་བྱ་བ་སྟོང་པ་ཉིད་ལ་རྣམ་པར་རྟོག་པ་གང་ཡང་མེད་པ་བདེན་ནོ་ཞེས་བཀའ་སྩལ་པའོ། །འདི་ནི་གཟུགས་སོ། །འདི་ནི་ཚོར་བའོ་ཞེས་བྱ་བ་ནས</w:t>
      </w:r>
      <w:ins w:id="41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41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དི་ནི་རྣམ་པ་ཐམས་ཅད་མཁྱེན་པ་ཉིད་དོ་ཞེས་བྱ་བར་རྣམ་པར་རྟོག་པ་གང་ཡང་མེད་དེ་ཞེས་བྱ་བའི་བར་གྱིས་ནི། གོང་དུ་གཟུགས་ལ་སོགས་པའི་ཕ་རོལ་ན་རྣམ་པར་རྟོག་པ་གང་ཡང་མེད་དོ་ཞེས་བཤད་པ་རྣམ་པར་རྟོག་པའི་ཐབས་ཇི་ལྟར་རྟོགས་པ་རྣམས་མེད་པའི་དམིགས་བསྟན་པ་སྟེ།</w:t>
      </w:r>
      <w:ins w:id="41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་ལ་དངོས་པོ་ཡོད་པར་ལྟ་ཞིང་མཚན་མར་འཛིན་པའི་རྣམ་པར་རྟོག་པ་མེད་དོ་ཞེས་བྱ་བའི་དོན་ཏོ། །རབ་འབྱོར་བྱང་ཆུབ་སེམས་དཔའ་སེམས་དཔའ་ཆེན་པོ་རྣམས་ཆོས་དེ་དག་ཞི་བ་དག་ལ་རྟོགས་</w:t>
      </w:r>
      <w:ins w:id="41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ཀྱང༌</w:t>
        </w:r>
      </w:ins>
      <w:del w:id="41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སྣེཀྱང་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དེ་ལྟར་ཞུམ་པར་མི་འགྱུར་ཞིང་བདག་གིས་ཆོས་དེ་དག་ནི་འདི་ལྟར་མངོན་པར་རྫོགས་པར་སངས་རྒྱས་པར་བྱའོ། །བླ་ན་མེད་པ་ཡང་དག་པར་རྫོགས་པའི་བྱང་ཆུབ་ནི་ཇི་ལྟར་མངོན་པར་རྫོགས་པར་སངས་རྒྱས་ནས། ཆོས་དེ་ལྟར་ཞི་བ་དེ་ལྟར་བཟང་བ་དེ་ལྟར་བཤད་པར་བྱའོ་སྙམ་དུ་སེམས་པ་ནི་དཀའ་བ་བྱེད་པ་སྟེ་ཞེས་བྱ་བ་ནི། བྱང་ཆུབ་སེམས་དཔས་</w:t>
      </w:r>
      <w:del w:id="41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ཆོས་ཐམས་ཅད་རང་བཞིན་གྱིས་སྟོང་ཞིང་ཞི་བ་རྣམ་པར་རྟོག་པ་དང་ཚིག་གི་སྤྱོད་ཡུལ་མ་ཡིན་པ་དེ་ལྟ་བུ་རྟོགས་ཀྱང</w:t>
      </w:r>
      <w:ins w:id="41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1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་རང་སངས་རྒྱས་ལྟར་སེམས་ཞུམ་ཞིང་ཞི་བ་ཕྱོགས་གཅིག་པ་ལ་མི་གནས་པར་ཐབས་མཁས་པས་ཀུན་རྫོབ་ཏུ་སེམས་ཅན་རྣམས་ལ་ཕན་</w:t>
      </w:r>
      <w:del w:id="41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གདགས་པའི་ཕྱིར་བསོད་ནམས་དང་ཡེ་ཤེས་ཀྱི་ཚོགས་ཡོངས་སུ་རྫོགས་པར་བྱས་ཏེ།</w:t>
      </w:r>
      <w:ins w:id="41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བླ་ན་མེད་པ་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ཡང་དག་པར་རྫོགས་པའི་བྱང་ཆུབ་ཏུ་མངོན་པར་རྫོགས་པར་</w:t>
      </w:r>
      <w:del w:id="41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ནས་ཀྱང་ཆོས་ཟབ་མོ་ཞི་བ་རྟོག་པའི་སྤྱོད་ཡུལ་ལས་འདས་པ་བཟང་པོ་དེ་ལྟ་བུ་འཇིག་རྟེན་གྱི་སྒྲ་དང</w:t>
      </w:r>
      <w:ins w:id="41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1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ཐ་སྙད་དུ་</w:t>
      </w:r>
      <w:ins w:id="41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སྒྲོ</w:t>
        </w:r>
      </w:ins>
      <w:del w:id="41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་འདོགས་ཏེ། སེམས་ཅན་རྣམས་ལ་བཤད་པར་སེམས་པ་ནི་ཉན་ཐོས་དང་རང་སངས་རྒྱས་རྣམས་ཀྱི</w:t>
      </w:r>
      <w:del w:id="41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་མི་ནུས་པའི་ཕྱིར་དཀའ་བ་སྤྱོད་པ་སྟེ་ངོ་མཚར་ཆེའོ་ཞེས་བསྟན་པའོ། །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ཇིག་རྟེན་</w:t>
      </w:r>
      <w:ins w:id="41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41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་གླིང་དུ་གྱུར་པ་ཡིན་ཞེ་ན་ཞེས་བྱ་བ་ལ་སོགས་པས་ནི། བྱང་ཆུབ་སེམས་དཔའ་འཇིག་རྟེན་གྱི་གླིང་དུ་ཇི་ལྟར་གྱུར་པ་བསྟན་པ་སྟེ། རབ་འབྱོར་འདི་ལྟ་སྟེ་དཔེར་ན་ཆུ་ཀླུང་ངམ་ཆུ་བྲན་ནས་རྒྱ་མཚོ་ཆེན་པོའི་ནང་ན་ཆུས་ཡོངས་སུ་བཅད་པའི་གནས་གང་ཇི་སྙེད་ཅིག་ཡོད་པ་དེ་དག་ནི་གླིང་ཞེས་བྱ་སྟེ་ཞེས་བྱ་བ་ནི་གླིང་དུ་གྱུར་པའི་དཔེས་བསྟན་པ་སྟེ། དཔེར་ན་ཆུ་ཀླུང་ཆེན་པོའམ། འབབ་ཆུ་ཕྲ་མོའམ།</w:t>
      </w:r>
      <w:ins w:id="41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རྒྱ་མཚོ་ཆེན་པོའི་ནང་ན་སེམས་ཅན་གྱི་གནས་སུ་རུང་བའི་ཐང་མཐའ་མ་ཆུས་འཁོར་བ་ལ་གླིང་ཞེས་བྱ་སྟེ། སེམས་ཅན</w:t>
      </w:r>
      <w:ins w:id="41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ཆུས་ཁྱེར་ཞིང་གནས་པའི་དབང་མེད་པ་རྣམས་གླིང་དེ་ལྟ་བུ་དང་ཕྲད་ན་དེ་ལ་བརྟེན་ཅིང་གནས་སུ་ཡོད་པ་ལ་གླིང་ཞེས་བྱ་བ་དེ་བཞིན་དུ་སེམས་ཅན་ཡང་དག་པའི་དོན་མ་རྟོགས་</w:t>
      </w:r>
      <w:ins w:id="41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ཏེ།</w:t>
        </w:r>
      </w:ins>
      <w:del w:id="41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ཏེདུ།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འཁོར་བའི་རྒྱ་མཚོ་ན་འཁྱམས་པ་རྣམས་མྱ་ངན་ལས་འདས་པའི་གནས་བདེ་བ་རྙེད་ན་འཁོར་བར་མི་འཁྱམ་ཞིང་གླིང་ལ་གནས་པ་དང་འདྲ་བར་བདེ་བ་ལ་འཇོག་པའི་ཆོས་ཟབ་མོ་ཞི་བ་བཟང་པོ་སྟོན་པ་ལ་གླིང་དུ་གྱུར་པ་ཞེས་བྱའོ། །རབ་འབྱོར་དེ་བཞིན་དུ་གཟུགས་སྔོན་གྱི་མཐའ་དང་ཕྱི་མའི་མཐའ་ཡོངས་སུ་ཆད་པའོ་ཞེས་བྱ་བ་ནི། དོན་དམ་པར་གཟུགས་ཀྱི་རང་བཞིན་ཡོད་པར་མ་གྲུབ་པས་སྔོན་ཡང་འདི་ཙམ་ནས་བྱུང་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ངོ་ཞེས་བྱ་བའམ། ཕྱི་མའི་མཐའ་ཡང་འདི་ཙམ་ནས་འབྱུང་བར་འགྱུར་རོ་ཞེས་བྱ་བ་མེད་དེ། དེ་ལྟར་མཐའ་གཉིས་ཡོངས་སུ་ཆད་</w:t>
      </w:r>
      <w:ins w:id="41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ཅིང</w:t>
        </w:r>
      </w:ins>
      <w:del w:id="41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ཐའ་གཉིས་ཀ་ལ་མི་གནས་པར་མཐའ་གཉིས་དང་བྲལ་བའི་ཆོས་ཀྱི་དབྱིངས་ལ་མི་གནས་པའི་ཚུལ་གྱིས་གནས་པར་ཆོས་སྟོན་པ་ལ་གླིང་དུ་གྱུར་པ་ཞེས་བྱའོ། །གཟུགས་ལ་ཇི་ལྟར་བཤད་པ་དེ་བཞིན་དུ་ཚོར་བ་ལ་སོགས་པ་རྣམ་པ་ཐམས་ཅད་མཁྱེན་པ་ཉིད་ལ་ཐུག་གི་བར་དུ་སྦྱར་བར་བྱའོ། །རབ་འབྱོར་སྔོན་གྱི་མཐའ་དང་ཕྱི་མའི་མཐའ་ཡོངས་སུ་ཆད་པ་འདིས་ཆོས་ཐམས་ཅད་ཡོངས་སུ་ཆད་པ་སྟེ་ཞེས་བྱ་བ་ནི་དེ་ལྟར་གཟུགས་ལ་སོགས་པའི་ཆོས་རྣམས་མཐའ་གཉིས་དང་བྲལ་བའི་དོན་གོང་དུ་བཤད་པ་ཉིད་མདོར་བསྡུས་ཏེ་བསྟན་པ་སྟེ། མདོར་ན་ཆོས་ཐམས་ཅད་ཀྱང་དོན་དམ་པར་དངོས་པོ་ཡོད་པར་མ་གྲུབ་པས་མཐའ་གཉིས་དང་བྲལ་བར་ཡོངས་སུ་ཆད་པ་ཡིན་ནོ་ཞེས་བསྟན་པའོ། །རབ་འབྱོར་ཆོས་ཐམས་ཅད་ཀྱི་སྔོན་གྱི་མཐའ་དང་ཕྱི་མའི་མཐའ་ཡོངས་སུ་ཆད་པ་གང་ཡིན་པ་དེ་ནི་ཞི་བའོ་དེ་ནི་བཟང་བའོ་ཞེས་བྱ་བ་ལ་སོགས་པས་ནི་དེ་ལྟར་མཐའ་གཉིས་དང་བྲལ་བ་ཉིད་མྱ་ངན་ལས་འདས་པ་ཡིན་ནོ་ཞེས་མྱ་ངན་ལས་འདས་པའི་རྣམ་གྲངས་བསྟན་པ་སྟེ།</w:t>
      </w:r>
      <w:ins w:id="41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དེ་ནི་ཞི་བའོ་ཞེས་བྱ་བ་ནི་ཤེས་བྱ་དང་ཉོན་མོངས་པའི་སྒྲིབ་པ་ཐམས་ཅད་ཡོངས་སུ་བྱང་བའི་ཕྱིར་རོ། །དེ་ནི་བཟང་བའོ་ཞེས་བྱ་བ་ནི་བདུད་ལ་སོགས་པའི་གདོན་ཐམས་ཅད་དང་བྲལ་བའི་ཕྱིར་རོ། །དེ་ནི་ཡང་དག་པ་སྟེ་ཞེས་བྱ་བ་ནི་དོན་མ་ནོར་ཅིང་ཕྱིན་ཅི་མ་ལོག་པའི་ཕྱིར་རོ། །འདི་ལྟར་སྟོང་པ་ཉིད་དང</w:t>
      </w:r>
      <w:ins w:id="41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1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སུ་མེད་པ་དང་ཞེས་བྱ་བ་ཐེག་པ་ཆུང་ངུ་བས་མྱ་ངན་ལས་འདས་པ་ཞེས་བྱ་བ་དངོས་པོ་ཡོད་པར་བརྟགས་པ་ལྟ་བུར་དངོས་པོ་ཡོད་པར་མ་ཡིན་པའི་ཕྱིར་རོ།</w:t>
      </w:r>
      <w:ins w:id="41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།ལམ་གྱི་རྒྱུན་ཆད་པ་ཞེས་བྱ་བ་ནི་འཁོར་བའི་ལམ་རྒྱུན་ལྔར་མི་སྐྱེ་བའི་ཕྱིར་རོ། །སྲེད་པ་ཟད་པ་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ཞེས་བྱ་བ་ནི་ཕུང་པོ་ཕྱི་མ་ལེན་པའི་སྲེད་པ་མེད་པའི་ཕྱིར་རོ། །འདྲེ་བ་མེད་པ་ཞེས་བྱ་བ་ནི་ཟག་པ་དང་བཅས་པའི་ཆོས་རྣམས་དང་མ་འདྲེས་པའི་ཕྱིར་རོ། །འདོད་ཆགས་དང་བྲལ་བ་ཞེས་བྱ་བ་ནི་ཁམས་གསུམ་</w:t>
      </w:r>
      <w:ins w:id="41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41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་དངོས་པོ་ལ་ཡང་མ་ཆགས་པའི་ཕྱིར་རོ། །འགོག་པ་ཞེས་བྱ་བ་ནི་ལས་དང་ཉོན་མོངས་པ་ཐམས་ཅད་འགགས་ཏེ་རྒྱུན་ཆད་པའི་ཕྱིར་རོ། །མྱ་ངན་ལས་འདས་པ་ཞེས་བྱ་བ་ནི་ཕུང་པོའི་གནོད་པ་ཐམས་ཅད་དང་བྲལ་བའི་ཕྱིར་རོ། །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། དེ་ལྟར་ཞི་བ་དེ་ལྟར་བཟང་པོའི་ཆོས་དེ་དག་སྟོན་ཏེ་ཞེས་བྱ་བ་ནི་དེ་ལྟར་བྱང་ཆུབ་སེམས་དཔའ་ཆོས་ཐམས་ཅད་ཕྱིན་ཅི་མ་ལོག་པར་རྟོགས་ནས། ཇི་ལྟར་རྟོགས་པའི་ཆོས་རྣམས་སེམས་ཅན་རྣམས་ལ་ཡང་དག་པ་ཇི་ལྟ་བ་བཞིན་དུ་བསྟན་པས་སེམས་ཅན་རྣམས་མྱ་ངན་ལས་འདས་པའི་གནས་བདེ་བ་</w:t>
      </w:r>
      <w:del w:id="41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ལ་འགོད་པའི་ཕྱིར་གླིང་དུ་གྱུར་པ་ཡིན་ནོ་ཞེས་བསྟན་པའོ། །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ཇིག་རྟེན་གྱི་སྣང་བར་འགྱུར་བ་ཡིན་ཞེ་ན་ཞེས་བྱ་བ་ནས། མ་རིག་པའི་མུན་པ་དང་མི་ཤེས་པའི་རབ་རིབ་སེལ་ཏེ་ཞེས་བྱ་བའི་བར་གྱིས་ནི་འཇིག་རྟེན་</w:t>
      </w:r>
      <w:ins w:id="41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41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་སྣང་བར་གྱུར་པ་བསྟན་པ་སྟེ། སེམས་ཅན་རྣམས་ཐོག་མ་མེད་པའི་དུས་ནས་འཁོར་བའི་</w:t>
      </w:r>
      <w:ins w:id="41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མུ</w:t>
        </w:r>
      </w:ins>
      <w:del w:id="41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ནུ་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ན་ནག་ན་འཁོར་ཞིང་མ་རིག་པས་བསྒྲིབས་ཏེ་ཡང་དག་པའི་ལྟ་བ་ལ་མ་ཕྱོགས་པ་རྣམས། བྱང་ཆུབ་སེམས་དཔའ་ཐབས་མཁས་པས་ཡང་དག་པའི་ལྟ་བ་ལ་འཛུད་པ་ནི་འཇིག་རྟེན་གྱི་སྣང་བར་འགྱུར་བ་ཡིན་ནོ་ཞེས་བསྟན་</w:t>
      </w:r>
      <w:ins w:id="41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་པའོ། །རབ་འབྱོར་ཇི་ལྟ་ན་བྱང་ཆུབ་སེམས་དཔའ་</w:t>
        </w:r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t>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སྒྲོན་མ་འཛིན་ཅིང་འོད་འབྱིན་པ་ཡིན་ཞེ་ན་ཞེས་བྱ་བ་ནས། སེམས་ཅན་རྣམས་ཀྱང་དེ་ལ་ཡང་དག་པར་བསྐུལ་ཞིང་སྦྱར་ལ་གཞོག་ཅིང་རབ་ཏུ་དགོང་དེ་ཞེས་བྱ་བའི་བར་གྱིས་ནི་སེམས་ཅན་རྣམས་ཀྱི་སྒྲོན་མ་འཛིན་ཅིང་འོད་འབྱིན་པ་བསྟན་པ་སྟེ། སེམས་ཅན་དམ་པའི་ཆོས་མ་ཐོས་ཤིང་མི་ཤེས་པ་རྣམ་ལ། ཐེག་པ་ཆེན་པོའི་མདོ་སྡེ་ཕ་རོལ་ཏུ་ཕྱིན་པ་དྲུག་གི་དོན་སྟོན་པ་འཕགས་པའི་བདེན་པ་བཞིའི་བྱིན་གྱི་རླབས་དང་ལྡན་པ་བསྡུ་བ་རྣམ་བཞིས་སེམས་ཅན་རྣམས་སྡུད་པའི་ཐབས་སྟོན་པ་དག་སེམས་ཅན་རྣམས་ལ་དོན་མ་ནོར་བར་སྟོན་ཅིང༌། སེམས་ཅན་རྣམས་ཕ་རོལ་ཏུ་ཕྱིན་པ་དྲུག་དང༌། འཕགས་པའི་བདེན་པ་བཞི་དང༌། བསྡུ་བའི་དངོས་པོ་བཞི་ལ་སྤྱོད་དུ་འཇུག་པ་ནི་སེམས་ཅན་རྣམས་ཀྱི་སྒྲོན་མ་འཛིན་ཅིང་འོད་འབྱིན་པ་ཡིན་ནོ་ཞེས་བསྟན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པའོ། །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</w:t>
      </w:r>
      <w:del w:id="41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སྒོན་མ་འཛིན་ཅིང་འོད་འབྱིན་པ་ཡིན་ཞེ་ན་ཞེས་བྱ་བ་ནས། སེམས་ཅན་རྣམས་ཀྱང་དེ་ལ་ཡང་དག་པར་བསྐུལ་ཞིང་སྦྱར་ལ་གཞོག་ཅིང་རབ་ཏུ་དགོད་དེ་ཞེས་བྱ་བའི་བར་རྨིས་ནི་སེམས་ཅན་རྣམས་ཀྱི་སྒོན་མ་འཛིན་ཅིང་འོད་འབྱེན་པ་བསྟན་པ་སྟེ། སེམས་ཅན་དམ་པའི་ཆོས་མ་ཐོས་ཤིང་མི་ཤེས་པ་རྣམས་ལ། ཐེག་པ་ཆེན་པོའི་མདོ་སྡེ་ཕ་རོལ་ཏུ་ཕྱིན་པ་དྲུག་གི་དོན་སྟོན་རྗོཔ་འཕགས་པའི་བདེན་པ་བཞིའི་བྱིན་གྱི་རླབས་དང་ལྡན་པ་བསྡུ་བ་རྣམ་བཞིས་རྗོསེམས་ཅན་རྣམས་སྡུད་པའི་ཐབས་སྟོན་པ་དག་སེམས་ཅན་རྣམས་ལ་དོན་མ་ནོར་བར་སྟོན་ཅིང་། སེམས་ཅན་རྣམས་ཕ་རོལ་ཏུ་ཕྱིན་པ་དྲུག་</w:delText>
        </w:r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delText>དང་།འཕགས་པའི་བདེན་པ་བཞི་དང་། བསྡུ་བའི་དངོས་པོ་བཞི་ལ་སྤྱོད་དུ་འཇུག་པ་ནི་སེམས་ཅན་རྣམས་ཀྱི་སྒོན་མ་འཛིན་ཅིང་འོད་འབྱིན་པ་ཡིན་ནོ་ཞེས་བསྟན་པའོ།།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དེད་དཔོན་དུ་གྱུར་པ་ཡིན་ཞེ་ན་ཞེས་བྱ་བ་ནས། མྱ་ངན་ལས་འདས་པ་མངོན་སུམ་དུ་བྱ་བའི་ཕྱིར་གཅིག་ལ་བརྟེན་པའི་ལམ་སྟོན་ཏེ་ཞེས་བྱ་བའི་བར་གྱིས་ནི་བྱང་ཆུབ་སེམས་དཔའ་སེམས་ཅན་རྣམས་ཀྱི་དེད་དཔོན་དུ་གྱུར་པ་བསྟན་པ་སྟེ། དཔེར་ན་ཚོང་པ་མང་པོ་ལམ་ངན་པ་དང་ལམ་ལོག་པར་ཞུགས་པ་རྣམས་དེད་དཔོན་གྱིས་སྐྱོང་ཤིང་ལམ་བདེ་བ་དང</w:t>
      </w:r>
      <w:ins w:id="41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1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ལམ་ལ་མ་ལོག་པར་བཙུད་དེ་དེས་ན་ལམ་ན་ཉེ་ཞོ་མེད་པར་གནས་སུ་ཕྱིན་པར་</w:t>
      </w:r>
      <w:ins w:id="41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འགྱུར</w:t>
        </w:r>
      </w:ins>
      <w:del w:id="41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འབྱུར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་བ་དེ་བཞིན་དུ།</w:t>
      </w:r>
      <w:ins w:id="41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བྱང་ཆུབ་སེམས་དཔའ་ཡང་སེམས་ཅན་མུ་སྟེགས་ཅན་གྱི་ལམ་ངན་པར་ཞུགས་པ་དང</w:t>
      </w:r>
      <w:ins w:id="41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1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ཕྱིན་ཅི་ལོག་བཞི་ལ་ཞེན་པ་རྣམས་ལ་ཐེག་པ་ཆེན་པོའི་ཆོས་བཟང་པོ་བསྟན་ཏེ། འཕགས་པའི་ལམ་ལ་བཙུད་ནས་མྱ་ངན་ལས་འདས་པའི་གནས་བཟང་པོ་ལ་འགོད་པ་དེད་དཔོན་དང་འདྲ་བའི་ཕྱིར་སེམས་ཅན་རྣམས་ཀྱི་དེད་དཔོན་དུ་གྱུར་པ་ཡིན་ནོ་ཞེས་བསྟན་པའོ། །སེམས་ཅན་ལམ་ངན་པར་ཞུགས་ལ་ཞེས་བྱ་བ</w:t>
      </w:r>
      <w:ins w:id="41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འི་བ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་ནི་མུ་སྟེགས་ཅན་གྱི་ལྟ་བ་ངན་པ་ལ་ཕྱོགས་པ་ལ་བྱའོ། །ཚུལ་མ་ཡིན་པ་བཞི་ལ་ཞེན་པ་ཞེས་བྱ་བ་ནི་ཕྱིན་ཅི་ལོག་བཞི་ལ་ཞེན་པ་སྟེ། མི་རྟག་པ་ལ་རྟག་པར་ལྟ་བ་དང</w:t>
      </w:r>
      <w:ins w:id="41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1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བདག་མེད་པ་ལ་བདག་ཡོད་པར་ལྟ་བ་དང</w:t>
      </w:r>
      <w:ins w:id="41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1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སྡུག་བསྔལ་བ་ལ་བདེ་བར་འཛིན་པ་དང</w:t>
      </w:r>
      <w:ins w:id="41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1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མི་གཙང་བ་ལ་གཙང་བར་འཛིན་པ་ལ་ཚུལ་མ་ཡིན་པ་བཞི་ལ་ཞེན་པ་ཞེས་བྱའོ། །སེམས་ཅན་རྣམ་པར་དག་པར་བྱ་བའི་དོན་དུ་ཞེས་བྱ་བ་ནི་སེམས་ཅན་ལམ་ངན་པར་ཞུགས་ཤིང་ཚུལ་མ་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 xml:space="preserve">ཡིན་པ་བཞི་ལ་ཞེན་པ་རྣམས། ལམ་ངན་པ་དང་ཚུལ་མ་ཡིན་པ་ལ་སོགས་པའི་སྐྱོན་གྱིས་མི་གོས་པར་བྱ་བའི་ཕྱིར་ལམ་སྟོན་ཏོ་ཞེས་བྱ་བ་དང་སྦྱར་རོ། </w:t>
      </w:r>
      <w:ins w:id="41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།མྱ</w:t>
        </w:r>
      </w:ins>
      <w:del w:id="41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།སྐྱ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ངན་དང་གནོད་པ་ལས་ཡང་དག་པར་བཟླ་བ་དང་སྡུག་བསྔལ་དང་ཡིད་མི་བདེ་བ་ནུབ་པར་བྱ་བ་དང་ཞེས་བྱ་བ་ནི་འཁོར་བའི་སྡུག་བསྔལ་ལས་ཐར་</w:t>
      </w:r>
      <w:ins w:id="41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པར</w:t>
        </w:r>
      </w:ins>
      <w:del w:id="41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་བྱ་བའི་ཕྱིར་ལམ་སྟོན་ཏོ་ཞེས་བྱ་བ་དང་</w:t>
      </w:r>
      <w:ins w:id="41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སྦྱར</w:t>
        </w:r>
      </w:ins>
      <w:del w:id="41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སྦྱན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་རོ། །རིགས་པ་དང་ལྡན་པའི་ཆོས་གོ་བར་བྱ་བ་དང་ཞེས་བྱ་བ་ནི་གང་ཟག་དང་ཆོས་ལ་བདག་མེད་པའི་དོན་སྟོན་ཅིང་ཐབས་དང་ཤེས་རབ་ཟུང་དུ་འབྲེལ་བར་སྤྱོད་པ་སྟོན་པ་ཐེག་པ་ཆེན་པོའི་མདོ་སྡེ་རྣམས་གོ་བར་བྱ་བའི་ཕྱིར་ལམ་སྟོན་ཏོ་ཞེས་བྱ་བ་དང་སྦྱར་རོ། །མྱ་ངན་ལས་འདས་པ་མངོན་དུ་བྱ་བའི་ཕྱིར་གཅིག་ལ་བརྟེན་པའི་ལམ་སྟོན་ཏེ་བྱ་བ་ནི་མི་གནས་པའི་མྱ་ངན་ལས་འདས་པ་ཐོབ་པར་བྱ་བའི་ཕྱིར་ཐེག་པ་ཆེན་པོ་གཅིག་པུ་ལ་གཞོལ་</w:t>
      </w:r>
      <w:del w:id="42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བའི་ཆོས་སྟོན་ཏོ་ཞེས་བྱ་བའི་དོན་ཏོ། །རབ་འབྱོར་ཇི་ལྟར་ན་བྱང་ཆུབ་སེམས་དཔའ་སེམས་</w:t>
      </w:r>
      <w:del w:id="42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དཔའ་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ཆེན་པོ་བླ་ན་མེད་པ་ཡང་དག་པར་རྫོགས་པའི་བྱང་ཆུབ་ཏུ་མངོན་པར་རྫོགས་པར་སངས་རྒྱས་ནས། སེམས་ཅན་རྣམས་ཀྱི་ཡོངས་སུ་འདྲེན་པར་གྱུར་པ་</w:t>
      </w:r>
      <w:del w:id="42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ཡིན་ཞེ་ན་ཞེས་བྱ་བ་ནས། བླ་ན་མེད་པ་ཡང་དག་པར་རྫོགས་པའི་བྱང་ཆུབ་སྐྱེ་བ་མེད་པ་དང</w:t>
      </w:r>
      <w:ins w:id="42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འགག་པ་མེད་པ་དང</w:t>
      </w:r>
      <w:ins w:id="42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ཀུན་ནས་ཉོན་མོངས་པ་མེད་པ་དང</w:t>
      </w:r>
      <w:ins w:id="42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བྱང་བ་མེད་པའི་ཕྱིར་ཆོས་སྟོན་ཏེ་ཞེས་བྱ་བའི་བར་གྱིས་ནི་བྱང་ཆུབ་སེམས་དཔའ་སེམས་ཅན་རྣམས་ཀྱི་ཡོངས་སུ་འདྲེན་པར་འགྱུར་བ་བསྟན་པ་སྟེ། སེམས་ཅན་རྣམས་གཟུགས་</w:t>
      </w:r>
      <w:ins w:id="42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ལ་སོགས་པའི་ཆོས་ཐམས་ཅད་དངོས་པོ་ཡོད་པར་ལྟ་ཞིང</w:t>
      </w:r>
      <w:ins w:id="42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སྐྱེ་བ་དང</w:t>
      </w:r>
      <w:ins w:id="42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འགག་པ་དང</w:t>
      </w:r>
      <w:ins w:id="42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ཀུན་ནས་ཉོན་མོངས་པ་དང</w:t>
      </w:r>
      <w:ins w:id="42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རྣམ་པར་བྱང་བ་ལ་མཚན་མར་འཛིན་པ་རྣམས་ལ་གཟུགས་ལ་སོགས་པའི་ཆོས་ཐམས་ཅད་དོན་དམ་པར་རང་བཞིན་གྱིས་སྟོང་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པས་སྐྱེ་བ་དང</w:t>
      </w:r>
      <w:ins w:id="42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2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འགག་པ་དང</w:t>
      </w:r>
      <w:ins w:id="42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ཀུན་ནས་ཉོན་མོངས་པ་དང</w:t>
      </w:r>
      <w:ins w:id="42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རྣམ་པར་བྱང་བ་མེད་པའི་ཆོས་ཟབ་མོ་བསྟན་ཏེ། སེམས་ཅན་རྣམས་དོན་དམ་པའི་དབྱིངས་ལ་འཛུད་པའི་ཕྱིར་སེམས་ཅན་རྣམས་ཀྱི་ཡོངས་སུ་འདྲེན་པ་ཡིན་ནོ་ཞེས་བསྟན་པའོ། །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།</w:t>
      </w:r>
      <w:ins w:id="42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རྣམས་ཀྱི་ལམ་དུ་གྱུར་པ་ཡིན་ཞེ་ན་ཞེས་བྱ་བ་ནས་རྣམ་པ་ཐམས་ཅད་མཁྱེན་པ་ཉིད་ནི་ནམ་མཁའི་ངང་ཚུལ་ཅན་ཞེས་བྱ་བར་སེམས་ཅན་རྣམས་ལ་ཆོས་སྟོན་ཏོ་ཞེས་བྱ་བའི་བར་གྱིས་ནི་བྱང་ཆུབ་སེམས་དཔའ་སེམས་ཅན་རྣམས་ཀྱི་ལམ་དུ་གྱུར་པ་བསྟན་པ་སྟེ། སེམས་ཅན་དངོས་པོ་ལ་ཆགས་པ་རྣམས་ལ་དོན་དམ་པར་ཆོས་ཐམས་ཅད་རང་བཞིན་</w:t>
      </w:r>
      <w:ins w:id="42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གྱིས་སྟོད</w:t>
        </w:r>
      </w:ins>
      <w:del w:id="42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གྱེས་སྟོང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་པས་ནམ་མཁའ་དང་འདྲ་བར་དངོས་པོ་མེད་དེ། ཅིས་ཀྱང་མ་གོས་པ་ཡིན་ནོ་ཞེས་ཆོས་བསྟན་ན་སེམས་ཅན་རྣམས་བླ་ན་མེད་པའི་བྱང་ཆུབ་ཏུ་ལམ་མ་གོལ་བར་ཞུགས་པར་གྱུར་པའི་ཕྱིར། སེམས་ཅན་རྣམས་ཀྱི་ལམ་དུ་གྱུར་པ་ཡིན་ནོ་ཞེས་བསྟན་པའོ། །གཟུགས་ཀྱི་སྟོང་པ་ཉིད་ནི་འགྲོ་བ་</w:t>
      </w:r>
      <w:ins w:id="42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མེད</w:t>
        </w:r>
      </w:ins>
      <w:del w:id="42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་པ་སྟེ། དེ་ནི་མི་འགྲོ་མི་འོང་ངོ་ཞེས་བྱ་བར་སེམས་ཅན་རྣམས་ལ་ཆོས་སྟོན་ཏོ་ཞེས་བྱ་བ་ནས། རྣམ་པ་ཐམས་ཅད་མཁྱེན་པ་ཉིད་ཀྱི་སྟོང་པ་ཉིད་ནི་འགྲོ་བ་མེད་པ་སྟེ། དེ་ནི་མི་འགྲོ་མི་འོང་ངོ་ཞེས་བྱ་བར་སེམས་ཅན་རྣམས་ལ་ཆོས་སྟོན་ཏོ་ཞེས་བྱ་བའི་བར་གྱིས་ཀྱང་སེམས་ཅན་རྣམས་ཀྱི་ལམ་དུ་གྱུར་པ་བསྟན་པ་སྟེ། བྱང་ཆུབ་སེམས་དཔའ་སེམས་ཅན་རྣམས་ཀྱི་ལམ་དུ་གྱུར་པ་ཡིན་ནོ་ཞེས་བསྟན་པ་ལ། དེ་ལྟར་ལམ་ཡོད་ན་འགྲོ་བ་དང་འོང་བ་ཡང་ཡོད་དམ་སྙམ་དུ་རྣམ་པར་རྟོག་པ་བསལ་བའི་ཕྱིར་དོན་དམ་པར་ཆོས་ཐམས་ཅད་རང་བཞིན་གྱིས་སྟོང་པས་སྟོང་པ་ལ་ནི་ལམ་ཡང་མེད་འགྲ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་དང་འོང་བ་གང་ཡང་མེད་དོ་ཞེས་ཆོས་སྟོན་པ་ལ་དེ་ཉིད་ཐེག་པ་ཆེན་པོའི་ལམ་མ་ནོར་བར་སྟོན་པ་ཡིན་པའི་ཕྱིར་སེམས་ཅན་རྣམས་ཀྱི་ལམ་དུ་གྱུར་པ་ཡིན་ནོ་ཞེས་བཤད་པའོ། །དེ་ཅིའི་ཕྱིར་ཞེ་ན། རབ་འབྱོར་ཆོས་ཐམས་ཅད་ནི་སྟོང་པ་ཉིད་ཀྱི་ངང་ཚུལ་ཅན་དེ་དག་ནི་ངང་ཚུལ་དེ་ལས་མི་འདའོ་ཞེས་བྱ་བ་ལ་སོགས་པས་ནི་ཆོས་ཐམས་ཅད་འགྲོ་བ་དང་འོང་བ་མེད་པ་བཤད་པའི་དོན་གང་དུ་</w:t>
      </w:r>
      <w:ins w:id="42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སྨོས</w:t>
        </w:r>
      </w:ins>
      <w:del w:id="42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སྒོས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་པའི་གཏན་ཚིགས་བསྟན་པ་སྟེ། ཆོས་ཐམས་ཅད་ནི་སྟོང་པ་ཉིད་ཀྱི་ངང་ཚུལ་ཅན་ཏེ་ཞེས་བྱ་བ་ནས། རབ་འབྱོར་དེ་ཅིའི་ཕྱིར་ཞེ་ན། སྨོན་པ་མེད་པ་ལ་འགྲོ་བ</w:t>
      </w:r>
      <w:ins w:id="42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མ་འོང་བ་མི་དམིགས་སོ་ཞེས་བྱ་བའི་བར་གྱིས་ནི་ཆོས་ཐམས་ཅད་རྣམ་པར་ཐར་པའི་སྒོ་གསུམ་གྱི་རང་བཞིན་དང་ཐ་མི་དད་དེ། རྣ</w:t>
      </w:r>
      <w:del w:id="42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ཐར་པའི་སྒོ་གསུམ་ལ་འགྲོ་བ་དང་འོང་བ་མེད་པ་དེ་བཞིན་དུ་ཆོས་ཐམས་ཅད་ལ་ཡང་འགྲོ་བ་དང་འོང་བ་མེད་དེ། དེ་ལྟར་ཡང་དག་པའི་དོན་སྟོན་པ་བྱང་ཆུབ་སེམས་དཔའ་དེ་ནི་སེམས་ཅན་རྣམས་ཀྱི་དོན་དུ་གྱུར་པ་ཡིན་ནོ་ཞེས་བྱ་བའི་ཚིག་གོང་དུ་སྨོས་པ་དང་སྦྱར་རོ།</w:t>
      </w:r>
      <w:ins w:id="42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།རབ་འབྱོར་ཆོས་ཐམས་ཅད་ནི་མངོན་པར་འདུ་བྱ་བ་མེད་པའི་ངང་ཚུལ་ཅན་ཏེ་ཞེས་བྱ་བ་ནས། </w:t>
      </w:r>
      <w:ins w:id="42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དེ་ཅིའི་ཕྱིར་ཞེ་ན། སྤྲུལ་པ་ལ་འགྲོ་བ་དང་འོང་བ་མི་དམིགས་སོ་ཞེས་བྱ་བའི་བར་གྱིས་ནི། ཆོས་ཐམས་ཅད་དོན་དམ་པར་དངོས་པོ་ཡོད་པར་མ་གྲུབ་པས། མངོན་པར་འདུ་བྱ་བ་མེད་པ་དང</w:t>
      </w:r>
      <w:ins w:id="42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སྐྱེ་བ་མེད་པ་དང་འགག་པ་མེད་པ་དང</w:t>
      </w:r>
      <w:ins w:id="42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ཀུན་ནས་ཉོན་མོངས་པ་དང</w:t>
      </w:r>
      <w:ins w:id="42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རྣམ་པར་བྱང་བ་མེད་དེ། རྨི་ལམ་དང</w:t>
      </w:r>
      <w:ins w:id="42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སྒྱུ་མ་དང</w:t>
      </w:r>
      <w:ins w:id="42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སྒྲ་བརྙན་དང</w:t>
      </w:r>
      <w:ins w:id="42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མིག་ཡོར་</w:t>
      </w:r>
      <w:ins w:id="42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དང༌། </w:t>
        </w:r>
      </w:ins>
      <w:del w:id="42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དངཤེ།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གཟུགས་བརྙན་དང</w:t>
      </w:r>
      <w:ins w:id="42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སྨིག་རྒྱུ་དང</w:t>
      </w:r>
      <w:ins w:id="42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ཆུ་ཟླ་དང</w:t>
      </w:r>
      <w:ins w:id="42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སྤྲུལ་པ་དང་འདྲ་བའི་ཕྱིར་འགྲོ་བ་དང་འོང་བ་མེད་དོ་ཞེས་བསྟན་པའོ། །རབ་འབྱོར་ཆོས་ཐམས་ཅད་</w:t>
      </w:r>
      <w:del w:id="42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ནི་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མཐའ་ཡས་ཀུན་དུ་མཐའ་ཡས་པའི་ངང་ཚུལ་ཅན་ཏེ་ཞེས་བྱ་བས་ནི། ཆོས་ཐམས་ཅད་རང་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བཞིན་</w:t>
      </w:r>
      <w:ins w:id="42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42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་སྟོང་སྟེ། དངོས་པོ་མེད་པས་སྐྱེ་བ་དང་འགག་པའི་</w:t>
      </w:r>
      <w:ins w:id="42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མཐ</w:t>
        </w:r>
      </w:ins>
      <w:del w:id="42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མཐའ་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འམ། རྟག་པ་དང་ཆད་པ་ལ་སོགས་པའི་མཐའ་ལས་འདས་པའི་ཕྱིར་འགྲོ་བའམ་འོང་བ་མི་དམིགས་སོ་ཞེས་བྱ་བ་དང་སྦྱར་རོ། །རབ་འབྱོར་ཆོས་ཐམས་ཅད་ནི་དབྱུང་བ་དང་མི་དབྱུང་བ་མེད་པའི་ངང་ཚུལ་ཅན་ཏེ་ཞེས་བྱ་བས་ནི། ཆོས་ཐམས་ཅད་དོན་དམ་པར་རང་བཞིན་གྱིས་སྟོང་པས་མེད་པ་ལ་ཡོད་པར་སྒོ་མ་བཏགས་པའི་ཕྱིར</w:t>
      </w:r>
      <w:ins w:id="42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་སྒྲོ་མ་བཏགས་པའི་ཕྱིར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སྒོ་བཏགས་པའི་དངོས་པོ་དབྱུང་དུ་ཡང་མེད་ལ་ཡོད་པ་ལ་ཡང་</w:t>
      </w:r>
      <w:del w:id="42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མེད་པར་སྐུར་པ་མ་བཏབ་པའི་ཕྱིར། མི་དབྱུང་བ་ཡང་མེད་པའི་རང་བཞིན་ཅན་ཏེ། དེ་ལྟ་བུ་ལ་འགྲོ་བ་དང་འོང་བ་དམིགས་སུ་མེད་དོ་</w:t>
      </w:r>
      <w:del w:id="42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ཞེས་བསྟན་པའོ། །རབ་འབྱོར་ཆོས་ཐམས་ཅད་ནི་དབྲི་བ་དང་བསྣན་པ་མེད་པའི་ངང་</w:t>
      </w:r>
      <w:ins w:id="42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42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ཚུད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་ཅན་ཏེ་ཞེས་བྱ་བ་ནི་དོན་དམ་པར་ཆོས་ཐམས་ཅད་རང་བཞིན་གྱིས་ཡོངས་སུ་དག་པ་ཡིན་པས། ཉོན་མོངས་པའི་ཕྱོགས་དབྲིར་ཡང་མེད་ལ།</w:t>
      </w:r>
      <w:ins w:id="42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ར་བྱང་བའི་ཕྱོགས་ཀྱིས་བསྣན་དུ་ཡང་མེད་པའི་རང་བཞིན་ཅན་ལ་འགྲོ་བ་དང་འོང་བ་མེད་དོ་ཞེས་བསྟན་པའོ། །རབ་འབྱོར་ཆོས་ཐམས་ཅད་ནི་འོང་བ་མེད་པའི་ངང་ཚུལ་ཅན་ཏེ་ཞེས་བྱ་བས་ནི། ཆོས་ཐམས་ཅད་རང་བཞིན་གྱིས་ཡོངས་སུ་དག་སྟེ། མི་འགྱུར་བ་ཡིན་པས་རྣམ་པར་བྱང་བའི་ཆོས་རྣམས་གང་ནས་ཀྱང་འོང་བ་མེད་དེ། མི་འགྱུར་བ་ཡོངས་སུ་གྲུབ་པ་ལ་འགྲོ་བ་དང་འོང་བ་མེད་དོ་ཞེས་བྱ་བའི་དོན་ཏོ། །རབ་འབྱོར་ཆོས་ཐམས་ཅད་བླང་བ་དང་དོར་བ་མེད་པའི་ངང་ཚུལ་ཅན་ཏེ་ཞེས་བྱ་བས་ནི། དོན་དམ་པར་ཆོས་ཐམས་ཅད་དངོས་པོ་ཡོད་པར་མ་གྲུབ་པས་རྣམ་པར་བྱང་བའི་ཕྱོགས་བླང་དུ་ཡང་མེད་ལ།</w:t>
      </w:r>
      <w:ins w:id="42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ཉོན་མོངས་པའི་ཕྱོགས་སྤང་ཞིང་དོར་དུ་ཡང་མེད་དེ། དེ་ལྟར་དངོས་པོ་མེད་པ་འགྲོ་བའམ་འོང་བ་ཡང་དམིགས་སུ་མེད་དོ་ཞེས་བསྟན་པའོ། །རབ་འབྱོར་ཆོས་ཐམས་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ཅད་ནི་ཕྲད་པ་མེད་པ་དང</w:t>
      </w:r>
      <w:ins w:id="42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འབྲལ་བ་མེད་པའི་ངང་</w:t>
      </w:r>
      <w:ins w:id="42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42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་ཅན་ཏེ་ཞེས་བྱ་བ་ནི། དོན་དམ་པར་ཆོས་ཐམས་ཅད་ཐོག་</w:t>
      </w:r>
      <w:ins w:id="42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</w:t>
        </w:r>
      </w:ins>
      <w:del w:id="42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་ནས་ཞི་ཞིང་རང་བཞིན་གྱིས་ཡོངས་སུ་དག་པ་ཡིན་པས་སྔར་འདུས་བྱས་ཀྱི་དངོས་པོ་དང་ཕྲད་</w:t>
      </w:r>
      <w:ins w:id="42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42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་ཡང་མེད་ལ། ཕྱིས་འདུས་བྱས་ཀྱི་རང་བཞིན་སྤངས་ཤིང་འབྲལ་བར་འགྱུར་བ་ཡང་མེད་དེ། རང་བཞིན་མི་འགྱུར་བའི་ཕྱིར་འགྲོ་བའམ་འོང་བ་མི་དམིགས་ཞེས་བྱ་བའི་དོན་ཏོ། </w:t>
      </w:r>
      <w:ins w:id="42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།རང</w:t>
        </w:r>
      </w:ins>
      <w:del w:id="42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།རབ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་འབྱོར་ཆོས་ཐམས་ཅད་ནི་འདྲེ་བ་མེད་པའི་ངང་ཚུལ་ཅན་ཏེ་ཞེས་བྱ་བ་ནི། དོན་དམ་པར་ཆོས་ཐམས་ཅད་རང་བཞིན་</w:t>
      </w:r>
      <w:ins w:id="42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42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ཕྱིས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་ཡོངས་སུ་དག་པས་ཉོན་མོངས་པ་རྣམས་དང་འདྲེས་པར་འགྱུར་བ་ཡང་མེད་ལ། གཉེན་པོ་བསྒོམས་</w:t>
      </w:r>
      <w:del w:id="42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ན་འདྲེས་པར་མི་འགྱུར་བ་ཡང་མེད་དེ་དེ་ལྟར་ཡོངས་སུ་དག་པ་ལ་འགྲོ་བ་</w:t>
      </w:r>
      <w:del w:id="42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དང་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འོང་བ་མི་དམིགས་སོ་ཞེས་བསྟན་པའོ། །རབ་འབྱོར་ཆོས་ཐམས་ཅད་ནི་བདག་གི་ངང་</w:t>
      </w:r>
      <w:ins w:id="42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42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་ཅན་ཏེ་ཞེས་བྱ་བ་ནས། དེ་ཅིའི་ཕྱིར་ཞེ་ན། རབ་འབྱོར་མཐོང་བ་པོ་ཉིད་ཀྱང་ཤིན་ཏུ་མེད་ན། དེ་ལ་འགྲོ་བའམ་འོང་བ་ལྟ་ག་ལ་ཡོད་ཅེས་བྱ་བའི་བར་གྱིས་ནི་ཆོས་ཐམས་ཅད་དོན་དམ་པར་དངོས་པོ་ཡོད་པར་མ་གྲུབ་སྟེ། དངོས་པོ་མེད་པ་ལ་ཡོད་པར་སྒྲོ་བཏགས་ཤིང་འཁྲུལ་པ་ནི། དཔེར་ན་མུ་སྟེགས་ཅན་གྱིས་ཡོངས་སུ་བཏགས་པའི་བདག་དང</w:t>
      </w:r>
      <w:ins w:id="42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སེམས་ཅན་དང</w:t>
      </w:r>
      <w:ins w:id="42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2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སྲོག་དང་འགྲོ་བ་དང</w:t>
      </w:r>
      <w:ins w:id="42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གསོ་བ་དང</w:t>
      </w:r>
      <w:ins w:id="42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སྐྱེས་བུ་དང</w:t>
      </w:r>
      <w:ins w:id="42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གང་ཟག་དང</w:t>
      </w:r>
      <w:ins w:id="42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2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ཤེད་ཅན་དང</w:t>
      </w:r>
      <w:ins w:id="42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ཤེད་བདག་དང</w:t>
      </w:r>
      <w:ins w:id="42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2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བྱེད་པ་པོ་དང</w:t>
      </w:r>
      <w:ins w:id="42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བྱེད་དུ་འཇུག་</w:t>
      </w:r>
      <w:ins w:id="43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43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་པོ་དང</w:t>
      </w:r>
      <w:ins w:id="43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སློང་བ་པོ་དང</w:t>
      </w:r>
      <w:ins w:id="43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ཡོངས་སུ་སློང་བ་པོ་དང</w:t>
      </w:r>
      <w:ins w:id="43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ཚོར་བ་པོ་དང</w:t>
      </w:r>
      <w:ins w:id="43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3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ཚོར་བར་བྱེད་པ་པོ་དང</w:t>
      </w:r>
      <w:ins w:id="43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ཤེས་པ་པོ་དང</w:t>
      </w:r>
      <w:ins w:id="43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མཐོང་བ་པོ་རྣམས་ཀུན་རྫོབ་ཏུ་ཡང་ཡོད་པ་མ་ཡིན་ཏེ། དེ་དག་ལ་འགྲོ་བ་དང་འོང་བ་མེད་པ་དེ་བཞིན་དུ་ཆོས་ཐམས་ཅད་ཀྱང་དངོས་པོ་ཡོད་པར་མ་གྲུབ་པས་འགྲོ་བ་དང་འོང་བ་མེད་དོ་ཞེས་བསྟན་པའོ། །རབ་འབྱོར་ཆོས་ཐམས་ཅད་ནི་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རྟག་པའི་ངང་ཚུལ་ཅན་ཏེ་ཞེས་བྱ་བ་ནས། དེ་ཅིའི་ཕྱིར་ཞེ་ན། རབ་འབྱོར་སྡུག་པ་ཉིད་ཀྱང་ཤིན་ཏུ་མེད་ན།</w:t>
      </w:r>
      <w:ins w:id="43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དེ་ལ་འགྲོ་བའམ་འོང་བ</w:t>
      </w:r>
      <w:del w:id="43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ལྟ་ག་ལ་ཡོད་ཅེས་བྱ་བའི་བར་གྱིས་ནི། མུ་སྟེགས་ཅན་གྱིས་མི་རྟག་པ་ལ་རྟག་པ་དང</w:t>
      </w:r>
      <w:ins w:id="43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སྡུག་བསྔལ་བ་ལ་བདེ་བར་བརྟགས་པ་དང</w:t>
      </w:r>
      <w:ins w:id="43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3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བདག་མེད་པ་ལ་བདག་ཡོད་པར་བརྟགས་པ་དང</w:t>
      </w:r>
      <w:ins w:id="43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མི་སྡུག་</w:t>
      </w:r>
      <w:ins w:id="43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43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་སྡུག་པར་ཕྱིན་ཅི་ལོག་ཏུ་བརྟགས་པ་རྣམས་ཡང་དག་པར་ཡོད་པ་མ་ཡིན་པ་དེ་བཞིན་དུ་ཆོས་ཐམས་ཅད་ཀྱང་ཡང་དག་པར་སྤྱོད་པར་མ་གྲུབ་པས་དེ་ལ་འགྲོ་བའམ་འོང་བ་མེད་དོ་ཞེས་བསྟན་པའོ། །རབ་འབྱོར་ཆོས་ཐམས་ཅད་ནི་མི་རྟག་པའི་ངང་ཚུལ་ཅན་ཏེ་ཞེས་བྱ་བ་ནས། དེ་ཅིའི་ཕྱིར་ཞེ་ན། རབ་འབྱོར་མི་སྡུག་པ་ཉིད་ཀྱང་ཤིན་ཏུ་མེད་ན། དེ་ལ་འགྲོ་བ་དང</w:t>
      </w:r>
      <w:ins w:id="43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འོང་བ་ལྟ་ག་ལ་ཡོད་ཅེས་བྱ་བའི་བར་གྱིས་ནི་ཐེག་པ་ཆུང་ངུ་</w:t>
      </w:r>
      <w:ins w:id="43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43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་རྣམས་ཀྱིས་ཆོས་ཐམས་ཅད་མི་རྟག་པ་དང་སྡུག་བསྔལ་བ་དང</w:t>
      </w:r>
      <w:ins w:id="43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བདག་མེད་པ་དང</w:t>
      </w:r>
      <w:ins w:id="43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མི་སྡུག་པའི་</w:t>
      </w:r>
      <w:ins w:id="43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རྣག</w:t>
        </w:r>
      </w:ins>
      <w:del w:id="43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་བཞིན་དུ་བརྟགས་པ་དེ</w:t>
      </w:r>
      <w:ins w:id="43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་དག་ཀྱང་དོན་དམ་པར་དེ་ལྟ་བུའི་རང་བཞིན་དུ་ཡོད་པ་ཡང་མ་ཡིན་ཏེ། དེ་བས་འགྲོ་བ་དང་འོང་བ་མེད་དོ་ཞེས་བསྟན་པའོ། །རབ་འབྱོར་ཆོས་ཐམས་ཅད་ནི་འདོད་ཆགས་ཀྱི་ངང་ཚུལ་ཅན་ཏེ་ཞེས་བྱ་བ་ནས། དེ་ཅིའི་ཕྱིར་ཞེ་ན། རབ་འབྱོར་ལྟ་བའི་རྣམ་པའི་དངོས་པོ་ཉིད་ཀྱང་ཤིན་ཏུ་མེད་ན། དེ་ལ་འགྲོ་བའམ་འོང་བ་ལྟ་ག་ལ་ཡོད་ཅེས་བྱ་བའི་བར་གྱིས་ནི། འདོད་ཆགས་དང</w:t>
      </w:r>
      <w:ins w:id="43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ཞེས</w:t>
        </w:r>
      </w:ins>
      <w:del w:id="43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ཞེ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་སྡང་དང</w:t>
      </w:r>
      <w:ins w:id="43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གཏི་མུག་དང</w:t>
      </w:r>
      <w:ins w:id="43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འཇིག་ཚོགས་ལ་ལྟ་བ་དང</w:t>
      </w:r>
      <w:ins w:id="43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མཐར་འཛིན་པར་ལྟ་བ་ལ་སོགས་པ་ཡང་དག་པར་ཡོད་པ་མ་ཡིན་པ་དེ་བཞིན་དུ། ཆོས་ཐམས་ཅད་ཀྱང་ཡང་དག་པར་ཡོད་པ་མ་ཡིན་པས་འགྲོ་བའམ་འོང་བ་མེད་དོ་ཞེས་བསྟན་པའོ། །རབ་འབྱོར་ཆོས་ཐམས་ཅད་ནི་དེ་བཞིན་ཉིད་ཀྱི་ངང་ཚུལ་ཅན་ཏེ་ཞེས་བྱ་བ་ནས།</w:t>
      </w:r>
      <w:ins w:id="43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དེ་ཅིའི་ཕྱིར་ཞེ་ན། རབ་འབྱོར་ཆོས་གང་ལ་ཡང་གཡོ་བ་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མེད་དེ་འགྲོ་བའམ་འོང་བ་མེད་དོ་ཞེས་བྱ་བའི་བར་གྱིས་ནི། ཆོས་ཐམས་ཅད་ཆོས་ཀྱི་དབྱིངས་ཀྱི་རང་བཞིན་དུ་རོ་གཅིག་པས་དེ་ལ་འགྲོ་བའམ་འོང་བ་མེད་པ་བསྟན་པ་སྟེ། དེ་བཞིན་ཉིད་དང</w:t>
      </w:r>
      <w:ins w:id="43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ཆོས་ཀྱི་དབྱིངས་དང</w:t>
      </w:r>
      <w:ins w:id="43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ཡང་དག་པའི་མཐའ་དང</w:t>
      </w:r>
      <w:ins w:id="43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3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ཉམ་པ་ཉིད་དང</w:t>
      </w:r>
      <w:ins w:id="43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བསམ་གྱིས་མི་ཁྱབ་པའི་དབྱིངས་དང</w:t>
      </w:r>
      <w:ins w:id="43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མི་གཡོ་བ་ཞེས་བྱ་བ་ནི།</w:t>
      </w:r>
      <w:ins w:id="43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ཆོས་ཀྱི་དབྱིངས་སྟོང་པ་ཉིད་ཀྱི་རྣམ་གྲངས་སུ་གཏོགས་སོ། །རབ་འབྱོར་ཆོས་ཐམས་ཅད་ནི་གཟུགས་ཀྱི་ངང་ཚུལ་ཅན་ཏེ་ཞེས་བྱ་བ་ནས། དེ་ཅིའི་ཕྱིར་ཞེ་ན།</w:t>
      </w:r>
      <w:ins w:id="43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རབ་འབྱོར་བླ་ན་མེད་པ་ཡང་དག་པར་རྫོགས་པའི་བྱང་ཆུབ་དེ་ལ་འགྲོ་བ</w:t>
      </w:r>
      <w:ins w:id="43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del w:id="43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མ་འོང་བ་མི་དམིགས་སོ་ཞེས་བྱ་བའི་བར་གྱིས་ནི་</w:t>
      </w:r>
      <w:del w:id="43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ཁྲུ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གཟུགས་ལ་སོགས་པ་འཇིག་རྟེན་དང</w:t>
      </w:r>
      <w:ins w:id="43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3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འཇིག་རྟེན་ལས་འདས་པའི་ཆོས་ཐམས་ཅད་དོན་དམ་པར་དངོས་པོ་ཡོད་པར་མ་གྲུབ་པས། དེ་དག་ལ་འགྲོ་བ་དང་འོང་བ་མེད་པ་དེ་བཞིན་དུ་དེ་ལས་གཞན་པ་འདུས་བྱས་དང</w:t>
      </w:r>
      <w:ins w:id="43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འདུས་མ་བྱས་ལ་སོགས་པའི་ཆོས་ཐམས་ཅད་ཀྱང་དངོས་པོ་མེད་པའི་རང་བཞིན་དུ་འདྲ་བས། དེ་དག་ལ་ཡང་འགྲོ་བ་དང་འོང་བ་མེད་དོ་ཞེས་བསྟན་པའོ། །སྐབས་འདིར་ཕུང་པོ་ལྔ་སྨོས་པའི་འོག་ཏུ་ཕྱི་ནང་གི་སྐྱེ་མཆེད་བཅུ་གཉིས་དང</w:t>
      </w:r>
      <w:ins w:id="43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རྣམ་པར་ཤེས་པ་དྲུག་དང</w:t>
      </w:r>
      <w:ins w:id="43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འདུས་ཏེ་རེག་པ་དྲུག་དང</w:t>
      </w:r>
      <w:ins w:id="43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འདུས་ཏེ་རེག་པ་ལས་བྱུང་བའི་ཚོར་བ་དྲུག་དང</w:t>
      </w:r>
      <w:ins w:id="43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སའི་ཁམས་ལ་སོགས་པ་ཁམས་དྲུག་དང</w:t>
      </w:r>
      <w:ins w:id="43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མ་རིག་པ་ལ་སོགས་པའི་རྟེན་ཅིང་འབྲེལ་</w:t>
      </w:r>
      <w:ins w:id="43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བར</w:t>
        </w:r>
      </w:ins>
      <w:del w:id="43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་འབྱུང་བའི་ཡན་ལག་བཅུ་གཉིས་རྣམས་མ་སྨོས་པ་ནི། འཁོར་བའི་ཆོས་རྣམས་ཕུང་པོ་ལྔའི་ནང་དུ་འདུས་པར་དགོངས་ནས་མ་སྨོས་པར་རིག་པར་བྱའོ། །རབ་འབྱོར་གྱིས་གསོལ་པ། བཅོམ་ལྡན་འདས་དེ་ལྟར་ཟབ་པའི་ཤེས་རབ་ཀྱི་ཕ་རོལ་ཏུ་ཕྱིན་པ་ལ་སུ་ཞིག་མོས་པར་འགྱུར་ཞེས་བྱ་བ་ནས། དགེ་བའི་བཤེས་གཉེན་གྱིས་ཡོངས་སུ་བཟུང་བ་དེ་དག་ཤེས་རབ་ཀྱི་ཕ་རོལ་ཏུ་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ཕྱིན་པ་ཟབ་མོ་འདི་ལ་མོས་པར་འགྱུར་རོ་ཞེས་བྱ་བའི་བར་གྱིས་ནི། ཤེས་རབ་ཀྱི་ཕ་རོལ་ཏུ་ཕྱིན་པ་ཟབ་མོ་འདི་ལ་མོས་པར་དཀའ་ཞིང</w:t>
      </w:r>
      <w:ins w:id="43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ཐམས་ཅད་ཀྱི་སྤྱོད་ཡུལ་མ་ཡིན་པ་དང</w:t>
      </w:r>
      <w:ins w:id="43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3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ཤེས་རབ་ཀྱི་ཕ་རོལ་ཏུ་ཕྱིན་པ་ཟབ་མོ་འདི་ལ་སྤྱོད་པའི་བྱང་ཆུབ་སེམས་དཔའ་དཀོན་པ་བསྟན་པ་སྟེ། སྔོན་ཡང་བླ་ན་མེད་པ་ཡང་དག་པར་རྫོགས་པའི་བྱང་ཆུབ་ཏུ་</w:t>
      </w:r>
      <w:ins w:id="43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སྨོ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ན་ལམ་བཏབ་ཅིང་བྱང་ཆུབ་སེམས་དཔའི་སྤྱད་པ་སྤྱོད་པ་དང</w:t>
      </w:r>
      <w:ins w:id="43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སྔོན་གྱི</w:t>
      </w:r>
      <w:ins w:id="43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་སངས་རྒྱས་བཅོམ་ལྡན་འདས་ལ་དགེ་བའི་རྩ་བ་བསྐྱེད་པ་དང</w:t>
      </w:r>
      <w:ins w:id="43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ེག་པ་ཆེན་པོའི་དགེ་བའི་བཤེས་གཉེན་གྱིས་ཡོངས་སུ་བཟུང་བ་རྣམས་ཤེས་རབ་ཀྱི་ཕ་རོལ་ཏུ་ཕྱིན་པ་ཟབ་མོ་འདི་ལ་དད་ཅིང་མོས་ནས་སྤྱོད་པར་འགྱུར་</w:t>
      </w:r>
      <w:ins w:id="43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གྱི་</w:t>
        </w:r>
      </w:ins>
      <w:del w:id="43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བྱི་སྡེ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གཞན་ལ་དེ་</w:t>
      </w:r>
      <w:ins w:id="43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</w:t>
        </w:r>
      </w:ins>
      <w:del w:id="43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་བུར་དད་ཅིང་སྤྱོད་པའི་སྐལ་བ་མེད་དོ་ཞེས་བྱ་བའི་དོན་ཏོ། །ཤེས་རབ་ཀྱི་ཕ་རོལ་ཏུ་ཕྱིན་པ་འབུམ་པ་རྒྱ་ཆེར་བཤད་པ་ལས་ལེའུ་སུམ་ཅུ་བདུན་པའོ།། །།གསོལ་པ། བཅོམ་ལྡན་འདས་བྱང་ཆུབ་སེམས་དཔའ་སེམས་དཔའ་ཆེན་པོ་གང་ཤེས་རབ་ཀྱི་ཕ་རོལ་ཏུ་ཕྱིན་པ་ཟབ་མོ་འདི་ལ་མོས་པར་འགྱུར་</w:t>
      </w:r>
      <w:del w:id="43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བ་དེ་དག་གི་རང་བཞིན་ཇི་ལྟ་བུ་ཞིག་ཏུ་འགྱུར་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ཞེས་བྱ་བ་ལ་སོགས་པས་ནི། གང་དུ་ཆོས་ཐམས་ཅད་འགྲོ་བ་དང་འོང་བ་མེད་པའི་དོན་ཟབ་མོ་བཤད་པ་ལ་མོས་པའི་བྱང་ཆུབ་སེམས་དཔའ་དེ་དག་སྔོན་ཡང་བྱང་ཆུབ་སེམས་དཔའི་སྤྱད་པ་སྤྱོད་པ་ཡིན་ལ།</w:t>
      </w:r>
      <w:ins w:id="43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སྔོན་གྱི་རྒྱལ་བ་ལ་བསྙེན་བཀུར་བྱས་ཤིང་དགེ་བའི་རྩ་བ་བསྐྱེད་པ་དང</w:t>
      </w:r>
      <w:ins w:id="43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དགེ་བའི་བཤེས་གཉེན་གྱིས་ཡོངས་</w:t>
      </w:r>
      <w:del w:id="43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སུ་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བཟུང་བ་ཡིན་ན། བྱང་ཆུབ་སེམས་དཔའ་དེ་དག་གི་རང་བཞིན་དང</w:t>
      </w:r>
      <w:ins w:id="43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ཚུལ</w:t>
        </w:r>
      </w:ins>
      <w:del w:id="43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ཚུད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་དང</w:t>
      </w:r>
      <w:ins w:id="43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3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མཚན་མ་དང</w:t>
      </w:r>
      <w:ins w:id="43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རྣམ་པ་ཇི་ལྟ་བུ་ཞིག་ཏུ་རིག་</w:t>
      </w:r>
      <w:ins w:id="44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པར་</w:t>
      </w:r>
      <w:ins w:id="44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</w:t>
        </w:r>
      </w:ins>
      <w:del w:id="44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བགྱེ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་ཞེས་རབ་འབྱོར་གྱིས་ཞུས་པའོ། </w:t>
      </w:r>
      <w:ins w:id="44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།བཅོ། </w:t>
        </w:r>
      </w:ins>
      <w:del w:id="44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།བཅོམ་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ལྡན་འདས་ཀྱིས་བཀའ་སྩལ་པ། བྱང་ཆུབ་སེམས་དཔའ་སེམས་དཔའ་ཆེན་པོ་གང་ཤེས་རབ་ཀྱི་ཕ་རོལ་ཏུ་ཕྱིན་པ་ཟབ་མོ་འདི་ལ་མོས་པར་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གྱུར་པ་དེ་དག་ནི་འདོད་ཆགས་རྣམ་པར་བསལ་བས་དབེན་པའི་རང་བཞིན་དུ་འགྱུར་རོ་ཞེས་བྱ་བ་ནི། ཆོས་ཐམ</w:t>
      </w:r>
      <w:ins w:id="44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་ཅན</w:t>
        </w:r>
      </w:ins>
      <w:del w:id="44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ས་ཅད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་རང་བཞིན་གྱིས་སྟོང་པར་རྟོགས་པས་ཆགས་པར་བྱ་བ་དང</w:t>
      </w:r>
      <w:ins w:id="44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ཆགས་པར་བྱེད་པ་གཉིས་ཀ་མི་དམིགས་པའི་སྒོ་ནས། འདོད་ཆགས་བསལ་ཏེ་མེད་པར་གྱུར་པས། འདོད་ཆགས་ཀྱི་དྲི་མས་མ་གོས་ཤིང</w:t>
      </w:r>
      <w:ins w:id="44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དབེན་པར་</w:t>
      </w:r>
      <w:ins w:id="44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གྱུར་བ</w:t>
        </w:r>
      </w:ins>
      <w:del w:id="44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སྣེགྱུར་པ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་ཉིད་བྱང་ཆུབ་སེམས་དཔའ་དེ་དག་གི་རང་བཞིན་</w:t>
      </w:r>
      <w:del w:id="44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ནོ་ཞེས་བསྟན་པའོ། །བྱང་ཆུབ་སེམས་དཔའ་སེམས་དཔའ་ཆེན་པོ་དེ་དག་ནི། ཞེ་སྡང་དང</w:t>
      </w:r>
      <w:ins w:id="44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གཏི་མུག་རྣམ་པར་བསལ་བས་དབེན་པའི་རང་བཞིན་དུ་འགྱུར་རོ་ཞེས་བྱ་བས་ནི། དོན་དམ་པར་ཆོས་ཐམས་ཅད་རང་བཞིན་གྱིས་སྟོང་པས། ཞེ་སྡང་བར་བྱ་བ་དང</w:t>
      </w:r>
      <w:ins w:id="44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4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གཏི་མུག་པར་འགྱུར་བའི་དངོས་པོ་དང</w:t>
      </w:r>
      <w:ins w:id="44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ཞེ་སྡང་བར་བྱེད་པ་དང</w:t>
      </w:r>
      <w:ins w:id="44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གཏི་</w:t>
      </w:r>
      <w:ins w:id="44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མུག</w:t>
        </w:r>
      </w:ins>
      <w:del w:id="44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མྱུག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་པར་བྱ་བའི་དངོས་པོ་ཐམས་ཅད་མི་དམིགས་པའི་སྒོ་ནས། ཞེ་སྡང་དང</w:t>
      </w:r>
      <w:ins w:id="44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4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གཏི་མུག་རྣམ་པར་བསལ་བས་ཞེ་སྡང་དང</w:t>
      </w:r>
      <w:ins w:id="44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གཏི་མུག་གི་དྲི་མས་མ</w:t>
      </w:r>
      <w:del w:id="44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གོས་ཤིང</w:t>
      </w:r>
      <w:ins w:id="44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དབེན</w:t>
        </w:r>
      </w:ins>
      <w:del w:id="44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་པར་གྱུར་</w:t>
      </w:r>
      <w:ins w:id="44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44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་ཉིད་བྱང་ཆུབ་སེམས་དཔའ་དེ་དག་གི་རང་བཞིན་ཡིན་ནོ་ཞེས་བསྟན་པའོ། །བྱང་ཆུབ་སེམས་དཔའ་སེམས་དཔའ་ཆེན་པོ་དེ་དག་ནི་འདོད་ཆགས་ཀྱི་ཚུལ་གྱིས་དབེན་པའི་རང་བཞིན་དུ་འགྱུར་རོ། །བྱང་ཆུབ་སེམས་དཔའ་སེམས་དཔའ་ཆེན་པོ་དེ་དག་ནི། ཞེ་སྡང་དང</w:t>
      </w:r>
      <w:ins w:id="44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གཏི་མུག་གི་</w:t>
      </w:r>
      <w:ins w:id="44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44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</w:t>
      </w:r>
      <w:ins w:id="44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44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་པའི་རང་བཞིན་དུ་འགྱུར་རོ་ཞེས་བྱ་བ་ནི། བྱང་ཆུབ་སེམས་དཔའ་དེ་དག་གི་ཚུལ་ཇི་ལྟ་བུ་ཡིན་པ་</w:t>
      </w:r>
      <w:del w:id="44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བསྟན་པ་སྟེ། གོང་དུ་བཤད་པ་ལྟར་འདོད་ཆགས་དང</w:t>
      </w:r>
      <w:ins w:id="44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ཞེ་སྡང་དང་གཏི་མུག་གསུམ་ནི་མི་དམིགས་པའི་ཚུལ་</w:t>
      </w:r>
      <w:ins w:id="44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44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་བསལ་ཏེ།</w:t>
      </w:r>
      <w:ins w:id="44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དེ་དག་ལས་</w:t>
      </w:r>
      <w:ins w:id="44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དཔེན</w:t>
        </w:r>
      </w:ins>
      <w:del w:id="44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་པར་གྱུར་ན་འདོད་ཆགས་དང</w:t>
      </w:r>
      <w:ins w:id="44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ཞེ་སྡང་དང</w:t>
      </w:r>
      <w:ins w:id="44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གཏི་མུག་གསུམ་</w:t>
      </w:r>
      <w:ins w:id="44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44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་གཡེངས་ཤིང</w:t>
      </w:r>
      <w:ins w:id="44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དེ་དག་ལ་སྤྱོད་པའི་ཚུལ་མེད་དེ། ཚུལ་དེ་དག་དང་བྲལ་ཞིང</w:t>
      </w:r>
      <w:ins w:id="44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ཚུལ་དེ་དག་ལས་</w:t>
      </w:r>
      <w:ins w:id="44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44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་པར་གྱུར་པ་ཉི</w:t>
      </w:r>
      <w:del w:id="44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་བྱང་ཆུབ་སེམས་དཔའ་དེ་དག་གི་ཚུལ་དང</w:t>
      </w:r>
      <w:ins w:id="44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རྟགས་ཡིན་ནོ་ཞེས་བསྟན་པའོ། །རབ་འབྱོར་བྱང་ཆུབ་སེམས་དཔའ་སེམས་དཔའ་ཆེན་པོ་དེ་དག་ནི། འདོད་ཆགས་ཀྱི་མཚན་མས་</w:t>
      </w:r>
      <w:ins w:id="44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དབེན་</w:t>
        </w:r>
      </w:ins>
      <w:del w:id="44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དབེེན་དུ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པའི་རང་བཞིན་དུ་འགྱུར་རོ། །རབ་འབྱོར་བྱང་ཆུབ་སེམས་དཔའ་སེམས་དཔའ་ཆེན་པོ་དེ་དག་ནི་ཞེ་སྡང་དང</w:t>
      </w:r>
      <w:ins w:id="44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གཏི་མུག་གི་མཚན་མས་དབེན་པའི་རང་བཞིན་དུ་འགྱུར་རོ་ཞེས་བྱ་བས་ནི། བྱང་ཆུབ་སེམས་དཔའ་དེ་དག་གི་མཚན་མ་བསྟན་པ་སྟེ། འདོད་ཆགས་དང</w:t>
      </w:r>
      <w:ins w:id="44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ཞེ་སྡང་དང</w:t>
      </w:r>
      <w:ins w:id="44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གཏི་མུག་གི་མཚན་མ་ཞེས་བྱ་བ་ནི། སྐབས་འདིར་འདོད་ཆགས་དང</w:t>
      </w:r>
      <w:ins w:id="44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ཞེ་སྡང་དང</w:t>
      </w:r>
      <w:ins w:id="44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4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གཏི་མུག་གི་རྒྱུ་དང</w:t>
      </w:r>
      <w:ins w:id="44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དམིགས་པའི་ཡུལ་ལ་བྱ་སྟེ། དེ་ལ་རྒྱུ་ནི་བག་ཆགས་དང</w:t>
      </w:r>
      <w:ins w:id="44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བག་ལ་ཉལ་བ་མ་སྤངས་པ་དང</w:t>
      </w:r>
      <w:ins w:id="44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ཚུལ་</w:t>
        </w:r>
      </w:ins>
      <w:del w:id="44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བྱེད་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བཞིན་མ་ཡིན་པ་ཡིད་ལ་བྱེད་</w:t>
      </w:r>
      <w:ins w:id="44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པའོ།</w:t>
        </w:r>
      </w:ins>
      <w:del w:id="44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པའོསྐེ།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།དམིགས་པའི་ཡུལ་ནི་བུད་མེད་བཟང་མོ་ལ་སོགས་པ་འདོད་ཆགས་ལྡང་བའི་ཡུལ་དང</w:t>
      </w:r>
      <w:ins w:id="44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དགྲ་ལ་སོགས་པ་ཞེ་སྡང་ལྡང་</w:t>
      </w:r>
      <w:ins w:id="44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བའི</w:t>
        </w:r>
      </w:ins>
      <w:del w:id="44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རྗོཔའི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་ཡུལ་དང</w:t>
      </w:r>
      <w:ins w:id="44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རྟེན་ཅིང་</w:t>
      </w:r>
      <w:ins w:id="44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44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་པར་འབྱུང་བའི་ཆོས་དཀའ་བ་ཤེས་པར་མི་ནུས་པའི་དམིགས་པའི་ཡུལ་རྣམས་ལ་བྱ་སྟེ། མཚན་མ་དེ་དག་བྱང་ཆུབ་སེམས་དཔའ་ལ་མེད་ཅིང་དབེན་པར་གྱུར་པ་ཉིད་བྱང་ཆུབ་སེམས་དཔའ་དེ་དག་གི་མཚན་མ་ཡིན་ནོ་ཞེས་བསྟན་པའོ། །རབ་འབྱོར་བྱང་ཆུབ་སེམས་དཔའ་སེམས་དཔའ་ཆེན་པོ་དེ་དག་ནི་འདོད་ཆགས་ཀྱི་རྣམ་པས་དབེན་པའི་རང་བཞིན་དུ་འགྱུར་རོ། །རབ་འབྱོར་བྱང་ཆུབ་སེམས་དཔའ་སེམས་དཔའ་ཆེན་པོ་དེ་དག་ནི་ཞེ་སྡང་དང་གཏི་མུག་གི་རྣམ་པས་དབེན་པའི་རང་བཞིན་དུ་འགྱུར་རོ་ཞེས་བྱ་བས་ནི། བྱང་ཆུབ་སེམས་དཔའ་དེ་དག་གི་རྣམ་པ་ཇི་ལྟ་བུ་ཡིན་པ་བསྟན་པ་སྟེ། འདོད་ཆགས་དང</w:t>
      </w:r>
      <w:ins w:id="44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ཞེ་སྡང་དང་གཏི་མུག་གི་རྣམ་པ་ཞེས་བྱ་བ་ནི། འདོད་ཆགས་དང་ཞེ་སྡང་དང་ག</w:t>
      </w:r>
      <w:ins w:id="44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ཏི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མུག་གི་ཡུལ་ལ་འཇུག་པའི་མཚན་མའམ་རྟགས་ལ་བྱ་སྟེ། བྱང་ཆུབ་སེམས་དཔས་འདོད་ཆགས་དང</w:t>
      </w:r>
      <w:ins w:id="44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ཞེ་སྡང་དང</w:t>
      </w:r>
      <w:ins w:id="44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4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གཏི་མུག་གི་རྣམ་པ་བསལ་བས་འདོད་ཆགས་ལ་སོགས་པའི་ཡུལ་ལ་འཇུག་པའི་མངོན་རྟགས་མེད་དེ། དབེན་པར་གྱུར་པ་ཉིད་དེའི་རྣམ་པ་ཡིན་ནོ་ཞེས་བསྟན་པའོ། །གསོལ་པ། བཅོམ་ལྡན་འདས་བྱང་ཆུབ་སེམས་དཔའ་སེམས་དཔའ་ཆེན་པོ་གང་གིས་ཤེས་རབ་ཀྱི་ཕ་རོལ་ཏུ་ཕྱིན་པ་ཟབ་མོ་འདི་ལ་</w:t>
      </w:r>
      <w:del w:id="44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ཡོངས་སུ་བཙལ་བར་གྱུར་པ་དེ་དག་</w:t>
      </w:r>
      <w:ins w:id="44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གི་ངང་ཚུལ་ཇི་ལྟ་བུ་ལགས་ཞེས་བྱ་བ་ནི་གོང་དུ་བཤད་པ་ལྟ་བུའི་རང་བཞིན་དང</w:t>
      </w:r>
      <w:ins w:id="45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5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ངང་ཚུལ་དང</w:t>
      </w:r>
      <w:ins w:id="45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5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མཚན་མ་དང</w:t>
      </w:r>
      <w:ins w:id="45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5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དང་ལྡན་པའི་བྱང་ཆུབ་སེམས་དཔའ་ཤེས་རབ་ཀྱི་ཕ་རོལ་ཏུ་ཕྱིན་པ་ཟབ་མོའི་དོན་རྟོགས་པ་དེ་དག་ཅི་ལ་བརྟེན་པའི་རང་བཞིན་ནམ། ངང་ཚུལ་ལགས་ཞེས་རབ་འབྱོར་གྱིས་ཞུས་པ་ལ</w:t>
      </w:r>
      <w:ins w:id="45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བཅོམ་ལྡན་འདས་ཀྱིས་བཀའ་སྩལ་པ། རབ་འབྱོར་བྱང་ཆུབ་སེམས་དཔའ་སེམས་དཔའ་ཆེན་པོ་གང་ཤེས་རབ་ཀྱི་ཕ་རོལ་ཏུ་ཕྱིན་པ་ཟབ་མོ་འདི་ཡོངས་སུ་ཤེས་པར་འགྱུར་བ་དེ་ནི་རྣམ་པ་ཐམས་ཅད་མཁྱེན་པ་ཉིད་ཀྱི་ངང་ཚུལ་ཅན་དུ་འགྱུར་རོ་ཞེས་བྱ་བ་ནི། དེ་ལྟར་ཤེས་རབ་ཀྱི་ཕ་རོལ་ཏུ་ཕྱིན་པའི་དོན་ཟབ་མོ་རྟོགས་པའི་བྱང་ཆུབ་སེམས་དཔའ་དེ་ནི། ཀུན་རྫོབ་ཏུ་ཡང་རྣམ་པ་ཐམས་ཅད་མཁྱེན་པ་ཉིད་ཐོབ་པར་བྱ་བའི་དོན་ལ་རྟོན་ལ། དོན་དམ་པར་ཡང་རྣམ་པ་ཐམས་ཅད་མཁྱེན་པ་ཉིད་དང་རང་བཞིན་ཐ་མི་དད་པར་</w:t>
      </w:r>
      <w:ins w:id="45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གྱུར</w:t>
        </w:r>
      </w:ins>
      <w:del w:id="45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་པ་ཡིན་ནོ་ཞེས་བྱ་བའི་དོན་ཏོ། །གསོལ་པ། བཅོམ་ལྡན་འདས་བྱང་ཆུབ་སེམས་དཔའ་སེམས་དཔའ་ཆེན་པོ་རྣམ་པ་ཐམས་ཅད་མཁྱེན་པ་ཉིད་ཀྱི་ངང་ཚུལ་ཅན་ཏེ། སེམས་ཅན་རྣམས་ཀྱི་རྟེན་དུ་གྱུར་པ་མ་ལགས་སམ་ཞེས་བྱ་བ་ནི་དེ་ལྟར་བྱང་ཆུབ་སེམས་དཔའ་ཤེས་རབ་ཀྱི་ཕ་རོལ་ཏུ་ཕྱིན་པའི་དོན་ཟབ་མོ་རྟོགས་པ་དེ་དག་དོན་དམ་པར་རྣམ་པ་ཐམས་ཅད་མཁྱེན་པ་ཉིད་དང་ར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བཞིན་གཅིག་སྟེ་ཐ་མི་དད་ན་རྣམ་པར་མི་རྟོག་པའི་རང་བཞིན་ཡིན་པས། སེམས་ཅན་རྣམས་ཀྱི་དོན་མཛད་དམ་ཞེས་ཞུས་པའོ། །བཅོམ་ལྡན་འདས་ཀྱིས་བཀའ་སྩལ་པ། རབ་འབྱོར་དེ་དེ་བཞིན་ནོ། །དེ་དེ་བཞིན་ཏེ། བྱང་ཆུབ་སེམས་དཔའ་སེམས་དཔའ་ཆེན་པོ་རྣམ་པ་ཐམས་ཅད་མཁྱེན་པ་ཉིད་ཀྱི་ངང་ཚུལ་ཅན་ནི། སེམས་ཅན་རྣམས་ཀྱི་རྟེན་དུ་འགྱུར་རོ་ཞེས་བྱ་བ་ནི་དོན་དམ་པར་རྣམ་པར་མི་རྟོག་ཀྱང</w:t>
      </w:r>
      <w:ins w:id="45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5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ཀུན་རྫོབ་ཏུ་ཐབས་མཁས་པས་སེམས་ཅན་རྣམས་ཀྱི་དོན་མི་མཛད་པ་མ་ཡིན་ཏེ། སེམས་ཅན་རྣམས་ཀྱི་དོན་མཛད་ཅིང་རྟེན་དུ་འགྱུར་རོ་ཞེས་བསྟན་པའོ། །གསོལ་པ། བཅོམ་ལྡན་འདས་བྱང་ཆུབ་སེམས་དཔའ་སེམས་དཔའ་ཆེན་པོ་གང་གིས་སེམས་ཅན་ཐམས་ཅད་ཡོངས་སུ་མྱ་ངན་ལས་འདའ་</w:t>
      </w:r>
      <w:del w:id="45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བར་བྱའོ་ཞེས་གོ་ཆ་འདི་འཚལ་ཀྱང</w:t>
      </w:r>
      <w:ins w:id="45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5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དེ་ལ་སེམས་ཅན་དང་སེམས་ཅན་དུ་གདགས་པར་མི་དམིགས་པ་དེ་དག་ནི་དཀའ་བ་བགྱིད་པའོ་ཞེས་བྱ་བ་ནི། བྱང་ཆུབ་སེམས་དཔའ་དེ་དག་དོན་དམ་པར་རྣམ་པ་ཐམས་ཅད་མཁྱེན་པ་ཉིད་དང་རང་བཞིན་གཅིག་སྟེ་རྣམ་པར་མི་རྟོག་ལ།</w:t>
      </w:r>
      <w:ins w:id="45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ཐམས་ཅད་ཀྱང་དོན་དམ་པར་དངོས་པོ་མེད་པས་སེམས་ཅན་དུ་གདགས་སུ་མེད་པར་རྟོགས་ཀྱང་ཐབས་མཁས་པས་ཀུན་རྫོབ་ཏུ་སེམས་ཅན་ཐམས་ཅད་ཡོངས་སུ་མྱ་ངན་ལས་བཟླ་བར་བྱ་བའི་ཡིད་དམ་བཅས་ཏེ། བརྩོན་འགྲུས་ཀྱི་གོ་ཆ་ཆེན་པོ་བགོས་པ་དེ་ལྟ་བུའི་ཐབས་དང་ཤེས་རབ་ཏུ་ལྡན་པའི་སྤྱོད་པ་ནི་ཉན་ཐོས་དང་རང་སངས་རྒྱས་རྣམས་ཀྱི་སྤྱོད་ཡུལ་མ་ཡིན་ཏེ། དེ་དག་གིས་མི་ནུས་པའི་བྱ་བ་བྱེད་པ་ནི་དཀའ་བ་སྤྱོད་པ་ལགས་སོ་ཞེས་གསོལ་པའོ། །བཅོམ་ལྡན་འདས་ཀྱིས་བཀའ་</w:t>
      </w:r>
      <w:ins w:id="45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5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རབ་འབྱོར་དེ་དེ་བཞིན་ནོ། །དེ་དེ་བཞིན་ཏེ། བྱང་ཆུབ་སེམས་དཔའ་སེམས་དཔའ་ཆེན་པོ་གང་གིས་སེམས་ཅན་ཐམས་ཅད་ཡོངས་སུ་མྱ་ངན་ལས་བཟླ་བར་བྱའོ་ཞེས་གོ་ཆ་འད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བགོས་པ་དེ་དག་ནི་དཀའ་བ་བྱེད་པའོ་ཞེས་བྱ་བ་ནི། རབ་འབྱོར་གྱིས་གསོལ་པའི་ཚིག་དང</w:t>
      </w:r>
      <w:ins w:id="45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5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དོན་གོང་དུ་སྨོས་པ་དེ་བརྩན་ཞིང་འཁོར་རྣམས་ཡིད་ཆེས་པར་བྱ་བའི་ཕྱིར་དེ་བདེན་ནོ་ཞེས་བཀའ་</w:t>
      </w:r>
      <w:ins w:id="45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5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།རབ་འབྱོར་བྱང་ཆུབ་སེམས་དཔའ་སེམས་དཔའ་ཆེན་པོའི་གོ་ཆ་དེ་ནི་གཟུགས་དང་</w:t>
      </w:r>
      <w:ins w:id="45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འབྲེལ་བ</w:t>
        </w:r>
      </w:ins>
      <w:del w:id="45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་མ་ཡིན་ཏེ། དེ་ཅིའི་ཕྱིར་ཞེ་ན།</w:t>
      </w:r>
      <w:ins w:id="45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རབ་འབྱོར་གཟུགས་ཀྱང་ཤིན་ཏུ་མེད་ལ། བྱང་ཆུབ་སེམས་དཔའི་གོ་ཆ་ཡང་མེད་པས་དེའི་ཕྱིར་གོ་ཆ་དེ་ནི་གཟུགས་དང་</w:t>
      </w:r>
      <w:ins w:id="45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45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་པ་མ་ཡིན་ཞེས་བྱ་བ་ནས།</w:t>
      </w:r>
      <w:ins w:id="45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རབ་འབྱོར་བྱང་ཆུབ་སེམས་དཔའ་སེམས་དཔའ་ཆེན་པོའི་གོ་ཆ་དེ་ནི་རྣམ་པ་ཐམས་ཅད་</w:t>
      </w:r>
      <w:ins w:id="45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5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་པ་ཉིད་དང་</w:t>
      </w:r>
      <w:ins w:id="45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45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་པ་མ་ཡིན་ཏེ། དེ་ཅིའི་ཕྱིར་ཞེ་ན། རབ་འབྱོར་རྣམ་པ་ཐམས་ཅད་</w:t>
      </w:r>
      <w:ins w:id="45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5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་པ་ཉིད་ཀྱང་ཤིན་ཏུ་མེད་ལ། བྱང་ཆུབ་སེམས་དཔའི་གོ་ཆ་ཡང་མེད་པས། དེའི་ཕྱིར་གོ་ཆ་དེ་ནི་རྣམ་པ་ཐམས་ཅད་</w:t>
      </w:r>
      <w:ins w:id="45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5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་པ་ཉིད་དང་</w:t>
      </w:r>
      <w:ins w:id="45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45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་པ་མ་ཡིན་ཞེས་བྱའོ་ཞེས་བྱ་བའི་བར་གྱིས་ནི། བྱང་ཆུབ་སེམས་དཔའ་སེམས་ཅན་ཐམས་ཅད་ཡོངས་སུ་མྱ་ངན་ལས་བཟླ་བར་བྱའོ་ཞེས་ཡིད་དམ་བཅས་ཤིང་བརྩོན་འགྲུས་ཀྱི་གོ་ཆ་ཆེན་པོ་བགོས་པ་ཡང་གཟུགས་ལ་སོགས་པ་ཐམས་ཅད་མཁྱེན་པ་ཉིད་ལ་ཐུག་</w:t>
      </w:r>
      <w:ins w:id="45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གི་བར་གྱི་ཆོས་རྣམས་ལ་དངོས་པོར་ལྡན་ཞིང་མཚན་མར་བཟུང་སྟེ། གོ་ཆ་བགོས་པ་ནི་མ་ཡིན་གྱི། དོན་དམ་པར་ཆོས་དེ་དག་ཐམས་ཅད་སྟོང་པར་རྟོགས་ནས། ཀུན་རྫོབ་ཏུ་ཐབས་མཁས་པས་གོ་ཆ་དེ་ལྟ་བུ་བགོས་པའི་ཕྱིར། ཆོས་དེ་དག་གང་ཡང་མ་འབྲེལ་ཞིང</w:t>
      </w:r>
      <w:ins w:id="45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5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དེ་དག་གང་གི་དབང་དུ་མ་གྱུར་པར་སེམས་ཅན་ཐམས་ཅད་ཡོངས་སུ་མྱ་ངན་ལས་བཟླ་བར་ཡིད་དམ་བཅས་ཤིང་གོ་ཆ་ཆེན་པོ་བགོས་པ་ཡིན་ནོ་ཞེས་བསྟན་པའོ། །རབ་འབྱོར་བྱང་ཆུབ་སེམས་དཔའ་སེམས་དཔའ་ཆེན་པོ་ཤེས་རབ་ཀྱི་ཕ་རོལ་ཏུ་ཕྱིན་པ་ཟབ་མོ་འདི་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་སྤྱོད་པ་གང་དག་གིས་སེམས་ཅན་ཐམས་ཅད་བདག་གིས་ཡོངས་སུ་མྱ་ངན་ལས་བཟླ་བར་བྱའོ་ཞེས་གོ་ཆ་བགོས་པ་དེ་དག་གི་གོ་ཆ་ནི་ཆོས་ཐམས་ཅད་དང་</w:t>
      </w:r>
      <w:ins w:id="45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45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་པ་མ་ཡིན་ནོ་ཞེས་བྱ་བ་ནི། གོང་དུ་བྱང་ཆུབ་སེམས་དཔའི་གོ་ཆ་དེ་གཟུགས་ལ་སོགས་པའི་ཆོས་ཐམས་ཅད་རེ་རེ་དང་</w:t>
      </w:r>
      <w:ins w:id="45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45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་པ་མ་ཡིན་པ་བསྟན་ནས། མདོར་བསྡུས་ཏེ་བཤད་པ་ལ་དགའ་བའི་སེམས་ཅན་རྣམས་ཀྱི་དོན་དུ་བྱང་ཆུབ་སེམས་དཔའི་གོ་ཆ་དེ་ནི་ཆོས་ཐམས་ཅད་དང་</w:t>
      </w:r>
      <w:ins w:id="45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45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་པ་མ་ཡིན་ནོ་ཞེས་མདོར་བསྡུས་ཏེ་བསྟན་པའོ། །གསོལ་པ། བཅོམ་ལྡན་འདས་བྱང་ཆུབ་སེམས་དཔའ་སེམས་དཔའ་ཆེན་པོ་སེམས་ཅན་ཐམས་ཅད་ཡོངས་སུ་མྱ་ངན་ལས་བཟླ་བར་བྱའོ་ཞེས་གོ་ཆ་འཚལ་བ་དེས་ཞེས་བྱ་བ་ནས། དེ་ནི་གནས་མ་མཆིས་སོ་ཞེས་བྱ་བའི་བར་གྱིས་ནི། བྱང་ཆུབ་སེམས་དཔའ་ཤེས་རབ་ཀྱི་ཕ་རོལ་ཏུ་ཕྱིན་པ་ཟབ་མོ་འདི་ལ་སྤྱོད་ཅིང</w:t>
      </w:r>
      <w:ins w:id="45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5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བས་དང་ཤེས་རབ་ཏུ་ལྡན་པས་སེམས་ཅན་ཐམས་ཅད་ཀྱི་དོན་དུ་གོ་ཆ་བགོས་པ་དེ་དག་ཉན་ཐོས་དང་རང་སངས་རྒྱས་ཀྱི་སར་མི་ལྟུང་བའི་ཕན་ཡོན་བསྟན་པའོ། །དེ་ཅིའི་ཕྱིར་ཞེ་ན། བྱང་ཆུབ་སེམས་དཔའ་སེམས་དཔའ་</w:t>
      </w:r>
      <w:ins w:id="45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ཆན</w:t>
        </w:r>
      </w:ins>
      <w:del w:id="45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ཆེན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་པོས་ས་</w:t>
      </w:r>
      <w:ins w:id="45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མཚམས</w:t>
        </w:r>
      </w:ins>
      <w:del w:id="45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་བཅད་དེ་སེམས་ཅན་གྱི་དོན་དུ་གོ་ཆ་</w:t>
      </w:r>
      <w:ins w:id="45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འཚལ</w:t>
        </w:r>
      </w:ins>
      <w:del w:id="45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འཚད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་བ་མ་ལགས་སོ་ཞེས་བྱ་བས་ནི། ཉན་ཐོས་དང་རང་སངས་རྒྱས་ཀྱི་སར་མི་</w:t>
      </w:r>
      <w:ins w:id="45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45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་བའི་གཏན་ཚིགས་བསྟན་པ་སྟེ། ཉན་ཐོས་དང་རང་སངས་རྒྱས་ནི་སེམས་ཅན་ཉུང་ཟད་ཉི་ཚེ་ཞིག་གི་དོན་བྱ་བར་སེམས་ཤིང</w:t>
      </w:r>
      <w:ins w:id="45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5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གང་ཟག་ལ་བདག་མེད་པར་རྟོགས་པའི་ཡེ་ཤེས་ཙམ་ཞིག་ཐོབ་པར་བྱ་བའི་དོན་དུ་གོ་ཆ་གྱོན་གྱི། བྱང་ཆུབ་སེམས་དཔའ་ནི་སེམས་ཅན་མཐའ་ཡས་མུ་མེད་པའི་དོན་དང</w:t>
      </w:r>
      <w:ins w:id="45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5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</w:t>
      </w:r>
      <w:ins w:id="45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5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མརྣམ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་པའི་ཡེ་ཤེས་ཐོབ་པར་བྱ་བའི་ཕྱིར་གོ་ཆ་བགོས་ཏེ་དེ་ལྟར་སེམས་ཅན་དང་ཡེ་ཤེས་ཅུང་ཟད་</w:t>
      </w:r>
      <w:ins w:id="45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ཉེ</w:t>
        </w:r>
      </w:ins>
      <w:del w:id="45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ཉི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་ཚེ་ཞིག་ཏུ་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མཚམས་བཅད་པའི་ཕྱིར། ཉན་ཐོས་དང་རང་སངས་རྒྱས་ཀྱི་སར་མི་</w:t>
      </w:r>
      <w:ins w:id="45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45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་ངོ་ཞེས་བསྟན་པའོ། །བཅོམ་ལྡན་འདས་ཀྱིས་བཀའ་</w:t>
      </w:r>
      <w:ins w:id="45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5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</w:t>
      </w:r>
      <w:ins w:id="45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ཁྱོད</w:t>
        </w:r>
      </w:ins>
      <w:del w:id="45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་ཀྱིས་དོན་</w:t>
      </w:r>
      <w:ins w:id="45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45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་དབང་གང་ཞིག་མཐོང་ན་ཞེས་བྱ་བ་ནས་ཐམས་ཅད་</w:t>
      </w:r>
      <w:ins w:id="45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5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་པའི་ཡེ་ཤེས་ཀྱི་དོན་དུ་གོ་ཆ་བགོས་སོ་ཞེས་བྱ་བའི་བར་གྱིས་ནི་བྱང་ཆུབ་སེམས་དཔའ་ས་མཚམས་བཅད་དེ། གོ་ཆ་བགོས་པ་མ་ཡིན་པའི་དོན་དེ་ཉིད་</w:t>
      </w:r>
      <w:ins w:id="45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ཞིག</w:t>
        </w:r>
      </w:ins>
      <w:del w:id="45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ཞིབ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་ཏུ་བསྟན་པའི་ཕྱིར་གླེངས་ཤིང་བཤད་པའོ། །གསོལ་པ།</w:t>
      </w:r>
      <w:ins w:id="45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བཅོམ་ལྡན་འདས་ཤེས་རབ་ཀྱི་ཕ་རོལ་ཏུ་ཕྱིན་པ་ནི་ཤིན་ཏུ་ཟབ་པ་སྟེ་ཞེས་བྱ་བ་ལ་སོགས་པ་ནི། བྱང་ཆུབ་སེམས་དཔའི་གོ་ཆ་དེ་ཆོས་ཐམས་ཅད་དང་</w:t>
      </w:r>
      <w:ins w:id="45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འབྲེལ་བ</w:t>
        </w:r>
      </w:ins>
      <w:del w:id="45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་མ་ཡིན་ནོ་ཞེས་བཤད་པའི་དོན་རབ་འབྱོར་</w:t>
      </w:r>
      <w:ins w:id="45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45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་རྟོགས་ནས། དེ་ལྟར་དོན་དམ་པར་ཆོས་ཐམས་ཅད་རང་བཞིན་གྱིས་སྟོང་སྟེ། ཆོས་གང་ལ་ཡང་དངོས་པོར་མི་ལྟ་ཞིང་མཚན་མར་མི་འཛིན་པའི་དོན་</w:t>
      </w:r>
      <w:ins w:id="45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སྟོང</w:t>
        </w:r>
      </w:ins>
      <w:del w:id="45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ཤེས་རབ་ཀྱི་ཕ་རོལ་ཏུ་ཕྱིན་པ་དེ་ཤིན་ཏུ་ཟབ་པས་བསྒོམ་དུ་ཡང་མེད་པའི་དོན་འཁོར་རྣམས་ལ་ཞིབ་ཏུ་བསྟན་པའི་གླེང་བསླང་བའི་ཕྱིར། རབ་འབྱོར་གྱིས་སྨྲས་པ་སྟེ། དེ་ནི་སུས་ཀྱང་བསྒོམ་པར་མི་བགྱི་ཞེས་བྱ་བ་ནི་སྒོམ་པར་བྱེད་པའི་བྱེད་པ་པོ་དངོས་པོ་མེད་པར་བསྟན་ཏོ། །ཅི་ཡང་བསྒོམ་པར་མི་བགྱི་ཞེས་བྱ་བས་ནི། བསྒོམ་པར་བྱ་བའི་ཆོས་དངོས་པོ་མེད་པ་བསྟན་ཏོ། །གང་དུ་ཡང་བསྒོམ་པར་མི་</w:t>
      </w:r>
      <w:ins w:id="45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བགྱིའོ</w:t>
        </w:r>
      </w:ins>
      <w:del w:id="45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བབྱིའོ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་ཞེས་བྱ་བས་ནི་བསྒོམ་པའི་གནས་དངོས་པོ་མེད་པ་བསྟན་ཏོ། །དེ་ཅི</w:t>
      </w:r>
      <w:del w:id="45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་སླད་དུ་ཞེ་ན།</w:t>
      </w:r>
      <w:ins w:id="45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བཅོམ་ལྡན་འདས་ཤེས་རབ་ཀྱི་ཕ་རོལ་ཏུ་ཕྱིན་པ་ཟབ་མོ་འདི་ལ་གང་བསྒོམ་པའམ།</w:t>
      </w:r>
      <w:ins w:id="45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གང་བསྒོམ་པར་བགྱི་བའམ། གང་གིས་བསྒོམ་པར་བགྱི་བའི་ཆོས་གང་ཡང་ཡོངས་སུ་གྲུབ་པ་དམིགས་སུ་མ་མཆིས་ཞེས་བྱ་བས་ནི། ཤེས་རབ་ཀྱི་ཕ་རོལ་ཏུ་ཕྱིན་པ་འདི་ཟབ་ཅིང་བསྒོམ་དུ་མེད་པའི་གཏན་ཚིགས་བསྟན་པ་སྟེ། གང་བསྒོམ་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པའམ་ཞེས་བྱ་བ་ནི་སྒོམ་པ་པོ་དམིགས་སུ་མེད་པ་བསྟན་ཏོ། །གང་བསྒོམ་པར་བགྱི་བའམ་ཞེས་བྱ་བས་ནི། བསྒོམ་པར་བྱ་བའི་ཆོས་དམིགས་སུ་མེད་པར་བསྟན་ཏོ། །གང་གིས་བསྒོམ་པར་བགྱི་བ་ཞེས་བྱ་བ་ནི། བསྒོམ་པའི་ཤེས་རབ་དམིགས་སུ་མེད་པ་བསྟན་ཏོ། །ཆོས་གང་ཡང་ཡོངས་སུ་གྲུབ་པ་དམིགས་སུ་མ་མཆིས་ཏེ་ཞེས་བྱ་བས་ནི། སྒོམ་པ་པོ་དང་བསྒོམ་པར་བྱ་བའི་ཆོས་དང་ཤེས་རབ་གང་གིས་བསྒོམ་པར་བྱ་བའི་ཆོས་དེ་དག་ཐམས་ཅད་དོན་དམ་པར་དངོས་པོ་ཡོད་པར་ཡོངས་སུ་མ་གྲུབ་སྟེ། དམིགས་སུ་མེད་པའི་ཕྱིར་བསྒོམ་དུ་མེད་དོ་ཞེས་བསྟན་པའོ། །བཅོམ་ལྡན་འདས་ཤེས་རབ་ཀྱི་ཕ་རོལ་ཏུ་ཕྱིན་པ་བསྒོམས་པ་དེ་ནི་ནམ་མཁའ་བསྒོམ་པའོ་ཞེས་བྱ་བ་ནི། ཤེས་རབ་ཀྱི་ཕ་རོལ་ཏུ་ཕྱིན་པ་བསྒོམ་དུ་མེད་པའི་དཔེ་ནམ་མཁའ་ལས་བླངས་ཏེ་བསྟན་པ་སྟེ། ནམ་མཁའ་དངོས་པོ་མེད་པས་བསྒོམ་དུ་མེད་པ་དེ་བཞིན་དུ་ཤེས་རབ་ཀྱི་ཕ་རོལ་ཏུ་ཕྱིན་པ་ཡང་དོན་དམ་པར་དངོས་པོ་མེད་པས་བསྒོམ་དུ་མེད་དོ་ཞེས་བསྟན་ཏོ། །བཅོམ་ལྡན་འདས་འདི་ལྟ་སྟེ་ཤེས་རབ་ཀྱི་ཕ་རོལ་ཏུ་ཕྱིན་པ་བསྒོམས་</w:t>
      </w:r>
      <w:del w:id="45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པ་དེ་ནི་ཆོས་ཐམས་ཅད་བསྒོམ་པའོ་ཞེས་བྱ་བས་ནི། ཆོས་ཐམས་ཅད་རང་བཞིན་</w:t>
      </w:r>
      <w:ins w:id="45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45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་སྟོང་སྟེ།</w:t>
      </w:r>
      <w:ins w:id="45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ངོས་པོ་མེད་པས་བསྒོམ་དུ་མེད་པ་དེ་བཞིན་དུ་ཤེས་རབ་ཀྱི་ཕ་རོལ་ཏུ་ཕྱིན་པ་ལ་ཡང་བསྒོམ་དུ་མེད་དོ་ཞེས་བསྟན་པའོ། །བཅོམ་ལྡན་འདས་འདི་ལྟ་སྟེ་ཤེས་རབ་ཀྱི་ཕ་རོལ་ཏུ་ཕྱིན་པ་བསྒོམས་པ་དེ་ནི་མ་མཆིས་པ་བསྒོམ་པའོ་ཞེས་བྱ་བ་ནི།</w:t>
      </w:r>
      <w:ins w:id="45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།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ི་བོང་གི་རྭ་དང་འདྲ་བར་དངོས་པོ་ཅི་ཡང་མེད་པ་ལ་བསྒོམ་དུ་མེད་པ་དེ་བཞིན་དུ་ཤེས་རབ་ཀྱི་ཕ་རོལ་ཏུ་ཕྱིན་པ་ལ་ཡང་དོན་དམ་པར་དངོས་པོ་ཅི་ཡང་མེད་པས་བསྒོམ་དུ་མེད་དོ་ཞེས་བྱ་བའི་དོན་ཏོ། །བཅོམ་ལྡན་འདས་འདི་ལྟ་སྟེ་ཤེས་རབ་ཀྱི་ཕ་རོལ་ཏུ་ཕྱིན་པ་བསྒོམས་པ་དེ་ནི་ཡོངས་སུ་འཛིན་པ་མ་མཆིས་པ་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བསྒོམ་པའོ་ཞེས་བྱ་བ་ནི་གཟུང་བ་དང་འཛིན་པ་གཉིས་སུ་མེད་པ་ལ་བསྒོམ་དུ་མེད་པ་དེ་བཞིན་དུ། ཤེས་རབ་ཀྱི་ཕ་རོལ་ཏུ་ཕྱིན་པ་ལ་ཡང་གཟུང་བ་དང</w:t>
      </w:r>
      <w:ins w:id="45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5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འཛིན་པའི་དངོས་པོ་མེད་པས་བསྒོམ་དུ་མེད་པའོ་ཞེས་བསྟན་པའོ། །བཅོམ་ལྡན་འདས་འདི་ལྟ་སྟེ་ཤེས་རབ་ཀྱི་ཕ་རོལ་ཏུ་ཕྱིན་པ་བསྒོམས་པ་དེ་ནི་བསྒོམ་པ་རྣམ་པར་བསྒོམ་པའོ་ཞེས་བྱ་བ་ནི། ཤེས་རབ་ཀྱི་ཕ་རོལ་ཏུ་ཕྱིན་པ་དོན་དམ་པར་དངོས་པོ་མེད་པས། དེ་ལ་བསྒོམ་པ་ནི་བསྒོམ་པ་མེད་པར་བྱེད་པའོ་ཞེས་བྱ་</w:t>
      </w:r>
      <w:ins w:id="45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པའི</w:t>
        </w:r>
      </w:ins>
      <w:del w:id="45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་དོན་ཏེ། རྒྱ་གར་སྐད་དུ་བི་</w:t>
      </w:r>
      <w:ins w:id="45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བྷ</w:t>
        </w:r>
      </w:ins>
      <w:del w:id="45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་བ་ན་ཞེས་བྱ་བ་ནི། རྣམ་པར་བསྒོམ་པ་ལ་ཡང་བྱ། བསྒོམ་པ་མེད་པ་ལ་ཡང་བྱ་སྟེ། སྐབས་འདིར་ནི་བསྒོམ་པ་མེད་པ་ལ་བྱ་བར་ཤེས་པར་བྱའོ། །བཅོམ་ལྡན་འདས་ཀྱིས་བཀའ་</w:t>
      </w:r>
      <w:ins w:id="45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6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ལྟར་ཤེས་རབ་ཀྱི་ཕ་རོལ་ཏུ་ཕྱིན་པ་བསྒོམས་པ་དེ་གང་བསྒོམ་པ་རྣམ་པར་བསྒོམ་པ་ཡིན་ཞེས་བྱ་བ་ནི། གཟུགས་ལ་སོགས་པའི་ཆོས་ཐམས་ཅད་དོན་དམ་པར་དངོས་པོ་མེད་དེ་བསྒོམ་པ་མེད་པ་བསྟན་པའི་གླེང་བསླང་བའི་ཕྱིར་བཀའ་སྩལ་པ་སྟེ། གང་བསྒོམ་པ་རྣམ་པར་བསྒོམ་པ་ཡིན་ཞེས་བྱ་བ་ནི།</w:t>
      </w:r>
      <w:ins w:id="46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གཟུགས་ལ་སོགས་པའི་དངོས་པོ་གང་བསྒོམ་པ་བསྒོམ་དུ་མེད་པ་ཡིན་ཞེས་རབ་འབྱོར་ལ་སྨྲས་པའོ། །གསོལ་པ། བཅོམ་ལྡན་འདས་འདི་ལྟ་སྟེ་ཤེས་རབ་ཀྱི་ཕ་རོལ་ཏུ་ཕྱིན་པ་བསྒོམས་པ་དེ་ནི་གཟུགས་བསྒོམ་པ་རྣམ་པར་བསྒོམ་པའོ་ཞེས་བྱ་བ་ནི། ཤེས་རབ་ཀྱི་ཕ་རོལ་ཏུ་ཕྱིན་པ་བསྒོམས་པ་དེ་ནི་དོན་དམ་པར་གཟུགས་དངོས་པོ་མེད་པར་རྟོགས་པས། གཟུགས་བསྒོམ་དུ་མེད་པ་བསྒོམ་པ་ཡིན་ནོ་ཞེས་བསྟན་པ་སྟེ། གཟུགས་ལ་ཇི་ལྟར་བཤད་པ་དེ་བཞིན་དུ། ཚོར་བ་ལ་སོགས་པ་རྣམ་པ་ཐམས་ཅད་</w:t>
      </w:r>
      <w:ins w:id="46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6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་པ་ཉིད་ལ་ཐུག་གི་བར་དུ་ཆོས་ཐམས་ཅད་ལ་སྦྱར་བར་བྱའོ། །བཅོམ་ལྡན་འདས་ཀྱིས་བཀའ་</w:t>
      </w:r>
      <w:ins w:id="46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6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རབ་འབྱོར་དེ་དེ་བཞིན་ནོ། །དེ་དེ་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བཞིན་ཏེ། རབ་འབྱོར་འདི་ལྟ་སྟེ། ཤེས་རབ་ཀྱི་ཕ་རོལ་ཏུ་ཕྱིན་པ་བསྒོམ་པ་འདི་ནི་གཟུགས་བསྒོམ་པ་རྣམ་པར་བསྒོམ་པའོ་ཞེས་བྱ་བ་ནས་རབ་འབྱོར་འདི་ལྟ་སྟེ། ཤེས་རབ་ཀྱི་ཕ་རོལ་ཏུ་ཕྱིན་པ་བསྒོམ་པ་འདི་ནི་རྣམ་པ་ཐམས་ཅད་</w:t>
      </w:r>
      <w:ins w:id="46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6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་པ་ཉིད་བསྒོམ་པ་རྣམ་པར་བསྒོམ་པའོ་ཞེས་བྱ་བའི་བར་དུ་ནི།</w:t>
      </w:r>
      <w:ins w:id="46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རབ་འབྱོར་གྱིས་བཤད་པའི་དོན་དང</w:t>
      </w:r>
      <w:ins w:id="46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ཚིག་བརྩན་པར་བྱ་བའི་ཕྱིར་ཚིག་དེ་ཉིད་བཟླས་ཏེ། དེ་བདེན་ནོ་ཞེས་བཅོམ་ལྡན་འདས་ཀྱིས་བཀའ་</w:t>
      </w:r>
      <w:ins w:id="46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6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།དེ་ནས་བཅོམ་ལྡན་འདས་ཀྱིས་ཚེ་དང་ལྡན་པ</w:t>
      </w:r>
      <w:ins w:id="46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་རབ་འབྱོར་ལ་འདི་སྐད་ཅེས་བཀའ་</w:t>
      </w:r>
      <w:ins w:id="46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6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་ཏོ། །རབ་འབྱོར་འདི་ལ་བྱང་ཆུབ་སེམས་དཔའ་སེམས་དཔའ་ཆེན་པོ་ཤེས་རབ་ཀྱི་ཕ་རོལ་ཏུ་ཕྱིན་པ་ཟབ་མོ་འདི་ལ་མངོན་པར་ཆགས་པ་མེད་དམ་ཞེས།</w:t>
      </w:r>
      <w:ins w:id="46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རབ་འབྱོར་ཤེས་རབ་ཀྱི་ཕ་རོལ་ཏུ་ཕྱིན་པ་ཟབ་མོ་འདི་ལ་ཕྱིར་མི་ལྡོག་པའི་བྱང་ཆུབ་སེམས</w:t>
      </w:r>
      <w:ins w:id="46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་དཔའ་སེམས་དཔའ་ཆེན་པོ་ཡོངས་སུ་བརྟག་པར་བྱའོ་ཞེས་བྱ་བ་ལ་སོགས་པ་ནི། དེ་ལྟར་ཤེས་རབ་ཀྱི་ཕ་རོལ་ཏུ་ཕྱིན་པ་ཟབ་མོ་འདིའི་དོན་རྟོགས་ན།</w:t>
      </w:r>
      <w:ins w:id="46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ཆོས་ཐམས་ཅད་ལ་མཚན་མར་མི་འཛིན་ཅིང</w:t>
      </w:r>
      <w:ins w:id="46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ཅི་ཡང་མི་བསྒོམ་པའི་བྱང་ཆུབ་སེམས་དཔའ་དེ་ཕྱིར་མི་ལྡོག་པའི་བྱང་ཆུབ་སེམས་དཔའ་ཡིན་ནམ། མ་ཡིན་པ་བརྟག་པར་བྱ་བ་བཤད་པ་སྟེ། ཤེས་རབ་ཀྱི་ཕ་རོལ་ཏུ་ཕྱིན་པ་ཟབ་མོ་འདི་ལ་དངོས་པོར་ལྟ་ལ། མཚན་མར་འཛིན་ཅིང་མངོན་པར་ཆགས་པ་ཡོད་དམ་མེད་བརྟགས་ཏེ། མངོན་པར་ཆགས་པ་ཡོད་ན་ནི། མི་</w:t>
      </w:r>
      <w:ins w:id="46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ལྡོག</w:t>
        </w:r>
      </w:ins>
      <w:del w:id="46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་པའི་བྱང་ཆུབ་སེམས་དཔའ་མ་ཡིན། དེ་ལྟར་མངོན་པར་ཆགས་པ་མེད་ན་ནི་ཕྱིར་མི་ལྡོག་པའི་བྱང་ཆུབ་སེམས་དཔའ་ཡིན་པར་ཤེས་པར་བྱའོ་ཞེས་བསྟན་པ་སྟེ། ཤེས་རབ་ཀྱི་ཕ་རོལ་ཏུ་ཕྱིན་པས་ཇི་ལྟར་བཤད་པ་དེ་བཞིན་དུ། བསམ་གཏན་གྱི་ཕ་རོལ་ཏུ་ཕྱིན་པ་ལ་སོགས་པ་རྣམ་པ་ཐམས་ཅད་མཁྱེན་པ་ཉིད་ལ་ཐུག་གི་བར་དུ་རྣམ་པར་བྱང་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བའི་ཆོས་ཐམས་ཅད་ལ་ཡང་སྦྱར་བར་བྱའོ། །ཕྱིར་མི་ལྡོག་པའི་བྱང་ཆུབ་སེམས་དཔའ་སེམས་དཔའ་ཆེན་པོ་དེ་ཤེས་རབ་ཀྱི་ཕ་རོལ་ཏུ་ཕྱིན་པ་ཟབ་མོ་འདི་ལ་སྤྱོད་པའི་ཚེ། ཕ་རོལ་</w:t>
      </w:r>
      <w:ins w:id="46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46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་སྨྲས་པ་དང</w:t>
      </w:r>
      <w:ins w:id="46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གྱིས་བསྟན་པ་ལ་སྙིང་པོར་མི་ལྟའམ་ཞེས་བྱ་བ་ལ་སོགས་པ་ནི་ཤེས་རབ་ཀྱི་ཕ་རོལ་ཏུ་ཕྱིན་པ་ལ་སྤྱོད་པའི་བྱང་ཆུབ་སེམས་དཔའ་དེ་གཞན་གྱི་རྐྱེན་ལ་ལྟོས་སམ། མི་ལྟོས་བརྟག་པ་ལ་སོགས་པའི་སྒོ་ནས་ཕྱིར་མི་ལྡོག་པའི་བྱང་ཆུབ་སེམས་དཔའ་ཡིན་ནམ་མ་ཡིན་བརྟག་པའི་ཐབས་བསྟན་པ་སྟེ། ཕ་རོལ་གྱིས་སྨྲས་པ་དང</w:t>
      </w:r>
      <w:ins w:id="46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ཕ་རོལ་གྱིས་བསྟན་པ་ལ་སྙིང་པོར་མི་ལྟ</w:t>
      </w:r>
      <w:ins w:id="46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འམ་ཞེས་བྱ་བས་ནི། གཞན་གྱིས་བསླུར་ཚུགས་སམ་མི་ཚུགས་བརྟག་པའོ། །ཕ་རོལ་གྱི་དད་པས་མི་འགྲོ</w:t>
      </w:r>
      <w:del w:id="46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འམ་ཞེས་བྱ་བས་ནི་གཞན་གྱི་དྲིང་ལ་འཇོག་ཅིང་གང་ཟག་གི་རྗེས་སུ་འབྲང་བ་ཡིན་ནམ་མ་ཡིན་བརྟག་པའོ། །འདོད་ཆགས་དང་བཅས་པའི་སེམས་བསྐྱེད་པས་འཕྲོགས་པ་མ་ཡིན་ནམ་ཞེས་བྱ་བས་ནི་གཏི་མུག་དང་བཅས་པའི་སེམས་བསྐྱེད་པས་འཕྲོགས་པ་མ་ཡིན་ནམ་ཞེས་བྱ་བའི་བར་</w:t>
      </w:r>
      <w:ins w:id="46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46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་ནི་འདོད་ཆགས་ལ་སོགས་པའི་ཉོན་མོངས་པའི་དབང་དུ་གྱུར་ཏམ་མ་གྱུར་བརྟག་པའོ། །སྦྱིན་པའི་ཕ་རོལ་ཏུ་ཕྱིན་པ་དང་བྲལ་བར་མ་གྱུར་ཏམ་ཞེས་པ་ནས། ཤེས་རབ་ཀྱི་ཕ་རོལ་ཏུ་ཕྱིན་པ་དང་བྲལ་བར་མ་གྱུར་ཏམ་ཞེས་ཡོངས་སུ་བརྟག་པར་བྱ་སྟེ་ཞེས་བྱ་བའི་བར་གྱིས་ནི་ཕ་རོལ་ཏུ་ཕྱིན་པ་དྲུག་ལ་སྤྱོད་པའི་ཚེ། འཁོར་གསུམ་ཡོངས་སུ་དག་པར་སྤྱོད་དམ་མི་སྤྱོད་བརྟག་པའོ། །གལ་ཏེ་ཕྱིར་མི་ལྡོག་པའི་བྱང་ཆུབ་སེམས་དཔའ་སེམས་དཔའ་ཆེན་པོ་དེ་ཞེས་བྱ་བ་ནས། ཐོས་ནས་ཀྱང་གོང་དུ་འཛིན་ཅིང་འཆང་ལ་ཀློག་ཅིང་ཀུན་ཆུབ་པར་བྱེད་དེ། ཚུལ་བཞིན་དུ་ཡིད་ལ་བྱེད་པའི་ཕྱིར་རོ་ཞེས་བྱ་བའི་བར་གྱིས་ནི། ཤེས་རབ་ཀྱི་ཕ་རོལ་ཏུ་ཕྱིན་པ་ཟབ་མོ་འདི་ཐོས་ནས་མི་འཇིགས་མི་སྐྲག་ལ།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སེམས་ཞུམ་པར་མི་འགྱུར་ཞིང་ཕྱི་ཕྱིར་དད་པ་སྐྱེས་ཏེ། འཛིན་ཅིང་འཆང་བ་ལ་སོགས་པའི་སྒོ་ནས་རྒྱ་ཆེར་སྤྱོད་ན། བྱང་ཆུབ་སེམས་དཔའ་དེ་སྔོན་ཡང་ཡུན་རིང་པོ་ནས། ཤེས་རབ་ཀྱི་ཕ་རོལ་ཏུ་ཕྱིན་པ་ཟབ་མོ་འདི་ལ་སྤྱོད་སྤྱོད་པ་ཡིན་པས།</w:t>
      </w:r>
      <w:ins w:id="46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ཡོན་ཏན་དེ་རྣམས་དང་ལྡན་ན་ཕྱིར་མི་ལྡོག་པའི་བྱང་ཆུབ་སེམས་དཔའ་ཡིན་པར་ཤེས་པར་བྱའོ་ཞེས་བསྟན་པའོ། །གསོལ་པ། བཅོམ་ལྡན་འདས་བྱང་ཆུབ་སེམས་དཔའ་སེམས་དཔའ་ཆེན་པོ་གང་ཤེས་རབ་ཀྱི་ཕ་རོལ་ཏུ་ཕྱིན་པ་ཟབ་མོ་འདི་བསྟན་པའི་ཚེ་ཞེས་བྱ་བ་ནས། ཤེས་རབ་ཀྱི་ཕ་རོལ་ཏུ་ཕྱིན་པ་ཟབ་མོ་འདི་ཇི་ལྟར་བརྟག་པར་བགྱི་ཞེས་བྱ་བའི་བར་གྱིས་ནི་དེ་ལྟར་ཤེས་རབ་ཀྱི་ཕ་རོལ་ཏུ་ཕྱིན་པ་ཟབ་མོ་འདི་བཤད་པའི་ཚེ། དོན་ཟབ་མོས་མི་སྐྲག་སྟེ། ཕྱི་ཕྱིར་རྒྱ་ཆེར་སྤྱོད་པར་གྱུར་པ་ཡིན། དམ་པའི་དབྱིངས་རྟོགས་པའི་ཚེ། ཤེས་རབ་ཀྱི་ཕ་རོལ་ཏུ་ཕྱིན་པ་འདི་ལ་ཇི་ལྟར་བསམ་ཞིང་བརྟག་པར་བྱ་ཞེས་ཞུས་པའོ། །བཅོམ་ལྡན་འདས་ཀྱིས་བཀའ་</w:t>
      </w:r>
      <w:ins w:id="46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པ། རབ་འབྱོར་བྱང་ཆུབ་སེམས་དཔའ་སེམས་དཔའ་ཆེན་པོ་དེས་རྣམ་པ་ཐམས་ཅད་མཁྱེན་པ་ཉིད་ལ་གཞོལ་བའི་བསམ་པས།</w:t>
      </w:r>
      <w:ins w:id="46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ཤེས་རབ་ཀྱི་ཕ་རོལ་ཏུ་ཕྱིན་པ་ཟབ་མོ་འདི་</w:t>
      </w:r>
      <w:del w:id="46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བརྟག་པར་བྱའོ་ཞེས་བྱ་བས་ནི།</w:t>
      </w:r>
      <w:ins w:id="46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ཤེས་རབ་ཀྱི་ཕ་རོལ་ཏུ་ཕྱིན་པ་ལ་དངོས་པོ་དང་མཚན་མར་མི་བཟུང་བར་རྣམ་པ་ཐམས་ཅད་</w:t>
      </w:r>
      <w:ins w:id="46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6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་པ་ཉིད་ཀྱི་དོན་དང་མཐུན་པས། ཤེས་རབ་ཀྱི་ཕ་རོལ་ཏུ་ཕྱིན་པའི་དོན་མི་བརྟག་པའི་ཚུལ་གྱིས་བརྟག་པར་བྱའོ་ཞེས་བསྟན་པའོ། །གསོལ་པ།</w:t>
      </w:r>
      <w:ins w:id="46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བཅོམ་ལྡན་འདས་ཇི་ལྟར་</w:t>
      </w:r>
      <w:ins w:id="46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ན་རྣམ་པ་ཐམས་ཅད་</w:t>
      </w:r>
      <w:ins w:id="46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6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གཞོལ་བའི་བསམ་པས་བྱང་ཆུབ་སེམས་དཔའ་སེམས་དཔའ་ཆེན་པོ་ཤེས་རབ་ཀྱི་ཕ་རོལ་ཏུ་ཕྱིན་པ་ཟབ་མོ་འདི་ལ་རྟོག་པ་ལགས་ཞེས་བྱ་བ་ནི། སྟོང་པ་ཉིད་དང་མཚན་མ་མེད་པ་དང</w:t>
      </w:r>
      <w:ins w:id="46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སྨོན་པ་མེད་པ་ལ་སོགས་པའི་ཚུལ་དུ་བརྟག་པར་བྱ་བའི་</w:t>
      </w:r>
      <w:ins w:id="46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t>གླིང</w:t>
        </w:r>
      </w:ins>
      <w:del w:id="46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གླེང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་བསླང་བར་བྱ་བའི་ཕྱིར་རབ་འབྱོར་གྱིས་ཞུས་པའོ། །བཅོམ་ལྡན་འདས་ཀྱིས་བཀའ་སྩལ་པ། རབ་འབྱོར་སྟོང་པ་ཉིད་ལ་གཞོལ་བའི་བསམ་པས་ཞེས་བྱ་བ་ནས། རབ་འབྱོར་སྤྲུལ་པ་ལ་གཞོལ་བའི་བསམ་པས། བྱང་ཆུབ་སེམས་དཔའ་སེམས་དཔའ་</w:t>
      </w:r>
      <w:ins w:id="46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ཆེན</w:t>
        </w:r>
      </w:ins>
      <w:del w:id="46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་པོ་ཤེས་རབ་ཀྱི་ཕ་རོལ་ཏུ་ཕྱིན་པ་ཟབ་མོ་འདི་ལ་རྟོག་</w:t>
      </w:r>
      <w:del w:id="46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པ་ཡིན་ནོ་ཞེས་བྱ་བའི་བར་གྱིས་ནི། རྣམ་པར་ཐར་པའི་སྒོ་གསུམ་དང</w:t>
      </w:r>
      <w:ins w:id="46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ནམ་མཁའ་དང</w:t>
      </w:r>
      <w:ins w:id="46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སྐྱེ་བ་མེད་པ་དང</w:t>
      </w:r>
      <w:ins w:id="46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འགག་པ་མེད་པ་དང</w:t>
      </w:r>
      <w:ins w:id="46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ཀུན་ནས་ཉོན་མོངས་པ་མེད་པ་དང</w:t>
      </w:r>
      <w:ins w:id="46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རྣམ་པར་བྱང་བ་མེད་པ་དང</w:t>
      </w:r>
      <w:ins w:id="46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དེ་བཞིན་ཉིད་དང</w:t>
      </w:r>
      <w:ins w:id="46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ཆོས་ཀྱི་དབྱིངས་དང</w:t>
      </w:r>
      <w:ins w:id="46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ཡང་དག་པའི་མཐའ་དང</w:t>
      </w:r>
      <w:ins w:id="46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མཉམ་པ་ཉིད་དང</w:t>
      </w:r>
      <w:ins w:id="46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བསམ་གྱིས་མི་ཁྱབ་པའི་</w:t>
      </w:r>
      <w:ins w:id="46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དབྱིངས</w:t>
        </w:r>
      </w:ins>
      <w:del w:id="46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དབྱེངས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་དང</w:t>
      </w:r>
      <w:ins w:id="46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མངོན་པར་འདུ་བྱ་བ་མེད་པ་དང</w:t>
      </w:r>
      <w:ins w:id="46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རྨི་ལམ་དང</w:t>
      </w:r>
      <w:ins w:id="46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གཟུགས་བརྙན་དང</w:t>
      </w:r>
      <w:ins w:id="46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སྒྲ་བརྙན་དང</w:t>
      </w:r>
      <w:ins w:id="46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སྨིག་རྒྱུ་དང</w:t>
      </w:r>
      <w:ins w:id="46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སྒྱུ་མ་དང</w:t>
      </w:r>
      <w:ins w:id="46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སྤྲུལ་པ་ལ་སོགས་པ་དངོས་པོ་མེད་པ་རྣམས་ལ་དངོས་པོར་ལྟ་ཞིང</w:t>
      </w:r>
      <w:ins w:id="46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6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མཚན་མར་གཟུང་དུ་མེད་པར་རྟོག་པ་དེ་བཞིན་དུ། ཤེས་རབ་ཀྱི་ཕ་རོལ་ཏུ་ཕྱིན་པ་ཟབ་མོ་འདི་ལ་ཡང་དངོས་པོ་དང་མཚན་མར་འཛིན་པས་བརྟག་པར་མི་བྱའོ་ཞེས་བསྟན་པའོ། །གསོལ་པ། བཅོམ་ལྡན་འདས་སྟོང་པ་ཉིད་ལ་གཞོལ་བའི་བསམ་པས་ཞེས་བྱ་བ་ནས། རྣམ་པ་ཐམས་ཅད་</w:t>
      </w:r>
      <w:ins w:id="46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6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་པ་ཉིད་ལ་རྟོག་པ་ལགས་སམ་ཞེས་བྱ་བའི་བར་གྱིས་ནི། གཟུགས་ལ་སོགས་པའི་ཆོས་ཐམས་ཅད་ལ་ཡང་དངོས་པོར་མི་ལྟ་ཞིང་མཚན་མར་མི་བཟུང་བ་བཤད་པའི་སྐབས་དབྱེ་བའི་ཕྱིར་དེ་ལྟར་རྣམ་པར་ཐར་པའི་སྒོ་གསུམ་ལ་སོགས་པའི་དངོས་པོ་མེད་པའི་ཆོས་རྣམས་ལ་རྣམ་པར་མི་རྟོག་པ་དེ་བཞིན་དུ། ཤེས་རབ་ཀྱི་ཕ་རོལ་ཏུ་ཕྱིན་པ་ལ་ཡང་རྣམ་པར་མི་རྟོག་པ་ཡིན་ན་ཅི་གཟུགས་ལ་སོགས་པ་རྣམ་པ་ཐམས་ཅད་</w:t>
      </w:r>
      <w:ins w:id="46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6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་པ་ཉིད་ལ་ཐུག་གི་བར་གྱི་ཆོས་རྣམས་ལ་དངོས་པོ་དང་མཚན་མར་འཛིན་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ཅིང་རྣམ་པར་རྟོག་པ་ལགས་སམ་ཞེས་ཞུས་པའོ། །བཅོམ་ལྡན་འདས་ཀྱིས་བཀའ་</w:t>
      </w:r>
      <w:ins w:id="46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6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རབ་འབྱོར་བྱང་ཆུབ་སེམས་དཔའ་སེམས་དཔའ་ཆེན་པོ་དེ་ནི་གཟུགས་ལ་རྟོག་པ་མ་ཡིན་ནོ་ཞེས་བྱ་བ་ནས། རྣམ་པ་ཐམས་ཅད་</w:t>
      </w:r>
      <w:ins w:id="46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6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རྟོག་པ་མ་ཡིན་ནོ་ཞེས་བྱ་བའི་བར་གྱིས་ནི་གཟུགས་ལ་སོགས་པའི་ཆོས་ཐམས་ཅད་ཀྱང་ནམ་མཁའ་ལ་སོགས་པ་བཞིན་དུ་དངོས་པོ་མེད་པ་དེ་བརྟག་པའི་ཡུལ་མ་ཡིན་པའི་ཕྱིར། དེ་དག་གང་ལ་ཡང་རྣམ་པར་མི་རྟོག་གོ་ཞེས་བཤད་པའོ། །དེ་ཅིའི་ཕྱིར་ཞེ་ན། རབ་འབྱོར་དེ་ནི་འདི་ལྟར་རྣམ་པ་ཐམས་ཅད་</w:t>
      </w:r>
      <w:ins w:id="46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6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་པ་ཉིད་གང་ཡིན་པ་དེ་ནི་སུས་ཀྱང་མ་བྱས། རྣམ་པར་མ་བྱས་ཞེས་བྱ་བ་ལ་སོགས་པས་ནི། གཟུགས་ལ་སོགས་པའི་ཆོས་ཐམས་ཅད་དངོས་པོ་མེད་དེ། རྣམ་པར་རྟོག་པའི་ཡུལ་མ་ཡིན་པའི་གཏན་ཚིགས་བསྟན་པ་སྟེ། སུས་ཀྱང་མ་བྱས་ཞེས་བྱ་བ་ནི་རྣམ་པ་ཐམས་ཅད་</w:t>
      </w:r>
      <w:ins w:id="46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7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་པ་ཉིད་དོན་དམ་པར་དངོས་པོ་མེད་པས་སུས་ཀྱང་མེད་པ་ལས། ཡོད་པར་བྱས་པ་མ་ཡིན་ནོ་ཞེས་བྱ་བའི་དོན་ཏོ། །རྣམ་པར་མ་བྱས་ཞེས་བྱ་བ་ནི་ཡོད་པ་ལས་མེད་པར་མ་བྱས་ཞེས་བྱ་བའི་ཐ་ཚིག་གོ། །གང་ནས་ཀྱང་མ་འོངས། གང་དུ་ཡང་མ་སོང</w:t>
      </w:r>
      <w:ins w:id="47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ཕྱོགས་ན་ཡང་མི་གནས། ཡུལ་ན་ཡང་མི་གནས། གང་ན་ཡང་མི་གནས་པ་སྟེ་ཞེས་བྱ་བ་ནི། དེ་ལྟར་དངོས་པོ་མེད་པས་འགྲོ་བ་དང་འོང་བ་དང</w:t>
      </w:r>
      <w:ins w:id="47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གནས་པ་མེད་དོ་ཞེས་བསྟན་པའོ། །གང་ལ་གྲངས་མི་དམིགས་ཤིང་འགྲོ་བ་དང་འོང་བ་མི་དམིགས་པ་དེ་ནི། གང་གིས་ཀྱང་མངོན་པར་འཚང་རྒྱ་བར་མི་ནུས་ཏེ་ཞེས་བྱ་བ་ནི། དེ་ལྟར་དངོས་པོ་མེད་དེ་བགྲང་དུ་ཡང་མེད།</w:t>
      </w:r>
      <w:ins w:id="47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འགྲོ་བ་དང་འོང་བ་ཡང་མེད་པ་དེ་ནི་གཟུགས་ལ་སོགས་པ་གང་གི་རང་བཞིན་དུ་ཤེས་པར་བྱར་མི་རུང་ལ། གཟུགས་ལ་སོགས་པ་གང་གིས་ཀྱང་ཤེས་པར་བྱ་མི་ནུས་སོ་ཞེས་བསྟན་པ་སྟེ། དེ་བས་ན་དོན་དེ་ཉིད་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གསལ་བར་བསྟན་པའི་ཕྱིར།</w:t>
      </w:r>
      <w:ins w:id="47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གཟུགས་ཀྱིས་མ་ཡིན་ནོ། །ཚོར་བས་མ་ཡིན་ནོ་ཞེས་བྱ་བ་ལ་སོགས་པ་གསུངས་ཏེ</w:t>
      </w:r>
      <w:del w:id="47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ལ་སོགས་པ་རྣམ་པ་ཐམས་ཅད་མཁྱེན་པ་ཉིད་ལ་ཐུག་གི་བར་གྱི་ཆོས་གང་གི་རང་བཞིན་དུ་ཡང་ཤེས་པར་བྱར་མི་རུང་ལ། ཆོས་དེ་དག་གང་</w:t>
      </w:r>
      <w:del w:id="47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གིས་ཀྱང་ཤེས་པར་མི་ནུས་སོ་ཞེས་བྱ་བའི་དོན་ཏོ། །དེ་ཅིའི་ཕྱིར་ཞེ་ན།</w:t>
      </w:r>
      <w:ins w:id="47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གཟུགས་ཉིད་ཀྱང་རྣམ་པ་ཐམས་ཅད</w:t>
      </w:r>
      <w:ins w:id="47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མཁྱེན་པ་ཉིད་དོ་ཞེས་བྱ་བ་ལ་སོགས་པས་ནི་གཟུགས་ལ་སོགས་པའི་ཆོས་གང་གིས་ཀྱང་ཤེས་པར་བྱ་མི་ནུས་པའི་གཏན་ཚིགས་བསྟན་པ་སྟེ། ཆོས་ཐམས་ཅད་རྣམ་པ་ཐམས་ཅད་མཁྱེན་པ་ཉིད་ཀྱི་རང་བཞིན་དུ་རོ་གཅིག་པས། བདག་གིས་བདག་ཤེས་པར་བྱར་མི་རུང་སྟེ།</w:t>
      </w:r>
      <w:ins w:id="47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དཔེར་ན་རལ་གྲི་དེ་ཉིད་ཀྱི་སོས་རལ་གྲི་དེ་ཉིད་བཅད་དུ་མི་རུང་བ་བཞིན་ནོ་ཞེས་བསྟན་པའོ། །དེ་ཅིའི་ཕྱིར་ཞེ་ན། རབ་འབྱོར་འདི་ལྟར་གཟུགས་ཀྱི་དེ་བཞིན་ཉིད་གང་ཡིན་པ་དང</w:t>
      </w:r>
      <w:ins w:id="47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རྣམ་པ་ཐམས་ཅད་མཁྱེན་པ་ཉིད་ཀྱི་དེ་བཞིན་ཉིད་གང་ཡིན་པ་དེ་ནི་དེ་བཞིན་</w:t>
      </w:r>
      <w:del w:id="47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ཉིད་གཅིག་པའོ་ཞེས་བྱ་བ་ལ་སོགས་པས་ནི་གཟུགས་ལ་སོགས་པའི་ཆོས་ཐམས་ཅད་རྣམ་པ་ཐམས་ཅད་མཁྱེན་པ་ཉིད་དང་རོ་</w:t>
      </w:r>
      <w:del w:id="47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</w:rPr>
          <w:cr/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གཅིག་ཅིང</w:t>
      </w:r>
      <w:ins w:id="47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ཐ་མི་དད་པའི་གཏན་ཚིགས་བསྟན་པ་སྟེ། དོན་དམ་པར་གཟུགས་དང་རྣམ་པ་ཐམས་ཅད་</w:t>
      </w:r>
      <w:ins w:id="47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7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་པ་ཉིད་གཉིས་ཀ་ཡང་དེ་བཞིན་ཉིད་ཀྱི་རང་བཞིན་དུ་གཅིག་པས། གཅིག་གིས་གཅིག་ཤེས་པར་བྱེད་པ་དང</w:t>
      </w:r>
      <w:ins w:id="47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ཤེས་པར་བྱ་བའི་ཡུལ་ལྟར་ཤེས་པར་བྱར་མི་རུང་ངོ་ཞེས་བྱ་བའི་དོན་ཏོ། །གཟུགས་ལ་ཇི་ལྟར་བཤད་པ་དེ་བཞིན་དུ། སངས་རྒྱས་ཀྱི་ཆོས་མ་འདྲེས་པ་རྣམས་ལ་ཐུག་གི་བར་དུ་ཡང་སྦྱར་བར་བྱའོ། །ཤེས་རབ་ཀྱི་ཕ་རོལ་ཏུ་ཕྱིན་པ་འབུམ་པ་རྒྱ་ཆེར་བཤད་པ་ལས་ལེའུ་སུམ་ཅུ་བརྒྱད་པའོ།། །།དེ་ནས་འདོད་པ་ན་སྤྱོད་པ་དང</w:t>
      </w:r>
      <w:ins w:id="47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གཟུགས་ན་སྤྱོད་པ་དང</w:t>
      </w:r>
      <w:ins w:id="47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གཟུགས་ཡོད་པ་ན་སྤྱོད་པའི་ལྷའི་བུ་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རྣམས། ལྷ་རྫས་ཀྱི་ཙན</w:t>
      </w:r>
      <w:ins w:id="47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ྡན</w:t>
        </w:r>
      </w:ins>
      <w:del w:id="47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་དན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་གྱི་ཕྱེ་མ་དང</w:t>
      </w:r>
      <w:ins w:id="47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ལྷ་རྫས་ཀྱི་མེ་ཏོག་</w:t>
      </w:r>
      <w:ins w:id="47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ཨུཏྤ</w:t>
        </w:r>
      </w:ins>
      <w:del w:id="47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ལ་དང</w:t>
      </w:r>
      <w:ins w:id="47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པད་མོ་དང</w:t>
      </w:r>
      <w:ins w:id="47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ཀུ་མུ</w:t>
      </w:r>
      <w:ins w:id="47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ད་དང</w:t>
      </w:r>
      <w:ins w:id="47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པུཎྜ་རཱི་ཀ་མང་པོ་ཁྱེར་ཏེ། བཅོམ་ལྡན་འདས་ག་ན་བ་དེ་ལོགས་སུ་མངོན་པར་གཏོར་རོ་ཞེས་བྱ་བ་ལ་སོགས་པས་ནི། གང་དུ་བཅོམ་ལྡན་འདས་ཀྱིས་གཟུགས་ལ་སོགས་པའི་ཆོས་ཐམས་ཅད་རྣམ་པ་ཐམས་ཅད་</w:t>
      </w:r>
      <w:ins w:id="47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7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་པ་ཉིད་དང་རང་བཞིན་ཐ་མི་དད་དེ། གཅིག་ཏུ་བཤད་པ་དང</w:t>
      </w:r>
      <w:ins w:id="47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གཟུགས་ལ་སོགས་པའི་ཆོས་ཐམས་ཅད་ཀྱི་དེ་བཞིན་ཉིད་གང་ཡིན་པ་དང</w:t>
      </w:r>
      <w:ins w:id="47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</w:t>
      </w:r>
      <w:ins w:id="47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7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་པ་ཉིད་ཀྱི་དེ་བཞིན་ཉིད་གང་ཡིན་པ་དེ་དག་དེ་བཞིན་ཉིད་གཅིག་པ་སྟེ། གཉིས་སུ་མེད་ཅིང་གཉིས་སུ་</w:t>
      </w:r>
      <w:del w:id="47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བྱར་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མེད་དོ་ཞེས་བཤད་པའི་དོན་ལྷའི་བུ་རྣམས་ཀྱིས་རྟོགས་ནས།</w:t>
      </w:r>
      <w:ins w:id="47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དེ་ལྟ་བུའི་དོན་ཟབ་མོ་བཤད་པས་མགུ་སྟེ། ལྷ་རྫས་ཀྱི་མཆོད་པ་རྣམས་ཀྱིས་བཅོམ་ལྡན་འདས་ལ་མཆོད་ནས། བཅོམ་ལྡན་འདས་ཀྱིས་གོང་དུ་བཤད་པའི་ཚིག་དེ་དག་ཉིད་བཟླས་ཏེ། གསོལ་ནས་ཤེས་རབ་ཀྱི་ཕ་རོལ་ཏུ་ཕྱིན་པ་འདི་ཟབ་</w:t>
      </w:r>
      <w:ins w:id="47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མོ</w:t>
        </w:r>
      </w:ins>
      <w:del w:id="47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ཅིང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་བལྟ་</w:t>
      </w:r>
      <w:ins w:id="47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བཀའ</w:t>
        </w:r>
      </w:ins>
      <w:del w:id="47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དཀའ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་བས་མཁས་པ་རྣམས་ཀྱིས་རིག་པར་བྱ་བ་ཡིན་གྱི། འཇིག་རྟེན་ཐམས་ཅད་ཀྱིས་ཡིད་ཆེས་པར་དཀའ་བ་ཡིན་པར་བསྟན་པ་སྟེ། བཅོམ་ལྡན་འདས་འདི་ལྟར་དེ་བཞིན་གཤེགས་པ་དགྲ་བཅོམ་པ་ཡང་དག་པར་རྫོགས་པའི་སངས་རྒྱས་རྣམས་</w:t>
      </w:r>
      <w:ins w:id="47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ཀྱི་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ཤེས་རབ་ཀྱི་ཕ་རོལ་ཏུ་ཕྱིན་པ་ཟབ་</w:t>
      </w:r>
      <w:del w:id="47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མོ་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འདིས། འདི་སྐད་དུ་གཟུགས་ཉིད་རྣམ་པ་ཐམས་ཅད་མཁྱེན་པ་སྟེ། རྣམ་པ་ཐམས་ཅད་མཁྱེན་པ་ཉིད་ཀྱང་གཟུགས</w:t>
      </w:r>
      <w:ins w:id="47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་སོ་ཞེས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་སོ་ཞེས་བྱ་བ་ནས། སངས་རྒྱས་ཀྱི་ཆོས་མ་འདྲེས་པ་ཉིད་རྣམ་པ་ཐམས་ཅད་མཁྱེན་པ་སྟེ། རྣམ་པ་ཐམས་ཅད་མཁྱེན་པ་ཉིད་སངས་རྒྱས་ཀྱི་ཆོས་མ་འདྲེས་པ་རྣམས་སོ་ཞེས་བྱ་བའི་བར་གྱིས་ནི། གོང་དུ་བཅོམ་ལྡན་འདས་ཀྱིས་ཆོས་ཐམས་ཅད་རྣམ་པ་ཐམས་ཅད་མཁྱེན་པ་ཉིད་ཀྱི་རང་བཞིན་དུ་རོ་གཅིག་པར་བཤད་པས་</w:t>
      </w:r>
      <w:del w:id="47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ལྷའི་བུ་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རྣམས་ཀྱིས་བཟླས་ཏེ་</w:t>
      </w:r>
      <w:del w:id="47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གསོལ་ནས་དེ་ལྟ་བུའི་དོན་ཟབ་མོ་སྟོན་པའི་ཤེས་རབ་ཀྱི་ཕ་རོལ་ཏུ་ཕྱིན་པ་འདི་ཟབ་ཅིང་བལྟ་དཀའ་སྟེ། མཁས་པ་རྣམས་ཀྱིས་རྟོགས་པར་བྱ་བ་ཡིན་གྱི། འཇིག་རྟེན་ཐམས་ཅད་ཀྱིས་ཡིད་ཆེས་པར་དཀའ་བའོ་ཞེས་བྱ་བའི་ཐ་ཚིག་འོག་ནས་འབྱུང་བ་དང་སྦྱར་</w:t>
      </w:r>
      <w:ins w:id="47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རོ།</w:t>
        </w:r>
      </w:ins>
      <w:del w:id="47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རོསྐེ།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།གཟུགས་ཀྱི་དེ་བཞིན་ཉིད་གང་ཡིན་པ་དང</w:t>
      </w:r>
      <w:ins w:id="47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རྣམ་པ་ཐམས་ཅད་མཁྱེན་པ་ཉིད་ཀྱི་དེ་བཞིན་ཉིད་གང་ཡིན་པ་དེ་ནི། དེ་བཞིན་ཉིད་གཅིག་པ་སྟེ།</w:t>
      </w:r>
      <w:ins w:id="47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གཉིས་སུ་མེད་ཅིང་གཉིས་སུ་བྱར་མེད་དོ་ཞེས་བྱ་བ་ནས། སངས་རྒྱས་ཀྱི་དེ་བཞིན་ཉིད་གང་ཡིན་པ་དང</w:t>
      </w:r>
      <w:ins w:id="47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རྣམ་པ་ཐམས་ཅད་མཁྱེན་པ་ཉིད་ཀྱི་དེ་བཞིན་ཉིད་གང་ཡིན་པ་དེ་ནི་དེ་བཞིན་ཉིད་གཅིག་པ་སྟེ། གཉིས་སུ་མེད་ཅིང་གཉིས་སུ་བྱར་མེད་དོ་ཞེས་སྟོན་པ་ནི་ཞེས་བྱ་བའི་བར་གྱིས་ནི། གོང་དུ་གཟུགས་ལ་སོགས་པའི་ཆོས་ཐམས་ཅད་ཀྱི་དེ་བཞིན་ཉིད་གང་ཡིན་པ་དང</w:t>
      </w:r>
      <w:ins w:id="47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རྣམ་པ་ཐམས་ཅད་མཁྱེན་པ་ཉིད་ཀྱི་དེ་བཞིན་ཉིད་གང་ཡིན་པ་དེ་དག །དེ་བཞིན་ཉིད་ཀྱི་རང་བཞིན་དུ་རོ་གཅིག་སྟེ། ཐ་དད་དུ་དབྱེར་མེད་དོ་ཞེས་བཅོམ་ལྡན་འདས་ཀྱིས་བཤད་པའི་ཚིག་ལྷའི་བུ་རྣམས་ཀྱིས་བཟླས་ཏེ་གསོལ་པའོ། །འདི་ལྟ་སྟེ། དེ་བཞིན་གཤེགས་པ་རྣམས་ཀྱི་བྱང་ཆུབ་ཤེས་རབ་ཀྱི་ཕ་རོལ་ཏུ་ཕྱིན་པ་འདི་ཟབ་ཅིང་བལྟ་དཀའ་ལ་</w:t>
      </w:r>
      <w:ins w:id="47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ཁོང་དུ་ཆུད་པར་དཀའ་ཞིང</w:t>
      </w:r>
      <w:ins w:id="47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བརྟག་ཏུ་མ་མཆིས་ལ་རྟོག་གེའི་སྤྱོད་ཡུལ་མ་ལགས་ཏེ། ཞི་ཞིང་ཕྲ་བ་ཞིབ་མོ་མཁས་ཤིང་རྟོགས་པས་རིག་པར་བགྱི་བ་སྟེ། འཇིག་རྟེན་ཐམས་ཅད་ཀྱིས་ཡིད་ཆེས་པར་དཀའ་བའོ་ཞེས་བྱ་བས་</w:t>
      </w:r>
      <w:ins w:id="47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ནི།</w:t>
        </w:r>
      </w:ins>
      <w:del w:id="47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ནིསྐེ།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དེ་ལྟར་ཆོས་ཐམས་ཅད་དོན་དམ་པར་དེ་བཞིན་ཉིད་དུ་རོ་གཅིག་པར་སྟོན་པའི་ཤེས་རབ་ཀྱི་ཕ་རོལ་ཏུ་ཕྱིན་པ་འདི་དེ་བཞིན་གཤེགས་པ་རྣམས་ཀྱི་བླ་ན་མེད་པའི་བྱང་ཆུབ་ཡིན་ཏེ། ཟབ་ཅིང་བལྟ་དཀའ་བས་མཁས་པ་རྣམས་ཀྱི་སྤྱོད་ཡུལ་ཡིན་གྱི། སེམས་ཅན་ཕལ་པ་རྣམས་ཀྱི་སྤྱོད་ཡུལ་མ་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ཡིན་ནོ་ཞེས་བསྟན་པ་སྟེ།</w:t>
      </w:r>
      <w:ins w:id="47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ཟབ་པ་དང་བལྟ་</w:t>
      </w:r>
      <w:ins w:id="47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བཀའ</w:t>
        </w:r>
      </w:ins>
      <w:del w:id="47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དཀའ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་བ་དང</w:t>
      </w:r>
      <w:ins w:id="47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ཁོང་དུ་ཆུད་པར་དཀའ་བ་དང</w:t>
      </w:r>
      <w:ins w:id="47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བརྟག་ཏུ་མེད་པ་དང</w:t>
      </w:r>
      <w:ins w:id="47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རྟོག་གེའི་སྤྱོད་ཡུལ་མ་ཡིན་པ་དང</w:t>
      </w:r>
      <w:ins w:id="47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ཞི་བ་དང</w:t>
      </w:r>
      <w:ins w:id="47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ཕྲ་བ་དང</w:t>
      </w:r>
      <w:ins w:id="47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ཞིབ་པའི་ཚིག་རྣམས་ཀྱི་དོན་ནི་སྔར་བཤད་ཟིན་ཏོ། །བཅོམ་ལྡན་འདས་ཀྱིས་འདོད་པ་ན་སྤྱོད་པ་དང</w:t>
      </w:r>
      <w:ins w:id="47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7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གཟུགས་ཡོད་པ་ན་སྤྱོད་པའི་ལྷའི་བུ་དེ་དག་ལ་འདི་སྐད་ཅེས་བཀའ་སྩལ་ཏོ། །ལྷའི་བུ་དག</w:t>
      </w:r>
      <w:del w:id="47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་དེ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་དེ་བཞིན་ནོ། །དེ་དེ་བཞིན་ཏེ། ལྷའི་བུ་དག་གཟུགས་ཉིད་རྣམ་པ་ཐམས་ཅད་མཁྱེན་པ་སྟེ། རྣམ་པ་ཐམས་ཅད་མཁྱེན་པ་ཉིད་ཀྱང་གཟུགས་སོ་ཞེས་བྱ་བ་ནས། སངས་རྒྱས་ཀྱི་ཆོས་མ་འདྲེས་པ་ཉིད་</w:t>
      </w:r>
      <w:del w:id="47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རྣམ་པ་ཐམས་ཅད་མཁྱེན་པ་སྟེ། རྣམ་པ་ཐམས་ཅད་མཁྱེན་པ་ཉིད་ཀྱང་སངས་རྒྱས་ཀྱི་ཆོས་མ་འདྲེས་པ་རྣམས་སོ་ཞེས་བྱ་བའི་བར་གྱིས་ནི</w:t>
      </w:r>
      <w:del w:id="47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གོང་དུ་ལྷའི་བུ་རྣམས་ཀྱིས་གཟུགས་ལ་སོགས་པའི་ཆོས་ཐམས་ཅད་དང</w:t>
      </w:r>
      <w:ins w:id="47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7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རྣམ་པ་ཐམས་ཅད་མཁྱེན་པ་ཉིད་དོན་དམ་པར་རང་བཞིན་གཅིག་</w:t>
      </w:r>
      <w:ins w:id="47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པའི</w:t>
        </w:r>
      </w:ins>
      <w:del w:id="47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་འཆད་པའི་ཤེས་རབ་ཀྱི་ཕ་རོལ་ཏུ་ཕྱིན་པ་འདི་ཟབ་ཅིང་བལྟ་དཀའ་ལ། མཁས་པ་རྣམས་ཀྱིས་རིག་པར་བྱ་བ་ཡིན་གྱི། འཇིག་རྟེན་ཐམས་</w:t>
      </w:r>
      <w:del w:id="47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ཅད་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ཀྱི་སྤྱོད་ཡུལ་མ་ཡིན་ནོ་ཞེས་གསོལ་བའི་ཚིག་དང་དོན་དེ་དག་བཅོམ་ལྡན་འདས་ཀྱིས་བཟླས་ཏེ་དེ་བདེན་ནོ་ཞེས་བཀའ་</w:t>
      </w:r>
      <w:ins w:id="47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7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།གཟུགས་ཀྱི་དེ་བཞིན་ཉིད་གང་ཡིན་པ་དང</w:t>
      </w:r>
      <w:ins w:id="47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48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</w:t>
      </w:r>
      <w:ins w:id="48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8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་པ་ཉིད་ཀྱི་དེ་བཞིན་ཉིད་གང་ཡིན་པ་དེ་ནི་དེ་བཞིན་ཉིད་གཅིག་པ་སྟེ། གཉིས་སུ་མེད་ཅིང་གཉིས་སུ་བྱར་མེད་དོ་ཞེས་བྱ་བ་ནས།</w:t>
      </w:r>
      <w:ins w:id="48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སངས་རྒྱས་ཀྱི་དེ་བཞིན་ཉིད་གང་ཡིན་པ་དང</w:t>
      </w:r>
      <w:ins w:id="48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8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</w:t>
      </w:r>
      <w:ins w:id="48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8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་པ་ཉིད་ཀྱི་དེ་བཞིན་ཉིད་གང་ཡིན་པ་དེ་ནི། དེ་བཞིན་ཉིད་གཅིག་པ་སྟེ། གཉིས་སུ་མེད་ཅིང་གཉིས་སུ་བྱར་མེད་དོ་ཞེས་བྱ་བའི་བར་གྱིས་ཀྱང</w:t>
      </w:r>
      <w:ins w:id="48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8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གོང་དུ་ལྷའི་བུ་རྣམས་ཀྱིས་གཟུགས་ལ་སོགས་པའི་དེ་བཞིན་ཉིད་དང</w:t>
      </w:r>
      <w:ins w:id="48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8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ཅད་</w:t>
      </w:r>
      <w:ins w:id="48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8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་པ་ཉིད་ཀྱི་དེ་བཞིན་ཉིད་གང་ཡིན་པ་དེ་དག་དེ་བཞིན་ཉིད་དུ་རོ་གཅིག་པ་སྟེ། ཐ་མི་དད་པར་སྟོན་པའི་ཤེས་རབ་ཀྱི་ཕ་རོལ་ཏུ་ཕྱིན་པ་འདི་ཟབ་ཅིང་བལྟ་དཀའ་སྟེ། མཁས་པ་རྣམས་ཀྱིས་རིག་པར་བྱ་བ་ཡིན་</w:t>
      </w:r>
      <w:ins w:id="48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གྱི།</w:t>
        </w:r>
      </w:ins>
      <w:del w:id="48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སེམས་ཅན་ཐམས་ཅད་ཀྱི་སྤྱོད་ཡུལ་མ་ཡིན་ནོ་ཞེས་སྨྲས་པའི་ཚིག་དང་དོན་དེ་དག་བཅོམ་ལྡན་འདས་ཀྱིས་བཟླས་ཏེ། དེ་བདེན་ནོ་ཞེས་བཀའ་</w:t>
      </w:r>
      <w:ins w:id="48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8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།ལྷའི་བུ་དག་དོན་གྱི་</w:t>
      </w:r>
      <w:del w:id="48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དབང་དེ་གཟིགས་པས། དེ་བཞིན་གཤེགས་པ་ཕྲིན་</w:t>
      </w:r>
      <w:del w:id="48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ལས་ཆུང་བ་ལ་ཐུགས་གཞོལ་ཏེ། ཆོས་བསྟན་པ་ལ་གཞོལ་བ་མ་ཡིན་ནོ་ཞེས་བྱ་བ་ནི། སྔོན་དེ་བཞིན་གཤེགས་པ་མངོན་པར་སངས་རྒྱས་ནས། ཆོས་ཀྱི་འཁོར་ལོ་མི་བསྐོར་བར་ཅང་མི་གསུང་བར་བཞུགས་པ་ཡང</w:t>
      </w:r>
      <w:ins w:id="48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8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དོན་ཟབ་མོ་འདི་ལྟ་བུ་དེ་བཞིན་གཤེགས་པ་ཉག་གཅིག་གི་སྤྱོད་ཡུལ་ཡིན་གྱི། སེམས་ཅན་ཐམས་ཅད་ཀྱི་སྤྱོད་ཡུལ་མ་ཡིན་ནོ་སྙམ་ནས། དོན་དེ་ལྟ་བུ་ལ་དགོངས་ནས། བཅོམ་ལྡན་འདས་ཆོས་ཀྱི་འཁོར་ལོ་མི་བསྐོར་བར་བཞུགས་པའི་དོན་ནོ་ཞེས་བྱ་བའི་དོན་ཏོ། </w:t>
      </w:r>
      <w:del w:id="48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དེ་ཅིའི་ཕྱིར་ཞེ་ན། འདི་ལྟར་འདི་ལྟ་སྟེ། དེ་བཞིན་གཤེགས་པ་རྣམས་ཀྱི་ཆོས་བྱང་ཆུབ་འདི་ནི་ཟབ་ཅིང་བལྟ་དཀའ་ལ་ཁོང་དུ་ཆུད་པར་དཀའ་ཞིང</w:t>
      </w:r>
      <w:ins w:id="48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8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བརྟག་ཏུ་མེད་ལ་རྟོག་གེའི་སྤྱོད་ཡུལ་མ་ཡིན་ཏེ། ཞི་ཞིང་ཕྲ་བ་ཞི</w:t>
      </w:r>
      <w:del w:id="48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་མོ་མཁས་ཤིང་རྟོགས་པས་རིག་པར་བྱ་བ་འཇིག་རྟེན་ཐམས་ཅད་ཀྱིས་ཡིད་ཆེས་པར་དཀའ་བ་སྟེ། དེ་ནི་སུས་ཀྱང་མངོན་པར་སངས་</w:t>
      </w:r>
      <w:del w:id="48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རྒྱས</w:t>
      </w:r>
      <w:ins w:id="48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་ནས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ནམ་ཡང་མངོན་པར་སངས་</w:t>
      </w:r>
      <w:ins w:id="48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རྒྱས་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མ་རྒྱས། གང་དུ་ཡང་མངོན་པར་སངས</w:t>
      </w:r>
      <w:del w:id="48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་རྒྱས་ཏེ། གང་ལ་གཉིས་སུ་ཀུན་ནས་རྒྱུ་བ་མེད་པ་དེ་ནི་ཆོས་རྣམས་ཀྱི་ཟབ་པ་ཉིད་དོ་ཞེས་བྱ་བ་ནི། བཅོམ་ལྡན་འདས་དང་པོ་མངོན་པར་སངས་རྒྱས་པའི་ཚེ། ཆོས་ཀྱི་འཁོར་ལོ་མི་བསྐོར་བར་བཞུགས་པའི་གཏན་ཚིགས་བསྟན་པ་སྟེ། དེ་བཞིན་གཤེགས་པ་བླ་ན་མེད་པ་བྱང་ཆུབ་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པའི་ཆོས་དེ་ཟབ་ཅིང་བལྟ་དཀའ་བས། སུས་ཀྱང་མངོན་པར་རྟོགས་པར་བྱ་མི་ནུས་པའི་ཕྱིར། བཅོམ་ལྡན་འདས་ཅང་མི་གསུང་བར་གྱུར་ཏེ། བརྒྱ་</w:t>
      </w:r>
      <w:ins w:id="48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བྱིན</w:t>
        </w:r>
      </w:ins>
      <w:del w:id="48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་ལ་སོགས་པས་ཆོས་ཀྱི་འཁོར་ལོ་བསྐོར་བར་</w:t>
      </w:r>
      <w:ins w:id="48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བསྐུལ་དགོས་པར་གྱུར་ཏོ་ཞེས་བསྟན་པའོ།</w:t>
      </w:r>
      <w:ins w:id="48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།ཟབ་ཅིང་བལྟ་དཀའ་བ་ལ་སོགས་པའི་ཚིག་རྣམས་ཀྱི་དོན</w:t>
      </w:r>
      <w:ins w:id="48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སྔར་བཤད་པ་བཞིན་ནོ།</w:t>
      </w:r>
      <w:ins w:id="48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།དེ་ནི་སུས་ཀྱང་མངོན་པར་སངས</w:t>
      </w:r>
      <w:del w:id="48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་རྒྱས་ཞེས་བྱ་བ་ནི། བླ་ན་མེད་པའི་བྱང་ཆུབ་དེ་དོན་དམ་པར་དངོས་པོ་མེད་པས་གང་ཟག་གང་གིས་ཀྱང་མ་རྟོགས་སོ་ཞེས་བྱ་བའི་དོན་ཏོ། །ནམ་ཡང་མངོན་པར་སངས་མ་རྒྱས་ཞེས་བྱ་བ་ནི། དེ་ལྟར་དངོས་པོ་མེད་པ་དེ་སྔོན་ཡང་རྟོགས་པར་མ་གྱུར། ད་ལྟར་ཡང་མི་རྟོགས།</w:t>
      </w:r>
      <w:ins w:id="48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ཕྱིས་ཀྱང་རྟོགས་པར་མི་འགྱུར་རོ་ཞེས་བསྟན་པའོ། །གང་དུ་ཡང་མངོན་པར་སངས་མ་རྒྱས་ཞེས་བྱ་བ་ནི། དེ་ལྟར་དངོས་པོ་མེད་པ་དེ་ཁམས་གསུམ་</w:t>
      </w:r>
      <w:ins w:id="48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48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་གནས་གང་དུ་ཡང་རྟོགས་པར་མི་འགྱུར་རོ་ཞེས་བྱ་བའི་དོན་ཏོ། །གང་ལ་གཉིས་སུ་ཀུན་ནས་རྒྱུ་བ་མེད་པ་དེ་ནི། ཆོས་རྣམས་ཀྱི་ཟབ་པ་ཉིད་དོ་ཞེས་བྱ་བ་ནི།</w:t>
      </w:r>
      <w:ins w:id="48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གང་དུ་བླ་ན་མེད་པའི་བྱང་ཆུབ་དེ་ཟབ་ཅིང་བལྟ་དཀའ་བར་བཤད་པའི་དོན་དེ་ཉིད་གསལ་བར་བསྟན་པ་སྟེ། བླ་ན་མེད་པའི་བྱང་ཆུབ་དེ་ལ་རྟོགས་པར་བྱེད་པ་དང</w:t>
      </w:r>
      <w:ins w:id="48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8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རྟོགས་པར་བྱ་བའི་དངོས་པོར་རྣམ་པར་རྟོག་པ་མེད་པ་དེ་ཉིད་དེའི་ཟབ་མོ་ཡིན་ནོ་ཞེས་བསྟན་པའོ། །ལྷའི་བུ་དག་ནམ་མཁའ་ཟབ་པའི་ཕྱིར། ཆོས་འདི་ཟབ་བོ་ཞེས་བྱ་བ་ལ་སོགས་པས་ནི། ཤེས་རབ་ཀྱི་ཕ་རོལ་ཏུ་ཕྱིན་པ་བླ་ན་མེད་པའི་བྱང་ཆུབ་ཀྱི་རང་བཞིན་དེ་ཟབ་པའི་གཏན་ཚིགས་དང་དཔེ་བསྟན་པ་སྟེ།</w:t>
      </w:r>
      <w:ins w:id="48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ནམ་མཁའ་ཟབ་པའི་ཕྱིར་ཆོས་འདི་ཟབ་བོ་ཞེས་བྱ་བ་ནས། ལྷའི་བུ་དག་མངོན་པར་འདུ་བྱ་བ་དང</w:t>
      </w:r>
      <w:ins w:id="48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8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མངོན་པར་རྫོགས་པར་བྱང་ཆུབ་པ་མེད་པ་ཟབ་པའི་ཕྱིར།</w:t>
      </w:r>
      <w:ins w:id="48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ཆོས་འདི་ཟབ་བོ་ཞེས་བྱ་བའི་བར་གྱིས་ནི། ནམ་མཁའ་ལ་སོགས་པའི་འདུས་མ་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བྱས་པའི་ཆོས་རྣམས་དངོས་པོ་མེད་དེ། སུས་ཀྱང་མངོན་སུམ་དུ་རྟོགས་པར་བྱ་མི་ནུས་ཤིང་ཟབ་པ་དེ་བཞིན་དུ། བླ་ན་མེད་པའི་བྱང་ཆུབ་ཀྱི་རང་བཞིན་ཤེས་རབ་ཀྱི་ཕ་རོལ་ཏུ་ཕྱིན་པའི་ཆོས་འདི་ཡང་ཟབ་བོ་ཞེས་བྱ་བའི་དོན་ཏོ། །ལྷའི་བུ་དག་བདག་ཟབ་པའི་ཕྱིར་ཆོས་འདི་ཟབ་བོ་ཞེས་བྱ་བ་ནས། ལྷའི་བུ་དག་མཐོང་བ་པོ་ཟབ་པའི་ཕྱིར་ཆོས་འདི་ཟབ་བོ་ཞེས་བྱ་བའི་བར་གྱིས་ནི། མུ་སྟེགས་ཅན་གྱིས་ཕྱིན་ཅི་ལོག་ཏུ་བརྟགས་པའི་བདག་རྣམས་ཡང་དག་པར་ཡོད་པ་མ་ཡིན་པས།</w:t>
      </w:r>
      <w:ins w:id="48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སུས་ཀྱང་མངོན་སུམ་དུ་བྱར་མི་རུང་སྟེ། ཟབ་པ་དེ་བཞིན་དུ་བླ་ན་མེད་པའི་བྱང་ཆུབ་ཀྱི་རང་བཞིན་ཤེས་རབ་ཀྱི་ཕ་རོལ་ཏུ་ཕྱིན་པའི་ཆོས་འདི་ཡང་ཟབ་བོ་ཞེས་བསྟན་པའོ། །ལྷའི་བུ་དག་གཟུགས་ཟབ་པའི་ཕྱིར་ཆོས་འདི་ཟབ་བོ་ཞེས་བྱ་བ་ནས། ལྷའི་བུ་དག་རྣམ་པ་ཐམས་ཅད་མཁྱེན་པ་ཉིད་ཟབ་པའི་ཕྱིར་ཆོས་འདི་ཟབ་བོ་ཞེས་བྱ་བའི་བར་གྱིས་ནི། གཟུགས་ལ་སོགས་པའི་ཆོས་ཐམས་ཅད་དོན་དམ་པར་རང་བཞིན་གྱིས་སྟོང་སྟེ། ཆོས་དེ་དག་གི་རང་བཞིན་འདི་ཁོ་ནའོ་ཞེས་སུས་ཀྱང་ཐོག་ཏུ་མི་ཕེབས་པས། ཟབ་པ་དེ་བཞིན་དུ་བླ་ན་མེད་པའི་བྱང་ཆུབ་ཀྱི་རང་བཞིན་ཤེས་རབ་ཀྱི་ཕ་རོལ་ཏུ་ཕྱིན་པའི་ཆོས་འདི་ཡང་ཟབ་བོ་ཞེས་བྱ་བའི་དོན་ཏོ། །ལྷའི་བུ་རྣམས་ཀྱིས་གསོལ་པ། བཅོམ་ལྡན་འདས་འཇིག་རྟེན་ཐམས་ཅད་ཀྱིས་ཡིད་ཆེས་པར་དཀའ་བའི་ཆོས་བསྟན་པ་འདི་ནི་ངོ་མཚར་</w:t>
      </w:r>
      <w:ins w:id="48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རོ</w:t>
        </w:r>
      </w:ins>
      <w:del w:id="48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ཏོ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་ཞེས་བྱ་བ་ནི། གོང་དུ་ཤེས་རབ་ཀྱི་ཕ་རོལ་ཏུ་ཕྱིན་པ་ཟབ་པར་བསྟན་པས་ལྷའི་བུ་རྣམས་མགུ་ནས། དེ་ལྟ་བུའི་ཆོས་ཟབ་མོ་བསྟན་པ་ཤིན་ཏུ་དཀོན་ཏེ་ངོ་མཚར་ཆེའོ་ཞེས་བཅོམ་ལྡན་འདས་ལ་བསྟོད་པའོ། །དེ་ཅིའི་སླད་དུ་ཞེ་ན། བཅོམ་ལྡན་འདས་འདི་ནི་གཟུགས་གཟུང་བའི་</w:t>
      </w:r>
      <w:ins w:id="48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48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བེེད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་དུ་མ་ལགས། མི་གཟུང་བའི་སླད་དུ་བསྟན་པ་མ་ལགས་ཞེས་བྱ་བ་ནས། རྣམ་པ་ཐམས་ཅད་མཁྱེན་པ་ཉིད་གཟུང་བའི་</w:t>
      </w:r>
      <w:ins w:id="48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48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སྦད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དུ་མ་ལགས། མི་གཟུང་བའི་སླད་དུ་བསྟན་པ་མ་ལགས་སོ་ཞེས་བྱ་བའི་བར་གྱིས་ནི། ཤེས་རབ་ཀྱི་ཕ་རོལ་ཏུ་ཕྱིན་པའི་ཆོས་འདི་འཇིག་རྟེན་ཐམས་ཅད་ཀྱིས་ཡིད་ཆེས་པར་དཀའ་ཞིང་ཟབ་པའི་གཏན་ཚིགས་བསྟན་པ་སྟེ། གཟུགས་ལ་སོགས་པའི་ཆོས་ཐམས་ཅད་དོན་དམ་པར་དངོས་པོ་ཡོད་པར་མ་གྲུབ་པས།</w:t>
      </w:r>
      <w:ins w:id="48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འདི་ནི་གཟུགས་སོ་ཞེས་དངོས་པོ་དང་མཚན་མར་གཟུང་དུ་ཡོད་པར་ཡང་བསྟན་ལ། ཀུན་རྫོབ་ཏུ་སྒྱུ་མ་ཙམ་དུ་ཡང་མེད་དོ་ཞེས་རྣམ་པ་ཐམས་ཅད་དུ་མེད་པར་སྐུར་</w:t>
      </w:r>
      <w:ins w:id="48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48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་བཏབ་པ་སྟེ། མེད་པའི་མཐའ་ལ་ཆགས་པར་བྱ་བའི་ཕྱིར་ཡང་མ་བསྟན་པས། ཆོས་འདི་ཟབ་བོ་ཞེས་ལྷའི་བུ་རྣམས་ཀྱིས་གསོལ་པའོ། །བཅོམ་ལྡན་འདས་འཇིག་རྟེན་ནི་བདག་གི་</w:t>
      </w:r>
      <w:del w:id="48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གཟུགས་སོ། །བདག་ནི་གཟུགས་ཅན་ནོ་ཞེས་བྱ་བ་ནས། བདག་ནི་རྣམ་པ་ཐམས་ཅད་མཁྱེན་པ་ཉིད་དོ། །བདག་ནི་རྣམ་པ་ཐམས་ཅད་</w:t>
      </w:r>
      <w:ins w:id="48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8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་པ་ཉིད་དུ་འགྱུར་རོ་ཞེས་བགྱི་བར་འཛིན་པ་ལ་སྤྱོད་དོ་ཞེས་བྱ་བའི་བར</w:t>
      </w:r>
      <w:ins w:id="48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་གྱིས་ནི། འཇིག་རྟེན་ཐམས་ཅད་ཆོས་ཟབ་མོ་ལ་ཡིད་མི་ཆེས་པའི་རྒྱུ་བསྟན་པ་སྟེ། འཇིག་རྟེན་པ་རྣམས་ནི་ཆོས་ཐམས་ཅད་ཀྱི་རང་བཞིན་སྟོང་པ་ཉིད་མ་རྟོགས་པས། ཆོས་རྣམས་ལ་བདག་དང་བདག་གིར་འཛིན་པའི་ཕྱིར། ཤེས་རབ་ཀྱི་ཕ་རོལ་ཏུ་ཕྱིན་པ་ཟབ་མོ་འདི་ལ་ཡིད་ཆེས་སོ་ཞེས་བསྟན་པའོ། །བཅོམ་ལྡན་འདས་ཀྱིས་བཀའ་</w:t>
      </w:r>
      <w:ins w:id="48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8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ལྷའི་བུ་དག་དེ་དེ་བཞིན་ནོ། །དེ་དེ་བཞིན་ཏེ། ལྷའི་བུ་དག་ཆོས་འདི་ནི་གཟུགས་གཟུང་བའི་ཕྱིར་བསྟན་པ་མ་ཡིན། མི་གཟུང་བའི་ཕྱིར་མ་ཡིན་ཞེས་བྱ་བ་ནས་རྣམ་པ་ཐམས་ཅད་མཁྱེན་པ་ཉིད་གཟུང་བའི་ཕྱིར་བསྟན་པ་མ་ཡིན། མི་གཟུང་བའི་ཕྱིར་བསྟན་པ་མ་ཡིན་ཞེས་བྱ་བའི་བར་གྱིས་ནི། གང་དུ་ལྷའི་བུ་རྣམས་ཀྱིས་ཤེས་རབ་ཀྱི་ཕ་རོལ་ཏུ་ཕྱིན་པ་འདི་གཟུགས་ལ་སོགས་པའི་ཆོས་ཐམས་ཅད་ལ་</w:t>
      </w:r>
      <w:ins w:id="48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སྒྲོ</w:t>
        </w:r>
      </w:ins>
      <w:del w:id="48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་འདོགས་པ་དང</w:t>
      </w:r>
      <w:ins w:id="48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8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སྐུར་</w:t>
      </w:r>
      <w:ins w:id="48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48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འདེབས་པས་བསྟན་པ་མ་ཡིན་པའི་ཕྱིར། འཇིག་རྟེན་ཐམས་ཅད་ཀྱིས་ཡིད་ཆེས་པར་དཀའ་ཞིང་ཟབ་པ་བསྟན་པ་ངོ་མཚར་ཆེ་བའི་གཏན་ཚིགས་སུ་གཟུགས་ལ་སོགས་པའི་ཆོས་ཐམས་ཅད་གཟུང་བའི་</w:t>
      </w:r>
      <w:ins w:id="48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48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སྦད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་དུ་བསྟན་པ་ཡང་མ་ལགས།</w:t>
      </w:r>
      <w:ins w:id="48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མི་གཟུང་བའི་སླད་དུ་བསྟན་པ་མ་ལགས་སོ་ཞེས་གསོལ་</w:t>
      </w:r>
      <w:ins w:id="48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པའི</w:t>
        </w:r>
      </w:ins>
      <w:del w:id="48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་ཚིག་དེ་དག་ཉིད་བཅོམ་ལྡན་འདས་ཀྱིས་བཟླས་ནས་དེ་བདེན་ནོ་ཞེས་བཀའ་</w:t>
      </w:r>
      <w:ins w:id="48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48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་པའོ། །ལྷའི་བུ་དག་གང་ཡང་གཟུགས་གཟུང་བའི་ཕྱིར་རམ། </w:t>
      </w:r>
      <w:ins w:id="48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མི་གཟུང་བའི་ཕྱིར་སྤྱོད་པ་དང་ཞེས་བྱ་བ་ནས། རྣམ་པ་ཐམས་ཅད་</w:t>
      </w:r>
      <w:ins w:id="48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48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་པ་ཉིད་བསྒོམ་</w:t>
      </w:r>
      <w:del w:id="48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པར་མི་ནུས་སོ་ཞེས་བྱ་བའི་བར་</w:t>
      </w:r>
      <w:ins w:id="48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48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གཟུགས་ལ་སོགས་པའི་ཆོས་ཐམས་ཅད་ལ་</w:t>
      </w:r>
      <w:ins w:id="48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སྒྲོ</w:t>
        </w:r>
      </w:ins>
      <w:del w:id="48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་འདོགས་ཤིང་སྐུར་</w:t>
      </w:r>
      <w:ins w:id="48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48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་འདེབས་པའི་ཚུལ་གྱིས་ཡོད་པ་དང་མེད་པའི་མཐའ་ལ་ཆགས་པས་སྤྱོད་ན། ཆོས་རྣམས་ཀྱི་ཆོས་ཉིད་མ་རྟོགས་པར་ཕ་རོལ་ཏུ་ཕྱིན་པ་དྲུག་ལ་སོགས་པ་རྣམ་པར་བྱང་བའི་ཆོས་རྣམས་འཁོར་གསུམ་ཡོངས་སུ་དག་པར་བསྒོམ་མི་ནུས་སོ་ཞེས་ཡོད་པ་དང་མེད་པའི་མཐའ་ལ་ཆགས་པའི་ཉེས་དམིགས་བསྟན་</w:t>
      </w:r>
      <w:ins w:id="48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པའོ།</w:t>
        </w:r>
      </w:ins>
      <w:del w:id="48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པའོསྐེ།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།དེ་ནས་ཚེ་དང་ལྡན་པ་རབ་འབྱོར་གྱིས་བཅོམ་ལྡན་འདས་ལ་འདི་སྐད་ཅེས་གསོལ་ཏོ། །བཅོམ་ལྡན་འདས་ཆོས་འདི་ནི་ཆོས་ཐམས་ཅད་དང་རྗེས་སུ་མཐུན་པ་སྟེ་ཞེས་བྱ་བ་ནས། འདི་ནི་རྣམ་པ་ཐམས་ཅད་མཁྱེན་པ་ཉིད་དང་རྗེས་སུ་མཐུན་པའོ་ཞེས་བྱ་བའི་བར་གྱིས་ནི། གོང་དུ་བཅོམ་ལྡན་འདས་ཀྱིས་ཆོས་ཐམས་ཅད་ལ་ཡོད་པ་དང་མེད་པའི་མཐར་འཛིན་པ་དག་རྣམ་པར་བྱང་བའི་ཆོས་རྣམས་བསྒོམ་པར་མི་ནུས་ཀྱི། མཐའ་གཉིས་དང་བྲལ་ན་གདོད་རྣམ་པར་བྱང་བའི་ཆོས་རྣམས་བསྒོམ་ནུས་སོ་ཞེས་བཤད་པའི་དོན་རབ་འབྱོར་གྱིས་རྟོགས་ནས་འཁོར་ཐམས་ཅད་མཐའ་གཉིས་དང་བྲལ་བའི་ཆོས་ཟབ་མོ་ལ་གཟུད་པའི་ཕྱིར།</w:t>
      </w:r>
      <w:ins w:id="48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དེ་ལྟར་མཐའ་གཉིས་དང་བྲལ་བའི་ཆོས་ཟབ་མོ་འདི་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ི་ཕ་རོལ་ཏུ་ཕྱིན་པ་དྲུག་ལ་སོགས་པ་རྣམ་པར་བྱང་བའི་ཆོས་ཐམས་ཅད་ཡོངས་སུ་གྲུབ་པའི་རྒྱུ་ཡིན་པའི་ཕྱིར།</w:t>
      </w:r>
      <w:ins w:id="48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ཆོས་ཐམས་ཅད་དང་རྗེས་སུ་མཐུན་པའོ་ཞེས་རབ་འབྱོར་གྱིས་སྨྲས་པའོ། །ཆོས་འདི་ནི་གང་ལ་ཡང་ཐོགས་པ་མ་མཆིས་ཏེ། ཅི་ལ་ཡང་</w:t>
      </w:r>
      <w:del w:id="48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ཐོགས་པ་མ་མཆིས་ཤེ་ན། གཟུགས་ལ་ཐོགས་པ་མ་མཆིས་སོ་ཞེས་བྱ་བ་ནས། རྣམ་པ་ཐམས་ཅད་མཁྱེན་པ་ཉིད་ལ་ཐོགས་པ་མ་མཆིས་སོ་ཞེས་བྱ་བའི་བར་</w:t>
      </w:r>
      <w:ins w:id="48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48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དེ་ལྟར་ཆོས་ཟབ་མོ་དེ་རྣམ་པར་བྱང་བའི་ཆོས་ཐམས་ཅད་དང་རྗེས་སུ་མཐུན་པ་ཡིན་པས།</w:t>
      </w:r>
      <w:ins w:id="48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གཟུགས་ལ་སོགས་པའི་ཆོས་གང་ལ་ཡང་དངོས་པོར་མི་ལྟ་ཞིང</w:t>
      </w:r>
      <w:ins w:id="48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8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ཆོས་དེ་དག་གི་དབང་དུ་མི་འགྱུར་རོ་ཞེས་བསྟན་པའོ། །ཆོས་འདི་ནི་ནམ་མཁའ་དང་མཉམ་པ་ཉིད་དང</w:t>
      </w:r>
      <w:ins w:id="48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8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དེ་བཞིན་ཉིད་དང་མཉམ་པ་ཉིད་དང་ཞེས་བྱ་བ་ནས། ཀུན་ནས་ཉོན་མོངས་པ་མ་མཆིས་པ་དང</w:t>
      </w:r>
      <w:ins w:id="48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8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རྣམ་པར་བྱང་བ་མ་མཆིས་པ་དང</w:t>
      </w:r>
      <w:ins w:id="49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9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མཉམ་པ་ཉིད་ཀྱི་སླད་དུ། ཐོགས་པ་མ་མཆིས་པའི་མཚན་ཉིད་དོ་ཞེས་བྱ་བའི་བར་གྱིས་ནི། ཆོས་ཐམས་ཅད་ཐོགས་པ་མེད་པའི་མཚན་ཉིད་ཡིན་པའི་གཏན་ཚིགས་བསྟན་པ་སྟེ། ཤེས་རབ་ཀྱི་ཕ་རོལ་ཏུ་ཕྱིན་པ་ཟབ་མོའི་ཆོས་འདི་ནམ་མཁའ་ལ་སོགས་པ་འདུས་མ་བྱས་པའི་ཆོས་རྣམས་དང་འདྲ་བས། ཐོགས་པ་མེད་པའི་མཚན་ཉིད་ཡིན་ནོ་ཞེས་བྱ་བའི་དོན་ཏོ། །ཆོས་འདི་ནི་གཟུགས་ཀྱི་སྐྱེ་བ་མི་དམིགས་པ་དང་ཞེས་བྱ་བ་ནས། རྣམ་པ་ཐམས་ཅད་མཁྱེན་པ་ཉིད་སྐྱེ་བ་མི་དམིགས་པའི་སླད་དུ་སྐྱེ་བ་མ་མཆིས་པའོ་ཞེས་བྱ་བའི་བར་གྱིས་ནི། གཟུགས་ལ་སོགས་པའི་ཆོས་ཐམས་ཅད་དོན་དམ་པར་སྐྱེ་བ་མེད་པའི་ཕྱིར། བླ་ན་མེད་པའི་བྱང་ཆུབ་ཀྱི་རང་བཞིན་ཤེས་རབ་ཀྱི་ཕ་རོལ་ཏུ་ཕྱིན་པའི་ཆོས་འདི་ཡང་སྐྱེ་བ་མེད་པའི་མཚན་ཉིད་</w:t>
      </w:r>
      <w:ins w:id="49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ཡིན་ནོ་ཞེས་བསྟན་པའོ། །ཆོས་འདི་ནི་གཟུགས་ཀྱི་རྟེན་མི་དམིགས་པ་དང་ཞེས་བྱ་བ་ནས་རྣམ་པ་ཐམས་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ཅད་མཁྱེན་པ་ཉིད་ཀྱི་རྟེན་མི་དམིགས་པའི་</w:t>
      </w:r>
      <w:ins w:id="49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49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བེེད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་དུ་རྟེན་མ་མཆིས་པའོ་ཞེས་བྱ་བའི་བར་གྱིས་ནི། གཟུགས་ལ་སོགས་པའི་ཆོས་ཐམས་ཅད་དོན་དམ་པར་དངོས་པོ་མེད་པས་གང་ན་ཡང་མི་གནས་ཅི་ལ་ཡང་མི་བརྟེན་པའི་ཕྱིར། ཤེས་རབ་ཀྱི་ཕ་རོལ་ཏུ་ཕྱིན་པའི་ཆོས་འདི་ཡང་གང་ན་ཡང་མི་གནས། ཅི་ལ་ཡང་མི་བརྟེན་པས་རྟེན་མེད་པ་ཡིན་ནོ་ཞེས་རབ་འབྱོར་གྱིས་གསོལ་པའོ། །དེ་ནས་འདོད་པ་ན་སྤྱོད་པ་དང</w:t>
      </w:r>
      <w:ins w:id="49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9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གཟུགས་ཡོད་པ་ན་སྤྱོད་པའི་ལྷའི་བུ་རྣམས་ཀྱིས་བཅོམ་ལྡན་འདས་ལ་འདི་སྐད་ཅེས་གསོལ་ཏོ། །གནས་བརྟན་རབ་འབྱོར་ནི་བཅོམ་ལྡན་འདས་ཀྱི་རྗེས་སུ་སྐྱེས་སོ་ཞེས་བྱ་བ་ནི་གོང་དུ་རབ་འབྱོར་</w:t>
      </w:r>
      <w:ins w:id="49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49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་ཤེས་རབ་ཀྱི་ཕ་རོལ་ཏུ་ཕྱིན་པའི་ཆོས་ཟབ་མོ་འདི་རྣམ་པར་བྱང་བའི་ཆོས་ཐམས་ཅད་དང</w:t>
      </w:r>
      <w:ins w:id="49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རྗེས་སུ་མཐུན་པར་བཤད་པ་དང</w:t>
      </w:r>
      <w:ins w:id="49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ཆོས་ཐམས་ཅད་ལ་ཐོགས་པ་མེད་པར་བཤད་པ་དང</w:t>
      </w:r>
      <w:ins w:id="49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9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འདུས་མ་བྱས་པའི་ཆོས་རྣམས་དང་མཉམ་པ་ཉིད་དུ་བཤད་པ་དང</w:t>
      </w:r>
      <w:ins w:id="49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སྐྱེ་བ་མེད་པར་བཤད་པ་དང</w:t>
      </w:r>
      <w:ins w:id="49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རྟེན་མེད་པར་བཤད་པས་ལྷའི་བུ་རྣམས་མགུ་ནས། དེ་བཞིན་གཤེགས་པ་དང་ཆོས་མཐུན་པར་སྟོན་པའི་ཕྱིར། བཅོམ་ལྡན་འདས་ཀྱི་རྗེས་སུ་སྐྱེས་སོ་ཞེས་རབ་འབྱོར་ལ་བསྟོད་པ་སྟེ། བཅོམ་ལྡན་འདས་དང་མཐུན་པར་གྱུར་ཏོ་ཞེས་བྱ་བའི་དོན་ཏོ། །དེ་ཅིའི་སླད་དུ་ཞེ་ན། འདི་ལྟར་གནས་བརྟན་རབ་འབྱོར་ནི་ཅི་དང་ཅི་སྟོན་པ་དེ་ཐམས་ཅད་སྟོང་པ་ཉིད་ལས་བརྩམས་ཤིང་སྟོན་ཏོ། །མཚན་མ་མ་མཆིས་པ་དང</w:t>
      </w:r>
      <w:ins w:id="49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སྨོན་པ་མ་མཆིས་པ་ཉིད་ལས་བརྩམས་ཤིང་སྟོན་ཏོ་ཞེས་བྱ་བས་ནི། རབ་འབྱོར་བཅོམ་ལྡན་འདས་ཀྱི་རྗེས་སུ་སྐྱེས་པའི་གཏན་ཚིགས་བསྟན་པ་སྟེ། བཅོམ་ལྡན་འདས་ཀྱང་རྣམ་པར་ཐར་པའི་སྒོ་གསུམ་གྱི་ཆོས་ཟབ་མོ་སྟོན། རབ་འབྱོར་ཡང་རྣམ་པར་ཐར་པའི་སྒོ་གསུམ་གྱི་ཆོས་ཟབ་མོ་སྟོན་ཏེ། དེ་ལྟར་ཆོས་ཟབ་མོ་སྟོན་པར་རྗེས་སུ་མཐུན་པའི་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ཕྱིར།</w:t>
      </w:r>
      <w:ins w:id="49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བཅོམ་ལྡན་འདས་ཀྱི་རྗེས་སུ་སྐྱེས་སོ་ཞེས་བྱ་བའི་དོན་ཏོ། </w:t>
      </w:r>
      <w:del w:id="49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དེ་ནས་ཚེ་དང་ལྡན་པ་རབ་འབྱོར་གྱིས་འདོད་པ་ན་སྤྱོད་པ་དང</w:t>
      </w:r>
      <w:ins w:id="49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གཟུགས་ཡོད་པ་ན་སྤྱོད་པའི་ལྷའི་བུ་དེ་དག་ལ་འདི་སྐད་ཅེས་སྨྲས་སོ་ཞེས་བྱ་བ་ལ་སོགས་པས་ནི། དེ་བཞིན་གཤེགས་པ་དང་རབ་འབྱོར་གཉིས་དོན་དམ་པར་དེ་བཞིན་ཉིད་ཀྱི་རང་བཞིན་དུ་ཐ་མི་དད་དེ་རྗེས་སུ་མཐུན་པའི་ཕྱིར། དེ་བཞིན་གཤེགས་པའི་རྗེས་སུ་སྐྱེས་པ་ཡིན་པར་རབ་འབྱོར་གྱིས་བཤད་པ་སྟེ། གནས་བརྟན་རབ་འབྱོར་ནི་དེ་བཞིན་གཤེགས་པའི་དེ་བཞིན་ཉིད་ཀྱི་རྗེས་སུ་སྐྱེས་པ་སྟེ་ཞེས་བྱ་བས་ནི། དོན་དམ་པར་དེ་བཞིན་གཤེགས་པ་དང</w:t>
      </w:r>
      <w:ins w:id="49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རབ་འབྱོར་གཉིས་དེ་བཞིན་ཉིད་ཀྱི་རང་བཞིན་དུ་རོ་གཅིག་སྟེ། ཐ་མི་དད་ཅིང་རྗེས་སུ་མཐུན་པའི་ཕྱིར། དེ་བཞིན་གཤེགས་པའི་རྗེས་སུ་སྐྱེས་པ་ཡིན་ནོ་ཞེས་བྱ་བའི་དོན་ཏོ། །ཇི་ལྟར་དེ་བཞིན་གཤེགས་པའི་དེ་བཞིན་ཉིད་མ་འོངས་མ་སོང་བ་དེ་བཞིན་དུ། གནས་བརྟན་རབ་འབྱོར་གྱི་དེ་བཞིན་ཉིད་ཀྱང་མ་འོངས་མ་སོང་བས་ན། ཐོག་མ་ནས་གནས་བརྟན་རབ་འབྱོར་དེ་བཞིན་གཤེགས་པའི་རྗེས་སུ་སྐྱེས་སོ་ཞེས་བྱ་བས་ནི། དེ་བཞིན་གཤེགས་པ་དང་རབ་འབྱོར་གཉིས་དེ་བཞིན་ཉིད་དུ་ཐ་མི་དད་ཅིང་རྗེས་སུ་མཐུན་པའི་གཏན་ཚིགས་བསྟན་པ་སྟེ། དེ་བཞིན་ཉིད་ཅེས་བྱ་བ་ནི་ཡོངས་སུ་དག་ཅིང་འགྱུར་བ་མེད་པས། ཐོག་མ་ཡང་གང་ནས་ཀྱང་མ་འོངས། ཐ་མ་གར་ཡང་མི་འགྲོ་སྟེ། མི་འགྱུར་བས་ཡོངས་སུ་གྲུབ་པ་ཡིན་པས། རབ་འབྱོར་ཆོས་འདི་ལྟ་བུ་སྟོན་པའི་ཕྱིར། གཟོད་དེ་བཞིན་གཤེགས་པའི་རྗེས་སུ་སྐྱེས་པ་མ་ཡིན་</w:t>
      </w:r>
      <w:ins w:id="49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གྱི། </w:t>
        </w:r>
      </w:ins>
      <w:del w:id="49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ཐོག་མ་ནས་དེ་བཞིན་ཉིད་ཀྱི་རང་བཞིན་ཡིན་ཏེ། དེ་བཞིན་གཤེགས་པའི་དེ་བཞིན་ཉིད་དང</w:t>
      </w:r>
      <w:ins w:id="49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ཐ་མི་དད་པའི་ཕྱིར། དེ་བཞིན་གཤེགས་པའི་རྗེས་སུ་སྐྱེས་པ་ཡིན་ནོ་ཞེས་བསྟན་པའོ། །དེ་བཞིན་གཤེགས་པའི་དེ་བཞིན་ཉིད་གང་ཡིན་པ་དེ་ནི། ཆོས་ཐམས་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ཅད་ཀྱི་དེ་བཞིན་ཉིད་ཀྱང་དེའོ། །ཆོས་ཐམས་ཅད་ཀྱི་དེ་བཞིན་ཉིད་གང་ཡིན་པ་དེ་ནི་དེ་བཞིན་གཤེགས་པའི་དེ་བཞིན་ཉིད་ཀྱང་དེ་སྟེ་ཞེས་བྱ་བས་ནི། ཇི་ལྟར་དེ་བཞིན་གཤེགས་པ་དང</w:t>
      </w:r>
      <w:del w:id="49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རབ་འབྱོར་གཉིས་ཀྱི་རང་བཞིན་དུ་ཐ་མི་དད་པ་དེ་བཞིན་དུ། ཆོས་ཐམས་ཅད་ཀྱང་དོན་དམ་པར་དེ་བཞིན་ཉིད་ཀྱི་རང་བཞིན་ཡིན་པས། དེ་བཞིན་གཤེགས་པའི་དེ་བཞིན་ཉིད་ཀྱི་རང་བཞིན་དང་ཐ་མི་དད་དོ་ཞེས་བསྟན་པའོ། །དེ་བཞིན་གཤེགས་པའི་དེ་བཞིན་ཉིད་དེ་ཡང</w:t>
      </w:r>
      <w:ins w:id="49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དེ་བཞིན་ཉིད་མ་ཡིན་ནོ་ཞེས་བྱ་བ་ནི། གང་དུ་དེ་བཞིན་ཉིད་ཀྱི་རང་བཞིན་བཤད་པ་ལ། ཁ་ཅིག་དེ་ལྟ་བུའི་དེ་བཞིན་ཉིད་དངོས་པོའི་རང་བཞིན་དུ་ཡོད་པར་རྟོགས་</w:t>
      </w:r>
      <w:del w:id="49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པ་བསལ་བའི་ཕྱིར། དེ་ཡང་དངོས་པོར་ཡོད་པ་མ་ཡིན་ནོ་ཞེས་བསྟན་པའོ། །ད་ལྟར་ན་གནས་བརྟན་རབ་འབྱོར་ནི་དེ་བཞིན་གཤེགས་པའི་རྗེས་སུ་སྐྱེས་སོ་ཞེས་བྱ་བ་ནི། ཀུན་རྫོབ་ཏུ་དེ་བཞིན་གཤེགས་པ་དང</w:t>
      </w:r>
      <w:ins w:id="49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ཆོས་སྟོན་པར་རྗེས་སུ་མཐུན་པའི་ཕྱིར། རྗེས་སུ་སྐྱེས་པ་ཙམ་དུ་མ་ཟད་ཀྱི། དོན་དམ་པར་དེ་བཞིན་ཉིད་ཀྱི་རང་བཞིན་དངོས་པོ་མེད་པར་ཡང་ཐ་མི་དད་པའི་ཕྱིར། རབ་འབྱོར་དེ་བཞིན་གཤེགས་པའི་རྗེས་སུ་སྐྱེས་སོ་ཞེས་བཤད་པའོ། །དེ་བཞིན་གཤེགས་པའི་དེ་བཞིན་ཉིད་ཇི་</w:t>
      </w:r>
      <w:ins w:id="49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</w:t>
        </w:r>
      </w:ins>
      <w:del w:id="49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་བ་བཞིན་དུ།</w:t>
      </w:r>
      <w:ins w:id="49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གནས་བརྟན་རབ་འབྱོར་གནས་པས་དེ་བཞིན་གཤེགས་པའི་རྗེས་སུ་སྐྱེས་སོ་ཞེས་བྱ་བ་ནི། དེ་བཞིན་གཤེགས་པའི་དེ་བཞིན་ཉིད་ཀྱི་ཆོས་ཀྱི་སྐུའི་རང་བཞིན་དང</w:t>
      </w:r>
      <w:ins w:id="49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9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</w:t>
      </w:r>
      <w:ins w:id="49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49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་དོན་དམ་པའི་རང་བཞིན་གཉིས་དོན་དམ་པར་ཐ་མི་དད་དེ།</w:t>
      </w:r>
      <w:ins w:id="49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རང་བཞིན་གཅིག་ཏུ་གནས་པའི་ཕྱིར། རབ་འབྱོར་དེ་བཞིན་གཤེགས་པའི་རྗེས་སུ་སྐྱེས་སོ་ཞེས་བསྟན་པའོ། །ཇི་ལྟར་དེ་བཞིན་གཤེགས་པའི་དེ་བཞིན་ཉིད་འགྱུར་བ་མེད་ཅིང་རྣམ་པར་རྟོག་པ་མེད་པ་དེ་བཞིན་དུ། གནས་བརྟན་རབ་འབྱོར་</w:t>
      </w:r>
      <w:ins w:id="49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གྱི་</w:t>
        </w:r>
      </w:ins>
      <w:del w:id="49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རྨི་དུ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དེ་བཞིན་ཉིད་ཀྱང་འགྱུར་བ་མེད་ཅིང་རྣམ་པར་རྟོག་པ་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མེད་ཅེས་བྱ་བ་</w:t>
      </w:r>
      <w:ins w:id="49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ནི།</w:t>
        </w:r>
      </w:ins>
      <w:del w:id="49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ནིསྐེ།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དེ་བཞིན་གཤེགས་པའི་དེ་བཞིན་ཉིད་དང</w:t>
      </w:r>
      <w:ins w:id="49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རབ་འབྱོར་གྱི་དེ་བཞིན་ཉིད་རང་བཞིན་གཅིག་པ་དེ་ཡང་ཆོས་ཀྱི་དབྱིངས་མི་འགྱུར་བ་ཡོངས་སུ་གྲུབ་པ་དང</w:t>
      </w:r>
      <w:ins w:id="49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རྣམ་པར་མི་རྟོག་པའི་རང་བཞིན་ཡིན་ནོ་ཞེས་བསྟན་པའོ། །ཇི་ལྟར་དེ་བཞིན་གཤེགས་པའི་དེ་བཞིན་ཉིད་ཅི་ལ་ཡང་ཐོགས་པ་མེད་པ་དེ་བཞིན་དུ།</w:t>
      </w:r>
      <w:ins w:id="49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ཆོས་ཐམས་ཅད་ཀྱི་དེ་བཞིན་ཉིད་ཀྱང་ཅི་ལ་ཡང་ཐོགས་པ་མེད་དེ་ཞེས་བྱ་བ་ནི།</w:t>
      </w:r>
      <w:ins w:id="49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དེ་བཞིན་གཤེགས་པའི་ཆོས་ཀྱི་སྐུ་སྟོང་པ་ཉིད་དང</w:t>
      </w:r>
      <w:ins w:id="49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ཐམས་ཅད་ཀྱི་སྟོང་པ་ཉིད་ལ་དངོས་པོ་མེད་པས་ཅི་ལ་ཡང་ཐོགས་པ་མེད་པའི་རང་བཞིན་ཅན་ཡིན་ནོ་ཞེས་བསྟན་པའོ། །དེ་བཞིན་གཤེགས་པའི་དེ་བཞིན་ཉིད་གང་ཡིན་པ་དང</w:t>
      </w:r>
      <w:ins w:id="49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9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ཆོས་ཐམས་ཅད་ཀྱི་དེ་བཞིན་ཉིད་གང་ཡིན་པ་དེ་ནི། དེ་བཞིན་ཉིད་གཅིག་ཅིང་གཉིས་སུ་མེད་དེ་གཉིས་སུ་བྱར་མེད་ཅེས་བྱ་བ་ནི་དེ་བཞིན་གཤེགས་པའི་དེ་བཞིན་ཉིད་དང</w:t>
      </w:r>
      <w:ins w:id="49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ཐམས་ཅད་ཀྱི་དེ་བཞིན་ཉིད་ཅི་ལ་ཡང་ཐོགས་པ་མེད་པ་དེ་ཡང་ཆོས་ཀྱི་དབྱིངས་སྟོང་པ་ཉིད་དུ་རོ་གཅིག་ཅིང</w:t>
      </w:r>
      <w:ins w:id="49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སོ་སོར་དབྱེར་མེད་པ་</w:t>
      </w:r>
      <w:del w:id="49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བསྟན་པའོ། །དེ་བཞིན་ཉིད་དེ་ཡང་མ་བྱས་པ་སྟེ་ཞེས་བྱ་བ་ནི་སྟོང་པ་ཉིད་དེ་འདུས་མ་བྱས་པའི་རང་བཞིན་ཡིན་པས། རྒྱུ་དང་རྐྱེན་གྱིས་སྐྱེས་པ་ཡང་མ་ཡིན་ནོ་ཞེས་བྱ་བའི་དོན་ཏོ། །དེ་བཞིན་ཉིད་དེ་ནི་གང་གི་</w:t>
      </w:r>
      <w:del w:id="49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དེ་བཞིན་ཉིད་དུ་མ་གྱུར་པ་ཡང་མེད་དེ་ཞེས་བྱ་བ་ནི་སྟོང་པ་ཉིད་ཀྱིས་མཁྱེན་པ་མེད་དེ། ཆོས་ཐམས་ཅད་ཀྱི་དོན་དམ་པར་དངོས་པོ་མེད་པར་སྟོང་པ་ཉིད་ཀྱི་རང་བཞིན་ནོ་ཞེས་བསྟན་པའོ། །དེ་བཞིན་ཉིད་དེ་གང་གི་དེ་བཞིན་ཉིད་དུ་མ་གྱུར་པ་ཡང་མེད་པས།</w:t>
      </w:r>
      <w:ins w:id="49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དེའི་ཕྱིར་དེ་བཞིན་ཉིད་དེ་ནི་གཉིས་སུ་མེད་ཅིང་གཉིས་སུ་བྱར་མེད་པ་སྟེ་ཞེས་བྱ་བ་ནི། སྟོང་པ་ཉིད་ཀྱི་རང་བཞིན་དེ་བཞིན་ཉིད་ཅེས་བྱ་བ་དེ་ནི། དངོས་པོ་མེད་པའི་རང་བཞིན་དུ་ཐ་མི་དད་དོ་ཞེས་བྱ་བའི་དོན་ཏོ། །དེ་ལྟར་ན་གནས་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རྟན་རབ་འབྱོར་དེ་ནི་དེ་བཞིན་གཤེགས་པའི་རྗེས་སུ་སྐྱེས་སོ་ཞེས་བྱ་བ་ནི་གོང་དུ་དོན་དམ་པར་བཅོམ་ལྡན་འདས་དང</w:t>
      </w:r>
      <w:ins w:id="49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རབ་འབྱོར་གཉིས་དེ་བཞིན་ཉིད་དུ་རོ་གཅིག་སྟེ། ཐ་མི་དད་པར་བཤད་པའི་དོན་མཇུག་བསྡུས་ཏེ་བསྟན་པའོ། །དེ་བཞིན་གཤེགས་པའི་དེ་བཞིན་ཉིད་གང་ཡིན་པ་དེ་ནི་ཐམས་ཅད་དུ་འགྱུར་བ་མེད་ཅིང</w:t>
      </w:r>
      <w:ins w:id="49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རྣམ་པར་རྟོག་པ་མེད་པ་སྟེ། དེ་བཞིན་དུ་རབ་འབྱོར་</w:t>
      </w:r>
      <w:ins w:id="49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49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་དེ་བཞིན་ཉིད་ཀྱང་ཐམས་ཅད་དུ་འགྱུར་བ་མེད་ཅིང་རྣམ་པར་མི་རྟོག །རྣམ་པར་རྟོག་པ་མེད་པ་ལ་ཞེས་བྱ་བས་ནི། དེ་བཞིན་གཤེགས་པའི་དེ་བཞིན་ཉིད་དང</w:t>
      </w:r>
      <w:ins w:id="49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49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རབ་འབྱོར་གྱི་དེ་བཞིན་ཉིད་རང་བཞིན་གཅིག་ཅིང་ཐ་མི་དད་པ་དེ་ཡང</w:t>
      </w:r>
      <w:ins w:id="49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མི་འགྱུར་བར་ཡོངས་སུ་གྲུབ་པ་དང</w:t>
      </w:r>
      <w:ins w:id="49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ཕྱིན་ཅི་མ་ལོག་པས་ཡོངས་སུ་གྲུབ་པ་ཡིན་པར་བསྟན་པ་སྟེ། ཐམས་ཅད་དུ་འགྱུར་བ་</w:t>
      </w:r>
      <w:del w:id="49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མེད་ཅིང་ཞེས་བྱ་བས་ནི། དེ་བཞིན་ཉིད་དེ་རང་བཞིན་གྱིས་ཡོངས་སུ་དག་པ་ཡིན་པས། སྔར་མ་དག་ལ་ཕྱིས་དག་པར་འགྱུར་བ་ཡང་མེད། གནས་ལ་ལར་མ་དག་ལ་གནས་ལ་ལར་དག་པར་འགྱུར་བ་ཡང་མེད་དེ། དུས་ཐམས་ཅད་དང་གནས་ཐམས་ཅད་དུ་ཡང་དེ་བཞིན་དུ་མི་འགྱུར་བར་གནས་པའི་ཕྱིར། མི་འགྱུར་བར་ཡོངས་སུ་གྲུབ་པ་ཡིན་ནོ་ཞེས་བསྟན་པའོ། །རྣམ་པར་རྟོག་པ་</w:t>
      </w:r>
      <w:ins w:id="49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མེད་པ་སྟེ་ཞེས་བྱ་བ་ནི་ཕྱིན་ཅི་མ་ལོག་པ་ཡོངས་སུ་གྲུབ་པ་ཡིན་པར་བསྟན་པ་སྟེ། གཟུང་བ་དང་འཛིན་པའི་མཚན་མ་ལ་ཕྱིན་ཅི་ལོག་ཏུ་རྟོགས་པ་མེད་ཅེས་བྱ་བའི་དོན་ཏོ། །ཇི་ལྟར་དེ་བཞིན་གཤེགས་པའི་དེ་བཞིན་ཉིད་ཐ་མི་དད་པ་དབྱེར་མེད་པ་འབྱེད་པ་མ་ཡིན་པ་དམིགས་སུ་མེད་པ་དེ་བཞིན་དུ། རབ་འབྱོར་གྱི་དེ་བཞིན་ཉིད་ཀྱང་ཐ་མི་དད་པ་དབྱེར་མེད་པ་འབྱེད་པ་མ་ཡིན་པ། དམིགས་སུ་མེད་པ་སྟེ་ཞེས་བྱ་བས་ནི་དོན་དམ་པར་དེ་བཞིན་ཉིད་དེ་དངོས་པོའི་རང་བཞིན་མ་ཡིན་པས། ཐ་དད་དུ་དབྱེར་</w:t>
      </w:r>
      <w:del w:id="49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མེད་ཅིང་གཉིས་སུ་དབྱེར་ཡང་མེད་ལ།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བྱེད་པ་པོའི་རང་བཞིན་དུ་ཡང་ཡོད་པ་མ་ཡིན་པས། དངོས་པོ་གཞན་བྱེད་པ་ཡང་མ་ཡིན་ཏེ། འདི་ལྟར་བྱ་བ་མེད་པ་ཡང་གཉིས་ཀའི་དངོས་པོར་ཡང་མེད་པས། དམིགས་སུ་མེད་དོ་ཞེས་བསྟན་པའོ།</w:t>
      </w:r>
      <w:ins w:id="49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།དེ་ལྟར་ན་གནས་བརྟན་རབ་འབྱོར་དེ་བཞིན་གཤེགས་པའི་རྗེས་སུ་སྐྱེས་སོ་ཞེས་བྱ་བས་ནི། གོང་དུ་བསྟན་པའི་དོན་མཇུག་བསྡུས་ཏེ་བསྟན་པའོ། །ཇི་ལྟར་དེ་བཞིན་གཤེགས་པའི་དེ་བཞིན་ཉིད་དེ་ཆོས་ཐམས་ཅད་ཀྱི་དེ་བཞིན་ཉིད་ལས་གུད་ན་ཡོད་པ་མ་ཡིན་ཏེ། དེ་ནམ་ཡང་དེ་བཞིན་ཉིད་མ་ཡིན་པ་མ་ཡིན་ཏེ། རྟག་ཏུ་དེ་བཞིན་ཉིད་དོ་ཞེས་བྱ་བ་ནི་དེ་བཞིན་གཤེགས་པའི་ཆོས་ཀྱི་སྐུ་སྟོང་པ་ཉིད་ཀྱི་རང་བཞིན་དེ་ནི་ཆོས་ཐམས་ཅད་ཀྱི་སྟོང་པ་ཉིད་ལས་གུད་ན་ཡོད་པ་མ་ཡིན་ཏེ་སྟོང་པ་ཉིད་ཀྱི་རང་བཞིན་དུ་གཅིག་ལ། དེ་ཡང་སྔོན་ཡོངས་སུ་མ་དག་པ་ལས་ཕྱིས་ཡོངས་སུ་དག་པར་འགྱུར་བ་ཡང་མེད་དེ། རྟག་ཏུ་ཡོངས་སུ་དག་པའི་རང་བཞིན་ཅན་ནོ་ཞེས་བྱ་བའི་དོན་ཏོ། །དེ་བཞིན་དུ་གནས་བརྟན་རབ་འབྱོར་ཡང་རྣམ་པ་གཞན་མ་ཡིན་པར་དེ་བཞིན་གཤེགས་པའི་རྗེས་སུ་སྐྱེས་ཀྱང</w:t>
      </w:r>
      <w:ins w:id="49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ར་ཡང་རྗེས་སུ་སྐྱེས་པ་མེད་པ་སྟེ་ཞེས་བྱ་བ་ནི་དེ་བཞིན་གཤེགས་པའི་ཆོས་ཀྱི་སྐུ་སྟོང་པ་ཉིད་ཀྱི་རང་བཞིན་ཏེ། ཆོས་ཐམས་ཅད་ཀྱི་སྟོང་པ་ཉིད་དང་རོ་གཅིག་ཅིང་དུས་ཐམས་ཅད་དུ་ཡོངས་སུ་</w:t>
      </w:r>
      <w:ins w:id="49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སུ་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དག་པ་དེ་བཞིན་དུ། རབ་འབྱོར་གྱི་རང་བཞིན་སྟོང་པ་ཉིད་ཀྱང་དུས་ཐམས་ཅད་དུ་ཡོངས་སུ་དག་པ་སྟེ། དེ་ལྟར་དེ་བཞིན་གཤེགས་པའི་རང་བཞིན་དང་རྗེས་སུ་མཐུན་པའི་ཕྱིར། དེ་བཞིན་གཤེགས་པའི་རྗེས་སུ་སྐྱེས་སོ་ཞེས་ཀུན་རྫོབ་ཏུ་བཏགས་ཀྱང</w:t>
      </w:r>
      <w:ins w:id="49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དོན་དམ་པར་ནི་གང་དུ་ཡང་སྐྱེས་པ་མེད་དོ་ཞེས་བསྟན་པའོ། །དེ་ལྟར་ན་གནས་བརྟན་རབ་འབྱོར་ནི་དེ་བཞིན་གཤེགས་པའི་རྗེས་སུ་སྐྱེས་སོ། །དེ་བཞིན་གཤེགས་པའི་རྗེས་སུ་སྐྱེས་སོ་ཞེས་བྱ་སྟེ་ཞེས་བྱ་བ་ནི། རབ་འབྱོར་དེ་བཞིན་གཤེགས་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པའི་རྗེས་སུ་སྐྱེས་པའི་དོན་གང་དུ་བཤད་པ་རྣམས་མཇུག་བསྡུས་ཏེ་བསྟན་པ་སྟེ། ཀུན་རྫོབ་ཏུ་ཆོས་ཟབ་མོ་སྟོན་པར་རྗེས་སུ་མཐུན་པའི་ཕྱིར། རབ་འབྱོར་དེ་བཞིན་གཤེགས་པའི་རྗེས་སུ་སྐྱེས་པ་ཙམ་དུ་མ་ཟད་ཀྱི། དོན་དམ་པར་ཡང་དེ་བཞིན་ཉིད་ཀྱི་རང་བཞིན་དུ་ཐ་མི་དད་དེ། རྗེས་སུ་མཐུན་པའི་ཕྱིར་རབ་འབྱོར་དེ་བཞིན་གཤེགས་པའི་རྗེས་སུ་སྐྱེས་སོ་ཞེས་བསྟན་པའོ། །འདས་པའི་དེ་བཞིན་ཉིད་ཀྱི་མཉམ་པ་ཉིད་ཀྱིས།</w:t>
      </w:r>
      <w:ins w:id="49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དེ་བཞིན་གཤེགས་པའི་དེ་བཞིན་ཉིད་མཉམ་པ་ཉིད་དོ་ཞེས་བྱ་བ་ནས། དེ་ལྟར་འདས་པ་དང་མ་འོངས་པ་དང་ད་ལྟར་བྱུང་བའི་དེ་བཞིན་ཉིད་དང</w:t>
      </w:r>
      <w:ins w:id="49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དེ་བཞིན་གཤེགས་པའི་དེ་བཞིན་ཉིད་དེ་ལ་གཉིས་སུ་མེད་དེ་གཉིས་སུ་བྱར་མེད་དོ་ཞེས་བྱ་བའི་བར་གྱིས་ནི། དུས་གསུམ་མཉམ་པ་ཉིད་ཀྱི་དེ་བཞིན་ཉིད་དང</w:t>
      </w:r>
      <w:ins w:id="49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དེ་བཞིན་གཤེགས་པའི་དེ་བཞིན་ཉིད་སྟོང་པ་ཉིད་ཀྱི་རང་བཞིན་དུ་རོ་གཅིག་ཅིང་མཉམ་པས་ཐ་དད་དུ་དབྱེར་མེད་དོ་ཞེས་བསྟན་པའོ། །གཟུགས་ཀྱི་དེ་བཞིན་ཉིད་ཀྱིས། </w:t>
      </w:r>
      <w:del w:id="49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དེ་བཞིན་གཤེགས་པའི་དེ་བཞིན་ཉིད་དེ་དེ་བཞིན་གཤེགས་པའི་དེ་བཞིན་ཉིད་ཀྱིས་གཟུགས་ཀྱི་དེ་བཞིན་ཉིད་དེ། དེ་ལྟར་ན་གཟུགས་ཀྱི་དེ་བཞིན་ཉིད་དང</w:t>
      </w:r>
      <w:ins w:id="49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དེ་བཞིན་གཤེགས་པའི་དེ་བཞིན་ཉིད་དེ་ལ་གཉིས་སུ་མེད་དེ་གཉིས་སུ་བྱར་མེད་དོ་ཞེས་བྱ་བ་ནས། རྣམ་པ་ཐམས་ཅད་མཁྱེན་པ་ཉིད་ཀྱི་དེ་བཞིན་ཉིད་དང</w:t>
      </w:r>
      <w:ins w:id="49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འི་དེ་བཞིན་ཉིད་དེ་ལ་གཉིས་སུ་མེད་དེ་གཉིས་སུ་བྱར་མེད་དོ་ཞེས་བྱ་བའི་བར་གྱིས་ནི་གོང་དུ་དེ་བཞིན་གཤེགས་པའི་དེ་བཞིན་ཉིད་དང</w:t>
      </w:r>
      <w:ins w:id="49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49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རབ་འབྱོར་གྱི་དེ་བཞིན་ཉིད་དང་ཆོས་ཐམས་ཅད་ཀྱི་དེ་བཞིན་ཉིད་ལ། ཐ་དད་དུ་དབྱེར་མེད་པར་མདོར་བསྟན་པའི་དོན་དེ་ཉིད་གཟུགས་ལ་སོགས་པའི་ཆོས་རེ་རེ་དང་སྦྱར་ཏེ། དེ་བཞིན་ཉིད་ལ་ཐ་དད་དུ་དབྱེར་མེད་པའི་དོན་ཞིབ་ཏུ་བཤད་པའོ། །འདི་ནི་རབ་འབྱོར་དེ་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བཞིན་གཤེགས་པའི་དེ་བཞིན་ཉིད་དེ། བྱང་ཆུབ་སེམས་དཔའ་སེམས་དཔའ་ཆེན་པོས།</w:t>
      </w:r>
      <w:ins w:id="49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དེ་བཞིན་ཉིད་དེ་</w:t>
      </w:r>
      <w:del w:id="50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མངོན་པར་རྫོགས་པར་སངས་རྒྱས་ནས། དེ་བཞིན་གཤེགས་པ་ཞེས་བྱ་བའི་མིང་འཐོབ་པར་འགྱུར</w:t>
      </w:r>
      <w:ins w:id="50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་བའོ་ཞེས་བྱ་བ་ནི། ཆོས་ཀྱི་ཆོས་ཉིད་དེ་བཞིན་ཉིད་ཟབ་མོ་དེ་ལྟ་བུ་ཁོང་དུ་ཆུད་ནས། དེ་བཞིན་གཤེགས་པར་འགྱུར་བའི་ཡོན་ཏན་བསྟན་པ་སྟེ། དེ་བཞིན་གཤེགས་པ་ཞེས་བྱ་བ་ཡང་གཞན་ལ་མི་བྱའོ། །གཉིས་སུ་མེད་པའི་དེ་བཞིན་ཉིད་དེ་ལྟ་བུ་རྟོགས་པ་ལ་བྱའོ་ཞེས་བསྟན་པའོ། །དེ་བཞིན་ཉིད་ཀྱི་ལེའུ་འདི་བཤད་པའི་ཚེ། སྟོང་གསུམ་གྱི་སྟོང་ཆེན་པོའི་འཇིག་རྟེན་གྱི་ཁམས་འདི་རྣམ་པ་དྲུག་ཏུ་གཡོས་ཏེ་ཞེས་བྱ་བ་ལ་སོགས་པས་ནི།</w:t>
      </w:r>
      <w:ins w:id="50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ཆོས་ཟབ་མོ་དེ་ལྟ་བུ་བཤད་པས། སའི་འོག་ན་གནས་པའི་ལྷ་མཐུ་བོ་ཆེ་རྣམས་ཀྱིས་ཀྱང་ཐོས་ནས། དགའ་ཞིང་མགུ་བའི་ཤུགས་ཀྱིས་ལུས་བསྒུལ་ཞིང་བསྐྱོད་པ་ལས</w:t>
      </w:r>
      <w:del w:id="50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ས་ཆེན་པོ་གཡོས་པའི་འགྱུར་བ་བསྟན་པ་ཡང་རྣམ་པ་གཅིག་ཏུ་ན་དུས་གསུམ་གྱི་དེ་བཞིན་གཤེགས་པ་རྣམས་ཀྱི། དེ་བཞིན་ཉིད་གཉིས་སུ་མེད་པའི་དོན་ཟབ་མོ་འདི་ལྟ་བུ་བཤད་པའི་མཐུ་དང་</w:t>
      </w:r>
      <w:ins w:id="50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བྱིན་གྱིས།</w:t>
        </w:r>
      </w:ins>
      <w:del w:id="50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བྱེན་གྱེས།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སྣོད་ཀྱི་འཇིག་རྟེན་ཉིད་རྣམ་པ་དྲུག་ཏུ་གཡོས་པར་གྱུར་པའི་ངོ་མཚར་དང</w:t>
      </w:r>
      <w:ins w:id="50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ཡ་མཚན་ཆེན་པོ་ལྟ་བུ་མཐོང་ན། སེམས་ཅན་ཐམས་ཅད་དད་པ་སྐྱེ་བར་བྱ་བའི་ཕྱིར། བཅོམ་ལྡན་འདས་ཀྱི་བྱིན་གྱི་རླབས་</w:t>
      </w:r>
      <w:del w:id="50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ཀྱིས། ས་ཆེན་པོ་འདི་རྣམ་པ་དྲུག་ཏུ་གཡོས་པ་བསྟན་པ་སྟེ། གཡོས་པའི་རིམ་པ་དང</w:t>
      </w:r>
      <w:ins w:id="50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གཡོས་པའི་རྒྱུས་ནི་ཞིབ་ཏུ་གླེང་གཞིའི་ལེའུ་ལས་བཤད་ཟིན་ཏོ། །དེ་ནས་འདོད་པ་ན་སྤྱོད་པ་དང་གཟུགས་ཡོད་པ་ན་སྤྱོད་པའི་ལྷའི་བུ་དེ་དག་གིས་ཞེས་བྱ་བ་ནས། དེ་བཞིན་གཤེགས་པའི་རྗེས་སུ་སྐྱེས་པ་ངོ་མཚར་ཆེའོ་ཞེས་</w:t>
      </w:r>
      <w:del w:id="50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བརྗོད་དོ་ཞེས་བྱ་བའི་བར་གྱིས་ནི། ཀུན་རྫོབ་དང་དོན་དམ་པ་གཉིས་ཀའི་</w:t>
      </w:r>
      <w:ins w:id="50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50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་གྱིས་གནས་བརྟན་རབ་འབྱོར་དེ་བཞིན་གཤེགས་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པའི་རྗེས་སུ་སྐྱེས་པར་བསྟན་པའི་ཆོས་ཟབ་མོ་ལྷའི་བུ་རྣམས་ཀྱིས་ཐོས་ནས་མགུ་སྟེ་མཆོད་པར་བྱས་ཤིང་</w:t>
      </w:r>
      <w:del w:id="50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བསྟན་པའོ། །དེ་ནས་གནས་བརྟན་རབ་འབྱོར་གྱིས་ལྷའི་བུ་དེ་དག་ལ་འདི་སྐད་ཅེས་སྨྲས་སོ་ཞེས་བྱ་བ་ནས། རྣམ་པ་ཐམས་ཅད་</w:t>
      </w:r>
      <w:ins w:id="50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0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་པ་ཉིད་ཀྱི་དེ་བཞིན་ཉིད་ལས་གཞན་གྱི་རྗེས་སུ་མ་སྐྱེས་སོ་ཞེས་བྱ་བའི་བར་གྱིས་ནི། གོང་དུ་གནས་བརྟན་རབ་འབྱོར་དེ་བཞིན་གཤེགས་པའི་དེ་བཞིན་ཉིད་དང་རྗེས་སུ་མཐུན་པའི་ཕྱིར། དེ་བཞིན་གཤེགས་པའི་རྗེས་སུ་སྐྱེས་སོ་ཞེས་བཤད་པ་ལ། འཁོར་རྣམས་ཀྱི་ནང་ནས་ཁ་ཅིག་བསྐྱེད་པར་བྱ་བ་དང</w:t>
      </w:r>
      <w:ins w:id="50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སྐྱེད་པར་བྱེད་པ་ལ་སོགས་པའི་དངོས་པོ་ཡོད་པར་རྟོག་པ་བསལ་བའི་ཕྱིར། གཟུགས་ལ་སོགས་པ་ནས་རྣམ་པ་ཐམས་ཅད་</w:t>
      </w:r>
      <w:ins w:id="50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0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་པ་ཉིད་ལ་ཐུག་གི་བར་ཆོས་རྣམས་དང</w:t>
      </w:r>
      <w:ins w:id="50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ཆོས་དེ་དག་གི་དེ་བཞིན་ཉིད་ཀྱང་དོན་དམ་པར་དངོས་པོ་མེད་ལ།</w:t>
      </w:r>
      <w:ins w:id="50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གནས་བརྟན་རབ་འབྱོར་ཀྱང་དོན་དམ་པར་དངོས་པོ་མེད་པས། དེ་དག་གང་གི་རྗེས་སུ་སྐྱེས་པར་ཡང་མེད་དོ་ཞེས་བསྟན་པའོ། །འདུས་བྱས་ཀྱི་རྗེས་སུ་མ་སྐྱེས། འདུས་མ་</w:t>
      </w:r>
      <w:del w:id="50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ས་ལས་གཞན་གྱི་རྗེས་སུ་མ་སྐྱེས་སོ་ཞེས་བྱ་བ་ནས་འདུས་མ་བྱས་ཀྱི་དེ་བཞིན་ཉིད་ལས་གཞན་གྱི་རྗེས་སུ་མ་སྐྱེས་སོ་ཞེས་བྱ་བའི་བར་གྱིས་ནི།</w:t>
      </w:r>
      <w:ins w:id="50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མདོར་བསྡུས་ཏེ་བཤད་ན། དོན་གོ་བར་འགྱུར་བའི་སེམས་ཅན་རྣམས་ཀྱི་དོན་དུ།</w:t>
      </w:r>
      <w:ins w:id="50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གོང་དུ་སྨོས་པའི་ཆོས་ཐམས་ཅད་མདོར་བསྡུས་ནས། འདུས་བྱས་དང་འདུས་མ་བྱས་གཉིས་སུ་འདུས་ཏེ། དེ་དག་ཀྱང་དོན་དམ་པར་དངོས་པོ་མེད་པས་དེ་དག་གང་གི་རྗེས་སུ་སྐྱེས་པ་ཡང་མེད་དོ་ཞེས་བྱ་བའི་དོན་ཏེ། དེ་ཅིའི་ཕྱིར་ཞེ་ན།</w:t>
      </w:r>
      <w:ins w:id="50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དེ་ནི་འདི་ལྟར་གང་རྗེས་སུ་སྐྱེས་པ་དང</w:t>
      </w:r>
      <w:ins w:id="50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ེས་བྱ་བ་ནས་གང་གི་རྗེས་སུ་སྐྱེ་བར་འགྱུར་བའི་ཆོས་དེ་དག་ཐམས་ཅད་མེད་ཅིང་མི་དམིགས་སོ་ཞེས་བྱ་བའི་བར་གྱིས་ནི་གནས་བརྟན་རབ་འབྱོར་ཆོས་ཐམས་ཅད་ཀྱི་རྗེས་སུ་སྐྱེས་པ་མ་ཡ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པའི་གཏན་ཚིགས་སུ། འདས་པ་དང</w:t>
      </w:r>
      <w:ins w:id="50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མ་འོངས་པ་དང</w:t>
      </w:r>
      <w:ins w:id="50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ད་ལྟར་</w:t>
      </w:r>
      <w:ins w:id="50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50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་དུས་གསུམ་ཆར་དུ་ཡང་སྐྱེད་པར་བྱེད་པ་དང</w:t>
      </w:r>
      <w:ins w:id="50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བསྐྱེད་པར་བྱ་བའི་ཆོས་གང་ཡང་མེད་ཅིང་མི་དམིགས་པ་བསྟན་ཏེ། གང་རྗེས་སུ་སྐྱེས་པ་དང</w:t>
      </w:r>
      <w:ins w:id="50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གང་གི་རྗེས་སུ་སྐྱེས་པ་དང་ཞེས་བྱ་བས་ནི་འདས་པའི་དུས་ན་བསྐྱེད་པར་བྱ་བ་དང</w:t>
      </w:r>
      <w:ins w:id="50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0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སྐྱེད་པར་བྱེད་པའི་ཆོས་རྣམས་མེད་ཅིང་མི་དམིགས་པ་བསྟན་པའོ། །གང་རྗེས་སུ་སྐྱེད་</w:t>
      </w:r>
      <w:del w:id="50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པ་དང་གང་གི་རྗེས་སུ་སྐྱེད་པ་དང་ཞེས་བྱ་བས་ནི་ད་ལྟར་བྱུང་བའི་དུས་ན་བསྐྱེད་པར་བྱ་བ་དང</w:t>
      </w:r>
      <w:ins w:id="50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སྐྱེད་པར་བྱེད་པའི་ཆོས་རྣམས་མེད་ཅིང་མི་དམིགས་པ་བསྟན་པའོ། །གང་རྗེས་སུ་སྐྱེ་བར་འགྱུར་བའམ། གང་གི་རྗེས་སུ་སྐྱེ་</w:t>
      </w:r>
      <w:ins w:id="50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པར</w:t>
        </w:r>
      </w:ins>
      <w:del w:id="50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་འགྱུར་བ་ཞེས་བྱ་བས་ནི། མ་འོངས་པའི་དུས་ན་ཡང་བསྐྱེད་པར་བྱ་བ་དང</w:t>
      </w:r>
      <w:ins w:id="50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སྐྱེད་པར་བྱེད་པའི་ཆོས་རྣམས་མེད་ཅིང་མི་དམིགས་པ་བསྟན་པའོ། །དེ་ནས་ཚེ་དང་ལྡན་པ་ཤ་ར་དྭ་ཏིའི་བུས་བཅོམ་ལྡན་འདས་ལ་འདི་སྐད་ཅེས་གསོལ་ཏོ་ཞེས་བྱ་བ་ནས། ཡང་དག་པའི་མཐའ་ནི་ཟབ་པ་སྟེ་ཞེས་བྱ་བའི་བར་གྱིས་ནི། དེ་ལྟར་གོང་དུ་སྐྱེ་བ་མེད་པའི་ཆོས་ཟབ་མོ་བསྟན་པས། ཤཱ་རིའི་བུ་</w:t>
      </w:r>
      <w:ins w:id="50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གུ་ནས་དེ་ལྟ་བུའི་སྟོང་པ་ཉིད་ཀྱི་ཆོས་ཟབ་མོ་བཤད་པ་ནི་རྟོག་གེ་པ་རྣམས་ཀྱི་སྤྱོད་ཡུལ་མ་ཡིན་ནོ་ཞེས་བསྟན་པ་སྟེ། དེ་བཞིན་ཉིད་དང</w:t>
      </w:r>
      <w:ins w:id="50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མ་ནོར་བ་དེ་བཞིན་ཉིད་དང་ཞེས་བྱ་བ་ལ་སོགས་པ་ནི་སྟོང་པ་ཉིད་ཀྱི་རྣམ་གྲངས་སུ་རིག་པར་བྱའོ། །དེ་ལ་གཟུགས་མི་དམིགས་གཟུགས་ཀྱི་དེ་བཞིན་ཉིད་མི་དམིགས་ཏེ་ཞེས་བྱ་བ་ནས་རྣམ་པ་ཐམས་ཅད་མཁྱེན་པ་ཉིད་ཀྱི་དེ་བཞིན་ཉིད་ལྟ་</w:t>
      </w:r>
      <w:del w:id="50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དམིགས་པར་ག་ལ་འགྱུར་ཞེས་བྱ་བའི་བར་གྱིས་ནི། ཆོས་ཀྱི་དབྱིངས་ཀྱི་རང་བཞིན་སྟོང་པ་ཉིད་དེ་ཟབ་པའི་གཏན་ཚིགས་བསྟན་པ་སྟེ། སྟོང་པ་ཉིད་དེ་ལ་གཟུགས་ལ་སོགས་པ་རྣམ་པ་ཐམས་ཅད་མཁྱེན་པ་ཉིད་ལ་ཐུག་གི་བར་དུ། ཀུན་བརྟགས་པའི་ཆོས་ཐམས་ཅད་དང</w:t>
      </w:r>
      <w:ins w:id="50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ཆོས་དེ་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དག་གི་དེ་བཞིན་ཉིད་ཡོངས་སུ་གྲུབ་པའི་མཚན་ཉིད་ཀྱང་དམིགས་སུ་མེད་པས་ཟབ་བོ་ཞེས་བྱ་བའི་དོན་ཏོ། །བཅོམ་ལྡན་འདས་ཀྱིས་བཀའ་སྩལ་པ། ཤ་ར་དྭ་ཏིའི་བུ་དེ་དེ་བཞིན་ནོ། །དེ་དེ་བཞིན་ཏེ། དེ་བཞིན་ཉིད་ཟབ་པ་སྟེ། དེ་ལ་གཟུགས་མི་དམིགས། གཟུགས་ཀྱི་དེ་བཞིན་ཉིད་མི་དམིགས་པ་སྟེ་ཞེས་བྱ་བ་ནས། རྣམ་པ་ཐམས་ཅད་མཁྱེན་པ་ཉིད་ཀྱི་དེ་བཞིན་ཉིད་ལྟ་དམིགས་པར་ག་ལ་འགྱུར་ཞེས་བྱ་བའི་བར་</w:t>
      </w:r>
      <w:ins w:id="50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0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ཤཱ་རིའི་བུས་གསོལ་</w:t>
      </w:r>
      <w:ins w:id="50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པའི</w:t>
        </w:r>
      </w:ins>
      <w:del w:id="50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་ཚིག་དང</w:t>
      </w:r>
      <w:ins w:id="50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དོན་དེ་ཉིད་</w:t>
      </w:r>
      <w:ins w:id="50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སླར</w:t>
        </w:r>
      </w:ins>
      <w:del w:id="50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སྦར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་འདས་ཏེ་སྟོང་པ་ཉིད་ཀྱི་རང་བཞིན། དེ་བཞིན་ཉིད་ཀྱི་མཚན་ཉིད་དེ་ནི། དེ་ལྟར་ཟབ་པ་བདེན་ནོ་ཞེས་བཀའ་སྩལ་པའོ། །ཤ་ར་དྭ་ཏིའི་བུས་དེ་བཞིན་ཉིད་དང</w:t>
      </w:r>
      <w:ins w:id="50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མ་ནོར་བ་དེ་བཞིན་ཉིད་དང</w:t>
      </w:r>
      <w:ins w:id="50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གཞན་མ་ཡིན་པ་དེ་བཞིན་ཉིད་ཀྱི་ལེའུ་འདི་བཤད་པའི་ཚེ།</w:t>
      </w:r>
      <w:ins w:id="50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གེ་སློང་ཉིས་བརྒྱ་ཉེ་བར་ལེན་པ་མེད་པར་ཟག་པ་ལས་སེམས་རྣམ་པར་གྲོལ་ལོ་ཞེས་བྱ་བའི་བར་ཟབ་མོའི་ལེའུ་འདི་བཤད་པའི་ཚེ། དགེ་སློང་ཉིས་བརྒྱས་བསྒོམ་པའི་ལམ་གྱིས་སྤང་བར་བྱ་བའི་ཉོན་མོངས་པ་རྣམས་སྤངས་ནས། འཁོར་བར་ཕུང་པོ་ཕྱི་མ་ཉེ་བར་ལེན་པ་མེད་པར་སེམས་རྣམ་པར་གྲོལ་ཏེ། དགྲ་བཅོམ་པར་གྱུར་ཏོ་ཞེས་བྱ་བའི་དོན་ཏོ། །དགེ་སློང་མ་ལྔ་བརྒྱས་ནི། ཆོས་རྣམས་</w:t>
      </w:r>
      <w:del w:id="50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ཁྲུ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ལ་ཆོས་ཀྱི་མིག་རྡུལ་མེད་ཅིང་དྲི་མ་དང་བྲལ་བ་སྐྱེས་སོ་ཞེས་བྱ་བས་ནི། མཐོང་བས་སྤང་བར་བྱ་བའི་ཉོན་མོངས་པ་རྣམས་སྤངས་ནས་མཐོང་བའི་ལམ་གྱིས་ཤེས་རབ་ཀྱི་མིག་ཐོབ་སྟེ། རྒྱུན་དུ་ཞུགས་པའི་འབྲས་བུ་ལ་གནས་པར་གྱུར་ཏོ་ཞེས་བྱ་བའི་དོན་ཏོ། །བྱང་ཆུབ་སེམས་དཔའ་ལྔ་སྟོང་དང་ལྷ་དང་མི་རྣམས་ཀྱིས་མི་སྐྱེ་བའི་ཆོས་ལ་བཟོད་པ་རབ་ཏུ་ཐོབ་བོ་ཞེས་བྱ་བས་ནི། བྱང་ཆུབ་སེམས་དཔའ་ལྔ་སྟོང་དང་ལྷ་དང་མི་རྣམས་ཀྱི་ནང་ན་ཁ་ཅིག་གིས་ཆོས་ཐམས་ཅད་སྐྱེ་བ་མེད་པར་རྟོགས་ནས། བྱང་ཆུབ་སེམས་དཔའི་ས་བརྒྱད་ཐོབ་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པར་གྱུར་ཏོ་ཞེས་བསྟན་པའོ། །བྱང་ཆུབ་སེམས་དཔའ་ཡོངས་སུ་ཉམས་པའི་ཆོས་ཅན་དྲུག་ཅུ་ནི་ཉེ་བར་ལེན་པ་མེད་པར་</w:t>
      </w:r>
      <w:del w:id="50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ཟག་པ་ལས་སེམས་རྣམ་པར་གྲོལ་ཏེ་ཞེས་བྱ་བས་ནི། བྱང་ཆུབ་སེམས་དཔའ་ཐབས་མི་མཁས་པས། ཕ་རོལ་ཏུ་ཕྱིན་པ་དྲུག་ལ་དམིགས་པ་དང་བཅས་པར་སྤྱོད་པ་དྲུག་ཅུ་ནི་བྱང་ཆུབ་སེམས་དཔའི་ས་མ་ཐོབ་པར་ཁམས་གསུམ་གྱི་ཉོན་མོངས་པ་ལས་སེམས་རྣམ་པར་གྲོལ་ཏེ། ཕུང་པོ་ཕྱི་མ་ཉེ་བར་མི་ལེན་པ་དང</w:t>
      </w:r>
      <w:ins w:id="50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དགྲ་བཅོམ་པའི་འབྲས་བུ་ཐོབ་པར་གྱུར་ཏོ་ཞེས་བྱ་བའི་དོན་ཏོ། །ཤ་ར་དྭ་ཏིའི་བུ་བྱང་ཆུབ་སེམས་དཔའ་སེམས་དཔའ་ཆེན་པོ་འདི་དག་གིས་ནི་སངས་རྒྱས་ལྔ་བརྒྱ་བསྙེན་བཀུར་བྱས་ཏེ་ཞེས་བྱ་བ་ནས། དེ་དག་བྱང་ཆུབ་སེམས་དཔའི་སྐྱོན་མེད་པར་མ་ཞུགས་པས། རྒྱུན་དུ་ཞུགས་པའི་འབྲས་བུ་འཐོབ། ལན་ཅིག་ཕྱིར་འོང་བའི་འབྲས་བུ་འཐོབ། ཕྱིར་མི་འོང་བའི་འབྲས་བུ་འཐོབ། དགྲ་བཅོམ་པའི་འབྲས་བུ་འཐོབ་</w:t>
      </w:r>
      <w:ins w:id="50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བོ</w:t>
        </w:r>
      </w:ins>
      <w:del w:id="50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་ཞེས་བྱ་བའི་བར་གྱིས་ནི། བྱང་ཆུབ་སེམས་དཔའ་ཡོངས་སུ་ཉམས་པའི་ཆོས་ཅན་རྣམས་ཉན་ཐོས་ཀྱི་སར་ལྷུང་བའི་གཏན་ཚིགས་བསྟན་པ་སྟེ། དེ་དག་གིས་ཕ་རོལ་ཏུ་ཕྱིན་པ་དྲུག་ལ་སྤྱད་ཀྱང</w:t>
      </w:r>
      <w:ins w:id="50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མཚན་མ་དང་བཅས་ཤིང་དམིགས་པ་དང་བཅས་པར་སྤྱད་དེ། འཁོར་གསུམ་ཡོངས་སུ་མ་དག་པར་སྤྱད་པའི་ཕྱིར། བྱང་ཆུབ་སེམས་དཔའི་ས་དང་པོ་སྐྱོན་མེད་པ་ཞེས་བྱ་བ་མ་ཐོབ་པར་ཉན་ཐོས་ཀྱི་འབྲས་བུ་རྣམས་ཐོབ་པར་གྱུར་</w:t>
      </w:r>
      <w:ins w:id="50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རོ</w:t>
        </w:r>
      </w:ins>
      <w:del w:id="50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ཏོ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་ཞེས་བསྟན་པའོ། །ཤ་ར་དྭ་ཏིའི་བུ་བྱང་ཆུབ་སེམས་དཔའ་སེམས་དཔའ་ཆེན་པོ་རྣམས་ཀྱི་ལམ་སྟོང་པ་ཉིད་དང</w:t>
      </w:r>
      <w:ins w:id="50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མཚན་མ་མེད་པ་དང</w:t>
      </w:r>
      <w:ins w:id="50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0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སྨོན་པ་མེད་པ་ཡོད་</w:t>
      </w:r>
      <w:del w:id="50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ོད་ཀྱི་དེ་དག་ཤེས་རབ་ཀྱི་ཕ་རོལ་ཏུ་ཕྱིན་པ་དང་བྲལ་ཞིང་ཐབས་མཁས་པས་ཡོངས་སུ་མ་བཟུང་ན་ཡང་དག་པའི་མཐའ་མངོན་དུ་བྱས་ནས།</w:t>
      </w:r>
      <w:ins w:id="50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ཉན་ཐོས་དང་རང་སངས་རྒྱས་སུ་འགྱུར་རོ་ཞེས་བྱ་བ་ནི་ཐབས་དང་ཤེས་རབ་ཏུ་མ་ལྡན་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ན། བྱང་ཆུབ་སེམས་དཔའི་ལམ་རྣམ་པར་ཐར་པའི་སྒོ་གསུམ་</w:t>
      </w:r>
      <w:ins w:id="50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ལ་སྤྱད་ཀྱང་མི་ཕན་ཏེ། ཉན་ཐོས་དང</w:t>
      </w:r>
      <w:ins w:id="50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རང་སངས་རྒྱས་ཀྱི་མྱ་ངན་ལས་འདས་པ་ཐོབ་པར་འགྱུར་རོ་ཞེས་བསྟན་པའོ། །གསོལ་པ། བཅོམ་ལྡན་འདས་ཅིའི་སླད་དུ་ཞེས་བྱ་བ་ནས་ཐབས་མཁས་པ་ལ་བརྟེན་ཅིང་བླ་ན་མེད་པ་ཡང་དག་པར་རྫོགས་པའི་བྱང་ཆུབ་ཏུ་མངོན་པར་རྫོགས་པར་འཚང་རྒྱ་བར་འགྱུར་ཞེས་བྱ་བའི་བར་གྱིས་ནི། བྱང་ཆུབ་སེམས་དཔའ་རྣམས་རྣམ་པར་ཐར་པའི་སྒོ་གསུམ་ལ་སྤྱོད་དུ་འདྲ་ཡང</w:t>
      </w:r>
      <w:ins w:id="50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0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ཐབས་དང་ཤེས་རབ་ཏུ་ལྡན་མི་ལྡན་</w:t>
      </w:r>
      <w:ins w:id="50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50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་བྱེ་བྲག་ལས་ཐེག་པ་ཆེ་ཆུང་</w:t>
      </w:r>
      <w:ins w:id="50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ངུ</w:t>
        </w:r>
      </w:ins>
      <w:del w:id="50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་འགྱུར་བའི་གཏན་ཚིགས་དང་དཔེར་བཅས་པ་ཞིབ་ཏུ་བཤད་པའི་གླེང་</w:t>
      </w:r>
      <w:ins w:id="50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བསླང</w:t>
        </w:r>
      </w:ins>
      <w:del w:id="50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བབེེང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་བའི་ཕྱིར་བཅོམ་ལྡན་འདས་ལ་ཤཱ་རིའི་བུས་ཞུས་པའོ། །བཅོམ་ལྡན་འདས་ཀྱིས་བཀའ་</w:t>
      </w:r>
      <w:ins w:id="50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50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ཤ་ར་དྭ་ཏིའི་བུ་འདི་ལ་ཁ་ཅིག་རྣམ་པ་ཐམས་ཅད་</w:t>
      </w:r>
      <w:ins w:id="50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0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་པའི་སེམས་དང་བྲལ་བ། སྟོང་པ་ཉིད་དང</w:t>
      </w:r>
      <w:ins w:id="50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མཚན་མ་མེད་པ་དང</w:t>
      </w:r>
      <w:ins w:id="51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1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སྨོན་པ་མེད་པའི་ཆོས་འབའ་ཞིག་བསྒོམ་པ་ནི། ཐབས་མཁས་པ་མ་ཐོབ་པས།</w:t>
      </w:r>
      <w:ins w:id="51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ཉན་ཐོས་དང་རང་སངས་རྒྱས་སུ་འགྱུར་རོ་ཞེས་བྱ་བ་ནི། ཆོས་རྣམས་ལ་དངོས་པོ་དང་མཚན་མར་འཛིན་ཅིང་ཐབས་མཁས་པ་དང་མི་ལྡན་ཏེ། རྣམ་པ་ཐམས་ཅད་</w:t>
      </w:r>
      <w:ins w:id="51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1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་པ་ཉིད་ཀྱི་ཡེ་ཤེས་ཐོབ་པར་བྱ་བའི་སེམས་དང་མི་ལྡན་ན། རྣམ་པར་ཐར་པའི་སྒོ་གསུམ་ལ་སྤྱོད་པར་འདྲ་ཡང</w:t>
      </w:r>
      <w:ins w:id="51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</w:t>
      </w:r>
      <w:ins w:id="51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རང་སངས་རྒྱས་ཀྱི་སར་ལྷུང་བར་འགྱུར་རོ་ཞེས་བསྟན་པའོ། །ཤ་ར་དྭ་ཏིའི་བུ་འདི་ལ་བྱང་ཆུབ་སེམས་དཔའ་སེམས་དཔའ་ཆེན་པོ་རྣམ་པ་ཐམས་ཅད་</w:t>
      </w:r>
      <w:ins w:id="51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1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་པ་ཉིད་ཀྱི་སེམས་དང་མ་བྲལ་བ་ནི། སྟོང་པ་ཉིད་དང</w:t>
      </w:r>
      <w:ins w:id="51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མཚན་མ་མེད་པ་དང</w:t>
      </w:r>
      <w:ins w:id="51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སྨོན་པ་མེད་པའི་ཆོས་རྣམས་ལ་བསྒོམ་ཞིང</w:t>
      </w:r>
      <w:ins w:id="51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ཐབས་མཁས་པ་ཐོབ་པས་བྱང་ཆུབ་སེམས་དཔའི་སྐྱོན་མེད་པར་འཇུག་ཅིང</w:t>
      </w:r>
      <w:ins w:id="51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བྱང་ཆུབ་ཏུ་མངོན་པར་རྫོགས་པར་འཚང་རྒྱའོ་ཞེས་བྱ་བ་ནི་བྱང་ཆུབ་སེམས་དཔའ་ཐབས་མཁས་ཤིང་བསམ་པ་རྒྱ་ཆེན་པོ་དང་ལྡན་པས། དགེ་བ་ཅི་སྤྱད་དོ་ཅོག་བླ་ན་མེད་པའི་བྱང་ཆུབ་རྣམ་པ་ཐམས་ཅད་</w:t>
      </w:r>
      <w:ins w:id="51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1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་པ་ཉིད་ཀྱི་ཡེ་ཤེས་ཐོབ་པར་བྱ་བའི་ཕྱིར་བསྔོས་ཏེ། རྣམ་པར་ཐར་པའི་སྒོ་གསུམ་ལ་སྤྱོད་ན།</w:t>
      </w:r>
      <w:ins w:id="51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བསམ་པའི་ཁྱད་པར་གྱིས་བྱང་ཆུབ་སེམས་དཔའི་ས་དང་པོ་སྐྱོན་མེད་པ་ལ་ཞུགས་ནས། བླ་ན་མེད་པ་ཡང་དག་པར་རྫོགས་པའི་བྱང་ཆུབ་ཏུ་མངོན་པར་རྫོགས་པར་འཚང་རྒྱ་བར་འགྱུར་རོ་ཞེས་བསྟན་པའོ། །ཤ་ར་དྭ་ཏིའི་བུ་འདི་ལྟ་སྟེ་དཔེར་ན་ཞེས་བྱ་བ་ནས། ཉན་ཐོས་ཀྱི་སའམ། རང་སངས་རྒྱས་ཀྱི་སར་ལྷུང་ངོ་ཞེས་བྱ་བའི་བར་གྱིས་ནི། ཐབས་དང་ཤེས་རབ་ཏུ་མི་ལྡན་ཞིང་རྣམ་པ་ཐམས་ཅད་མཁྱེན་པའི་སེམས་དང་མི་ལྡན་ན། ཉན་ཐོས་དང་རང་སངས་རྒྱས་ཀྱི་སར་ལྷུང་བའི་དཔེ་བྱ་འདབ་མ་མེད་པ་ལས་བླངས་ཏེ་བསྟན་པ་སྟེ། བྱའི་ལུས་ཆེ་བ་བསྟན་པ་ནི། བླ་ན་མེད་པ་ཡང་དག་པར་རྫོགས་པའི་བྱང་ཆུབ་ཏུ་མངོན་པར་</w:t>
      </w:r>
      <w:del w:id="51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རྫོགས་པར་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འཚང་རྒྱ་བར་བྱ་བ་སྨོན་པ་ཆེ་བ་དང</w:t>
      </w:r>
      <w:ins w:id="51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1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བྱང་ཆུབ་ཏུ་སེམས་བསྐྱེད་པ་ཆེ་བ་དང</w:t>
      </w:r>
      <w:ins w:id="51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བྱང་ཆུབ་སེམས་དཔའི་སྤྱོད་པ་རླབས་ཆེན་པོ་ཡོངས་སུ་འཛིན་པ་ཆེ་བའི་དཔེའོ། །བྱའི་འདབ་མ་གཉིས་པ་བསྟན་པ་ནི། </w:t>
      </w:r>
      <w:del w:id="51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ཤེས་རབ་དང་ཐབས་གཉིས་མི་ལྡན་པ་བསྟན་པའོ། །སྨས་པ་དང</w:t>
      </w:r>
      <w:ins w:id="51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སྣད་པའི་སྡུག་བསྔལ་བར་གྱུར་པ་བསྟན་པ་ནི་བྱང་ཆུབ་སེམས་དཔའི་ས་ནས་ཉམས་ཏེ། ཉན་ཐོས་དང་རང་སངས་རྒྱས་ཀྱི་སར་ལྷུང་བར་འགྱུར་བའི་དཔེའོ། །དེ་ཅིའི་ཕྱིར་ཞེ་ན།</w:t>
      </w:r>
      <w:ins w:id="51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ནི་འདི་ལྟར་བྱང་ཆུབ་སེམས་དཔའ་དེས་རྣམ་པ་ཐམས་ཅད་མཁྱེན་པ་ཉིད་ཀྱི་སེམས་དང་མི་ལྡན་པར་སྦྱིན་པ་བྱིན་ཞེས་བྱ་བ་ནས། ཉན་ཐོས་དང</w:t>
      </w:r>
      <w:ins w:id="51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རང་སངས་རྒྱས་ཀྱི་སར་ལྷུང་ངོ་ཞེས་བྱ་བའི་བར་</w:t>
      </w:r>
      <w:ins w:id="51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1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ཐབས་དང་ཤེས་རབ་ཏུ་མི་ལྡན་ན་ཉན་ཐོས་དང་རང་སངས་རྒྱས་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ཀྱི་སར་ལྷུང་བའི་གཏན་ཚིགས་བསྟན་པ་སྟེ།</w:t>
      </w:r>
      <w:ins w:id="51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ཕ་རོལ་ཏུ་ཕྱིན་པ་དྲུག་ལ་སྤྱོད་པའི་ཚེ། འཁོར་གསུམ་ཡོངས་སུ་མ་དག་པར་སྤྱོད་ན</w:t>
      </w:r>
      <w:del w:id="51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མཚན་མ་དང་བཅས་ཤིང་དམིགས་པ་དང་བཅས་པར་སྤྱོད་པ་ཡིན་ཏེ།</w:t>
      </w:r>
      <w:ins w:id="51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ཤེས་རབ་ཀྱི་ཕ་རོལ་ཏུ་ཕྱིན་པ་དང་བྲལ་ཞིང་ཐབས་མཁས་པས་ཡོངས་སུ་མ་བཟུང་བའི་ཕྱིར། ཉན་ཐོས་དང་རང་སངས་རྒྱས་ཀྱི་སར་ལྷུང་བར་འགྱུར་རོ་ཞེས་བསྟན་པའོ། །ཤ་ར་དྭ་ཏིའི་བུ་བྱང་ཆུབ་སེམས་དཔའ་འདས་པ་དང</w:t>
      </w:r>
      <w:ins w:id="51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མ་འོངས་པ་དང</w:t>
      </w:r>
      <w:ins w:id="51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ད་ལྟར་བྱུང་བའི་དེ་བཞིན་གཤེགས་པ་རྣམས་ཀྱི་ཞེས་བྱ་བ་ནས།</w:t>
      </w:r>
      <w:ins w:id="51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ཉན་ཐོས་ཀྱི་སའམ། རང་སངས་རྒྱས་ཀྱི་ས་ལ་གནས་པར་འགྱུར་རོ་ཞེས་བྱ་བའི་བར་</w:t>
      </w:r>
      <w:ins w:id="51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1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ཐབས་དང་ཤེས་རབ་མེད་ཅིང</w:t>
      </w:r>
      <w:ins w:id="51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མཁྱེན་པ་ཉིད་ཀྱི་སེམས་དང་མི་ལྡན་ན་དུས་གསུམ་གྱི་དེ་བཞིན་གཤེགས་པ་རྣམས་ཀྱི་ཟག་པ་མེད་པའི་ཕུང་པོ་ལྔ་ལ་སྤྱད་ཅིང་བསྒོམས་ཀྱང</w:t>
      </w:r>
      <w:ins w:id="51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དོན་དམ་པར་དེ་དག་གི་དངོས་པོ་མེད་པར་མི་ཤེས་ཤིང་མ་རྟོགས་པས། ཟག་པ་མེད་པའི་ཕུང་པོ་ལྔ་དང</w:t>
      </w:r>
      <w:ins w:id="51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1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རྣམ་པར་ཐར་པའི་སྒོ་གསུམ་ལ་མྱ་ངན་ལས་འདས་པ་ཞི་བའི་མཚན་མར་བཟུང་ནས། བླ་ན་མེད་པ་ཡང་དག་པར་རྫོགས་པའི་བྱང་ཆུབ་ཏུ་ཡོངས་སུ་བསྔོས་ཏེ།</w:t>
      </w:r>
      <w:ins w:id="51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མཚན་མ་དང་དངོས་པོར་འཛིན་པའི་ཕྱིར། ཉན་ཐོས་དང་རང་སངས་རྒྱས་ཀྱི་ས་ལ་གནས་པར་འགྱུར་རོ་ཞེས་བསྟན་པའོ། །ཤ་ར་དྭ་ཏིའི་བུ་དེ་ཅིའི་ཕྱིར་ཞེ་ན།</w:t>
      </w:r>
      <w:ins w:id="51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དེ་ལྟར་ཤེས་རབ་ཀྱི་ཕ་རོལ་ཏུ་ཕྱིན་པ་དང་ཐབས་མཁས་པ་དང་བྲལ་བས། དགེ་བའི་རྩ་བ་དེ་དག་བླ་ན་མེད་པ་ཡང་དག་པར་རྫོགས་པའི་བྱང་ཆུབ་ཏུ་ཡོངས་སུ་བསྔོ་བ་ནི། དེ་ལྟར་འགྱུར་དུ་གདོན་མི་ཟའོ་ཞེས་བྱ་བས་ནི། དོན་གོང་དུ་སྨོས་པ་ཉིད་དེ་དེ་ལྟར་ངེས་པར་འགྱུར་བར་</w:t>
      </w:r>
      <w:del w:id="51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བསྣན་ཏེ་བསྟན་པའོ། །ཤ་ར་དྭ་ཏིའི་བུ་འདི་ལ་བྱང་ཆུབ་སེམས་དཔའ་སེམས་དཔའ་ཆེན་པོ་ཐོག་མ་སེམས་སྐྱེས་པ་ནས་ཉེ་བར་བཟུང་སྟེ། རྣམ་པ་ཐམས་ཅད་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མཁྱེན་པའི་སེམས་དང་མ་བྲལ་བར་སྦྱིན་པ་གཏོང་ཞིང་ཞེས་བྱ་བ་ནས། ཤ་ར་དྭ་ཏིའི་བུ་བྱང་ཆུབ་སེམས་དཔའ་སེམས་དཔའ་ཆེན་པོ་དེ་ནི་ཉན་ཐོས་དང་རང་སངས་རྒྱས་ཀྱི་ས་ལ་གནས་པར་མི་འགྱུར་བར་རིག་པར་བྱའོ་ཞེས་བྱ་བའི་བར་གྱིས། བྱང་ཆུབ་སེམས་དཔའ་ཐབས་དང་ཤེས་རབ་ཏུ་ལྡན་པ། རྣམ་པ་ཐམས་ཅད་མཁྱེན་པའི་སེམས་དང་མ་བྲལ་ཞིང</w:t>
      </w:r>
      <w:ins w:id="51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ཟག་པ་མེད་པའི་ཕུང་པོ་ལྔ་དང</w:t>
      </w:r>
      <w:ins w:id="51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རྣམ་པར་ཐར་པའི་སྒོ་གསུམ་དང</w:t>
      </w:r>
      <w:ins w:id="51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1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དངོས་པོ་དང་མཚན་མར་མི་འཛིན་པ་རྣམས་ཉན་ཐོས་དང</w:t>
      </w:r>
      <w:ins w:id="51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རང་སངས་རྒྱས་ཀྱི་སར་ལྷུང་བར་མི་འགྱུར་བ་བསྟན་པའོ། །དེ་ཅིའི་ཕྱིར་ཞེ་ན། དེ་ནི་འདི་ལྟར་བྱང་ཆུབ་སེམས་དཔའ་སེམས་དཔའ་ཆེན་པོ་དེས་ཐོག་མ་སེམས་བསྐྱེད་པ་ནས་ཉེ་བར་བཟུང་སྟེ། སྦྱིན་པ་བྱིན་ཡང་མཚན་མར་མ་བཟུང་ཞེས་བྱ་བ་ནས།</w:t>
      </w:r>
      <w:ins w:id="51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སྟོང་པ་ཉིད་དང་མཚན་མ་མེད་པ་དང</w:t>
      </w:r>
      <w:ins w:id="51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སྨོན</w:t>
        </w:r>
      </w:ins>
      <w:del w:id="51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་པ་མེད་པའི་ཏིང་ངེ་འཛིན་རྣམས་བསྒོམས་ཀྱང་མཚན་མར་མ་བཟུང་ངོ་ཞེས་བྱ་བའི་བར་</w:t>
      </w:r>
      <w:ins w:id="51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1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བྱང་ཆུབ་སེམས་དཔའ་ཐབས་དང་ཤེས་རབ་ཏུ་ལྡན་པ་དང</w:t>
      </w:r>
      <w:ins w:id="51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འཁོར་གསུམ་ཡོངས་སུ་དག་པར་སྤྱོད་པ་རྣམས། ཉན་ཐོས་དང་རང་སངས་རྒྱས་ཀྱི་སར་མི་ལྷུང་བའི་གཏན་ཚིགས་བསྟན་པའོ། །ཤ་ར་དྭ་ཏིའི་བུ་དེ་ལྟར་མཚན་མ་དང་བྲལ་བའི་སེམས་ཀྱིས་སྦྱིན་པ་ཡོངས་སུ་གཏོང་བ་དང་ཞེས་བྱ་བ་ནས། མཚན་མ་དང་བྲལ་བའི་སེམས་ཀྱིས་རྣམ་པ་ཐམས་ཅད་</w:t>
      </w:r>
      <w:ins w:id="51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1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་པ་ཉིད་བསྒོམ་པ་འདི་ནི། བྱང་ཆུབ་སེམས་དཔའ་སེམས་དཔའ་ཆེན་པོ་ཐབས་མཁས་པའོ་ཞེས་བྱ་བའི་བར་གྱིས་ནི།</w:t>
      </w:r>
      <w:ins w:id="51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སེམས་དཔའ་ཆེན་པོ་འཁོར་གསུམ་ཡོངས་སུ་དག་པར་སྤྱོད་ཅིང་ཐབས་མཁས་པ་དང་ལྡན་པའི་རང་བཞིན་བསྟན་པའོ། །གསོལ་པ།</w:t>
      </w:r>
      <w:ins w:id="51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བཅོམ་ལྡན་འདས་བདག་གིས་བཅོམ་ལྡན་འདས་ཀྱིས་གསུངས་པའི་དོན་འཚལ་བ་ལྟར་ན། བྱང་ཆུབ་སེམས་དཔའ་སེམས་དཔའ་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ཆེན་པོ་སེམས་དང་པོ་བསྐྱེད་པ་ནས་ཉེ་བར་བཟུང་སྟེ། ཤེས་རབ་ཀྱི་ཕ་རོལ་ཏུ་ཕྱིན་པ་དང</w:t>
      </w:r>
      <w:ins w:id="51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ཐབས་མཁས་པ་དང་མ་བྲལ་ན་དེའི་བླ་ན་མེད་པ་ཡང་དག་པར་རྫོགས་པའི་བྱང་ཆུབ་ནི་ཐེ་</w:t>
      </w:r>
      <w:ins w:id="51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ཚོམ</w:t>
        </w:r>
      </w:ins>
      <w:del w:id="51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་མ་མཆིས་སོ་ཞེས་བྱ་བ་ནི། གོང་དུ་སྨོས་པའི་དོན་དེ་ཉིད་འཁོར་རྣམས་བརྟན་པར་ཡིད་ཆེས་པར་བྱ་བའི་ཕྱིར། ཤཱ་རིའི་བུས་གསོལ་པའོ། །དེ་ཅིའི་སླད་དུ་ཞེ་ན། བཅོམ་ལྡན་འདས་དེ་ནི་འདི་ལྟར་བྱང་ཆུབ་སེམས་དཔའ་སེམས་དཔའ་ཆེན་པོ་དེས་སེམས་དང་པོ་བསྐྱེད་པ་ནས་ཉེ་བར་བཟུང་སྟེ་ཞེས་བྱ་བ་ནས་རྣམ་པ་ཐམས་ཅད་</w:t>
      </w:r>
      <w:ins w:id="51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1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་པ་ཉིད་དམ་ཆོས་གང་ལ་ཡང་དམིགས་པ་མ་མཆིས་སོ་ཞེས་བྱ་བའི་བར་གྱིས་ནི། བྱང་ཆུབ་སེམས་དཔའ་འཁོར་གསུམ་ཡོངས་སུ་དག་པར་སྤྱོད་པའི་ཆོས་གང་ལ་མི་དམིགས་ཤིང</w:t>
      </w:r>
      <w:ins w:id="51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མཚན་མར་མི་འཛིན་ན། བླ་ན་མེད་པའི་བྱང་ཆུབ་ཐེ་ཚོམ་མེད་པར་འགྲུབ་པའི་གཏན་ཚིགས་བསྟན་པ་སྟེ། དོན་དམ་པར་གཟུགས་ལ་སོགས་པ་རྣམ་པ་ཐམས་ཅད་མཁྱེན་པ་ཉིད་ལ་ཐུག་གི་བར་གྱི་ཆོས་ཐམས་ཅད་དངོས་པོ་ཡོད་པར་མ་གྲུབ་པས། ཤེས་པར་བྱེད་པ་དང</w:t>
      </w:r>
      <w:ins w:id="51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1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ཤེས་པར་བྱ་བའི་རྒྱུ་གང་དམིགས་སུ་མེད་དོ་ཞེས་བསྟན་པའོ། །བཅོམ་ལྡན་འདས་བྱང་ཆུབ་སེམས་དཔའི་ཐེག་པ་པའི་རིགས་ཀྱི་བུའམ་རིགས་ཀྱི་བུ་མོ་གང་ཤེས་རབ་ཀྱི་ཕ་རོལ་ཏུ་ཕྱིན་པ་དང</w:t>
      </w:r>
      <w:ins w:id="51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བས་མཁས་པ་དང་བྲལ་བ་དེ་དག་གི་བླ་ན་མེད་པ་ཡང་དག་པར་རྫོགས་པའི་བྱང་ཆུབ་ནི་ཐེ་ཚོམ་མ་མཆིས་པར་རིག་པར་བགྱི་བ་སྟེ་ཞེས་བྱ་བས་</w:t>
      </w:r>
      <w:del w:id="51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ནི། ཐབས་དང་ཤེས་རབ་ཏུ་མི་ལྡན་པར་བྱང་ཆུབ་སེམས་དཔའི་སྤྱད་པ་སྤྱོད་པ་ནི། བླ་ན་མེད་པའི་བྱང་ཆུབ་ཐོབ་པར་ངེས་པ་མེད་ཀྱི། གདོན་མི་ཟ་བར་ཉན་ཐོས་དང་རང་སངས་རྒྱས་ཀྱི་སར་ལྷུང་བར་འགྱུར་རོ་ཞེས་བྱ་བའི་དོན་ཏོ། །དེ་ཅིའི་སླད་དུ་ཞེ་ན། བཅོམ་ལྡན་འདས་དེ་ནི་འདི་ལྟར་ཞེས་བྱ་བ་ནས། དེའི་</w:t>
      </w:r>
      <w:ins w:id="51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་སླད</w:t>
        </w:r>
      </w:ins>
      <w:del w:id="51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བེེད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་དུ་བྱང་ཆུབ་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སེམས་དཔའི་ཐེག་པ་པའི་རིགས་ཀྱི་བུ</w:t>
      </w:r>
      <w:ins w:id="51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འམ་རིགས་ཀྱི་བུ་མོ་དག་གི་བླ་ན་མེད་པ་ཡང་དག་པར་རྫོགས་པའི་བྱང་ཆུབ་ནི།</w:t>
      </w:r>
      <w:ins w:id="51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ཐེ་ཚོམ་མ་མཆིས་པར་རིག་པར་བགྱིའོ་ཞེས་བྱ་བའི་བར་གྱིས་ནི། བྱང་ཆུབ་སེམས་དཔའ་ཐབས་དང་ཤེས་རབ་ཏུ་མི་ལྡན་པར་སྤྱོད་པ་རྣམས་ཉན་ཐོས་དང་རང་སངས་རྒྱས་ཀྱི་སར་ངེས་པར་ལྷུང་བའི་གཏན་ཚིགས་བསྟན་པ་སྟེ། ཕ་རོལ་ཏུ་ཕྱི</w:t>
      </w:r>
      <w:del w:id="51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་པ་དྲུག་ལ་འཁོར་གསུམ་ཡོངས་སུ་མ་དག་པར་སྤྱད་ན། བླ་ན་མེད་པ་ཡང་དག་པར་རྫོགས་པའི་བྱང་ཆུབ་ཏུ་ངེས་པར་མངོན་པར་འཚང་རྒྱ་བར་མི་འགྱུར་རོ་ཞེས་བྱ་བའི་དོན་ཏོ། །བཅོམ་ལྡན་འདས་དེའི་</w:t>
      </w:r>
      <w:ins w:id="51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51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སྦད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ཚལ་བས། ཤེས་རབ་ཀྱི་ཕ་རོལ་ཏུ་ཕྱིན་པ་དང</w:t>
      </w:r>
      <w:ins w:id="51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1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ཐབས་མཁས་པ་དང་མ་བྲལ་བར་</w:t>
      </w:r>
      <w:ins w:id="51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བགྱིའོ</w:t>
        </w:r>
      </w:ins>
      <w:del w:id="51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བགྱེའོ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་ཞེས་བྱ་བ་ནས།</w:t>
      </w:r>
      <w:ins w:id="51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</w:t>
      </w:r>
      <w:ins w:id="51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2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་པ་ཉིད་ལ་སྤྱད་པར་བགྱིའོ་ཞེས་བྱ་བའི་བར་གྱིས་ནི།</w:t>
      </w:r>
      <w:ins w:id="52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བླ་ན་མེད་པ་ཡང་དག་པར་རྫོགས་པའི་བྱང་ཆུབ་ཏུ་མངོན་པར་རྫོགས་པར་འཚང་རྒྱ་བར་བྱ་བའི་ཐབས་བསྟན་པ་སྟེ། ཐབས་དང་ཤེས་རབ་དང་མ་བྲལ་བར་བྱས་ལ། ཕ་རོལ་ཏུ་ཕྱིན་པ་དྲུག་ལ་སོགས་པ་རྣམ་པ་ཐམས་ཅད་</w:t>
      </w:r>
      <w:ins w:id="52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2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་པ་ཉིད་ལ་ཐུག་གི་བར་དུ་རྣམ་པར་བྱང་བའི་ཆོས་རྣམས་ལ་མི་དམིགས་པའི་ཚུལ་དང</w:t>
      </w:r>
      <w:ins w:id="52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མཚན</w:t>
        </w:r>
      </w:ins>
      <w:del w:id="52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་མ་མེད་པའི་སེམས་ཀྱིས་སྤྱད་པར་བྱའོ་ཞེས་བསྟན་པའོ། །དེ་ནས་འདོད་པ་ན་སྤྱོད་པ་དང</w:t>
      </w:r>
      <w:ins w:id="52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2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གཟུགས་ཡོད་པ་ན་སྤྱོད་པའི་ལྷའི་བུ་དེ་དག་གིས་བཅོམ་ལྡན་འདས་ལ་འདི་སྐད་ཅེས་གསོལ་ཏོ་ཞེས་བྱ་བ་ནས། བླ་ན་མེད་པ་ཡང་དག་པར་རྫོགས་པའི་བྱང་ཆུབ་ནི་འབྱུང་བར་དཀའོ་ཞེས་བྱ་བའི་བར་གྱིས་ནི། ཆོས་ཐམས་ཅད་དངོས་པོ་མེད་ཅིང་དམིགས་སུ་མེད་པ་ལ། བླ་ན་མེད་པའི་བྱང་ཆུབ་ཐོབ་པར་འདོད་པ་ནི།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ཉན་ཐོས་དང་རང་སངས་རྒྱས་ལ་སོགས་པ་དམིགས་པ་ཅན་རྣམས་ཀྱིས་མི་ནུས་སོ་ཞེས་བྱ་བའི་དོན་ཏོ། །བཅོམ་ལྡན་ཐབས་</w:t>
      </w:r>
      <w:del w:id="52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ཀྱིས་བཀའ་</w:t>
      </w:r>
      <w:ins w:id="52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52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་པ་ཞེས་བྱ་བ་ནས། དེ་ཅིའི་ཕྱིར་ཞེ་ན། ལྷའི་བུ་དག་ཆོས་ཐམས་ཅད་ནི། ཤིན་ཏུ་རྣམ་པར་དག་པའི་ཕྱིར་རོ་ཞེས་བྱ་བའི་བར་གྱིས་ནི། ལྷའི་བུ་རྣམས་ཀྱིས་གསོལ་</w:t>
      </w:r>
      <w:ins w:id="52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པའི</w:t>
        </w:r>
      </w:ins>
      <w:del w:id="52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་དོན། འཁོར་རྣམས་བརྟན་པར་ཡིད་ཆེས་པར་བྱ་བའི་ཕྱིར། བཅོམ་ལྡན་འདས་ཀྱིས་གསལ་བར་བཤད་པའོ། །དེ་ནས་ཚེ་དང་ལྡན་པ་རབ་འབྱོར་གྱིས་བཅོམ་ལྡན་འདས་ལ་འདི་སྐད་ཅེས་གསོལ་ཏོ་ཞེས་བྱ་བ་ནས</w:t>
      </w:r>
      <w:del w:id="52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པའི་བྱང་ཆུབ་ཏུ་མངོན་པར་རྫོགས་པར་འཚང་རྒྱ་བར་བགྱི་བ་ནི་མི་དཀའོ་ཞེས་བྱ་བའི་བར་གྱིས་ནི་ཆོས་རྣམས་ལ་དངོས་པོ་ཞིག་ཡོད་ན། དེ་དག་མེད་པར་རྟོགས་པར་བྱ་དཀའི། མེད་པ་ལ་མེད་པར་ཤེས་པར་བྱ་བ་མི་དཀའོ་ཞེས་རབ་འབྱོར་གྱིས་གསོལ་པའོ། །དེ་ཅིའི་</w:t>
      </w:r>
      <w:ins w:id="52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52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སྦད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་དུ་ཞེ་ན། བཅོམ་ལྡན་འདས་དེ་ནི་འདི་ལྟར་ཞེས་བྱ་བ་ནས། གང་མངོན་པར་རྫོགས་པར་འཚང་རྒྱ་བར་བགྱི་བའི་ཆོས་དེ་ལྟ་བུ་མ་མཆིས་སོ་ཞེས་བྱ་བའི་བར་གྱིས་ནི། ཆོས་ཐམས་ཅད་དངོས་པོ་མེད་པ་ལ། དངོས་པོ་མེད་པར་རྟོགས་པར་བྱ་བ་མི་དཀའ་བའི་གཏན་ཚིགས་བསྟན་པའོ། །དེ་ཅིའི་ཕྱིར་ཞེ་ན། བཅོམ་ལྡན་འདས་དེ་ནི་འདི་ལྟར་ཆོས་ཐམས་ཅད་སྟོང་པ་སྟེ་ཞེས་བྱ་བ་ནས།</w:t>
      </w:r>
      <w:ins w:id="52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བཅོམ་ལྡན་འདས་རྣམ་གྲངས་དེས་ན་བྱང་ཆུབ་སེམས་དཔའ་སེམས་དཔའ་ཆེན་པོས། བླ་ན་མེད་པ་ཡང་དག་པར་རྫོགས་པའི་བྱང་ཆུབ་ཏུ་མངོན་པར་རྫོགས་པར་འཚང་རྒྱ་བར་བླའོ་ཞེས་བྱ་བའི་བར་གྱིས་ནི། རྣམ་པར་བྱང་བའི་ཕྱོགས་སུ་གཏོགས་པ་དང</w:t>
      </w:r>
      <w:ins w:id="52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2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ཉོན་མོངས་པའི་ཕྱོགས་སུ་གཏོགས་པའི་ཆོས་ཐམས་ཅད་རང་བཞིན་གྱིས་སྟོང་</w:t>
      </w:r>
      <w:ins w:id="52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བས།</w:t>
        </w:r>
      </w:ins>
      <w:del w:id="52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པས།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རྣམ་པར་བྱང་བའི་ཆོས་རྣམས་འཕེལ་བར་བྱ་བ་དང</w:t>
      </w:r>
      <w:ins w:id="52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2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ཉོན་མོངས་པའི་ཕྱོགས་རྣམས་འགྲིབ་པར་</w:t>
      </w:r>
      <w:del w:id="52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བའི་ཕྱིར་ཕ་རོལ་ཏུ་ཕྱིན་པ་དྲུག་ལ་སོགས་པ་རྣམ་པ་ཐམས་ཅད་</w:t>
      </w:r>
      <w:ins w:id="52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2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དུ་བསྒོམ་ཞིང་སྤྱད་པར་བྱ་བའི་ཆོས་རྣམས་ཀྱང་རང་བཞིན་གྱིས་སྟོང་ལ་ཤེས་པར་བྱེད་པ་དང</w:t>
      </w:r>
      <w:ins w:id="52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2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ཤེས་པར་བྱ་བའི་རྒྱུ་རྣམས་ཀྱང་རང་བཞིན་གྱིས་སྟོང་སྟེ།</w:t>
      </w:r>
      <w:ins w:id="52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དངོས་པོ་མེད་པའི་ཕྱིར་མེད་པ་ལ་མེད་པར་ཤེས་པར་བྱ་བ་མི་དཀའོ། །དེ་ཅིའི་</w:t>
      </w:r>
      <w:ins w:id="52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52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བེེད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་དུ་ཞེ་ན། བཅོམ་ལྡན་འདས་དེ་ནི་འདི་ལྟར་གཟུགས་ནི་གཟུགས་ཀྱི་རང་བཞིན་གྱིས་སྟོང་ལ་</w:t>
      </w:r>
      <w:del w:id="52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་ནས་རྣམ་པ་ཐམས་ཅད་མཁྱེན་པ་ཉིད་ནི་རྣམ་པ་ཐམས་ཅད་མཁྱེན་པ་ཉིད་ཀྱི་རང་བཞིན་གྱིས་སྟོང་ངོ་ཞེས་བྱ་བའི་བར་</w:t>
      </w:r>
      <w:ins w:id="52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2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་ནི་ཆོས་ཐམས་ཅད་དངོས་པོ་མེད་པའི་གཏན་ཚིགས་བསྟན་པ་སྟེ། ཆོས་ཐམས་ཅད་དངོས་པོ་མེད་པ་ལ་ཡང་ཡོད་པ་ལས་བཤིག་སྟེ། མེད་པར་བྱས་པ་</w:t>
      </w:r>
      <w:ins w:id="52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</w:t>
        </w:r>
      </w:ins>
      <w:del w:id="52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ནི་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མ་ཡིན་གྱི།</w:t>
      </w:r>
      <w:ins w:id="52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གཟུགས་ལ་སོགས་པ་རྣམ་པ་ཐམས་ཅད་མཁྱེན་པ་ཉིད་ལ་ཐུག་གི་བར་དུ། ཆོས་ཐམས་ཅད་དོན་དམ་པར་དངོས་པོ་ཡོད་པར་མ་གྲུབ་པས། རང་བཞིན་གྱིས་སྟོང་ངོ་ཞེས་བསྟན་པའོ། །དེ་ནས་ཚེ་དང་ལྡན་པ་ཤ་ར་དྭ་ཏིའི་བུས། ཚེ་དང་ལྡན་པ་རབ་འབྱོར་ལ་འདི་སྐད་ཅེས་སྨྲས་སོ་ཞེས་བྱ་བ་ནས། ཚེ་དང་ལྡན་པ་རབ་འབྱོར་རྣམ་གྲངས་དེས་ན། བླ་ན་མེད་པ་ཡང་དག་པར་རྫོགས་པའི་བྱང་ཆུབ་ཏུ་མངོན་པར་རྫོགས་པར་འཚང་རྒྱ་བར་ནི་དཀའ་བ་</w:t>
      </w:r>
      <w:del w:id="52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སྟེ། མངོན་པར་རྫོགས་པར་འཚང་རྒྱ་བར་</w:t>
      </w:r>
      <w:del w:id="52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སླ་བ་ནི་མ་ཡིན་ནོ་ཞེས་བྱ་བའི་བར་</w:t>
      </w:r>
      <w:ins w:id="52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2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ཤཱ་རིའི་བུས་བླ་ན་མེད་པ་ཡང་དག་པར་རྫོགས་པའི་བྱང་ཆུབ་ཏུ་མངོན་པར་རྫོགས་པར་འཚང་རྒྱ་བར་དཀའ་བ་བསྟན་པ་སྟེ། དེ་ལྟར་ཆོས་ཐམས་ཅད་རང་བཞིན་གྱིས་སྟོང་སྟེ། ནམ་མཁའ་བཞིན་དུ་དངོས་པོ་མེད་ན། མངོན་པར་རྫོགས་པར་འཚང་རྒྱ་བར་བྱའོ་སྙམ་དུ་ཡང་སེམས་པ་མི་རིགས་ན། དེ་ལྟར་ཡང་མ་ཡིན་ཏེ།</w:t>
      </w:r>
      <w:ins w:id="52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བྱང་ཆུབ་སེམས་དཔའ་ནི་ཆོས་ཐམས་ཅད་ནམ་མཁའ་ལྟ་བུར་མོས་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པར་ཡང་བྱས་ནས། བླ་ན་མེད་པ་ཡང་དག་པར་རྫོགས་པའི་བྱང་ཆུབ་ཏུ་མངོན་པར་རྫོགས་པར་འཚང་རྒྱ་བར་བྱེད་པས། དངོས་པོ་ཡོད་པ་ལ་ཡོད་པའི་བྱ་བ་བྱེད་པ་ནི་དཀའ་བ་བྱེད་པའོ་ཞེས་བསྟན་པའོ། །ཡང་རྣམ་</w:t>
      </w:r>
      <w:del w:id="52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པ་གཅིག་ཏུ་ན་དེ་ལྟར་བླ་ན་མེད་པའི་བྱང་ཆུབ་ཏུ་མངོན་པར་རྫོགས་པར་འཚང་རྒྱ་བར་</w:t>
      </w:r>
      <w:ins w:id="52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</w:t>
        </w:r>
      </w:ins>
      <w:del w:id="52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་ན། དམིགས་པ་དང་བཅས་པར་སྤྱོད་པའི་བྱང་ཆུབ་སེམས་དཔའ་མང་པོ་བླ་ན་མེད་པའི་བྱང་ཆུབ་ལས་ཕྱིར་ལྡོག་པར་ཡང་མི་འགྱུར་བའི་རིགས་ན་དེ་དག་ཕྱིར་ལྡོག་པ་དང་སྦྱར་ན།</w:t>
      </w:r>
      <w:ins w:id="52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བླ་ན་མེད་པ་ཡང་དག་པར་རྫོགས་པའི་བྱང་ཆུབ་ཏུ་མངོན་པར་རྫོགས་པར་འཚང་རྒྱ་བར་བྱ་བ</w:t>
      </w:r>
      <w:ins w:id="52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ས་ལ</w:t>
        </w:r>
      </w:ins>
      <w:del w:id="52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་སླ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་བ་མ་ཡིན་ནོ་ཞེས་ཤཱ་རིའི་བུས་རབ་འབྱོར་ལ་བརྒལ་བའོ། །རབ་འབྱོར་གྱིས་སྨྲས་པ། ཚེ་དང་ལྡན་པ་ཤ་ར་དྭ་ཏིའི་བུ་འདི་ཅི་སྙམ་དུ་སེམས།</w:t>
      </w:r>
      <w:ins w:id="52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གཟུགས་བླ་ན་མེད་པ་ཡང་དག་པར་རྫོགས་པའི་བྱང་ཆུབ་ལས་ལྡོག་</w:t>
      </w:r>
      <w:ins w:id="52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གོམ</w:t>
        </w:r>
      </w:ins>
      <w:del w:id="52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་ཞེས་བྱ་བ་ལ་སོགས་པས་ནི། ཤཱ་རིའི་བུས་བྱང་ཆུབ་སེམས་དཔའ་གང་གཱའི་ཀླུང་གི་བྱེ་མ་སྙེད་བླ་ན་མེད་པ་ཡང་དག་པར་རྫོགས་པའི་བྱང་ཆུབ་ལས་ཕྱིར་ལྡོག་པར་འགྱུར་བ་དང་སྦྱར་ན། བླ་ན་མེད་པ་ཡང་དག་པར་རྫོགས་པའི་བྱང་ཆུབ་ཏུ་མངོན་པར་རྫོགས་པར་འཚང་རྒྱ་བར་འགྱུར་བ་སླ་བ་མ་ཡིན་ནོ་ཞེས་སྨྲས་པ་ལ། རབ་འབྱོར་གྱིས་ཕྱིར་ལྡོག་པར་འགྱུར་བའི་དངོས་པོ་ཡོད་པ་མ་ཡིན་པར་བསྟན་པ་སྟེ།</w:t>
      </w:r>
      <w:ins w:id="52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དེ་ལྟར་དངོས་པོ་མེད་པ་ལ་དངོས་པོ་མེད་པར་རྟོགས་པར་བྱ་བ་དཀའ་བ་མ་ཡིན་ནོ་ཞེས་བསྟན་པ་སྟེ། གཟུགས་བླ་ན་མེད་པ་ཡང་དག་པར་རྫོགས་པའི་བྱང་ཆུབ་ལས་ལྡོག་གམ་ཞེས་བྱ་བ་ནས། རྣམ་པ་ཐམས་ཅད་མཁྱེན་པ་ཉིད་བླ་ན་མེད་པ་ཡང་དག་པར་རྫོགས་པའི་བྱང་ཆུབ་ལས་ལྡོག་གམ་ཞེས་བྱ་བའི་བར་གྱིས་ནི།</w:t>
      </w:r>
      <w:ins w:id="52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གཟུགས་ལ་སོགས་པ་རྣམ་པ་ཐམས་ཅད་མཁྱེན་པ་ཉིད་ལ་ཐུག་གི་བར་གྱི་</w:t>
      </w:r>
      <w:del w:id="52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ཆོས་ཐམས་ཅད་དོན་དམ་པར་རང་བཞིན་གྱིས་སྟོང་པས་ཕྱིར་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ལྡོག་པར་འགྱུར་བའི་དངོས་པོ་གང་ཡང་མེད་དོ་ཞེས་བསྟན་པའོ། །སྨྲས་པ་ཚེ་དང་ལྡན་པ་ཤ་ར་དྭ་ཏིའི་བུ་དེ་ཇི་སྙམ་དུ་སེམས། གཟུགས་ལས་གུད་ན་གང་བླ་ན་མེད་པ་ཡང་དག་པར་རྫོགས་པའི་བྱང་ཆུབ་ལས་ལྡོག་པའི་ཆོས་དེ་ལྟ་བུ་དམིགས་སམ་ཞེས་བྱ་བ་ནས།</w:t>
      </w:r>
      <w:ins w:id="52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རྣམ་པ་ཐམས་ཅད་མཁྱེན་པ་ཉིད་ལས་གུད་ན། གང་བླ་ན་མེད་པ་ཡང་དག་པར་རྫོགས་པའི་བྱང་ཆུབ་ལས་ལྡོག་པའི་ཆོས་དེ་ལྟ་བུ་དམིགས་སམ་ཞེས་བྱ་བའི་བར་གྱིས་ནི། ཕྱིར་ལྡོག་པའི་བྱང་ཆུབ་སེམས་དཔའ་གཟུགས་ལ་སོགས་པའི་རང་བཞིན་དུ་ཡོད་པ་མ་ཡིན་ཡང</w:t>
      </w:r>
      <w:ins w:id="52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2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གཟུགས་ལ་སོགས་པ་ལས་མ་གཏོགས་པའི་རང་བཞིན་ཞིག་ཡོད་དོ་སྙམ་དུ་སེམས་པ་བསལ་བའི་ཕྱིར། གཟུགས་ལ་སོགས་པའི་རྣམ་པ་ཐམས་ཅད་མཁྱེན་པ་ཉིད་ལ་ཐུག་གི་བར་གྱི་ཆོས་རྣམས་ལས་གུད་ན་ཡང</w:t>
      </w:r>
      <w:ins w:id="52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2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ཕྱིར་</w:t>
      </w:r>
      <w:ins w:id="52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ལྡོག</w:t>
        </w:r>
      </w:ins>
      <w:del w:id="52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་པར་འགྱུར་བའི་བྱང་ཆུབ་སེམས་དཔའ་དམིགས་སུ་མེད་དོ་ཞེས་བསྟན་པའོ། །ཚེ་དང་ལྡན་པ་ཤཱ་ར་དྭ་ཏིའི་བུ་དེ་ཇི་སྙམ་དུ་སེམས། གཟུགས་ཀྱི་དེ་བཞིན་ཉིད་གང་ཡིན་པ་དེ་བླ་ན་མེད་པ་ཡང་དག་པར་རྫོགས་པའི་བྱང་ཆུབ་ལས་ལྡོག་གམ་ཞེས་བྱ་བ་ནས། རྣམ་པ་ཐམས་ཅད་</w:t>
      </w:r>
      <w:ins w:id="52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2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དེ་བཞིན་ཉིད་གང་ཡིན་པ་དེ་བླ་ན་མེད་པ་ཡང་དག་པར་རྫོགས་པའི་བྱང་ཆུབ་ལས་ལྡོག་གམ་ཞེས་བྱ་བའི་བར་</w:t>
      </w:r>
      <w:ins w:id="52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2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གཟུགས་ལ་སོགས་པ་རྣམ་པ་ཐམས་ཅད་མཁྱེན་པ་ཉིད་ལ་ཐུག་གི་བར་གྱི་</w:t>
      </w:r>
      <w:del w:id="52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རྣམས་ཀྱི་དེ་བཞིན་ཉིད་རང་བཞིན་དུ་ཡང་ཕྱིར་ལྡོག་པའི་བྱང་ཆུབ་སེམས་དཔའ་ཡོད་པ་མ་ཡིན་ནོ་ཞེས་བསྟན་པའོ། །སྨྲས་པ། ཚེ་དང་ལྡན་པ་ཤཱ་ར་དྭ་ཏིའི་བུ་དེ་ཇི་སྙམ་དུ་སེམས། གཟུགས་ཀྱི་དེ་བཞིན་ཉིད་ལས་གུད་ན་གང་བླ་ན་མེད་པ་ཡང་དག་པར་རྫོགས་པའི་བྱང་ཆུབ་ལས་ལྡོག་པའི་ཆོས་དེ་ལྟ་བུ་ཡོད་དམ་ཞེས་བྱ་བ་ནས། རྣམ་པ་ཐམས་ཅད་</w:t>
      </w:r>
      <w:ins w:id="52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2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་པ་ཉིད་ཀྱི་དེ་བཞིན་ཉིད་ལས་གུད་ན་གང་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བླ་ན་མེད་པ་ཡང་དག་པར་རྫོགས་</w:t>
      </w:r>
      <w:ins w:id="52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པའི་བྱང་ཆུབ་ལས་ལྡོག་པའི་ཆོས་དེ་ལྟ་བུ་ཡོད་དམ་ཞེས་བྱ་བའི་བར་གྱིས་ནི། བླ་ན་མེད་པའི་བྱང་ཆུབ་ལས་ཕྱིར་ལྡོག་པའི་བྱང་ཆུབ་སེམས་དཔའ་གཟུགས་ལ་སོགས་པའི་དེ་བཞིན་ཉིད་ཀྱི་རང་བཞིན་དུ་ཡོད་པ་མ་ཡིན་པ་ཡང</w:t>
      </w:r>
      <w:ins w:id="52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2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ལ་སོགས་པའི་དེ་བཞིན་ཉིད་ལས་གཞན་པའི་རང་བཞིན་དུ་ཡོད་དོ་སྙམ་དུ་ཁ་ཅིག་སེམས་ཀྱང་སྲིད་དེ་དེ་ལས་བཟློག་པའི་ཕྱིར། ཕྱིར་ལྡོག་པའི་བྱང་ཆུབ་སེམས་དཔའ་ནི་གཟུགས་ལ་སོགས་པའི་དེ་བཞིན་ཉིད་ལས་གཞན་པའི་རང་བཞིན་དུ་ཡང་ཡོད་པ་མ་ཡིན་ནོ་ཞེས་བསྟན་པའོ། །སྨྲས་པ། ཚེ་དང་</w:t>
      </w:r>
      <w:ins w:id="52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ལྡན</w:t>
        </w:r>
      </w:ins>
      <w:del w:id="52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ལྡངྒེ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་པ་ཤཱ་ར་དྭ་ཏིའི་བུ་དེ་ཇི་སྙམ་དུ་སེམས། དེ་བཞིན་ཉིད་བླ་ན་མེད་པ་ཡང་དག་པར་རྫོགས་པའི་བྱང་ཆུབ་ལས་ལྡོག་གམ་ཞེས་བྱ་བ་ནས། སྨྲས་པ། ཚེ་དང་ལྡན་པ་ཤཱ་ར་དྭ་ཏིའི་བུ་དེ་ཇི་སྙམ་དུ་སེམས། བསམ་གྱིས་མི་ཁྱབ་པའི་དབྱིངས་ལས་བླ་ན་མེད་པ་ཡང་དག་པར་རྫོགས་པའི་བྱང་ཆུབ་ལས་ལྡོག་གམ་ཞེས་བྱ་བའི་བར་</w:t>
      </w:r>
      <w:ins w:id="52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2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་ནི་དེ་ལྟར་གོང་དུ་སྨོས་པའི་ཚུལ་གྱིས། ཕྱིར་ལྡོག་པའི་བྱང་ཆུབ་སེམས་དཔའ་གཟུགས་ལ་སོགས་པའི་དེ་བཞིན་ཉིད་ཀྱི་རང་བཞིན་དུ་ཡོད་པ་ཡང་མ་ཡིན་པ། དེ་ལས་གཞན་པའི་རང་བཞིན་དུ་ཡོད་པ་ཡང་མ་ཡིན་དུ་ཟིན་ཀྱང</w:t>
      </w:r>
      <w:ins w:id="52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2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དེ་བཞིན་ཉིད་དང</w:t>
      </w:r>
      <w:ins w:id="52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2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ཆོས་ཉིད་དང་ཆོས་ཀྱི་དབྱིངས་ལ་སོགས་པ་</w:t>
      </w:r>
      <w:del w:id="52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མ་བྱས་ཤིང་ཡོངས་སུ་དག་པའི་རང་བཞིན་དུ་ཡོད་དོ་སྙམ་དུ་ཁ་ཅིག་སེམས་པ་ལས་བཟློག་པའི་ཕྱིར། ཕྱིར་ལྡོག་པའི་བྱང་ཆུབ་སེམས་དཔའ་ནི། དེ་བཞིན་ཉིད་དང</w:t>
      </w:r>
      <w:ins w:id="52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2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ཆོས་ཉིད་དང</w:t>
      </w:r>
      <w:ins w:id="52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2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ཆོས་ཀྱི་དབྱིངས་ལ་སོགས་པའི་རང་བཞིན་དུ་ཡང་ཡོད་པ་མ་ཡིན་ནོ་ཞེས་བསྟན་པ་སྟེ།</w:t>
      </w:r>
      <w:ins w:id="52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དེ་བཞིན་ཉིད་དང་ཆོས་ཉིད་དང</w:t>
      </w:r>
      <w:ins w:id="52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2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ཆོས་ཀྱི་དབྱིངས་དང</w:t>
      </w:r>
      <w:ins w:id="52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2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ཆོས་ཀྱི་གནས་ཉིད་དང</w:t>
      </w:r>
      <w:ins w:id="52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2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ཆོས་སྐྱོན་མེད་པ་ཉིད་དང</w:t>
      </w:r>
      <w:ins w:id="52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2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ཡང་དག་པའི་མཐའ་དང</w:t>
      </w:r>
      <w:ins w:id="52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2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བསམ་གྱིས་མི་ཁྱབ་པའི་དབྱིངས་རྣམས་ནི་སྟོང་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པ་ཉིད་ཡོངས་སུ་དག་པའི་རྣམ་གྲངས་ཏེ། དེ་ལ་ཕྱིར་ལྡོག་པའི་བྱང་ཆུབ་སེམས་དཔའ་མི་སྲིད་དོ་ཞེས་བྱ་བའི་དོན་ཏོ། །སྨྲས་པ། ཚེ་དང་ལྡན་པ་ཤཱ་ར་དྭ་ཏིའི་བུ་དེ་ཇི་སྙམ་དུ་སེམས། དེ་བཞིན་ཉིད་ལས་གུད་ན་གང་བླ་ན་མེད་པ་ཡང་དག་པར་རྫོགས་པའི་བྱང་ཆུབ་ལས་ལྡོག་པའི་ཆོས་དེ་ལྟ་བུ་ཡོད་དམ་ཞེས་བྱ་བ་ནས། སྨྲས་པ། ཚེ་དང་ལྡན་པ་ཤ་ར་དྭ་ཏིའི་བུ་དེ་</w:t>
      </w:r>
      <w:del w:id="52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ཇི་སྙམ་དུ་སེམས་བསམ་གྱིས་མི་ཁྱབ་པའི་དབྱིངས་ལས་གུད་ན་གང་བླ་ན་མེད་པ་ཡང་དག་པར་རྫོགས་པའི་བྱང་ཆུབ་ལས་ལྡོག་པའི་ཆོས་དེ་ལྟ་བུ་ཡོད་དམ་ཞེས་བྱ་བའི་བར་</w:t>
      </w:r>
      <w:ins w:id="52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2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ཕྱིར་ལྡོག་པའི་བྱང་ཆུབ་སེམས་དཔའ་དེ་བཞིན་ཉིད་དང</w:t>
      </w:r>
      <w:ins w:id="52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2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ཆོས་ཉིད་ལ་སོགས་པའི་རང་བཞིན་དུ་ཡོད་པ་མ་ཡིན་ཡང</w:t>
      </w:r>
      <w:ins w:id="53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3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དེ་དག་ལས་གཞན་པའི་རང་བཞིན་དུ་ཡོད་དོ་སྙམ་དུ་ཁ་ཅིག་སེམས་པ་ལས་བཟློག་པའི་ཕྱིར། ཕྱིར་ལྡོག་པའི་བྱང་ཆུབ་སེམས་དཔའ་ནི་དེ་བཞིན་ཉིད་དང</w:t>
      </w:r>
      <w:ins w:id="53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3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ཆོས་ཉིད་ལ་སོགས་པ་ལས་གཞན་པའི་རང་བཞིན་དུ་ཡང་ཡོད་པ་མ་ཡིན་ནོ་ཞེས་བསྟན་པའོ། །སྨྲས་པ། དེ་ལྟར་ན་བདེན་པའི་ཚུལ་བཞིན་དུ་ཆོས་དེ་དག་མི་དམིགས་ན། གང་བླ་ན་མེད་པ་ཡང་དག་པར་རྫོགས་པའི་བྱང་ཆུབ་ལས་ལྡོག་པའི་ཆོས་དེ་ལྟ་བུ་གང་ཞིག་ཡོད་ཅེས་བྱ་བས་ནི། དེ་ལྟར་གོང་དུ་བཤད་པའི་ཚུལ་གྱིས། ཕྱིར་ལྡོག་པའི་བྱང་ཆུབ་སེམས་དཔའ་ཆོས་གང་གིས་དངོས་པོ་ཡང་ཡོད་པ་མ་ཡིན་པས། དོན་དམ་པ་ཕྱིར་ལྡོག་པར་འགྱུར་བའི་བྱང་ཆུབ་སེམས་དཔའ་གང་ཡང་མེད་དོ་ཞེས་བསྟན་པའོ། །སྨྲས་པ། གནས་བརྟན་</w:t>
      </w:r>
      <w:del w:id="53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རབ་འབྱོར་གྱིས་ཆོས་ཀྱི་ཚུལ་དུ་རྣམ་པ་དེས་བསྟན་པ་ལྟར་ན། བྱང་ཆུབ་སེམས་དཔའ་གང་ཡང་</w:t>
      </w:r>
      <w:del w:id="53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བླ་ན་མེད་པ་ཡང་དག་པར་རྫོགས་པའི་བྱང་ཆུབ་ལས་ལྡོག་པ་མེད་དེ་ཞེས་བྱ་བ་ནས། སངས་རྒྱས་ཀྱི་ཐེག་པ་གཅིག་ཏུ་འགྱུར་རོ་ཞེས་བྱ་བའི་བར་གྱིས་ནི། དེ་ལྟར་ཕྱིར་ལྡོག་པར་འགྱུར་བའི་བྱང་ཆུབ་སེམས་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དཔའ་ཡང་དག་པར་ཡོད་པ་མ་ཡིན་ན། དེ་བཞིན་གཤེགས་པས་ཉན་ཐོས་ཀྱི་ཐེག་པ་ལ་གནས་པར་འགྱུར་བའི་བྱང་ཆུབ་སེམས་དཔའ་དང</w:t>
      </w:r>
      <w:ins w:id="53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རང་སངས་རྒྱས་ཀྱི་</w:t>
      </w:r>
      <w:ins w:id="53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ཐེག</w:t>
        </w:r>
      </w:ins>
      <w:del w:id="53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ཇིག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་པ་ལ་གནས་པར་འགྱུར་བའི་བྱང་ཆུབ་སེམས་དཔའ་ཡང་མེད་དེ། ཐམས་ཅད་ཀྱང་ཐེག་པ་ཆེན་པོ་འབའ་ཞིག་ལ་གནས་པར་འགྱུར་རོ་ཞེས་ཤཱ་རིའི་བུས་གལ་བཟུང་སྟེ་སྨྲས་པའོ། །དེ་ནས་ཚེ་དང་ལྡན་པ་བྱམས་གང་གི་བུས། ཚེ་དང་ལྡན་པ་ཤཱ་རིའི་བུ་ལ་འདི་སྐད་ཅེས་སྨྲས་སོ། །ཚེ་དང་ལྡན་པ་ཤཱ་རིའི་བུ་གནས་བརྟན་རབ་འབྱོར་འདི་བྱང་ཆུབ་སེམས་དཔའ་གཅིག་ཏུ་ཡང་འདོད་དམ་ཞེས་གནས་བརྟན་རབ་འབྱོར་ལ་དྲི་དགོས་སོ་ཞེས་བྱ་བས་ནི། དོན་དམ་པར་ཆོས་ཐམས་ཅད་རང་བཞིན་གྱིས་སྟོང་</w:t>
      </w:r>
      <w:ins w:id="53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བས།</w:t>
        </w:r>
      </w:ins>
      <w:del w:id="53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པས།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ཕྱིར་ལྡོག་པའི་བྱང་ཆུབ་སེམས་དཔའ་འབའ་ཞིག་མེད་པར་མ་ཟད་ཀྱི། ཕྱིར་ལྡོག་པ་དང་ཕྱིར་མི་ལྡོག་པ་ཐམས་ཅད་ཀྱི་དོན་དམ་པར་དངོས་པོ་མེད་པར་བཤད་པའི་གླེང་བསླང་བའི་ཕྱིར། བྱམས་གང་གི་བུས་ཤཱ་རིའི་བུ་རབ་འབྱོར་ལ་ཕྱིར་མི་ལྡོག་པའི་བྱང་ཆུབ་</w:t>
      </w:r>
      <w:ins w:id="53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སེམས་དཔའ་གཅིག་ཏུ་ཡོད་པར་འདོད་དམ་ཞེས་འདྲིར་བཅུག་པའོ། །དེ་ནས་ཚེ་དང་ལྡན་པ་ཤ་ར་དྭ་ཏིའི་བུས། ཚེ་དང་ལྡན་པ་རབ་འབྱོར་ལ་འདི་སྐད་ཅེས་སྨྲས་སོ། །ཚེ་དང་ལྡན་པ་རབ་འབྱོར་བྱང་ཆུབ་སེམས་དཔའ་སངས་རྒྱས་ཀྱི་ཐེག་པ་པ་འདོད་དམ་ཞེས་བྱ་བ་ནི། དེ་ལྟར་ཕྱིར་ལྡོག་པའི་བྱང་ཆུབ་སེམས་དཔའ་ཉན་ཐོས་ཀྱི་ཐེག་པ་དང</w:t>
      </w:r>
      <w:ins w:id="53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རང་སངས་རྒྱས་ཀྱི་ཐེག་པ་པ་གཉིས་མེད་ན། ཅིའི་ཕྱིར་ཕྱིར་མི་ལྡོག་པའི་བྱང་ཆུབ་སེམས་དཔའ་སངས་རྒྱས་ཀྱི་ཐེག་པ་གཅིག་ཏུ་ཡོད་པར་འདོད་དམ་ཞེས་དྲིས་པའོ། །རབ་འབྱོར་གྱིས་སྨྲས་པ། ཚེ་དང་ལྡན་པ་ཤ་ར་དྭ་ཏིའི་བུ་དེ་བཞིན་ཉིད་ལ་བྱང་ཆུབ་སེམས་དཔའ་ཉན་ཐོས་ཀྱི་ཐེག་པ་</w:t>
      </w:r>
      <w:ins w:id="53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53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་དང་ཞེས་བྱ་བ་ནས་དེ་བཞིན་ཉིད་ལ་བྱང་ཆུབ་སེམས་དཔའ་གསུམ་དུ་དམིགས་སམ་ཞེས་བྱ་བའི་བར་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གྱིས་ནི། དོན་དམ་པར་ཆོས་ཐམས་ཅད་ངོ་བོ་ཉིད་ཀྱིས་སྟོང་སྟེ། དེ་བཞིན་ཉིད་ཀྱི་རང་བཞིན་ཙམ་དུ་ཟད་པ་ལ། བྱང་ཆུབ་སེམས་དཔའ་རྣམ་པ་གསུམ་དུ་དབྱེར་མེད་དོ་ཞེས་བསྟན་པའོ། །སྨྲས་པ། ཚེ་དང་ལྡན་པ་ཤ་ར་དྭ་ཏིའི་བུ་རྒྱུ་གཅིག་གམ་ཞེས་བྱ་བ་ནས་བྱང་ཆུབ་སེམས་དཔའ་གཅིག་ཡང་དག་པར་རྗེས་སུ་མཐོང་ངམ་ཞེས་བྱ་བའི་བར་གྱིས་ནི་དེ་བཞིན་ཉིད་ལ་རྣམ་པ་གསུམ་དུ་བྱེ་བྲག་དབྱེར་མེད་པས། དོན་དམ་པར་བྱང་ཆུབ་སེམས་དཔའ་ཕྱིར་མི་ལྡོག་པ་གཅིག་</w:t>
      </w:r>
      <w:ins w:id="53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བུ</w:t>
        </w:r>
      </w:ins>
      <w:del w:id="53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་ཡང་དངོས་པོ་ཡོད་པར་མི་འགྲུབ་</w:t>
      </w:r>
      <w:ins w:id="53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བོ</w:t>
        </w:r>
      </w:ins>
      <w:del w:id="53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་ཞེས་བསྟན་པའོ། །སྨྲས་པ། དེ་ལྟར་བདེན་པའི་</w:t>
      </w:r>
      <w:ins w:id="53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53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ཚུད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་བཞིན་དུ་ཆོས་དེ་དག་མི་དམིགས་ན་ཞེས་བྱ་བ་ནས། འདི་</w:t>
      </w:r>
      <w:ins w:id="53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ནི</w:t>
        </w:r>
      </w:ins>
      <w:del w:id="53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་སངས་རྒྱས་ཀྱི་ཐེག་པ་</w:t>
      </w:r>
      <w:ins w:id="53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བའོ</w:t>
        </w:r>
      </w:ins>
      <w:del w:id="53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པའོ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་ཞེས་བྱ་བར་སེམས་པར་འགྱུར་ཞེས་བྱ་བའི་བར་གྱིས་ནི། དེ་ལྟར་གོང་དུ་བཤད་པའི་ཚུལ་དུ། བདེན་པར་བརྟགས་ཤིང་གཏན་ལ་ཕབ་ན། དོན་དམ་པར་ཆོས་ཐམས་ཅད་དེ་བཞིན་ཉིད་ཀྱི་རང་བཞིན་ཙམ་དུ་ཟད་དེ། རྣམ་པ་གསུམ་དུ་དམིགས་སུ་མེད་ན། ཤཱ་རིའི་བུ་ཁྱོད་ཅི་ལས་བསམས་ཏེ། བྱང་ཆུབ་སེམས་དཔའ་རྣམ་པ་གསུམ་ཡོད་པར་སེམས་ཞེས་རབ་འབྱོར་གྱིས་དྲིས་པ་སྟེ། སྔར་བཤད་པའི་ཚུལ་དང་སྦྱར་ན། བྱང་ཆུབ་སེམས་དཔའ་རྣམ་པ་གསུམ་དུ་མེད་དོ་ཞེས་བྱ་བའི་དོན་ཏོ། །ཚེ་དང་ལྡན་པ་ཤ་ར་དྭ་ཏིའི་བུ་དེ་ལྟར་བྱང་ཆུབ་སེམས་དཔའ་སེམས་དཔའ་ཆེན་པོ་ཆོས་ཐམས་ཅད་ཀྱི་དེ་བཞིན་ཉིད་ཀྱི་བྱེ་བྲག་མེད་པ་ལ། བྱང་ཆུབ་སེམས་དཔའ་སེམས་དཔའ་ཆེན་པོའི་སེམས་མི་འཇུམ་ཞིང་འགོད་པ་མེད་ལ་ཡིད་ལ་འགྱོད་པ་མེད་ན། བྱང་ཆུབ་སེམས་དཔའ་སེམས་དཔའ་ཆེན་པོ་དེ་ནི། བླ་ན་མེད་པ་ཡང་དག་པར་རྫོགས་པའི་བྱང་ཆུབ་ཏུ་འབྱུང་བར་འགྱུར་རོ་ཞེས་བྱ་བ་ནི། དེ་ལྟར་གོང་དུ་བཤད་པའི་ཚུལ་གྱིས་ཆོས་ཐམས་ཅད་ངོ་བོ་ཉིད་ཀྱིས་སྟོང་ཞིང་དེ་བཞིན་ཉིད་ཀྱི་རང་བཞིན་དུ་གཅིག་སྟེ། བྱེ་བྲག་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མེད་པ་</w:t>
      </w:r>
      <w:del w:id="53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བཤད་པ་ལ་ཡིད་ཆེས་ཤིང་སེམས་ཞུམ་</w:t>
      </w:r>
      <w:ins w:id="53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53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་མེད་ལ། ཐེ་ཚོམ་མེད་ན་བྱང་ཆུབ་སེམས་དཔའ་དེ་ཉན་ཐོས་དང</w:t>
      </w:r>
      <w:ins w:id="53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རང་སངས་རྒྱས་ཀྱི་སར་མི་ལྷུང་བར། བླ་ན་མེད་པ་ཡང་དག་པར་རྫོགས་པའི་བྱང་ཆུབ་ཐོབ་པར་འགྱུར་རོ་ཞེས་བསྟན་པའོ། །དེ་ནས་བཅོམ་ལྡན་འདས་ཀྱིས་ཚེ་དང་ལྡན་པ་རབ་འབྱོར་ལ་བཀའ་སྩལ་པ་ཞེས་བྱ་བ་ནས། བྱང་ཆུབ་སེམས་དཔའ་སེམས་དཔའ་ཆེན་པོ་དེ་ནི་བླ་ན་མེད་པ་ཡང་དག་པར་རྫོགས་པའི་བྱང་ཆུབ་ཏུ་འབྱུང་བར་འགྱུར་རོ་ཞེས་བྱ་བའི་བར་གྱིས་ནི། རབ་འབྱོར་གྱིས་བཤད་པའི་དོན་འཁོར་རྣམས་ལེགས་པར་ཡིད་ཆེས་པར་བྱ་བའི་ཕྱིར། དེ་བཞིན་ཉིད་ལ་བྱེ་བྲག་དབྱེར་མེད་པའི་ཆོས་ཟབ་མོ་བཤད་པ་ལས། ཐེ་ཚོམ་མེད་ཅིང་སེམས་མ་ཞུམ་པ། བླ་ན་མེད་པ་ཡང་དག་པར་རྫོགས་པའི་བྱང་ཆུབ་ཏུ་འབྱུང་བར་འགྱུར་རོ་ཞེས་རབ་འབྱོར་གྱིས་བཤད་པ་ལེགས་ཏེ། སྤོབས་པ་ཆེའོ་ཞེས་བཅོམ་ལྡན་འདས་ཀྱིས་རབ་འབྱོར་ལ་བསྟོད་པའོ། །རབ་འབྱོར་གྱིས་གསོལ་པ། བཅོམ་ལྡན་འདས་དེ་ལྟ་བུའི་ཆོས་དང་ལྡན་པའི་བྱང་ཆུབ་སེམས་དཔའ་སེམས་དཔའ་ཆེན་པོ</w:t>
      </w:r>
      <w:ins w:id="53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 །</w:t>
        </w:r>
      </w:ins>
      <w:del w:id="53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བྱང་ཆུབ་གང་གིས་འབྱུང་བར་འགྱུར་ཞེས་བྱ་བ་ནི། གོང་དུ་ཆོས་ཐམས་ཅད་ཀྱི་དེ་བཞིན་ཉིད་ལ་བྱེ་བྲག་མེད་པར་བསྟན་པ་ལ་ཡིད་ཆེས་ཤིང་སེམས་ཞུམ་པ་མེད་པ། བླ་ན་མེད་པ་ཡང་དག་པར་རྫོགས་པའི་བྱང་ཆུབ་ཏུ་འབྱུང་བར་འགྱུར་རོ་ཞེས་བཤད་པ། ཉན་ཐོས་ཀྱི་ཐེག་པ་</w:t>
      </w:r>
      <w:ins w:id="53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བ་</w:t>
        </w:r>
      </w:ins>
      <w:del w:id="53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དང</w:t>
      </w:r>
      <w:ins w:id="53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རང་སངས་རྒྱས་ཀྱི་ཐེག་པ་</w:t>
      </w:r>
      <w:ins w:id="53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བ་</w:t>
        </w:r>
      </w:ins>
      <w:del w:id="53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དང</w:t>
      </w:r>
      <w:ins w:id="53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བྱང་ཆུབ་སེམས་དཔའི་ཐེག་པ་</w:t>
      </w:r>
      <w:ins w:id="53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53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་གསུམ་ཆར་ཡང</w:t>
      </w:r>
      <w:ins w:id="53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</w:t>
        </w:r>
      </w:ins>
      <w:del w:id="53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སོ་སོའི་བྱང་ཆུབ་ལ་བླ་ན་མེད་པ་ཡང་དག་པར་རྫོགས་པའི་བྱང་ཆུབ་ཅེས་ཟེར་ན།</w:t>
      </w:r>
      <w:ins w:id="53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བྱང་ཆུབ་འདི་གསུམ་གང་གིས་འབྱུང་བར་འགྱུར་ཞེས་ཞུས་པའོ། །བཅོམ་ལྡན་འདས་ཀྱིས་བཀའ་སྩལ་པ། རབ་འབྱོར་བླ་ན་མེད་པ་ཡང་དག་པར་རྫོགས་པའི་བྱང་ཆུབ་</w:t>
      </w:r>
      <w:del w:id="53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ཀྱིས་བྱང་ཆུབ་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སེམས་དཔའ་སེམས་དཔའ་ཆེན་པོ་དེ་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འབྱུང་བར་འགྱུར་རོ་ཞེས་བྱ་བ་ནས། ཐེག་པ་ཆུང་ངུ་གཉིས་བྱང་ཆུབ་ཀྱིས་འབྱུང་བར་ནི། བླ་ན་མེད་པའི་བྱང་ཆུབ་ལས་ཕྱིར་ལྡོག་པ་ཡིན་ཏེ། འབྱུང་བ་མ་ཡིན་པས། བླ་ན་མེད་པ་ཡང་དག་པར་</w:t>
      </w:r>
      <w:ins w:id="53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རྫོགས་པའི་བྱང་ཆུབ་ཀྱིས་འབྱུང་བར་འགྱུར་རོ་ཞེས་བསྟན་པའོ། །རབ་འབྱོར་གྱིས་གསོལ་པ། བཅོམ་ལྡན་འདས་འབྱུང་བ་འཚལ་བའི་བྱང་ཆུབ་སེམས་དཔའ་སེམས་དཔའ་ཆེན་པོས་བླ་ན་མེད་པ་ཡང་དག་པར་རྫོགས་པའི་བྱང་ཆུབ་ལ་ཇི་ལྟར་གནས་པར་བགྱི་ཞེས་བྱ་བ་ནི། དེ་ལྟར་ཆོས་ཟབ་མོ་བསྟན་པ་ལ་ཐེ་ཚོམ་མེད་ཅིང་སེམས་མ་ཞུམ་པའི་བྱང་ཆུབ་སེམས་དཔའ་བླ་ན་མེད་པ་ཡང་དག་པར་རྫོགས་པའི་བྱང་ཆུབ་ཏུ་འབྱུང་བར་འགྱུར་རོ་ཞེས།</w:t>
      </w:r>
      <w:ins w:id="53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དང་རབ་འབྱོར་གཉིས་ཀས་བཤད་པའི་སྐབས་སུ་བླ་ན་མེད་པ་ཡང་དག་པར་རྫོགས་པའི་བྱང་ཆུབ་ཏུ་འབྱུང་བར་བསྒྲུབ་པའི་མཚན་ཉིད་ཤེས་པར་འདོད་པའི་འཁོར་རྣམས་ཀྱི་དོན་དུ་འབྱུང་བར་འགྱུར་བའི་ཐབས་ཞུས་པའོ།</w:t>
      </w:r>
      <w:ins w:id="53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།བཅོམ་ལྡན་འདས་ཀྱིས་བཀའ་སྩལ་པ། སེམས་ཅན་ཐམས་ཅད་ལ་སེམས་མཉམ་པ་ཉིད་དུ་གནས་པར་བྱའོ་ཞེས་བྱ་བ་ལ་སོགས་པས་ནི། བླ་ན་མེད་པ་ཡང་དག་པར་རྫོགས་པའི་བྱང་ཆུབ་ཏུ་ཇི་ལྟར་གནས་པར་བྱ་བའི་ཐབས་བསྟན་པ་སྟེ།</w:t>
      </w:r>
      <w:ins w:id="53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ཐབས་དེ་ཡང་བསམ་པ་ཕུན་སུམ་ཚོགས་པ་དང</w:t>
      </w:r>
      <w:ins w:id="53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སྦྱོར་བ་ཕུན་སུམ་ཚོགས་པར་བསྟན་པའོ། །དེ་ལ་སེམས་ཅན་ཐམས་ཅད་ལ་སེམས་མཉམ་པ་ཉིད་དུ་གནས་པར་བྱའོ་ཞེས་བྱ་བ་ནས། སེམས་ཅན་ཐམས་ཅད་ལ་ཕ་དང་མའི་སེམས་དང</w:t>
      </w:r>
      <w:ins w:id="53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3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ཕུ་ནུའི་དང་སྲིང་མོའི་སེམས་དང</w:t>
      </w:r>
      <w:ins w:id="53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གྲོགས་པོ་དང་གཉེན་དང</w:t>
      </w:r>
      <w:ins w:id="53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རུས་གཅིག་པའི་སེམས་ཀྱིས་དམིགས་པར་བྱའོ་ཞེས་བྱ་བའི་བར་གྱིས་ནི། བསམ་པ་ཕུན་སུམ་ཚོགས་པ་ལ་གནས་པར་བྱ་བ་བསྟན་པ་སྟེ། སེམས་ཅན་ཐམས་ཅད་ལ་སེམས་མཉམ་པ་ཉིད་དུ་གནས་པར་བྱའོ་ཞེས་བྱ་བ་ནི་སྤྱིའི་ཚིག་སྟེ།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དང་པོ་བསམ་པའི་གཞི་ཉིད་སེམས་ཅན་ཐམས་ཅད་ལ་སེམས་མཉམ་པ་ཉིད་དུ་བཞག་པའོ། །སེམས་ཅན་ཐམས་ཅད་ལ་མཉམ་པའི་སེམས་བསྐྱེད་པར་བྱ་སྟེ་མི་མཉམ་པའི་སེམས་བསྐྱེད་པར་མི་བྱའོ་ཞེས་བྱ་བ་ནི་སྨོན་ལམ་དུ་བཏབ་ཅིང་ཡིད་དམ་དུ་</w:t>
      </w:r>
      <w:del w:id="53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བཅའ་བའི་ཚེ། སྐྱེ་བ་རྣམ་པ་བཞིར་གཏོགས་པའི་སེམས་ཅན་ཐམས་ཅད་ལ།</w:t>
      </w:r>
      <w:ins w:id="53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ཉེ་རིང་དང་བྱམས་སྡང་མེད་པ་འདི་དག་ཐམས་ཅད་བདག་གིས། བླ་ན་མེད་པ་ཡང་དག་པར་རྫོགས་པའི་བྱང་ཆུབ་ཏུ་དགོད་པར་བྱའོ་ཞེས་སེམས་བསྐྱེད་དེ་བརྩོན་འགྲུས་ཀྱི་གོ་ཆ་བགོས་པ་ལ་བྱའོ། །སེམས་ཅན་ཐམས་ཅད་ལ་མཉམ་པའི་སེམས་ཀྱིས་དམིགས་པར་བྱ་སྟེ། མི་མཉམ་པའི་སེམས་ཀྱིས་དམིགས་པར་མི་བྱའོ་ཞེས་བྱ་བ་ནི་སེམས་བསྐྱེད་པའི་འོག་ཏུ་བླ་ན་མེད་པ་ཡང་དག་པར་རྫོགས་པའི་བྱང་ཆུབ་ཏུ་བསྒྲལ་བར་བྱ་བའི་སེམས་ཅན་རྣམས་མཐོང་སྟེ། མངོན་སུམ་དུ་གྱུར་</w:t>
      </w:r>
      <w:ins w:id="53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བའི་</w:t>
        </w:r>
      </w:ins>
      <w:del w:id="53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པའི་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ཚེ་ཡང་མཉམ་པའི་སེམས་ཀྱིས་དམིགས་ཤིང</w:t>
      </w:r>
      <w:ins w:id="53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གོམས་པར་བསྒོམ་པར་བྱ་བ་བསྟན་པའོ། །དེ་བཞིན་</w:t>
      </w:r>
      <w:del w:id="53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དུ་སེམས་ཅན་ཐམས་ཅད་ལ་མཉམ་པའི་སེམས་བསྐྱེད་པར་བྱ་བ་དེ་</w:t>
      </w:r>
      <w:ins w:id="53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དང༌</w:t>
        </w:r>
      </w:ins>
      <w:del w:id="53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སྣེདང་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སེམས་ཅན་ཐམས་ཅད་ལ་མཉམ་པའི་སེམས་ཀྱིས་དམིགས་པར་བྱ་བའི་ཚིག་འོག་མ་རྣམས་ལ་ཡང་སྦྱར་བར་བྱའོ། །བདག་གིས་ཀྱང་སྲོག་གཅོད་པ་སྤང་བར་བྱ་ཞེས་</w:t>
      </w:r>
      <w:del w:id="53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བྱ་བ་ལ་སོགས་པས་ནི་</w:t>
      </w:r>
      <w:ins w:id="53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སྦྱོར</w:t>
        </w:r>
      </w:ins>
      <w:del w:id="53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སྤྱོར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་བ་ཕུན་སུམ་ཚོགས་པ་</w:t>
      </w:r>
      <w:del w:id="53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བསྟན་པ་སྟེ། དེ་ལ་བདག་གིས་ཀྱང་སྲོག་གཅོད་པ་སྤང་བར་བྱ་ཞེས་བྱ་བ་ནས། སེམས་ཅན་གཞན་གང་སངས་རྒྱས་ཀྱི་ཆོས་མ་འདྲེས་པ་རྣམས་ཡོངས་སུ་རྫོགས་པར་བྱེད་པ་དེ་དག་གི་ལེགས་པ་བརྗོད་ཅིང་མཐུན་པས་དགའ་བར་བྱའོ་ཞེས་བྱ་བའི་བར་</w:t>
      </w:r>
      <w:ins w:id="53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3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་ནི་དགེ་བ་བཅུ་དང</w:t>
      </w:r>
      <w:ins w:id="53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བསམ་གཏན་བཞི་དང་ཚད་མེད་པ་བཞི་དང</w:t>
      </w:r>
      <w:ins w:id="53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གཟུགས་མེད་པའི་སྙོམས་པར་འཇུག་པ་དང</w:t>
      </w:r>
      <w:ins w:id="53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ཕ་རོལ་ཏུ་ཕྱིན་པ་དྲུག་ལ་སོགས་པ་སངས་རྒྱས་ཀྱི་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ཆོས་མ་འདྲེས་པ་བཅོ་བརྒྱད་ལ་ཐུག་གི་བར་གྱི་ཆོས་རྣམས་ལ་བདག་ཀྱང་སྤྱོད་ཅིང</w:t>
      </w:r>
      <w:ins w:id="53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གཞན་ཡང་སྤྱོད་དུ་འཇུག་ལ། དེ་དག་སྤྱད་པའི་ལེགས་པ་</w:t>
      </w:r>
      <w:del w:id="53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བརྗོད་ཅིང</w:t>
      </w:r>
      <w:ins w:id="53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དེ་དག་ལ་སྤྱོད་པའི་མི་རྣམས་ཀྱི་ཡོན་ཏན་བརྗོད་དེ། རྗེས་སུ་ཡི་རང་བར་བྱ་བའི་སྒོ་ནས། སྦྱོར་བ་ཕུན་སུམ་ཚོགས་པར་གནས་པར་བྱ་བ་བསྟན་པ་སྟེ། དེ་ལྟར་གནས་པ་ཡང་ཀུན་རྫོབ་ཏུ་དེ་ལྟར་གནས་པར་བྱས་ལ་དོན་དམ་པར་ནི་དེ་ཡང་མི་དམིགས་པའི་ཚུལ་གྱིས་གནས་པར་བྱའོ་ཞེས་བསྟན་པ་སྟེ། བསམ་གཏན་བཞི་དང</w:t>
      </w:r>
      <w:ins w:id="53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ཚད་མེད་པ་བཞི་དང</w:t>
      </w:r>
      <w:ins w:id="53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གཟུགས་མེད་པའི་སྙོམས་པར་འཇུག་པ་བཞི་རྣམས་ལན་གཉིས་སུ་ཟློས་པ། སྔ་མ་རྣམས་ནི་ཐེག་པ་ཆུང་ངུའི་</w:t>
      </w:r>
      <w:ins w:id="53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53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་གྱིས་སྙོམས་པར་འཇུག་པའོ། །ཕྱི་མ་ནི་ཐེག་པ་ཆེན་པོའི་</w:t>
      </w:r>
      <w:ins w:id="53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ཚུལ་གྱིས</w:t>
        </w:r>
      </w:ins>
      <w:del w:id="53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བྱེད་རྨིས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་སྙོམས་པར་འཇུག་པ་ཡིན་པར་རིག་པར་བྱའོ། །བདག་གིས་ཀྱང་རྟེན་ཅིང་</w:t>
      </w:r>
      <w:ins w:id="53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53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་འབྱུང་བ་ལུགས་དང་ལུགས་མ་ཡིན་པར་མཉམ་པར་གཞག་པར་བྱའོ་ཞེས་བྱ་བ་ནས། སེམས་ཅན་གཞན་གང་རང་བྱང་ཆུབ་ཤེས་པ་མངོན་དུ་བྱེད་པ་དེ་དག་གི་</w:t>
      </w:r>
      <w:del w:id="53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ལེགས་པ་བརྗོད་ཅིང་མཐུན་པས་དགའ་བར་བྱའོ་ཞེས་བྱ་བའི་བར་གྱིས་ནི་ཉན་ཐོས་དང</w:t>
      </w:r>
      <w:ins w:id="53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3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རང་སངས་རྒྱས་ཀྱི་ཐེག་པའི་</w:t>
      </w:r>
      <w:ins w:id="53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54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ཚད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་གྱིས་རྟེན་ཅིང་</w:t>
      </w:r>
      <w:ins w:id="54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འབྲེལ་་པར</w:t>
        </w:r>
      </w:ins>
      <w:del w:id="54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་འབྱུང་བ་བཅུ་གཉིས་དང</w:t>
      </w:r>
      <w:ins w:id="54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ཕགས་པའི་བདེན་པ་བཞི་གོམས་པར་བྱ་བ་དང་དེ་དག་གོམས་པར་བྱས་པའི་འབྲས་བུ་ཉན་ཐོས་ཀྱི་ཐེག་པའི་རྒྱུན་དུ་ཞུགས་པ་ལ་སོགས་པའི་འབྲས་བུ་བཞི་དང</w:t>
      </w:r>
      <w:ins w:id="54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རང་སངས་རྒྱས་ཀྱི་</w:t>
      </w:r>
      <w:ins w:id="54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ཐག</w:t>
        </w:r>
      </w:ins>
      <w:del w:id="54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ཐེག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་པའི་འབྲས་བུ་རང་བྱང་ཆུབ་ཐོབ་པར་ཡང་བྱས་ལ། ཉན་ཐོས་དང་རང་སངས་རྒྱས་ལྟར་ཡང་དག་པའི་མཐའ་མངོན་དུ་བྱས་ཏེ། ཞི་བ་ཕྱོགས་གཅིག་པའི་མྱ་ངན་ལས་ཀྱང་མི་འདའ་བར། བྱང་ཆུབ་སེམས་དཔའི་སྦྱོར་བ་ཕུན་སུམ་ཚོགས་པ་ལ་གནས་པར་བྱ་བ་བསྟན་པའོ། །བདག་ཀྱང་བྱང་ཆུབ་སེམས་དཔའི་སྐྱོན་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མེད་པ་ལ་འཇུག་པར་བྱ་ཞེས་བྱ་བ་ནས། སེམས་ཅན་གང་དམ་པའི་ཆོས་གནས་པ་ཡོངས་སུ་འཛིན་པ་དེ་དག་གི་ལེགས་པ་བརྗོད་ཅིང་མཐུན་པས་དགའ་བར་བྱས་ཏེ། རབ་འབྱོར་དེ་ལྟར་བྱང་ཆུབ་སེམས་དཔའ་སེམས་དཔའ་ཆེན་པོ་བླ་ན་མེད་པ་ཡང་དག་པར་རྫོགས་པའི་བྱང་ཆུབ་ཏུ་འབྱུང་བར་འདོད་པས། དེ་མི་དམིགས་པའི་ཚུལ་གྱིས་གནས་པར་བྱའོ་ཞེས་བྱ་བའི་བར་གྱིས་ནི། བྱང་ཆུབ་སེམས་དཔའི་ས་དང་པོ་ལ་གནས་པར་བྱ་བ་དང</w:t>
      </w:r>
      <w:ins w:id="54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4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བྱང་ཆུབ་སེམས་དཔའི་ས་ལ་གནས་ནས་ཀྱང་སེམས་ཅན་ཡོངས་སུ་སྨིན་པར་བྱ་བ་དང</w:t>
      </w:r>
      <w:ins w:id="54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སངས་རྒྱས་ཀྱི་ཞིང་ཡོངས་སུ་སྦྱང་བ་དང</w:t>
      </w:r>
      <w:ins w:id="54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རྣམ་པ་ཐམས་ཅད་མཁྱེན་པ་ཉིད་ཀྱི་ཡེ་ཤེས་བསྐྱེད་པ་དང</w:t>
      </w:r>
      <w:ins w:id="54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བག་ཆགས་ཀྱིས་མཚམས་</w:t>
      </w:r>
      <w:ins w:id="54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སྦྱོར</w:t>
        </w:r>
      </w:ins>
      <w:del w:id="54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སྤྱོར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་བའི་ཉོན་མོངས་པ་ཐམས་ཅད་སྤང་བར་བྱ་བ་དང</w:t>
      </w:r>
      <w:ins w:id="54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ཚེ་ཕུན་སུམ་ཚོགས་པར་བྱ་བ་དང</w:t>
      </w:r>
      <w:ins w:id="54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4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དམ་པའི་ཆོས་གནས་པར་བྱ་བ་རྣམས་ལ། བདག་ཀྱང་སྤྱོད་ལ་གཞན་ཡང་སྤྱོད་དུ་འཇུག</w:t>
      </w:r>
      <w:ins w:id="54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54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 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གཞན་དེ་དག་ལ་སྤྱོད་པའི་ལེགས་པ་བརྗོད་ཅིང་རྗེས་སུ་ཡི་རང་བར་བྱེད་པའི་སྒོ་ནས། སྦྱོར་བ་ཕུན་སུམ་ཚོགས་པ་ལ་གནས་པར་བྱ་བ་བསྟན་པའོ། །དེ་ལྟར་བྱང་ཆུབ་སེམས་དཔའ་སེམས་དཔའ་ཆེན་པོས་ཤེས་རབ་ཀྱི་ཕ་རོལ་ཏུ་ཕྱིན་པ་དང</w:t>
      </w:r>
      <w:ins w:id="54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ཐབས་མཁས་པ་ལ་བསླབ་</w:t>
      </w:r>
      <w:del w:id="54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ཙ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པར་བྱའོ་ཞེས་བྱ་བ་ནས། དེ་ལྟར་གོང་དུ་བྱང་ཆུབ་སེམས་དཔའ་སྦྱོར་བ་ཕུན་སུམ་ཚོགས་པ་ལ་གནས་པར་བྱ་བ་བསྟན་པ་དེ་</w:t>
      </w:r>
      <w:ins w:id="54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ཡང༌</w:t>
        </w:r>
      </w:ins>
      <w:del w:id="54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༄ཡང་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ཀུན་རྫོབ་ཏུ་ནི་དགེ་བ་བཅུ་ལ་སོགས་པ་དམ་པའི་ཆོས་གནས་པར་བྱ་བ་ལ་ཐུག་གི་བར་གྱི</w:t>
      </w:r>
      <w:ins w:id="54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་སྦྱོར་བ་རྣམས་ལ། བདག་ཀྱང་སྤྱོད་གཞན་ཡང་སྤྱོད་དུ་འཇུག</w:t>
      </w:r>
      <w:ins w:id="54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54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 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དེ་ལ་སྤྱད་པའི་ལེགས་པ་ཡང་བརྗོད་ཅིང་རྗེས་སུ་ཡི་རང་བར་བྱས་ལ།</w:t>
      </w:r>
      <w:ins w:id="54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དོན་དམ་པར་ནི་དེ་ལ་ཡང་རྣམ་པར་མི་རྟོག་མི་དམིགས་པའི་ཚུལ་</w:t>
      </w:r>
      <w:ins w:id="54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4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་གནས་ཏེ།</w:t>
      </w:r>
      <w:ins w:id="54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ཤེས་རབ་དང་ཐབས་མཁས་པར་ལྡན་པ་ལ་བསླབ་པར་བྱའོ་ཞེས་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བསྟན་པའོ། །དེ་དེ་ལྟར་སློབ་ཅིང་དེ་དེ་ལྟར་གནས་པས། དེའི་གཟུགས་སྒྲིབ་པ་མེད་པར་འགྱུར་རོ་ཞེས་བྱ་བ་ལ་སོགས་པས་ནི་དེ་ལྟར་སྦྱོར་བ་ཕུན་སུམ་ཚོགས་པ་ལ་གནས་པའི་འབྲས་བུ་ཆོས་ཐམས་ཅད་ལ་སྒྲིབ་པ་མེད་པ་དང</w:t>
      </w:r>
      <w:ins w:id="54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ཆོས་ཐམས་ཅད་ལ་ཡོངས་སུ་འཛིན་པ་མེད་པར་འགྱུར་བ་བསྟན་པ་སྟེ། དེ་ལ་དེའི་གཟུགས་སྒྲིབ་པ་མེད་པར་འགྱུར་རོ་ཞེས་བྱ་བ་ནས། དམ་པའི་ཆོས་གནས་པ་སྒྲིབ་པ་མེད་པ</w:t>
      </w:r>
      <w:del w:id="54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་འགྱུར་རོ་ཞེས་བྱ་བའི་བར་གྱིས་ནི་དེ་ལྟར་སྦྱོར་བ་ཕུན་སུམ་ཚོགས་པ་ལ་གནས་ན།</w:t>
      </w:r>
      <w:ins w:id="54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ཆོས་ཐམས་ཅད་ལ་སྒྲིབ་པ་མེད་པའི་ཡེ་ཤེས་ཐོབ་པར་འགྱུར་རོ་ཞེས་བསྟན་པའོ། །དེ་ཅིའི་ཕྱིར་ཞེ་ན། དེ་ནི་འདི་ལྟར་བྱང་ཆུབ་སེམས་དཔའ་སེམས་དཔའ་ཆེན་པོ་དེས་སྔོན་གྱི་མཐའ་ནས་ཀྱང་གཟུགས་ཡོངས་སུ་མ་བཟུང་ཞེས་བྱ་བ་ནས། རྣམ་པ་ཐམས་ཅད་</w:t>
      </w:r>
      <w:ins w:id="54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54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ཡོངས་སུ་མ་བཟུང་ཞེས་བྱ་བའི་བར་གྱིས་ནི་གཟུགས་ལ་སོགས་པའི་ཆོས་ཐམས་ཅད་ལ་སྒྲིབ་པ་མེད་པའི་གཏན་ཚིགས་བསྟན་པ་སྟེ།</w:t>
      </w:r>
      <w:ins w:id="54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ཚེ་རབས་སྔ་མ་ལ་ཡང་གཟུགས་ལ་སོགས་པའི་ཆོས་ཐམས་ཅད་དངོས་པོ་མེད་པར་རྟོགས་པས། དངོས་པོ་དང་མཚན་མར་མ་བཟུང་བའི་ཕྱིར་ཆོས་དེ་དག་ལ་སྒྲིབ་པ་མེད་པར་འགྱུར་རོ་ཞེས་བྱ་བའི་དོན་ཏོ། །དེ་ཅིའི་ཕྱིར་ཞེ་ན། འདི་ལྟར་གཟུགས་ཡོངས་སུ་གཟུང་དུ་མེད་པ་གང་ཡིན་པ་དེ་ནི། གཟུགས་མ་ཡིན་ཞེས་བྱ་བ་ནས། རྣམ་པ་ཐམས་ཅད་མཁྱེན་པ་ཉིད་ཡོངས་སུ་གཟུང་</w:t>
      </w:r>
      <w:del w:id="54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དུ་མེད་པ་གང་ཡིན་པ་དེ་ནི། རྣམ་པ་ཐམས་ཅད་མཁྱེན་པ་ཉིད་མ་ཡིན་ནོ་ཞེས་བྱ་བའི་བར་གྱིས་ནི་གཟུགས་ལ་སོགས་པའི་ཆོས་ཐམས་ཅད་ཡོངས་སུ་མ་བཟུང་བ་དེ་ཡང</w:t>
      </w:r>
      <w:ins w:id="54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4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དངོས་པོ་ཞིག་ཡོད་པ་ལས་ཡོངས་སུ་མ་བཟུང་བ་མ་ཡིན་གྱི་དོན་དམ་པར་ཆོས་ཐམས་ཅད་རང་བཞིན་གྱིས་སྟོང་སྟེ། གཟུགས་ལ་སོགས་པའི་ཆོས་དངོས་པོ་ཡོད་པ་མ་ཡིན་པའི་ཕྱིར་ཡོངས་སུ་མ་</w:t>
      </w:r>
      <w:ins w:id="54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གཟུང</w:t>
        </w:r>
      </w:ins>
      <w:del w:id="54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བཟུང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་ངོ་ཞེས་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བསྟན་པའོ། །བྱང་ཆུབ་སེམས་དཔའི་གནས་འདི་བཤད་པའི་ཚེ་བྱང་ཆུབ་སེམས་དཔའ་ཉིས་སྟོང་གིས་མི་སྐྱེ་བའི་ཆོས་ལ་བཟོད་པ་ཐོབ་པར་གྱུར་ཏོ་ཞེས་བྱ་བ་ནི། བསམ་པ་ཕུན་སུམ་ཚོགས་པའི་</w:t>
      </w:r>
      <w:del w:id="54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གནས་པ་དང</w:t>
      </w:r>
      <w:ins w:id="54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སྦྱོར་བ་ཕུན་སུམ་ཚོགས་པར་གནས་པར་བྱ་བའི་ཆོས་བཤད་པ་འདི་ཕན་ཡོན་ཆེན་པོ་དང་ལྡན་པ་སྟེ། བྱང་ཆུབ་སེམས་དཔའ་ཉིས་སྟོང་གིས་མི་སྐྱེ་བའི་ཆོས་ལ་བཟོད་པ་ཐོབ་ནས། བྱང་ཆུབ་སེམས་དཔའི་ས་བརྒྱད་པ་ཕྱིར་མི་ལྡོག་པའི་</w:t>
      </w:r>
      <w:ins w:id="54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ས་ལ་གནས་པར་གྱུར་ཏོ་ཞེས་བསྟན་པའོ། །ཤེས་རབ་ཀྱི་ཕ་རོལ་ཏུ་ཕྱིན་པ་འབུམ་པ་རྒྱ་ཆེར་བཤད་པ་ལས་ལེའུ་སུམ་ཅུ་དགུ་པའོ།། །།དེ་སྐད་ཅེས་བཀའ་སྩལ་པ་དང</w:t>
      </w:r>
      <w:ins w:id="54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ཚེ་དང་ལྡན་པ་རབ་འབྱོར་གྱིས་བཅོམ་ལྡན་འདས་ལ་འདི་སྐད་ཅེས་གསོལ་ཏོ་ཞེས་བྱ་བ་ལ་སོགས་པ་ནི། སྔར་བྱང་ཆུབ་སེམས་དཔའ་ཕྱིར་ལྡོག་པ་མེད་པར་བཤད་པའི་སྐབས་ནས་གླེངས་ཏེ། དེ་ལྟར་དོན་དམ་པར་ཕྱིར་ལྡོག་པ་མེད་ན། ཕྱིར་མི་ལྡོག་པའི་མཚན་ཉིད་ཇི་ལྟ་བུ་ལགས་ཞེས་ཀུན་རྫོབ་ཏུ་བྱང་ཆུབ་སེམས་དཔའ་ཕྱིར་མི་ལྡོག་པའི་མཚན་ཉིད་ཇི་ལྟ་བུ་ལགས་ཞེས་བྱང་ཆུབ་སེམས་དཔའ་ཕྱིར་མི་ལྡོག་པའི་མཚན་ཉིད་ཞིབ་ཏུ་བཤད་པའི་སྐབས་དབྱེ་བའི་ཕྱིར་རབ་འབྱོར་གྱིས་ཞུས་པ་དང</w:t>
      </w:r>
      <w:ins w:id="54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བཅོམ་ལྡན་འདས་ཀྱིས་ཕྱིར་མི་ལྡོག་པའི་མཚན་ཉིད་ཞིབ་ཏུ་བཤད་པ་སྟེ། བཅོམ་ལྡན་འདས་ཕྱིར་མི་ལྡོག་པའི་བྱང་ཆུབ་སེམས་དཔའ་སེམས་དཔའ་ཆེན་པོའི་རྣམ་པ་ནི་གང་ལགས། ཚུལ་ནི་གང་ལགས། མཚན་མ་ནི་གང་ལགས། ཇི་ལྟར་བདག་ཅག་གིས་བྱང་ཆུབ་སེམས་དཔའ་སེམས་དཔའ་ཆེན་པོ་འདི་ནི་ཕྱིར་མི་ལྡོག་པའོ་ཞེས་བགྱི་བར་འཚལ་བར་བགྱི་ཞེས་བྱ་བ་ལ། རྣམ་པ་དང་ཚུལ་དང་མཚན་མ་ཞེས་བྱ་བ་ནི། སྤྱོད་པའི་མཚན་མ་གང་དག་གིས་འདི་ནི་ཕྱིར་མི་ལྡོག་པའི་བྱང་ཆུབ་སེམས་དཔའ་ཡིན་ནོ་ཞེས་བྱ་བར་མངོན་པའི་རྟགས་ཀྱི་རྣ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གྲངས་སུ་རིག་པར་བྱའོ། །རབ་འབྱོར་འདི་ལ་སོ་སོའི་སྐྱེ་བོའི་ས་དང</w:t>
      </w:r>
      <w:ins w:id="54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ཉན་ཐོས་ཀྱི་ས་དང</w:t>
      </w:r>
      <w:ins w:id="54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4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རང་སངས་རྒྱས་ཀྱི་ས་དང</w:t>
      </w:r>
      <w:ins w:id="54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བྱང་ཆུབ་སེམས་དཔའི་ས་དང</w:t>
      </w:r>
      <w:ins w:id="54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དེ་བཞིན་གཤེགས་པའི་སར་བཤད་པ་དེ་དག་ཐམས་ཅད་ཀྱང་དེ་བཞིན་ཉིད་ལ་འགྱུར་བ་མེད་ཅིང</w:t>
      </w:r>
      <w:ins w:id="54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རྟོག་པ་མེད་ལ་གཉིས་སུ་མེད་ཅིང་གཉིས་སུ་བྱར་མེད་དོ་ཞེས་བྱ་བ་ནི་དོན་དམ་པར་ཆོས་ཐམས་ཅད་དེ་བཞིན་ཉིད་ཀྱི་རང་བཞིན་དུ་རོ་གཅིག་སྟེ། དེ་བཞིན་ཉིད་ལས་གཞན་དུ་མི་འགྱུར་བས་སོ་སོའི་སྐྱེ་བོ་དང</w:t>
      </w:r>
      <w:ins w:id="54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4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ཉན་ཐོས་དང</w:t>
      </w:r>
      <w:ins w:id="54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རང་སངས་རྒྱས་དང</w:t>
      </w:r>
      <w:ins w:id="54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བྱང་ཆུབ་སེམས་དཔའ་དང</w:t>
      </w:r>
      <w:ins w:id="54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དེ་བཞིན་གཤེགས་པའི་ས་ཞེས་བྱ་བའི་རྣམ་པ་དང</w:t>
      </w:r>
      <w:ins w:id="54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ཚུལ་དང་མཚན་མས་བྱེ་བྲག་ཏུ་དབྱེར་མེད་དོ་ཞེས་བསྟན་པའོ། །དེ་ནི་དེ་བཞིན་ཉིད་ཇི་ལྟ་བ་བཞིན་དུ་འཇུག་སྟེ། དེ་བཞིན་ཉིད་ལས་རྣམ་པར་མི་རྟོག་ཅིང</w:t>
      </w:r>
      <w:ins w:id="54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།</w:t>
        </w:r>
      </w:ins>
      <w:del w:id="54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་། 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དེ་ལྟར་རྣམ་པར་མི་རྟོག་པར་འཇུག་སྟེ། དེ་ལྟར་ཞུགས་པ་ནི་དེ་བཞིན་ཉིད་</w:t>
      </w:r>
      <w:ins w:id="54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དེ</w:t>
        </w:r>
      </w:ins>
      <w:del w:id="54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ཇི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་ལྟ་བ་བཞིན་དུ་ཐོས་ནས་དེ་ལས་འདས་ཏེ། དེ་དག་དེ་བཞིན་ཉིད་ལ་རེ་རེ་དང</w:t>
      </w:r>
      <w:ins w:id="54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གཉིས་ཀ་དང་གཉིས་ཀ་མ་ཡིན་པར་ཐེ་</w:t>
      </w:r>
      <w:ins w:id="54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ཚོམ</w:t>
        </w:r>
      </w:ins>
      <w:del w:id="54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རྣམ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་ཟ་བ་གང་ཡང་མེད་དོ་ཞེས་བྱ་བ་ནི། བྱང་ཆུབ་སེམས་དཔའ་ཕྱིར་མི་</w:t>
      </w:r>
      <w:ins w:id="54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ལྡོག</w:t>
        </w:r>
      </w:ins>
      <w:del w:id="54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་པ་དེ་ཡང</w:t>
      </w:r>
      <w:ins w:id="54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དོན་དམ་པར་ཆོས་ཐམས་ཅད་དེ་བཞིན་དུ་རོ་གཅིག་པར་ཐོས་ཤིང་རྟོགས་ནས། དེ་ལ་བྱེ་བྲག་མེད་པ་ཐ་དད་པར་རྣམ་པར་རྟོག་ཅིང་མཚན་མར་འཛིན་པའམ། ཐེ་ཚོམ་ཟ་བ་གང་ཡང་མེད་དེ། དེ་ལྟར་མཚན་མར་མི་འཛིན་ཅིང</w:t>
      </w:r>
      <w:ins w:id="54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4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ཐེ་</w:t>
      </w:r>
      <w:ins w:id="54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ཚོམ</w:t>
        </w:r>
      </w:ins>
      <w:del w:id="54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་མི་ཟ་བ་ཉིད་བྱང་ཆུབ་སེམས་དཔའ་ཕྱིར་མི་ལྡོག་པའི་རྣམ་པ་དང</w:t>
      </w:r>
      <w:ins w:id="54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ཚུལ</w:t>
        </w:r>
      </w:ins>
      <w:del w:id="54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་དང</w:t>
      </w:r>
      <w:ins w:id="54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མཚན</w:t>
        </w:r>
      </w:ins>
      <w:del w:id="54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་མ་ཡིན་ནོ་ཞེས་བསྟན་པའོ།</w:t>
      </w:r>
      <w:ins w:id="54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།དེ་ནི་བྱུང་རྒྱལ་དུ་སྨྲས་པ་མ་ཡིན་ཏེ། དོན་དང་ལྡན་པར་སྨྲའི། དོན་དང་མི་ལྡན་པར་སྨྲས་པ་མ་ཡིན། གཞན་</w:t>
      </w:r>
      <w:ins w:id="54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4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་བྱས་པ་དང</w:t>
      </w:r>
      <w:ins w:id="55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མ་བྱས་པ་ལ་མི་ལྟ་ཞིང</w:t>
      </w:r>
      <w:ins w:id="55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5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ལེགས་པར་</w:t>
      </w:r>
      <w:ins w:id="55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བརྗོད</w:t>
        </w:r>
      </w:ins>
      <w:del w:id="55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བཇོད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་པ་ཚོལ་བ་ཡིན་ཏེ་ཞེས་བྱ་བ་ནི། ཚིག་ཏུ་སྨྲ་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བའི་སྒོ་ནས་ཕྱིར་མི་ལྡོག་པའི་བྱང་ཆུབ་སེམས་དཔའ་ཡིན་པར་མངོན་པའི་རྣམ་པ་དང</w:t>
      </w:r>
      <w:ins w:id="55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5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ཚུལ་དང་མཚན་མར་བསྟན་པ་སྟེ། དོན་མེད་པའི་ཚིག་ཅལ་ཅོལ་བྱུང་རྒྱལ་དུ་མི་སྨྲ་ཞིང</w:t>
      </w:r>
      <w:ins w:id="55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མི་གཞན་ལ་འཕྱས་འདོགས་ལ། གཞན་གྱིས་ལེགས་པར་བྱས་པ་ལ་ཕྲག་དོག་མི་ལྟ་</w:t>
      </w:r>
      <w:del w:id="55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བར་དེའི་ཡོན་ཏན་བརྗོད་ན། རྣམ་པ་དང</w:t>
      </w:r>
      <w:ins w:id="55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ཚུལ་དང་མཚན་མ་དེ་དག་གིས་ཕྱིར་མི་ལྡོག་པའི་བྱང་ཆུབ་སེམས་དཔའ་ཡིན་པར་རིག་པར་བྱའོ་ཞེས་བསྟན་པའོ། །གསོལ་པ། བཅོམ་ལྡན་འདས་རྣམ་པ་གང་དང</w:t>
      </w:r>
      <w:ins w:id="55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5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ཚུལ་གང་དང</w:t>
      </w:r>
      <w:ins w:id="55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གང་དག་དང་ལྡན་པའི་བྱང་ཆུབ་སེམས་དཔའ་སེམས་དཔའ་ཆེན་པོ་ཕྱིར་མི་ལྡོག་པར་རིག་པར་བྱ་ཞེས་བྱ་བ་ནི། དོན་དམ་པར་ཆོས་ཐམས་ཅད་རྣམ་པ་དང་ཚུལ་དང་མཚན་མ་མེད་པར་བཤད་པའི་སྐབས་དབྱེ་བའི་ཕྱིར་རབ་འབྱོར་གྱིས་ཞུས་པའོ། །བཅོམ་ལྡན་འདས་ཀྱིས་བཀའ་</w:t>
      </w:r>
      <w:ins w:id="55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55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སྤྲུལ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</w:t>
      </w:r>
      <w:ins w:id="55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རབ་འབྱོར་ཆོས་ཐམས་ཅད་ནི་རྣམ་པ་མེད་པ། ཚུལ་མེད་པ་མཚན་མ་མེད་པའོ་ཞེས་བྱ་བ་ནི་ཕྱིར་མི་ལྡོག་པའི་བྱང་ཆུབ་སེམས་དཔའི་རྣམ་པ་དང</w:t>
      </w:r>
      <w:ins w:id="55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ཚུལ་དང་མཚན་མ་བསྟན་པ་ཡང་ཀུན་རྫོབ་ཏུ་བསྟན་པ་ཙམ་དུ་ཟད་ཀྱི། དོན་དམ་པར་ནི་རང་བཞིན་གྱིས་སྟོང་སྟེ། དངོས་པོ་མེད་པས་དངོས་པོ་མེད་པ་ལ་རྣམ་པ་དང</w:t>
      </w:r>
      <w:ins w:id="55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5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ཚུལ་དང་མཚན་མ་ཡང་མེད་</w:t>
      </w:r>
      <w:ins w:id="55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དེ</w:t>
        </w:r>
      </w:ins>
      <w:del w:id="55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་ཞེས་བྱ་བའི་དོན་ཏོ། །གསོལ་པ། བཅོམ་ལྡན་འདས་གལ་ཏེ་ཆོས་ཐམས་ཅད་རྣམ་པ་མ་མཆིས་ཚུལ་མ་མཆིས། མཚན་མ་མ་</w:t>
      </w:r>
      <w:del w:id="55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ཞུ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མཆིས་པ་ལགས་ན། ཆོས་གང་ལས་སླར་ལྡོག་པའི་བྱང</w:t>
      </w:r>
      <w:ins w:id="55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་ཆུབ་སེམས་དཔའ་སེམས་དཔའ་ཆེན་པོ་ཕྱིར་མི་ལྡོག་པ་བསྟན་པ་ལགས་ཞེས་བྱ་བ་ནི། ཕྱིར་མི་ལྡོག་པ་ཞེས་བྱ་བ་ཟླས་འགྲུབ་པ་ཡིན་ཏེ། ཕྱིར་</w:t>
      </w:r>
      <w:ins w:id="55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ལྡོག</w:t>
        </w:r>
      </w:ins>
      <w:del w:id="55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་པ་ཞིག་ཡོད་ན་དེའི་ཟླས་ཕྱིར་མི་ལྡོག་པ་ཞེས་གདགས་སུ་ཡང་རུང་ན། དེ་ལྟར་ཆོས་ཐམས་ཅད་རང་བཞིན་གྱིས་སྟོང་སྟེ། རྣམ་པ་དང</w:t>
      </w:r>
      <w:ins w:id="55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ཚུལ་དང་མཚན་མ་མེད་ན་ཕྱིར་ལྡོག་པ་དང</w:t>
      </w:r>
      <w:ins w:id="55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5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ཕྱིར་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མི་ལྡོག་པ་ཞེས་བྱ་བ་གདགས་སུ་ཡང་མེད་པའི་རིགས་ན། ཅི་ལས་དགོངས་ཏེ་ཕྱིར་མི་ལྡོག་པ་ཞེས་བསྟན་ཞེས་རབ་འབྱོར་གྱིས་ཞུས་པའོ། །བཅོམ་ལྡན་འདས་ཀྱིས་བཀའ་སྩལ་པ། བྱང་ཆུབ་སེམས་དཔའ་སེམས་དཔའ་ཆེན་པོ་གང་གཟུགས་ལས་ཕྱིར་མི་</w:t>
      </w:r>
      <w:del w:id="55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ལྡོག་པ་ཞེས་བྱ་བ་ནས། བླ་ན་མེད་པ་ཡང་དག་པར་རྫོགས་པའི་བྱང་ཆུབ་ལས་ཕྱིར་ལྡོག་པ་དེ་ནི་རབ་འབྱོར་བྱང་ཆུབ་སེམས་དཔའ་སེམས་དཔའ་ཆེན་པོ་ཕྱིར་མི་ལྡོག་པར་རིག་པར་བྱའོ་ཞེས་བྱ་བའི་བར་གྱིས་ནི་གཟུགས་ལ་སོགས་པའི་ཆོས་ཐམས་ཅད་ལ་ཆགས་ཤིང་མཚན་མར་མི་འཛིན་པ་ཏེ།</w:t>
      </w:r>
      <w:ins w:id="55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།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དེ་དག་ལ་མི་གནས་ཏེ། དེ་དག་ལ་ཕྱིར་ལྡོག་པར་གྱུར་ན། བླ་ན་མེད་པ་ཡང་དག་པར་རྫོགས་པའི་བྱང་ཆུབ་ལས་ཕྱིར་མི་ལྡོག་པར་རིག་པར་བྱའོ་ཞེས་བསྟན་པའོ། །དེ་ཅིའི་ཕྱིར་ཞེ་ན། རབ་འབྱོར་དེ་ནི་འདི་ལྟར་གང་ལ་བྱང་ཆུབ་སེམས་དཔའ་སེམས་དཔའ་ཆེན་པོ་གནས་པར་འགྱུར་བའི་གཟུགས་ཀྱི་ངོ་བོ་ཉིད་མེད་དོ་ཞེས་བྱ་བ་ནས། གང་ལ་ལ་བྱང་ཆུབ་སེམས་དཔའ་སེམས་དཔའ་ཆེན་པོ་གནས་པར་འགྱུར་བའི་རྣམ་པ་ཐམས་ཅད་མཁྱེན་པ་ཉིད་ཀྱི་ངོ་བོ་ཉིད་མེད་དོ་ཞེས་བྱ་བའི་བར་</w:t>
      </w:r>
      <w:ins w:id="55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5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གཟུགས་ལ་སོགས་པའི་ཆོས་ཐམས་ཅད་ལས་ཕྱིར་བཟློག་པའི་གཏན་ཚིགས་བསྟན་པ་སྟེ། དོན་དམ་པར་གཟུགས་ལ་སོགས་པའི་ཆོས་ཐམས་ཅད་རང་བཞིན་གྱིས་སྟོང་སྟེ། ངོ་བོ་ཉིད་མེད་པས་ཆགས་ཤིང་གནས་པར་བྱར་མི་རུང་བའི་ཕྱིར། དེ་དག་ལས་ཕྱིར་ལྡོག་གོ་ཞེས་བསྟན་པའོ། །རབ་འབྱོར་གཞན་ཡང་བྱང་ཆུབ་སེམས་དཔའ་སེམས་དཔའ་ཆེན་པོ་དེ་ནི། དགེ་སྦྱོང་དང</w:t>
      </w:r>
      <w:ins w:id="55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བྲམ་ཟེ་འདི་དག་ནི་ཤེས་པར་བྱ་བ་ཤེས་པའོ་ཞེས་བྱ་བ་ནས། ལྷ་གཞན་ལ་ཕྱག་མི་འཚལ་ཞིང</w:t>
      </w:r>
      <w:ins w:id="55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མེ་ཏོག་གམ། ཕྲེང་བའམ། སྤོས་སམ།</w:t>
      </w:r>
      <w:ins w:id="55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བྱུག་པའམ། ཕྱེ་མའམ། གོས་སམ། གདུགས་སམ། རྒྱལ་མཚན་ནམ།</w:t>
      </w:r>
      <w:ins w:id="55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བ་དན་དག་དེ་ལ་སྦྱིན་ཞིང་བྱ་བར་མི་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སེམས་ཏེ་ཞེས་བྱ་བའི་བར་གྱིས་ནི། མུ་སྟེགས་ཅན་གྱི་ལྟ་བ་ངན་པ་ལ་ཕྱོགས་པའི་དགེ་སྦྱོང་དང་བྲམ་ཟེ་ལ་མི་བསྟོད།</w:t>
      </w:r>
      <w:ins w:id="55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འཇིག་རྟེན་པའི་ལྟས་དང</w:t>
      </w:r>
      <w:ins w:id="55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མཚན་མ་ལ</w:t>
      </w:r>
      <w:del w:id="55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མ་ཆགས། འཇིག་རྟེན་གྱི་ལྷ་རྣམས་ལ་སྟོན་པར་མི་འཛིན་ན། ཕྱིར་མི་ལྡོག་པའི་བྱང་ཆུབ་སེམས་དཔའ་སེམས་དཔའ་ཆེན་པོ་</w:t>
      </w:r>
      <w:del w:id="55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ཡིན་པར་རིག་པར་བྱའོ་ཞེས་བསྟན་པའོ། །རབ་འབྱོར་གཞན་ཡང་ཕྱིར་མི་ལྡོག་པའི་བྱང་ཆུབ་སེམས་དཔའ་སེམས་དཔའ་ཆེན་པོ་ནི་སེམས་ཅན་དམྱལ་བར་མི་སྐྱེ་ཞེས་བྱ་བ་ནས། དེ་ལྟར་མི་ཁོམ་པ་བརྒྱད་པོ་འདི་དག་གི་ནང་དུ་མི་སྐྱེ་ཞིང་བུད་མེད་དུ་འགྱུར་བ་ཡོངས་སུ་མི་འཛིན་ཏེ་ཞེས་བྱ་བའི་བར་གྱིས་ནི། ཕྱིར་མི་ལྡོག་པའི་བྱང་ཆུབ་སེམས་དཔའ་མི་ཁོམ་པ་བརྒྱད་དུ་མི་སྐྱེ་ཞིང་བུད་མེད་ཀྱི་ལུས་སུ་མི་འགྱུར་བ་བསྟན་པའོ། །རབ་འབྱོར་གཞན་ཡང་ཕྱིར་མི་ལྡོག་པའི་བྱང་ཆུབ་སེམས་དཔའ་སེམས་དཔའ་ཆེན་པོ་ནི་དགེ་བ་བཅུའི་ལས་ཀྱི་ལམ་ལ་ཡང་དག་པར་བཟུང་ཞིང་སྤྱོད་དེ་ཞེས་བྱ་བ་ནས། རྨི་ལམ་ན་ཡང་མི་དགེ་བ་བཅུའི་ལས་ཀྱི་ལམ་མི་གནས་ན། སད་པ་ན་ལྟ་ཅི་སྨོས་ཏེ་ཞེས་བྱ་བའི་བར་གྱིས་ནི། དགེ་བ་བཅུ་ལ་བདག་ཀྱང་ཡོངས་སུ་རྫོགས་པར་སྤྱོད། གཞན་ཡང་སྤྱོད་དུ་འཇུག</w:t>
      </w:r>
      <w:ins w:id="55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55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 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དགེ་བ་བཅུ་ལ་སྤྱོད་པའི་ལེགས་པ་ཡང་བརྗོད་ཅིང</w:t>
      </w:r>
      <w:ins w:id="55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མི་དགེ་བ་བཅུ་ཡོངས་སུ་སྤོང་བའི་རྟགས་དང་ལྡན་ན། ཕྱིར་མི་ལྡོག་པ་ཡིན་པར་རིག་པར་བྱ་བ་བསྟན་པའོ། །རབ་འབྱོར་གཞན་ཡང་ཕྱིར་མི་ལྡོག་པའི་བྱང་ཆུབ་སེམས་དཔའ་སེམས་དཔའ་ཆེན་པོ་ནི། ནམ་སྦྱིན་པའི་ཕ་རོལ་ཏུ་ཕྱིན་པ་ལ་གནས་པ་དེའི་ཚེ་ཞེས་བྱ་བ་ནས། ནམ་ཤེས་རབ་ཀྱི་ཕ་རོལ་ཏུ་ཕྱིན་པ་ལ་གནས་པ་དེའི་ཚེ། སེམས་ཅན་ཐམས་ཅད་ཀྱི་ཕྱིར་ཤེས་རབ་དེ་སྒོམ་པར་བྱེད་དོ་</w:t>
      </w:r>
      <w:del w:id="55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ཞེས་བྱ་བའི་བར་གྱིས་ནི། བྱང་ཆུབ་སེམས་དཔའ་ཕ་རོལ་ཏུ་ཕྱིན་པ་དྲུག་ལ་སྤྱོད་པའི་ཚེ་སེམས་ཅན་གྱི་དོན་དུ་</w:t>
      </w:r>
      <w:del w:id="55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གཙོ་བོར་བྱས་ཏེ་སྤྱོད་ན།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རྟགས་དང་མཚན་མ་དེ་དག་གིས་ཕྱིར་མི་ལྡོག་པར་རིག་པར་བྱ་བ་བསྟན་པའོ། །རབ་འབྱོར་གཞན་ཡང་ཕྱིར་མི་ལྡོག་པའི་བྱང་ཆུབ་སེམས་དཔའ་</w:t>
      </w:r>
      <w:del w:id="55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ཆེན་པོ་ནི། མདོ་དང་དབྱངས་ཀྱིས་བསྙད་པ་དང</w:t>
      </w:r>
      <w:ins w:id="55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5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ཞེས་བྱ་བ་ནས། དེས་ཆོས་ཀྱི་སྦྱིན་པ་དེ་སེམས་ཅན་ཐམས་ཅད་དང་ཐུན་</w:t>
      </w:r>
      <w:del w:id="55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ཁྲུ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མོང་དུ་བྱས་ནས། བླ་ན་མེད་པ་ཡང་དག་པར་རྫོགས་པའི་བྱང་ཆུབ་ཏུ་བསྔོས་ཏེ་ཞེས་བྱ་བའི་བར་གྱིས་ནི། སེམས་ཅན་ཐམས་ཅད་ཀྱི་དོན་དུ་གསུང་རབ་ཡན་ལག་བཅུ་གཉིས་ཀུན་ཆུབ་པར་བྱས་ནས། སེམས་ཅན་</w:t>
      </w:r>
      <w:ins w:id="55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རྣམས་ལ་བཤད་དེ། ཆོས་ཀྱི་སྦྱིན་པ་བྱས་པའི་བསོད་ནམས་དེ་ཡང་བདག་དང་སེམས་ཅན་ཐམས་ཅད་བླ་ན་མེད་པ་ཡང་དག་པར་རྫོགས་པའི་བྱང་ཆུབ་ཐོབ་པར་ཡོངས་སུ་བསྔོ་ན། རྟགས་དང་མཚན་མ་དེ་དག་གིས་ཕྱིར་མི་ལྡོག་པའི་བྱང་ཆུབ་སེམས་དཔའ་ཡིན་པར་རིག་པར་བྱའོ་ཞེས་བསྟན་པའོ། །རབ་འབྱོར་གཞན་ཡང་ཕྱིར་མི་ལྡོག་པའི་བྱང་ཆུབ་སེམས་དཔའ་སེམས་དཔའ་ཆེན་པོ་ནི་ཆོས་ཟབ་མོ་ལ་</w:t>
      </w:r>
      <w:ins w:id="55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ནེམ</w:t>
        </w:r>
      </w:ins>
      <w:del w:id="55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ཥྤེམ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་ནུར་མེད། ཐེ་ཚོམ་མེད། ཡིད་གཉིས་མེད་དོ་ཞེས་བྱ་བ་ནས་བླ་ན་མེད་པ་ཡང་དག་པར་རྫོགས་པའི་བྱང་ཆུབ་ཀྱང་ཡང་དག་པར་རྗེས་སུ་མི་མཐོང་ངོ་ཞེས་བྱ་བའི་བར་གྱིས་ནི་གཟུགས་ལ་སོགས་པའི་ཆོས་ཐམས་ཅད་དོན་དམ་པར་དངོས་པོ་མེད་པར་རྟོགས་པས། ཆོས་ཟབ་མོ་ལ་</w:t>
      </w:r>
      <w:ins w:id="55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ནེམ</w:t>
        </w:r>
      </w:ins>
      <w:del w:id="55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ཥྤེམ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་ནུར་དང</w:t>
      </w:r>
      <w:ins w:id="55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ཐེ་ཚོམ་དང་ཡིད་གཉིས་མེད་ན། ཕྱིར་མི་ལྡོག་པ་ཡིན་པར་ཤེས་པར་བྱའོ་ཞེས་བསྟན་པའོ། །རབ་འབྱོར་གཞན་ཡང་ཕྱིར་མི་ལྡོག་པའི་བྱང་ཆུབ་སེམས་དཔའ་སེམས་དཔའ་ཆེན་པོ་ནི་ལུས་ཀྱི་ལས་འཇམ་པ་དང་ལྡན་པ་ཡིན། ངག་གི་ལས་འཇམ་པ་དང་ལྡན་པ་ཡིན། ཡིད་ཀྱི་ལས་འཇམ་པ་དང་ལྡན་པ་ཡིན་ཏེ་ཞེས་བྱ་བ་ནི་ལུས་ཀྱི་སྤྱོད་ལམ་ཞི་བ་དང</w:t>
      </w:r>
      <w:ins w:id="55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ཚིག་འཇམ་པོར་སྨྲས་པ་དང</w:t>
      </w:r>
      <w:ins w:id="55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ཡིད་ལ་གནོད་སེམས་མེད་ན་ཕྱིར་མི་ལྡོག་པ་ཡིན་པར་རིག་པར་བྱའོ་ཞེས་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བསྟན་པའོ། །རབ་འབྱོར་གཞན་ཡང་ཕྱིར་མི་ལྡོག་པའི་བྱང་ཆུབ་སེམས་དཔའ་སེམས་དཔའ་ཆེན་པོ་ནི། བྱམས་པའི་ལུས་ཀྱི་ལས་དང་ལྡན་པ་ཡིན། བྱམས་པའི་ངག་གི་ལས་དང་ལྡན་པ་ཡིན།</w:t>
      </w:r>
      <w:ins w:id="55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མས་པའི་ཡིད་ཀྱི་ལས་དང་ལྡན་པ་ཡིན་ཏེ་ཞེས་བྱ་བ་ལ་བྱམས་པའི་མཚན་ཉིད་ནི་སེམས་ཅན་ཐམས་ཅད་བདེ་བ་ལ་འགོད་པ་ཡིན་ཏེ། བྱང་ཆུབ་སེམས་དཔའ་ལུས་ཀྱིས་ཅི་སྤྱོད་དོ་ཅོག་དང</w:t>
      </w:r>
      <w:ins w:id="55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ཚིག་ཏུ་ཅི་སྨྲའོ་ཅོག་དང</w:t>
      </w:r>
      <w:ins w:id="55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ིད་ལ་ཅི་སེམས་སོ་ཅོག་ཀྱང་སེམས་ཅན་ཐམས་ཅད་བདེ་བ་ལ་འགོད་པ་འབའ་ཞིག་བྱེད་ན་ཕྱིར་མི་ལྡོག་པ་ཡིན་པར་རིག་པར་བྱའོ་ཞེས་བསྟན་པའོ། །རབ་འབྱོར་གཞན་ཡང་ཕྱིར་མི་ལྡོག་པའི་བྱང་ཆུབ་སེམས་དཔའ་སེམས་དཔའ་ཆེན་པོ་ནི། འདི་ལྟ་སྟེ།</w:t>
      </w:r>
      <w:ins w:id="55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འདོད་པ་ལ་མོས་པ་དང</w:t>
      </w:r>
      <w:ins w:id="55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གནོད་སེམས་དང</w:t>
      </w:r>
      <w:ins w:id="55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རྨུགས་པ་དང</w:t>
      </w:r>
      <w:ins w:id="55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གཉིད་དང</w:t>
      </w:r>
      <w:ins w:id="55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རྒོད་པ་དང</w:t>
      </w:r>
      <w:ins w:id="55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འགྱོད་པ་དང་ཐེ་ཚོམ་གྱི་སྒྲིབ་པ་ལྔ་པོ་འདི་དག་དང་ལྷན་ཅིག་ཏུ་མི་གནས་ཏེ་ཞེས་བྱ་བས་ནི། འཕགས་པའི་ལམ་བསྒོམ་པའི་བར་ཆད་དུ་འགྱུར་བའི་སྒྲིབ་པ་ལྔ་པོ་འདི་དག་</w:t>
      </w:r>
      <w:del w:id="55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དང་མི་ལྡན་ན། ཕྱིར་མི་ལྡོག་པ་ཡིན་པར་བསྟན་པ་སྟེ། རྨུགས་པ་དང་གཉིད་གཉིས་སྒྲིབ་པ་གཅིག་ཏུ་བགྲང</w:t>
      </w:r>
      <w:ins w:id="55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5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རྒོད་པ་དང་འགྱོད་པ་གཉིས་ཀྱང་སྒྲིབ་པ་གཅིག་ཏུ་བགྲང་ངོ</w:t>
      </w:r>
      <w:ins w:id="55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།རབ་འབྱོར་གཞན་ཡང་ཕྱིར་མི་ལྡོག་པའི་བྱང་ཆུབ་སེམས་དཔའ་སེམས་དཔའ་ཆེན་པོ་ལ་བག་ལ་ཉལ་བ་ཐམས་ཅད་དུ་ཐམས་ཅད་མེད་དོ་ཞེས་བྱ་བ་ནི་འདོད་པའི་འདོད་ཆགས་དང</w:t>
      </w:r>
      <w:ins w:id="55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སྲིད་པའི་འདོད་ཆགས་དང</w:t>
      </w:r>
      <w:ins w:id="55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ཁོང་ཁྲོ་བ་དང</w:t>
      </w:r>
      <w:ins w:id="55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5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ང་རྒྱལ་དང</w:t>
      </w:r>
      <w:ins w:id="55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5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མ་རིག་པ་དང</w:t>
      </w:r>
      <w:ins w:id="55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ལྟ་བ་དང་ཐེ་ཚོམ་བག་ལ་ཉལ་བ་རྣམས་དུས་ཐམས་ཅད་དུ་རྣམ་པ་ཐམས་ཅད་མེད་དོ་ཞེས་བྱ་བའི་དོན་ཏོ། །དེ་ལ་འདོད་པའི་འདོད་ཆགས་ནི་འདོད་པའི་ཁམས་ཀྱི་འདོད་ཆགས་སོ། །སྲིད་པའི་འདོད་ཆགས་ནི་གཟུགས་དང་གཟུགས་མེད་པའི་ཁམས་ཀྱི་འདོད་ཆགས་སོ། །ཁོང་ཁྲོ་བ་ནི་འདོད་པའི་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ཁམས་ཀྱི་ཞེ་སྡང་ངོ</w:t>
      </w:r>
      <w:ins w:id="56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།ང་རྒྱལ་ནི་རྣམ་པ་བདུན་ནོ། །མ་རིག་པ་ནི་ཁམས་གསུམ་ཆར་གྱི་མི་ཤེས་པའོ། །ལྟ་བ་ནི་རྣམ་པ་ལྔའོ། །ཐེ་ཚོམ་ནི་འཕགས་པའི་ལམ་བསྒོམ་པའི་ཚེ། ཡིད་གཉིས་ཟ་བ་སྟེ། བག་ལ་ཉལ་དེ་དག་མེད་ན།</w:t>
      </w:r>
      <w:ins w:id="56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ཕྱིར་མི་ལྡོག་པའི་བྱང་ཆུབ་སེམས་དཔའ་རིག་པར་བྱའོ་ཞེས་བསྟན་པའོ། །རབ་འབྱོར་གཞན་ཡང་ཕྱིར་མི་ལྡོག་པའི་བྱང་ཆུབ་སེམས་དཔའ་སེམས་དཔའ་ཆེན་པོ་དེ་ནི། འགྲོ་ཞིང་འོང་ཡང་ནོར་བའི་སེམས་ཀྱིས་མི་འགྲོ་ཞེས་བྱ་བ་ནས། དེ་སའི་ཕྱོགས་མཐོང་བཞིན་དུ་འགྲོ་སྟེ་ཞེས་བྱ་བའི་བར་གྱིས་ནི། སྤྱོད་ལམ་བཞི་འཁྲུལ་པ་མེད་པར་སྤྱོད་ཅིང</w:t>
      </w:r>
      <w:ins w:id="56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དྲན་པ་དང་ཤེས་བཞིན་དུ་ལྡན་ན་ཕྱིར་མི་ལྡོག་པ་ཡིན་པར་བསྟན་པའོ། །རབ་འབྱོར་གཞན་ཡང་ཕྱིར་མི་ལྡོག་པའི་བྱང་ཆུབ་སེམས་དཔའ་སེམས་དཔའ་ཆེན་པོ་ནི། གོས་ཚགས་ལ་སྨད་དུ་མེད་པ་ཡིན་ཞེས་བྱ་བ་ནས་རྡུལ་དང་དྲི་མ་དང་བྲལ་ཞིང་ནད་ཉུང་བ་ཡིན་ཏེ་ཞེས་བྱ་བའི་བར་གྱིས་ནི། གོས་ཚགས་བཟང་ཞིང་གཙང་སྦྲ་ཆེ་བ་དང་ལུས་དྲི་ཞིམ་པ་དང</w:t>
      </w:r>
      <w:ins w:id="56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ས་ལ་རྡུལ་དང་དྲི་མ་མེད་ཅིང་ལུས་ལ་ནད་ཉུང་བ་ཡང་ཕྱིར་མི་ལྡོག་པའི་བྱང་ཆུབ་སེམས་དཔའི་རྟགས་ཡིན་པར་བསྟན་པའོ། །རབ་འབྱོར་གཞན་ཡང་མིར་གྱུར་པ་རྣམས་ཀྱི་ལུས་ལ་སྲིན་བུའི་རིགས་སྟོང་ཕྲག་བརྒྱད་ཅུ་ཞེས་བྱ་བ་ནས། སེམས་ཡོངས་སུ་དག་པ་ཡོངས་སུ་འཛིན་ཏོ་ཞེས་བྱ་བའི་བར་གྱིས་ནི། ལུས་ལ་སྲིན་བུ་མང་པོ་མི་འབྱུང་ཞིང་ལུས་དང་ངག་དང་སེམས་ཡོངས་སུ་དག་པ་</w:t>
      </w:r>
      <w:ins w:id="56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ལས། ཕྱིར་མི་ལྡོག་པའི་རྟགས་བསྟན་པ་སྟེ། ལུས་ལ་སྲིན་བུ་མང་པོ་མི་འབྱུང་བ་ཡང</w:t>
      </w:r>
      <w:ins w:id="56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6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དགེ་བའི་རྩ་བ་ཁྱད་པར་ཅན་དང་ལྡན་པའི་རྒྱུས། ལུས་དང་ངག་དང་སེམས་ཡོངས་སུ་དག་སྟེ། འཇིག་རྟེན་ཐམས་ཅད་ལས་</w:t>
      </w:r>
      <w:ins w:id="56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ཁྱད</w:t>
        </w:r>
      </w:ins>
      <w:del w:id="56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ཁྱ།བ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་པར་དུ་འཕགས་པར་བྱ་བའི་ཕྱིར་རོ་ཞེས་བྱ་བའི་དོན་ཏོ། །དེ་སྐད་ཅེས་བཀའ་སྩལ་པ་དང</w:t>
      </w:r>
      <w:ins w:id="56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ཚེ་དང་ལྡན་པ་རབ་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འབྱོར་གྱིས་བཅོམ་ལྡན་འདས་ལ་འདི་སྐད་ཅེས་གསོལ་ཏོ་ཞེས་བྱ་བ་ནས</w:t>
      </w:r>
      <w:del w:id="56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བ་འབྱོར་འདི་ཡང་བྱང་ཆུབ་སེམས་དཔའ་སེམས་དཔའ་ཆེན་པོའི་ལུས་དང་ངག་དང་སེམས་ཡོངས་སུ་དག་པར་རིག་པར་བྱ་སྟེ་ཞེས་བྱ་བའི་བར་གྱིས་ནི། གོང་དུ་ལུས་དང་ངག་དང</w:t>
      </w:r>
      <w:ins w:id="56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སེམས་ཡོངས་སུ་དག་པ་མདོར་སྨོས་པ་དེ་བཞིན་དུ་བཤད་པའི་སྐབས་དབྱེ་བའི་ཕྱིར་རབ་འབྱོར་གྱིས་ཞུས་པ་དང</w:t>
      </w:r>
      <w:ins w:id="56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6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བཅོམ་ལྡན་འདས་ཀྱིས་དགེ་བ་བཅུ་ལ་སྤྱོད་ན་ལུས་དང་ངག་དང་ཡིད་ཡོངས་སུ་དག་པ་ཡིན་ནོ་ཞེས་བསྟན་པ་སྟེ། ལུས་ཀྱིས་ལེགས་པར་སྤྱོད་</w:t>
      </w:r>
      <w:del w:id="56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པ་རྣམ་པ་གསུམ་ནི། སྲོག་མི་གཅོད་པ་དང</w:t>
      </w:r>
      <w:ins w:id="56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མ་བྱིན་པར་མི་ལེན་པ་དང</w:t>
      </w:r>
      <w:ins w:id="56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འདོད་པས་ལོག་པར་མི་སྤྱོད་པའོ། །ངག་གིས་</w:t>
      </w:r>
      <w:del w:id="56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ལེགས་པར་སྤྱད་པ་རྣམ་པ་བཞི་</w:t>
      </w:r>
      <w:ins w:id="56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ནི། </w:t>
        </w:r>
      </w:ins>
      <w:del w:id="56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ནིརྗོ།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བརྫུན་མི་སྨྲ་བ་དང</w:t>
      </w:r>
      <w:ins w:id="56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ཕྲ་མ་མི་ཟེར་བ་དང</w:t>
      </w:r>
      <w:ins w:id="56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ངག་རྩུབ་པོ་མེད་པ་དང</w:t>
      </w:r>
      <w:ins w:id="56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6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ཚིག་</w:t>
      </w:r>
      <w:ins w:id="56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ཀྱལ་</w:t>
        </w:r>
      </w:ins>
      <w:del w:id="56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ཁྱལ་རྗོ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པ་མི་སྨྲའོ། །ཡིད་ཀྱིས་ལེགས་པར་སྤྱད་པ་གསུམ་ནི། ཆགས་སེམས་དང</w:t>
      </w:r>
      <w:ins w:id="56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གནོད་སེམས་དང</w:t>
      </w:r>
      <w:ins w:id="56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ལོག་པར་ལྟ་བ་མེད་པ་སྟེ། དགེ་བའི་རྩ་བ་ཁྱད་པར་ཅན་གྱིས་བསྐྱེད་པ</w:t>
      </w:r>
      <w:del w:id="56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་ལུས་དང་ངག་དང་ཡིད་ཡོངས་སུ་དག་པ་དང་ལྡན་ན་ཉན་ཐོས་དང</w:t>
      </w:r>
      <w:ins w:id="56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ཀྱི་སར་མི་ལྷུང་བའི་ཕྱིར་བྱང་ཆུབ་སེམས་དཔའ་དེ་ཕྱིར་མི་ལྡོག་པ་ཡིན་པར་རིག་པར་བྱའོ་ཞེས་བསྟན་པའོ། །རབ་འབྱོར་གཞན་ཡང་ཕྱིར་མི་ལྡོག་པའི་བྱང་ཆུབ་སེམས་དཔའ་སེམས་དཔའ་ཆེན་པོ་ནི།</w:t>
      </w:r>
      <w:ins w:id="56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རྙེད་པ་དང་བཀུར་</w:t>
      </w:r>
      <w:ins w:id="56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སྟི</w:t>
        </w:r>
      </w:ins>
      <w:del w:id="56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་དང</w:t>
      </w:r>
      <w:ins w:id="56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ཚིགས་སུ་བཅད་པ་ལྷུར་ལེན་པ་མ་ཡིན་ཞེས་བྱ་བ་ནས། དེ་སྦྱངས་པའི་ཡོན་ཏན་བཅུ་གཉིས་ཀྱང་ཡང་དག་པར་འཛིན་ཞིང་བླངས་ཏེ་སྤྱོད་དོ་ཞེས་བྱ་བའི་བར་</w:t>
      </w:r>
      <w:ins w:id="56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6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་ནི་རྙེད་པ་དང་བཀུར་</w:t>
      </w:r>
      <w:ins w:id="56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སྟི</w:t>
        </w:r>
      </w:ins>
      <w:del w:id="56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་དང</w:t>
      </w:r>
      <w:ins w:id="56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གྲགས་པ་ལ་མ་ཆགས་ཏེ། འདོད་པ་ཆུང་ཞིང་ཆོག་ཤེས་པ་དང</w:t>
      </w:r>
      <w:ins w:id="56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སྦྱངས་པའི་ཡོན་ཏན་བཅུ་གཉིས་ལ་གནས་ཀྱང</w:t>
      </w:r>
      <w:ins w:id="56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དེ་དག་ལ་མ་ཆགས་ཤིང་སྦྱངས་པའི་ཡོན་ཏན་དེ་དག་མི་བསྙེམས་ན་ཕྱིར་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མི་ལྡོག་པ་ཡིན་པར་རིག་པར་བྱའོ་ཞེས་བསྟན་པའོ། །རབ་འབྱོར་གཞན་ཡང་ཕྱིར་མི་ལྡོག་པའི་བྱང་ཆུབ་སེམས་དཔའ་སེམས་དཔའ་ཆེན་པོ་ལ་སེར་སྣའི་སེམས་སྐྱེ་བ་མེད་དོ་ཞེས་བྱ་བ་ནས། ཤེས་རབ་འཆལ་བའི་སེམས་སྐྱེ་བ་མེད་དོ། །ཕྲག་དོག་གི་སེམས་སྐྱེ་བ་མེད་དོ་ཞེས་བྱ་བའི་བར་གྱིས་ནི།</w:t>
      </w:r>
      <w:ins w:id="56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ཕ་རོལ་ཏུ་ཕྱིན་པ་དྲུག་གི་མི་མཐུན་པའི་ཕྱོགས་རྣམས་དང</w:t>
      </w:r>
      <w:ins w:id="56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ཕྲག་དོག་མེད་ན་རྟགས་དེ་དག་གིས་ཕྱིར་མི་ལྡོག་པའི་བྱང་ཆུབ་སེམས་དཔའ་ཡིན་པར་རིག་པར་བྱ་བ་བསྟན་པའོ། །རབ་འབྱོར་གཞན་ཡང་བྱང་ཆུབ་སེམས་དཔའ་སེམས་དཔའ་ཆེན་པོ་ཕྱིར་མི་ལྡོག་པ་ནི་བློ་བརྟན་པ་ཡིན་ཞེས་བྱ་བ་ནས། རབ་འབྱོར་དེ་དག་ནི་ཕྱིར་མི་ལྡོག་པའི་བྱང་ཆུབ་སེམས་དཔའ་སེམས་དཔའ་ཆེན་པོ་ཕྱིར་མི་ལྡོག་པའི་མཚན་ཉིད་དུ་</w:t>
      </w:r>
      <w:ins w:id="56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རག</w:t>
        </w:r>
      </w:ins>
      <w:del w:id="56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རིག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་པར་བྱའོ་ཞེས་བྱ་བའི་བར་གྱིས་ནི་བློ་བརྟན་ཞིང་ཟབ་པ་དང</w:t>
      </w:r>
      <w:ins w:id="56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6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གཞན་ལས་ཆོས་གུས་པར་ཉན་པ་དང</w:t>
      </w:r>
      <w:ins w:id="56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ཤེས་རབ་ཀྱི་ཕ་རོལ་ཏུ་ཕྱིན་པ་དང་མཐུན་པར་བསྒྲུབ་པ་དང</w:t>
      </w:r>
      <w:ins w:id="56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འཇིག་རྟེན་གྱི་བྱ་བ་ཅི་ཡོད་དོ་ཅོག་ཀྱང་ཀུན་རྫོབ་ཏུ་འཇིག་རྟེན་དང་མཐུན་པར་སྤྱོད་ཀྱི། དོན་དམ་པར་ཤེས་རབ་ཀྱི་ཕ་རོལ་ཏུ་ཕྱིན་པ་ལ་བརྟེན་ཏེ། མི་དམིགས་པར་སྤྱོད་ཅིང་ཆོས་ཉིད་དང་ཆོས་ཀྱི་དབྱིངས་དང་མི་མཐུན་པའི་ཕྱོགས་གང་ཡང་མེད་པར་རྟོགས་ནས། རྟོགས་པ་དེ་དག་གིས་ཕྱིར་མི་ལྡོག་པའི་བྱང་ཆུབ་སེམས་དཔར་རིག་པར་བྱའོ་ཞེས་བསྟན་པའོ། །རབ་འབྱོར་དེ་ལ་གལ་ཏེ་ཕྱིར་མི་ལྡོག་པའི་བྱང་ཆུབ་སེམས་དཔའ་སེམས་དཔའ་ཆེན་པོའི་མདུན་དུ་བདུད་སྡིག་ཏོ་ཅན་གྱིས་སེམས་ཅན་དམྱལ་བ་ཆེན་པོ་བརྒྱད་མངོན་དུ་སྤྲུལ་ནས་ཞེས་བྱ་བ་ལ་སོགས་པས་ནི། བདུད་ཀྱིས་བསླུར་མི་ཚུགས་ན། རྟགས་དེ་དག་གིས་ཕྱིར་མི་ལྡོག་པར་རིག་པར་བྱ་བ་བསྟན་པའོ། །དེ་ལ་བདུད་སྡིག་ཏོ་ཅན་གྱིས་སེམས་ཅན་དམྱལ་བ་ཆེན་པོ་བརྒྱད་མངོན་པར་སྤྲུལ་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ནས་ཞེས་བྱ་བ་ནས། རབ་འབྱོར་འདི་ནི་གནས་མ་ཡིན་ཞིང</w:t>
      </w:r>
      <w:ins w:id="56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གོ་སྐབས་མེད་པ་སྟེ་ཕྱིར་མི་ལྡོག་པའི་བྱང་ཆུབ་སེམས་དཔའ་སེམས་དཔའ་ཆེན་པོ་སེམས་ཅན་དམྱལ་བའམ། བྱོལ་སོང་གི་སྐྱེ་གནས་སམ། གཤིན་རྗེའི་འཇིག་རྟེན་དུ་སྐྱེ་བར་འགྱུར་བ་</w:t>
      </w:r>
      <w:ins w:id="56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དེ་</w:t>
        </w:r>
      </w:ins>
      <w:del w:id="56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ངེ། 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ནི་གནས་མེད་དོ་ཞེས་བྱ་བའི་བར་གྱིས་ནི། ཕྱིར་མི་ལྡོག་པའི་བྱང་ཆུབ་སེམས་དཔའ་དེ་བཞིན་གཤེགས་པས་ལུང་བསྟན་པ་མང་པོ་སེམས་ཅན་དམྱལ་བ་རྣམས་སུ་སྲེག་པ་བསྟན་ནས་</w:t>
      </w:r>
      <w:ins w:id="56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བསྡིགས</w:t>
        </w:r>
      </w:ins>
      <w:del w:id="56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བསྙིགས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་ཀྱང</w:t>
      </w:r>
      <w:ins w:id="56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བྱང་ཆུབ་ཀྱི་སེམས་མི་གཏོང་ན་རྟགས་དེ་དག་གིས་ཕྱིར་མི་ལྡོག་པ་ཡིན་པར་རིག་པར་བྱ་བ་བསྟན་</w:t>
      </w:r>
      <w:ins w:id="56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པའོ།</w:t>
      </w:r>
      <w:ins w:id="56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།རབ་འབྱོར་གཞན་ཡང་གལ་ཏེ་བྱང་ཆུབ་སེམས་དཔའ་སེམས་དཔའ་ཆེན་པོའི་དྲུང་དུ། བདུད་སྡིག་ཏོ་ཅན་དགེ་</w:t>
      </w:r>
      <w:ins w:id="56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སྦྱོང</w:t>
        </w:r>
      </w:ins>
      <w:del w:id="56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་གི་ཆ་བྱད་དུ་འོངས་ཏེ་ཞེས་བྱ་བ་ནས།</w:t>
      </w:r>
      <w:ins w:id="56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བྱང་ཆུབ་སེམས་དཔའ་དེ་ནི་མ་ངེས་པ་ཡིན་ཏེ། བྱང་ཆུབ་སེམས་དཔའ་དེ་ནི་ཕྱིར་མི་ལྡོག་པའི་ཁམས་སུ་གནས་པ་མ་ཡིན་ནོ་ཞེས་བྱ་བའི་བར་གྱིས་ནི། བདུད་སྡིག་ཏོ་ཅན་གྱིས་དགེ་སྦྱོང་གི་ཆ་བྱད་དུ་སྤྲུལ་ཏེ་བྱང་ཆུབ་སེམས་དཔའ་སྔོན་ཕ་རོལ་ཏུ་ཕྱིན་པ་དྲུག་ལ་སོགས་པ་རྣམ་པར་བྱང་བའི་ཆོས་རྣམས་ཡོངས་སུ་སྦྱང་བར་ཡིད་དམ་བཅས་ཤིང་མཉན་པ་རྣམས་ལ་ཐེ་ཚོམ་བསྐྱེད་དེ། སོ་སོར་ཤོགས་ཤིག་ཐོང་ཤིག་</w:t>
      </w:r>
      <w:del w:id="56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ཟེར་བ་ལ། ཐེ་ཚོམ་ལྡང་ཞིང་སེམས་འཁྲུགས་ཏེ། </w:t>
      </w:r>
      <w:ins w:id="56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ནེམ</w:t>
        </w:r>
      </w:ins>
      <w:del w:id="56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དེམ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་ནུར་ཅན་དུ་གྱུར་ན། བྱང་ཆུབ་སེམས་དཔའ་དེ་མ་ངེས་པ་ཡིན་པས། ཕྱིར་མི་ལྡོག་པ་མ་ཡིན་ནོ་ཞེས་བསྟན་པའོ། །གལ་ཏེ་བྱང་ཆུབ་སེམས་དཔའ་སེམས་དཔའ་ཆེན་པོ་མི་འཁྲུགས་ཤིང་</w:t>
      </w:r>
      <w:ins w:id="56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ནེམ</w:t>
        </w:r>
      </w:ins>
      <w:del w:id="56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ཥྤེམ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་ནུར་མེད་ཐེ་ཚོམ་མི་ཟ་ལ་ཞེས་བྱ་བ་ནས། མུ་སྟེགས་ཅན་དང་ཀུན་</w:t>
      </w:r>
      <w:ins w:id="56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ཏུ</w:t>
        </w:r>
      </w:ins>
      <w:del w:id="56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་རྒྱུ་བ་གཞན་དག་ལ་ཡིད་ཆེས་པས་འགྲོ་བར་འགྱུར་བ་ལྟ་ཅི་སྨོས་ཏེ</w:t>
      </w:r>
      <w:del w:id="56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དེ་ནི་གནས་མེད་དོ་ཞེས་བྱ་བའི་བར་གྱིས་ནི། གོང་དུ་སྨོས་པ་ལྟར་བདུད་སྡིག་ཏོ་ཅན་གྱིས་བསླུར་</w:t>
      </w:r>
      <w:del w:id="56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ཁྱེ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མི་ཚུགས་ཏེ། གཞན་</w:t>
      </w:r>
      <w:ins w:id="56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56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དབང་དུ་མི་འགྱུར་ན་ཕྱིར་མི་ལྡོག་པ་ཡིན་པར་རིག་པར་བྱ་བ་བསྟན་པའོ། །དེ་ཅིའི་ཕྱིར་ཞེ་ན།</w:t>
      </w:r>
      <w:ins w:id="56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འདི་ལྟར་དེས་གང་ལ་ཡིད་ཆེས་པས་འགྲོ་བའི་ཆོས་གང་ཡང་དག་པར་རྗེས་སུ་མི་མཐོང་སྟེ། གཟུགས་སམ་གཟུགས་ཀྱི་དེ་བཞིན་ཉིད་ཡང་དག་པར་རྗེས་སུ་མི་མཐོང་ངོ་ཞེས་བྱ་བ་ནས། ལམ་གྱི་རྣམ་པ</w:t>
      </w:r>
      <w:ins w:id="56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་ཤེས་པ་ཉིད་དམ། ལམ་གྱི་རྣམ་པ</w:t>
      </w:r>
      <w:ins w:id="56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་ཤེས་པ་ཉིད་ཀྱི་དེ་བཞིན་ཉིད་ཡང་དག་པར་རྗེས་སུ་མི་མཐོང་ངོ</w:t>
      </w:r>
      <w:ins w:id="56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6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།བྱང་ཆུབ་པའམ་བྱང་ཆུབ་ཀྱི་དེ་བཞིན་ཉིད་ཡང་དག་པར་རྗེས་སུ་མི་མཐོང་སྟེ་ཞེས་བྱ་བའི་བར་གྱིས་ནི་ཆོས་ཐམས་ཅད་ལ་གཞན་གྱི་དྲིང་མི་འཇོག་པའི་གཏན་ཚིགས་བསྟན་པ་</w:t>
      </w:r>
      <w:ins w:id="56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སྟན་པ་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སྟེ། གཟུགས་ལ་སོགས་པའི་ཆོས་ཐམས་ཅད་དང</w:t>
      </w:r>
      <w:ins w:id="56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ཆོས་དེ་དག་གི་དེ་བཞིན་ཉིད་ཀྱང་དོན་དམ་པར་དངོས་པོ་མེད་པར་རྟོགས་པས། ཆོས་དེ་དག་གང་གི་དབང་དུ་ཡང་མི་འགྱུར་རོ་ཞེས་བྱ་བའི་དོན་ཏོ། །རབ་འབྱོར་གཞན་ཡང་བྱང་ཆུབ་སེམས་དཔའ་སེམས་དཔའ་ཆེན་པོའི་དྲུང་དུ་བདུད་སྡིག་ཏོ་ཅན་དགེ་སྦྱོང་གི་ཆ་བྱད་དུ་འོངས་ནས་ཞེས་བྱ་བ་ནས་རྣམ་པ་ཐམས་ཅད་མཁྱེན་པ་ཉིད་ཀྱི་བར་དུ་དེ་ལྟར་སྤྱོད་པ་ནི། བླ་ན་མེད་པ་ཡང་དག་པར་རྫོགས་པའི་བྱང་ཆུབ་ཏུ་མངོན་པར་རྫོགས་པར་སངས་མ་རྒྱས་པའི་གནས་མེད་སྐབས་མེད་དེ། དེ་ནི་གནས་མ་ཡིན་ནོ་སྙམ་ན་ཞེས་བྱ་བའི་བར་གྱིས་ནི། བདུད་སྡིག་ཏོ་ཅན་དགེ་སློང་གི་ཆ་བྱད་དུ་བྱས་ཏེ། བྱང་ཆུབ་སེམས་དཔའ་ལ་ཉན་ཐོས་དང་རང་སངས་རྒྱས་ཀྱི་ལམ་མི་གཙང་བ་བསྒོམས་པ་དང</w:t>
      </w:r>
      <w:ins w:id="57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བསམ་གཏན་བཞི་དང</w:t>
      </w:r>
      <w:ins w:id="57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ཚད་མེད་པ་བཞི་དང</w:t>
      </w:r>
      <w:ins w:id="57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གཟུགས་མེད་པའི་སྙོམས་པར་འཇུག་པ་བཞི་སྟོན་ཅིང</w:t>
      </w:r>
      <w:ins w:id="57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ལམ་འདི་ཉིད་ཀྱིས་ཉན་ཐོས་ཀྱི་འབྲས་བུ་བཞི་ཐོབ་པར་བྱས་ཏེ། ཡོངས་སུ་མྱ་ངན་ལས་འདས་པར་བྱོས་ཤིག་ཅེས་ཐེག་པ་ཆུང་ངུའི་ལམ་སྟོན་ཅིང</w:t>
      </w:r>
      <w:ins w:id="57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ཐེག་པ་ཆེན་པོ་ལ་སྨད་དེ་སླུ་བ་དང</w:t>
      </w:r>
      <w:ins w:id="57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བྱང་ཆུབ་སེམས་དཔའ་སངས་རྒྱས་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བཅོམ་ལྡན་འདས་གང་གཱའི་ཀླུང་གི་བྱེ་མ་སྙེད་ལ་བསྙེན་བཀུར་བྱས་པ་དང</w:t>
      </w:r>
      <w:ins w:id="57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དེ་བཞིན་གཤེགས་པ་གང་གཱའི་ཀླུང་གི་བྱེ་མ་སྙེད་ལ་ཕ་རོལ་ཏུ་ཕྱིན་པ་དྲུག་ཡོངས་སུ་རྫོགས་པར་བྱ་བ་དང</w:t>
      </w:r>
      <w:ins w:id="57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སངས་རྒྱས་བཅོམ་ལྡན་འདས་གང་</w:t>
      </w:r>
      <w:ins w:id="57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གཱའི</w:t>
        </w:r>
      </w:ins>
      <w:del w:id="57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བཱའི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ླུང་གི་བྱེ་མ་སྙེད་ལ་བསྙེན་བཀུར་བྱས་ནས་ཀྱང་ཕ་རོལ་ཏུ་ཕྱིན་པ་དྲུག་ལ་སོགས་པ་རྣམ་པ་ཐམས་ཅད་མཁྱེན་པ་ཉིད་ལ་ཐུག་གི་བར་ལ་སྤྱོད་པའི་ཚེ། ཆོས་དེ་དག་ལ་ཇི་ལྟར་གནས་པར་</w:t>
      </w:r>
      <w:ins w:id="57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</w:t>
        </w:r>
      </w:ins>
      <w:del w:id="57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བགྱེ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་ཞེས་ཞུས་ཤིང་བརྟགས་ཀྱང</w:t>
      </w:r>
      <w:ins w:id="57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ཁྱོད་ཀྱིས་བླ་ན་མེད་པ་ཡང་དག་པར་རྫོགས་པའི་བྱང་ཆུབ་ཐོབ་པར་མི་འགྱུར་རོ་ཞེས་སྙིང་</w:t>
      </w:r>
      <w:ins w:id="57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སྨྱན</w:t>
        </w:r>
      </w:ins>
      <w:del w:id="57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སྤྲུན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་བཅུག་ཀྱང</w:t>
      </w:r>
      <w:del w:id="57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སེམས་ནུར་བར་མི་འགྱུར་བ་དང</w:t>
      </w:r>
      <w:ins w:id="57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བདུད་</w:t>
      </w:r>
      <w:ins w:id="57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སྡིག</w:t>
        </w:r>
      </w:ins>
      <w:del w:id="57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་ཏོ་ཅན་གྱིས་དགེ་སློང་མང་པོར་སྤྲུལ་ཏེ། དགེ་སློང་འདི་དག་ཀྱང་བླ་ན་མེད་པ་ཡང་དག་པར་རྫོགས་པའི་བྱང་ཆུབ་ཏུ་འཇུག་པ་ཤ་སྟག་སྟེ། འདི་དག་གིས་ཀྱང་བླ་ན་མེད་པ་ཡང་དག་པར་རྫོགས་པའི་བྱང་ཆུབ་མ་གྲུབ་ནས། དགྲ་བཅོམ་པ་ཉིད་ལ་གནས་པར་འགྱུར་ན། ཁྱོད་ལྟར་བླ་ན་མེད་པའི་བྱང་ཆུབ་ཐོབ་རེ་སྐན་ཞེས་ཟེར་ཡང</w:t>
      </w:r>
      <w:ins w:id="57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བསླུར་མི་ཚུགས་ན་ཕྱིར་མི་ལྡོག་པ་ཡིན་པར་རིག་པར་བྱའོ་ཞེས་བསྟན་པའོ། །རབ་འབྱོར་གཞན་ཡང་ཕྱིར་མི་ལྡོག་པའི་བྱང་ཆུབ་སེམས་དཔའ་སེམས་དཔའ་ཆེན་པོ་ཤེས་རབ་ཀྱི་ཕ་རོལ་ཏུ་ཕྱིན་པ་ལ་སྤྱོད་པའི་ཚེ། འདི་སྙམ་དུ་གལ་ཏེ་ཞེས་དེ་བཞིན་གཤེགས་པས་ཇི་སྐད་དུ་བསྟན་པ་དེ་སྐད་དུ་སློབ་ལ་སྤྱོད་པ་དེ་དང་མ་བྲལ་ཞིང</w:t>
      </w:r>
      <w:ins w:id="57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ཕ་རོལ་ཏུ་ཕྱིན་པ་དང་ལྡན་པའི་ཡིད་ལ་བྱེད་པ་དེ་དག་གིས་སྤྱོད་པ་དེ་ནི། སྦྱིན་པའི་ཕ་རོལ་ཏུ་ཕྱིན་པ་ལས་ཡོངས་སུ་མི་ཉམས་ཞེས་བྱ་བ་ནས་སུས་བདུད་ཀྱི་ལས་སུ་རིག་པ་དེ་ནི་བླ་ན་མེད་པ་ཡང་དག་</w:t>
      </w:r>
      <w:ins w:id="57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པར་རྫོགས་པའི་བྱང་ཆུབ་ལས་ཡོངས་སུ་མི་ཉམས་སོ་སྙམ་ན་ཞེས་བྱ་བའི་བར་གྱིས་ནི་བདུད་ཀྱིས་བསླུར་</w:t>
      </w:r>
      <w:del w:id="57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ཡང་མི་ཚུགས་ལ་ཕ་རོལ་ཏུ་ཕྱིན་པ་དྲུག་ལ་སོགས་པ་རྣམ་པ་ཐམས་ཅད་</w:t>
      </w:r>
      <w:ins w:id="57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t>མཁྱེན</w:t>
        </w:r>
      </w:ins>
      <w:del w:id="57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</w:t>
      </w:r>
      <w:ins w:id="57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57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་ཆོས་རྣམས་ལ། དེ་བཞིན་གཤེགས་པས་ཇི་སྐད་བསྟན་པ་བཞིན་དུ་བསླབས་ཤིང་སྤྱད་ལ། བདུད་ཀྱི་ལས་སུ་རིག་ན་བླ་ན་མེད་པ་ཡང་དག་པར་རྫོགས་པའི་བྱང་ཆུབ་ལས་ཡོངས་སུ་མི་ཉམས་སོ་སྙམ་དུ་སེམས་ན། རྟགས་དེ་དག་གིས་ཀྱང་ཕྱིར་མི་ལྡོག་པར་རིག་པར་བྱའོ་ཞེས་བསྟན་པའོ། །དེ་སྐད་ཅེས་བཀའ་</w:t>
      </w:r>
      <w:ins w:id="57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57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་པ་དང</w:t>
      </w:r>
      <w:ins w:id="57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7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ཚེ་དང་ལྡན་པ་རབ་འབྱོར་</w:t>
      </w:r>
      <w:ins w:id="57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7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་བཅོམ་ལྡན་འདས་ལ་འདི་སྐད་ཅེས་གསོལ་</w:t>
      </w:r>
      <w:ins w:id="57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ཏོ་</w:t>
        </w:r>
      </w:ins>
      <w:del w:id="57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ཏེ་དུ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ཞེས་བྱ་བ་ནས་སངས་རྒྱས་ཀྱི་འདུ་ཤེས་ལས་ཕྱིར་མི་ལྡོག་གོ་ཞེས་བྱ་བའི་བར་གྱིས་ནི། ཕྱིར་མི་ལྡོག་པ་ཞེས་བྱ་བ་ཟླས་གྲུབ་སྟེ། ཕྱིར་ལྡོག་པ་ཞིག་ཡོད་ན།</w:t>
      </w:r>
      <w:ins w:id="57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ཕྱིར་མི་ལྡོག་པ་ཞེས་བྱ་བ་ནས་ཆོས་གང་རྣམས་ལས་ཕྱིར་ལྡོག་པའི་ཟླས་ཕྱིར་མི་ལྡོག་པ་ཞེས་</w:t>
      </w:r>
      <w:ins w:id="57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</w:t>
        </w:r>
      </w:ins>
      <w:del w:id="57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</w:t>
      </w:r>
      <w:del w:id="57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ཞེས་རབ་འབྱོར་གྱིས་ཞུས་པ་དང</w:t>
      </w:r>
      <w:ins w:id="57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གཟུགས་ལ་སོགས་པའི་ཆོས་ཐམས་ཅད་ལ་དངོས་པོ་ཡོད་པར་ལྟ་བའི་འདུ་ཤེས་ལས་ཕྱིར་བཟློག་ན།</w:t>
      </w:r>
      <w:ins w:id="57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དེ་ཉིད་ཆོས་མི་སྐྱེ་བ་ལ་བཟོད་པ་ཐོབ་པ་ཡིན་པས། ཕྱིར་མི་ལྡོག་པ་ཡིན་པར་རིག་པར་བྱའོ་ཞེས་བསྟན་པའོ། །དེ་ཅིའི་ཕྱིར་ཞེ་ན། དེ་ནི་འདི་ལྟར་ཕྱིར་མི་ལྡོག་པའི་བྱང་ཆུབ་སེམས་དཔའ་སེམས་དཔའ་ཆེན་པོ་ཆོས་ཐམས་ཅད་རང་གི་མཚན་ཉིད་ཀྱིས་</w:t>
      </w:r>
      <w:del w:id="57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སྟོང་པ་ཞེས་བྱ་བ་ནས། དེ་ནི་ཕྱིར་མི་ལྡོག་པའི་བྱང་ཆུབ་སེམས་དཔའ་སེམས་དཔའ་ཆེན་པོ་མི་སྐྱེ་བའི་ཆོས་ལ་བཟོད་པ་ཞེས་བྱ་བའི་བར་གྱིས་ནི། ཆོས་ཐམས་ཅད་ལ་དངོས་པོ་ཡོད་པར་ལྟ་བའི་འདུ་ཤེས་ལས་ཕྱིར་ལྡོག་པའི་གཏན་ཚིགས་བསྟན་པ་སྟེ། བྱང་ཆུབ་སེམས་དཔའ་དེས་ཆོས་ཐམས་ཅད་རང་གི་མཚན་ཉིད་ཀྱིས་སྟོང་པར་རྟོགས་པས། བྱང་ཆུབ་སེམས་དཔའི་སྐྱོན་མེད་པའི་ས་དང་པོ་ལ་འཇུག་སྟེ། ས་དང་པོ་ལ་ཞུགས་ནས། དོན་དམ་པར་ཆོས་ཐམས་ཅད་རྡུལ་ཙམ་ཡང་དམིགས་སུ་མེད་པར་རྟོགས་པས། ཅི་ལ་ཡང་མངོན་པར་འདུ་མི་བྱེད་དེ་མངོན་པར་འདུ་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མི་བྱེད་པས། ཆོས་གང་ཡང་སྐྱེད་པར་མི་བྱེད་པའི་ཕྱིར། མི་སྐྱེ་བའི་ཆོས་ལ་བཟོད་པ་ཐོབ་པ་ཞེས་བྱ་སྟེ། དེ་ལྟར་མི་སྐྱེ་བའི་ཆོས་ལ་བཟོད་པ་ཐོབ་ནས། ཕྱིར་མི་ལྡོག་པར་རིག་པར་བྱའོ་ཞེས་བསྟན་པའོ། །ཤེས་རབ་ཀྱི་ཕ་རོལ་ཏུ་ཕྱིན་པ་འབུམ་པ་རྒྱ་ཆེར་བཤད་པ་ལས་ལེའུ་བཞི་བཅུ་པའོ།། །།རབ་འབྱོར་གཞན་ཡང་བྱང་ཆུབ་སེམས་དཔའ་སེམས་དཔའ་ཆེན་པོའི་དྲུང་དུ་བདུད་སྡིག་ཏོ་ཅན་ཉེ་བར་འོངས་ཏེ་མོས་པ་བཟློག་ཅིང་ཞེས་བྱ་བ་ནས།</w:t>
      </w:r>
      <w:ins w:id="57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བྱང་ཆུབ་སེམས་དཔའི་སྐྱོན་མེད་པར་འཇུག་པར་འགྱུར་རོ་ཞེས་བྱ་བའི་བར་གྱིས་ནི། བདུད་སྡིག་ཏོ་ཅན་དག་ཆོས་ཐམས་ཅད་སྟོང་པ་ལ་ཐ་སྙད་དུ་བཏགས་ནས་དེ་ལྟར་ཆོས་ཐམས་ཅད་རང་བཞིན་གྱིས་སྟོང་པ་ལ། མངོན་པར་འཚང་རྒྱར་ཡང་ཅི་</w:t>
      </w:r>
      <w:del w:id="57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ཡོད་ཅེས། བྱང་ཆུབ་སེམས་དཔའ་ལ་མོས་པ་དང་དད་པ་བཟློག་ཅིང་འོང་བ་ལ་བདུད་ཀྱིས་མི་ཚུགས་པར་བྱ་བའི་གདམས་པ་</w:t>
      </w:r>
      <w:del w:id="57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བསྟན་པ་སྟེ།</w:t>
      </w:r>
      <w:ins w:id="57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དོན་དམ་པར་ཆོས་ཐམས་ཅད་ནམ་མཁའ་དང་མཚུངས་ཏེ། རང་བཞིན་གྱིས་སྟོང་ཡང་ཀུན་རྫོབ་ཏུ་ལས་</w:t>
      </w:r>
      <w:del w:id="57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ལེགས་ཉེས་ཅི་སྤྱད་པའི་འབྲས་བུ་མེད་པ་མ་ཡིན་པས།</w:t>
      </w:r>
      <w:ins w:id="57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བདག་གིས་རྣམ་པ་ཐམས་ཅད་མཁྱེན་པ་ཉིད་དུ། མངོན་པར་རྫོགས་པར་སངས་རྒྱས་པར་བྱས་ལ། སེམས་ཅན་ཐམས་ཅད་ཀྱང་རིམ་གྱིས་བླ་ན་མེད་པ་ཡང་དག་པར་རྫོགས་པའི་བྱང་ཆུབ་ཏུ་དགོད་པར་བྱའོ་སྙམ་དུ་སེམས་བསྐྱེད་ཅིང</w:t>
      </w:r>
      <w:ins w:id="57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7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བདུད་ཀྱིས་མི་ཚུགས་པར་སེམས་བརྟན་པར་བྱའོ་ཞེས་བསྟན་པའོ། །དེ་ནས་ཚེ་དང་ལྡན་པ་རབ་འབྱོར་</w:t>
      </w:r>
      <w:ins w:id="57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7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ཅོམ་ལྡན་འདས་ལ་འདི་སྐད་ཅེས་གསོལ་ཏོ་ཞེས་བྱ་བ་ལ་སོགས་པ་ནི་བྱང་ཆུབ་སེམས་དཔའི་མི་སྐྱེ་བའི་ཆོས་ལ་བཟོད་པ་ཐོབ་ཅིང</w:t>
      </w:r>
      <w:ins w:id="57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7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ཕྱིར་མི་ལྡོག་པའི་ས་ལ་གནས་པ་སྟེ། ཉན་ཐོས་དང་རང་སངས་རྒྱས་ཀྱི་ས་ལས་སླར་ལྡོག་པར་འགྱུར་བ་དང</w:t>
      </w:r>
      <w:ins w:id="57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ཉན་ཐོས་དང་རང་སངས་རྒྱས་ཀྱི་ས་ལས་སླར་ལོག་ནས། མི་སྐྱེ་བའི་ཆོས་ལ་བཟོད་པ་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ཐོབ་ཅིང་ཕྱིར་མི་ལྡོག་པའི་བྱང་ཆུབ་སེམས་དཔར་འགྱུར་བ་བསྟན་པ་སྟེ། ཅི་ལགས་བཅོམ་ལྡན་འདས་</w:t>
      </w:r>
      <w:ins w:id="57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སླར</w:t>
        </w:r>
      </w:ins>
      <w:del w:id="57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བེེར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་མི་ལྡོག་པའི་བྱང་ཆུབ་སེམས་དཔའ་སེམས་དཔའ་ཆེན་པོ་ལ་ཕྱིར་མི་ལྡོག་པ་ཞེས་</w:t>
      </w:r>
      <w:ins w:id="57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བགྱིའམ</w:t>
        </w:r>
      </w:ins>
      <w:del w:id="57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བགྱེའམ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་ཞེས་བྱ་བ་ནི་ཉན་ཐོས་དང་རང་སངས་རྒྱས་ཀྱི་ས་ལས་སླར་མི་ལྡོག་པའི་ཕྱིར།</w:t>
      </w:r>
      <w:ins w:id="57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བྱང་ཆུབ་སེམས་དཔའ་དེ་ཕྱིར་མི་ལྡོག་པ་ཞེས་བགྱིའམ་ཞེས་ཞུས་པའོ། །འོན་ཀྱང་སླར་ལོག་པའི་བྱང་ཆུབ་སེམས་དཔའ་ལ་ཕྱིར་མི་ལྡོག་པ་ཞེས་བགྱི་ཞེས་བྱ་བ་ནི་ཉན་ཐོས་དང་རང་སངས་རྒྱས་ཀྱི་ས་ལས་སླར་ལྡོག་པ་ལ། ཕྱིར་མི་ལྡོག་པ་ཞེས་བགྱི་ཞེས་ཞུས་པའོ། །བཅོམ་ལྡན་འདས་ཀྱིས་བཀའ་སྩལ་པ། རབ་འབྱོར་ཕྱིར་མི་ལྡོག་པའི་བྱང་ཆུབ་སེམས་དཔའ་ནི། ཕྱིར་མི་</w:t>
      </w:r>
      <w:ins w:id="57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ལྡོག</w:t>
        </w:r>
      </w:ins>
      <w:del w:id="57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་པ་ཞེས་བྱའོ་ཞེས་བྱ་བ་ནི། བྱང་ཆུབ་སེམས་དཔའ་མི་སྐྱེ་</w:t>
      </w:r>
      <w:ins w:id="57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་པའི</w:t>
        </w:r>
      </w:ins>
      <w:del w:id="57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་ཆོས་ལ་བཟོད་པ་ཐོབ་པ།</w:t>
      </w:r>
      <w:ins w:id="57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ཕྱིར་མི་ལྡོག་པའི་ས་ལ་གནས་པ་ནི། ཉན་ཐོས་དང་རང་སངས་རྒྱས་ཀྱི་ས་ལས་སླར་ལྡོག་པ་ཡིན་པས། ཕྱིར་མི་ལྡོག་པར་བཏགས་སོ་ཞེས་བསྟན་པའོ། །ཕྱིར་མི་ལྡོག་པའི་བྱང་ཆུབ་སེམས་དཔའ་ནི་ཕྱིར་མི་ལྡོག་པ་ཞེས་བྱའོ་ཞེས་བྱ་བ་ནི་བྱང་ཆུབ་སེམས་དཔའ་གང་ནམ་ཉན་ཐོས་དང་རང་སངས་རྒྱས་ཀྱི་ས་ལས་སླར་ལྡོག་པར་གྱུར་པ་དེའི་ཚེ་མི་སྐྱེ་བའི་ཆོས་ལ་བཟོད་པ་ཐོབ་ཅིང</w:t>
      </w:r>
      <w:ins w:id="57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ཕྱིར་མི་ལྡོག་པའི་ས་ལ་གནས་པར་འགྱུར་བས་ན། ཕྱིར་མི་ལྡོག་པར་བཏགས་སོ་ཞེས་བྱ་བའི་དོན་ཏོ།</w:t>
      </w:r>
      <w:ins w:id="57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།གསོལ་པ། བཅོམ་ལྡན་འདས་ཅིའི་སླད་དུ་སླར་མི་ལྡོག་པའི་བྱང་ཆུབ་སེམས་དཔའ་ལ། ཕྱིར་མི་ལྡོག་པ་ཞེས་བགྱི་བའི་</w:t>
      </w:r>
      <w:ins w:id="57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57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སྦད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་དུ་སླར་ལྡོག་པའི་བྱང་ཆུབ་སེམས་དཔའ་ལ་ཕྱིར་མི་ལྡོག་པ་ཞེས་བགྱི་ཞེས་བྱ་བ་ནི། གོང་དུ་མདོར་བཤད་པའི་དོན་དེ་ཉིད་གསལ་བར་བཤད་པའི་ཕྱིར། རབ་འབྱོར་གྱིས་ཞུས་པའོ། །བཅོམ་ལྡན་འདས་ཀྱིས་བཀའ་</w:t>
      </w:r>
      <w:ins w:id="57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57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སྩ༷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རབ་འབྱོར་བྱང་ཆུབ་སེམས་དཔའ་གང་ཉན་ཐོས་ཀྱི་སའམ། རང་སངས་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རྒྱས་ཀྱི་ས་ལས་ཕྱིར་ལྡོག་པ</w:t>
      </w:r>
      <w:del w:id="57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ེཔ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་དེ་ནི། རབ་འབྱོར་ཕྱིར་ལྡོག་</w:t>
      </w:r>
      <w:del w:id="57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པའི་བྱང་ཆུབ་སེམས་དཔའ་ཡིན་ཏེ། ཕྱིར་མི་ལྡོག་པའི་བྱང་ཆུབ་སེམས་དཔའ་ཞེས་བྱའོ་ཞེས་བྱ་བ་ནི་བྱང་ཆུབ་སེམས་དཔའ་གང་མི་སྐྱེ་བའི་ཆོས་ལ་བཟོད་པ་ཐོབ་སྟེ། ཉན་ཐོས་དང་རང་སངས་རྒྱས་ཀྱི་ས་ལས་</w:t>
      </w:r>
      <w:ins w:id="57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སླར</w:t>
        </w:r>
      </w:ins>
      <w:del w:id="57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བེེར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་ལོག་པ་དེ་ནི།</w:t>
      </w:r>
      <w:ins w:id="57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ཉན་ཐོས་དང་རང་སངས་རྒྱས་ཀྱི་ས་ལས་ཕྱིར་ལོག་པས། ཕྱིར་མི་ལྡོག་པའི་བྱང་ཆུབ་སེམས་དཔའ་ཞེས་ཀྱང་བྱ་ལ། བླ་ན་མེད་པ་ཡང་དག་པར་རྫོགས་པའི་བྱང་ཆུབ་ལས་ཕྱིར་མི་ལྡོག་པས་ན། ཕྱིར་མི་ལྡོག་པའི་བྱང་ཆུབ་སེམས་དཔའ་ཞེས་ཀྱང་བྱའོ་ཞེས་བསྟན་པའོ། །རབ་འབྱོར་བྱང་ཆུབ་སེམས་དཔའ་གང་ཉན་ཐོས་ཀྱི་སའམ། རང་སངས་རྒྱས་ཀྱི་ས་ལས་ཕྱིར་མ</w:t>
      </w:r>
      <w:ins w:id="57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ི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་ལོག་པ་དེ་ནི་རབ་འབྱོར་ཕྱིར་མི་ལྡོག་པའི་བྱང་ཆུབ་སེམས་དཔའ་ཡིན་ཏེ། ཕྱིར་ལྡོག་པ་ཞེས་བྱའོ་ཞེས་བྱ་བ་ནི།</w:t>
      </w:r>
      <w:ins w:id="57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བྱང་ཆུབ་སེམས་དཔའ་གང་ཉན་ཐོས་དང་རང་སངས་རྒྱས་ཀྱི་ས་ལས་ཕྱིར་མི་ལོག་པ་དེ་ལ་ཡང</w:t>
      </w:r>
      <w:ins w:id="57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7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ཕྱིར་མི་ལྡོག་པ་ཞེས་གདགས་</w:t>
      </w:r>
      <w:del w:id="57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མོད་ཀྱི། དེ་དག་ནི་བླ་ན་མེད་པ་ཡང་དག་པར་རྫོགས་པའི་བྱང་ཆུབ་ལས་ཕྱིར་ལོག་པར་འགྱུར་བས་ན། ཕྱིར་མི་ལྡོག་པར་མི་ཆུད་དོ་ཞེས་བྱ་བའི་དོན་ཏོ། །རབ་འབྱོར་རྣམ་པ་དེ་དག་དང</w:t>
      </w:r>
      <w:ins w:id="57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7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ཚུལ་དེ་དག་དང</w:t>
      </w:r>
      <w:ins w:id="57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དེ་དག་གིས་ཞེས་བྱ་བ་ནས་བདུད་སྡིག་ཏོ་ཅན་གྱིས་བླ་ན་མེད་པ་ཡང་དག་པར་རྫོགས་པའི་བྱང་ཆུབ་ལས་བཟློག་པར་མི་ནུས་སོ་ཞེས་བྱ་བའི་བར་གྱིས་ནི། དེ་ལྟར་གོང་དུ་བཤད་པའི་ཚུལ་དུ་བྱང་ཆུབ་སེམས་དཔའ་གང་ཉན་ཐོས་དང་རང་སངས་རྒྱས་ཀྱི་ས་ལས་ལོག་ནས། བླ་ན་མེད་པ་ཡང་དག་པར་རྫོགས་པའི་བྱང་ཆུབ་ལས་ཕྱིར་མི་ལྡོག་པར་འགྱུར་བ་དེ་ནི།</w:t>
      </w:r>
      <w:ins w:id="58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བདུད་སྡིག་ཏོ་ཅན་གྱིས་བསླུ་ཞིང</w:t>
      </w:r>
      <w:ins w:id="58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བླ་ན་མེད་པ་ཡང་དག་པར་རྫོགས་པའི་བྱང་ཆུབ་ལས་བཟློག་པར་མི་ནུས་ཞེས་བསྟན་པའོ། །རབ་འབྱོར་གཞན་ཡང་ཕྱིར་མི་ལྡོག་པའི་བྱང་ཆུབ་སེམས་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དཔའ་སེམས་དཔའ་ཆེན་པོ་ནི། འདོད་ན་བསམ་གཏན་དང་པོ་ལ་སྙོམས་པར་འཇུག་གོ་ཞེས་བྱ་བ་ནས། དེ་འདོད་ན་ཆེད་དུ་བསམས་ཤིང་ལུས་ཡོངས་སུ་འཛིན་ཏེ། ལུས་ངག་གིས་སེམས་ཅན་རྣམས་ཀྱི་དོན་བྱ་བར་འགྱུར་བ་དེ་ལྟ་བུའི་ལུས་ཡོངས་སུ་འཛིན་ཏོ་ཞེས་བྱ་བའི་བར་གྱིས་ནི།</w:t>
      </w:r>
      <w:ins w:id="58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</w:t>
      </w:r>
      <w:ins w:id="58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ཆུབ</w:t>
        </w:r>
      </w:ins>
      <w:del w:id="58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ཆུད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་སེམས་དཔའ་ཐབས་དང་ཤེས་རབ་ཏུ་ལྡན་པས། ཆོས་ཐམས་ཅད་ལ་ཡོངས་སུ་འདྲིས་ཤིང་གོམས་པར་བྱ་བའི་ཕྱིར། བསམ་གཏན་བཞི་དང</w:t>
      </w:r>
      <w:ins w:id="58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8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ཚད་མེད་པ་བཞི་དང</w:t>
      </w:r>
      <w:ins w:id="58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གཟུགས་མེད་པའི་སྙོམས་པར་འཇུག་པ་བཞི་དང</w:t>
      </w:r>
      <w:ins w:id="58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8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འགོག་པའི་སྙོམས་པར་འཇུག་པ་དང</w:t>
      </w:r>
      <w:ins w:id="58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བྱང་ཆུབ་ཀྱི་ཕྱོགས་ཀྱི་ཆོས་སུམ་ཅུ་རྩ་བདུན་དང</w:t>
      </w:r>
      <w:ins w:id="58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རྣམ་པར་ཐར་པའི་སྒོ་གསུམ་ལ་སྙོམས་པར་འཇུག་ཅིང་མངོན་པར་ཤེས་པ་ལྔ་མངོན་པར་བསྒྲུབས་ཀྱང</w:t>
      </w:r>
      <w:ins w:id="58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སེམས་ཅན་རྣམས་ཀྱི་དོན་དུ་དེ་དག་ལ་</w:t>
      </w:r>
      <w:ins w:id="58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འདྲེས</w:t>
        </w:r>
      </w:ins>
      <w:del w:id="58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འདྲིས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་ཤིང་གོམས་པར་བྱེད་ཀྱི། ཉན་ཐོས་དང་རང་སངས་རྒྱས་ལྟར།</w:t>
      </w:r>
      <w:ins w:id="58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དེ་དག་ནི་འབྲས་བུ་ཡོངས་སུ་མི་འཛིན་པར། སེམས་ཅན་རྣམས་གང་གིས་འདུལ་བའི་ལུས་ཡོངས་སུ་འཛིན་པར་བྱེད་ན། མཚན་མ་དང་རྟགས་དེ་དག་གིས་ཕྱིར་མི་ལྡོག་པའི་བྱང་ཆུབ་སེམས་དཔའ་ཡིན་པར་རིག་པར་བྱ་བ་བསྟན་པའོ། །རབ་འབྱོར་གཞན་ཡང་ཕྱིར་མི་ལྡོག་པའི་བྱང་ཆུབ་སེམས་དཔའ་སེམས་དཔའ་ཆེན་པོ་ནི་བྱང་ཆུབ་ཡིད་ལ་བྱེད་པ་དང་ལྡན་ཏེ་ཞེས་བྱ་བ་ནས་དྲན་བཞིན་དུ་འཇུག་གོ།</w:t>
      </w:r>
      <w:ins w:id="58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དྲན་བཞིན་དུ་ཉལ་ལོ་ཞེས་བྱ་བའི་བར་གྱིས་ནི་བྱང་ཆུབ་སེམས་དཔའ་ཐབས་དང་ཤེས་རབ་ཏུ་ལྡན་པ་བླ་ན་མེད་པའི་བྱང་ཆུབ་ཡིད་ལ་བྱེད་ཅིང་བྱང་ཆུབ་སེམས་དཔའི་མཚན་དང་དཔེ་བྱད་དུ་ལྡན་པར་བྱས་ནས་ཕ་རོལ་ཏུ་ཕྱིན་པ་དྲུག་ལ་སོགས་པ་རྣམ་པར་བྱང་བའི་ཆོས་ཐམས་ཅད་ལ་སྤྱོད་ཀྱང་དེ་དག་ལ་མཚན་མར་མི་འཛིན་ཅིང་ཆགས་པར་མི་སྤྱོད་ན། རྟགས་དང་མཚན་མ་དེ་དག་གིས་ཕྱིར་མི་ལྡོག་པའི་བྱང་ཆུབ་སེམས་དཔའ་ཡིན་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པར་རིག་</w:t>
      </w:r>
      <w:ins w:id="58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་བར</w:t>
        </w:r>
      </w:ins>
      <w:del w:id="58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་བྱ་བ་བསྟན་པ་སྟེ། ལྷུར་མི་ལེན་ཅེས་བྱ་བ་ནི་གཟུགས་དང་</w:t>
      </w:r>
      <w:ins w:id="58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མཚན</w:t>
        </w:r>
      </w:ins>
      <w:del w:id="58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་ཕུན་སུམ་ཚོགས་པ་ལ་སོགས་པ་ལ་སྤྱོད་ཀྱང</w:t>
      </w:r>
      <w:ins w:id="58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དེ་དག་དོན་དམ་པར་དངོས་པོ་མེད་པར་རྟོགས་པས་དེ་དག་ལ་མཚན་མར་མི་འཛིན་ཅིང་མ་ཆགས་པར་སྤྱོད་དོ་ཞེས་བྱ་བའི་དོན་ཏོ། །རབ་འབྱོར་གཞན་ཡང་གལ་ཏེ་ཕྱིར་མི་ལྡོག་པའི་བྱང་ཆུབ་སེམས་དཔའ་སེམས་དཔའ་ཆེན་པོ་ནི། </w:t>
      </w:r>
      <w:ins w:id="58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ཁྱིམ</w:t>
        </w:r>
      </w:ins>
      <w:del w:id="58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ཁྱེམ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་ན་གནས་ཀྱང་ཐབས་མཁས་པས་སེམས་ཅན་ཡོངས་སུ་སྨིན་པར་བྱ་བའི་ཕྱིར། འདོད་པའི་ཡོན་ཏན་ལྔ་ཉེ་བར་ལེན་ཏོ་ཞེས་བྱ་བ་ནས་གཞན་གང་ཤེས་རབ་ཀྱི་ཕ་རོལ་ཏུ་ཕྱིན་པ་ལ་སྤྱོད་པ་དེ་དག་གི་ཡང་ལེགས་པ་བརྗོད་ཅིང་མཐུན་པས་དགའ་བར་བྱེད་དོ་ཞེས་བྱ་བའི་བར་གྱིས་ནི་བྱང་ཆུབ་སེམས་དཔའ་ཁ་ཅིག་ཐབས་དང་ཤེས་རབ་ཏུ་ལྡན་པས། སེམས་ཅན་ཡོངས་སུ་སྨིན་པར་བྱ་བའི་ཕྱིར། ཁྱིམ་ན་གནས་ཏེ་འདོད་པའི་ཡོན་ཏན་ལྔ་ལ་སྤྱོད་ཅིང</w:t>
      </w:r>
      <w:ins w:id="58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སེམས་ཅན་རྣམས་ལ་སྦྱིན་པ་ཡིད་བཞིན་དུ་གཏོང་བ་དང</w:t>
      </w:r>
      <w:ins w:id="58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ག་དང་ཕ་རོལ་གཉིས་ཀ་ཕ་རོལ་ཏུ་ཕྱིན་པ་དྲུག་ལ་སྤྱོད་ན་རྟགས་དང་མཚན་མ་དེ་དག་གིས་ཕྱིར་མི་ལྡོག་པའི་བྱང་ཆུབ་སེམས་དཔའ་ཡིན་པར་རིག་པར་བྱ་བ་བསྟན་པའོ། །རབ་འབྱོར་ཕྱིར་མི་ལྡོག་པའི་བྱང་ཆུབ་སེམས་དཔའ་སེམས་དཔའ་ཆེན་པོ་ནི་ཁྱིམ་ན་གནས་ན་འཛམ་བུའི་གླིང་རིན་པོ་ཆེ་སྣ་བདུན་གྱིས་བཀང་ཞིང་སྦྱིན་པ་ཡོངས་སུ་གཏོང་ཞེས་བྱ་བ་ནས། དེ་འདོད་པ་ལ་ཡོངས་སུ་མི་སྤྱོད་དེ། རྟག་ཏུ་རྒྱུན་མི་འཆད་པར་ཚངས་པར་སྤྱོད་པ་ཡིན། གནོད་པ་གང་གིས་གཞན་མི་དགའ་བར་འགྱུར་བའི་གནོད་པ་དེ་ལྟ་བུ་གང་ཡང་མི་སྐྱེད་དེ་ཞེས་བྱ་བའི་བར་</w:t>
      </w:r>
      <w:ins w:id="58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8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ཕྱིར་མི་ལྡོག་པའི་བྱང་ཆུབ་སེམས་དཔའ་ཁ་ཅིག་ཁྱིམ་ན་གནས་ཀྱང</w:t>
      </w:r>
      <w:del w:id="58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འདོད་པའི་ཡོན་ཏན་ལྔ་ལ་མི་སྤྱོད་པར་རྟག་ཏུ་ཚངས་པར་སྤྱོད་ཅིང་འཛམ་བུའི་གླིང་ནས་སྟོང་གསུམ་གྱི་</w:t>
      </w:r>
      <w:ins w:id="58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སྟོང</w:t>
        </w:r>
      </w:ins>
      <w:del w:id="58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༅ཿ་ ་</w:delText>
        </w:r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delText>ཤི་འཇིལྔ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་ཆེན་</w:t>
      </w:r>
      <w:ins w:id="58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པོའི་འཇིག་རྟེན་གྱི་ཁམས</w:t>
        </w:r>
      </w:ins>
      <w:del w:id="58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གྷི་ལམྱསྟ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་ལ་</w:t>
      </w:r>
      <w:ins w:id="58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ཐུག་གི་བར་དུ་རིན</w:t>
        </w:r>
      </w:ins>
      <w:del w:id="58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ཐལ་ཁྱི་གམ། བ་རིདུ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་པོ་</w:t>
      </w:r>
      <w:ins w:id="58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ཆེ་སྣ་བདུན་གྱིས</w:t>
        </w:r>
      </w:ins>
      <w:del w:id="58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ཤེ་ལ་བ 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་ཡོངས་སུ་བཀང་སྟེ། སྦྱིན་པ་ཡོངས་སུ་གཏོང་ཞིང་སེམས་ཅན་ལ་ག</w:t>
      </w:r>
      <w:ins w:id="58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ནོ</w:t>
        </w:r>
      </w:ins>
      <w:del w:id="58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ད་པ</w:t>
      </w:r>
      <w:ins w:id="58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་མི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སྤྱོད་ན་རྟགས་དང་མཚན་མ་དེ་དག་གིས་ཕྱིར་མི་ལྡོག་པའི་བྱང་ཆུབ་སེམས་དཔའ་ཡིན་པར་རིག་པར་བྱ་བ་བསྟན་པའོ། །རབ་འབྱོར་གཞན་ཡང་ཕྱིར་མི་ལྡོག་པའི་</w:t>
      </w:r>
      <w:del w:id="58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བྱང་ཆུབ་སེམས་དཔའ་སེམས་དཔའ་ཆེན་པོའི་ཕྱི་བཞིན་དུ་ཞེས་བྱ་བ་ནས་དེ་ནི་སྐྱེས་བུ་དམ་པར་འགྱུར་ཏེ། སྐྱེས་བུ་ངན་པ་མ་ཡིན་ནོ་ཞེས་བྱ་བའི་བར་གྱིས་ནི་ཕྱིར་མི་ལྡོག་པའི་བྱང་ཆུབ་སེམས་དཔའ་ལ། གནོད་སྦྱིན་ལག་ན་རྡོ་རྗེས་རྟག་ཏུ་བསྲུང་བས། མི་དང་མི་མ་ཡིན་པ་ལ་སོགས་པས་གནོད་པར་བྱ་བ་མི་ནུས་པ་དང</w:t>
      </w:r>
      <w:ins w:id="58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ལྷ་དང་བདུད་ལ་སོགས་པས་མི་ཐུབ་པ་དང</w:t>
      </w:r>
      <w:ins w:id="58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བླ་ན་མེད་པའི་བྱང་ཆུབ་ཡིད་ལ་བྱེད་པ་ལས་མི་</w:t>
      </w:r>
      <w:ins w:id="58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ལྡོག</w:t>
        </w:r>
      </w:ins>
      <w:del w:id="58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་པ་དང</w:t>
      </w:r>
      <w:ins w:id="58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དབང་པོ་རྣམས་མ་ཚང་བར་མི་འགྱུར་ཞིང</w:t>
      </w:r>
      <w:ins w:id="58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སྐྱེས་བུ་དམ་པར་འགྱུར་བའི་ཕན་ཡོན་བསྟན་པའོ། །གསོལ་པ་བཅོམ་ལྡན་འདས་ཇི་ཙམ་གྱིས་ན་ཞེས་བྱ་བ་ནས་སྐྱེས་བུ་དམ་པར་འགྱུར་ཏེ་སྐྱེས་བུ་ངན་པ་མ་ཡིན་ནོ་ཞེས་བྱ་བའི་བར་</w:t>
      </w:r>
      <w:ins w:id="58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8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་ནི་གོང་དུ་བཅོམ་ལྡན་འདས་ཀྱིས་སྐྱེས་བུ་དམ་པར་འགྱུར་རོ་</w:t>
      </w:r>
      <w:del w:id="58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ཁྲུ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ཞེས་བཤད་པ་ཇི་ཙམ་གྱིས་ན་སྐྱེས་བུ་དམ་པར་འགྱུར་བ་ཚད་རབ་འབྱོར་གྱིས་ཞུས་པ་དང</w:t>
      </w:r>
      <w:ins w:id="58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བཅོམ་ལྡན་འདས་ཀྱིས་བཤད་པ་སྟེ། བླ་ན་མེད་པའི་བྱང་ཆུབ་ཏུ་སེམས་བསྐྱེད་པ་མ་ཉམས་ན་སྐྱེས་བུ་དམ་པར་འགྱུར་རོ་ཞེས་བསྟན་པའོ། །རབ་འབྱོར་གཞན་ཡང་ཕྱིར་མི་ལྡོག་པའི་བྱང་ཆུབ་སེམས་དཔའ་སེམས་དཔའ་ཆེན་པོ་དེ་ནི། བྱང་ཆུབ་ཡིད་ལ་བྱ་བ་དང་ལྡན་ཞིང་ཞེས་བྱ་བ་ནས་དེས་མཚན་མ་ཡང་དག་པར་རྗེས་སུ་མི་མཐོང་བས། འཚོ་བ་ཡོངས་སུ་དག་པ་ཡིན་ཏེ་ཞེས་བྱ་བའི་བར་གྱིས་ནི་འཇིག་རྟེན་གྱི་</w:t>
      </w:r>
      <w:del w:id="58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སྔགས་དང་སྨན་དང་ལྟས་རྣམས་ཀྱིས་མངོན་པར་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རྟོགས་པ་དང</w:t>
      </w:r>
      <w:ins w:id="58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ཡིད་ཆེས་པའི་མཚན་མ་བསྟན་པས་རྙེད་པ་དང་བཀུར་</w:t>
      </w:r>
      <w:ins w:id="58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སྟི</w:t>
        </w:r>
      </w:ins>
      <w:del w:id="58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་ཚོལ་བ་མ་ཡིན་ཞིང་རྒྱུ་མི་འཚོ་སྟེ། འཚོ་བ་ཡོངས་སུ་དག་ན། མཚན་མ་དང་རྟགས་དེ་དག་གིས་ཕྱིར་མི་ལྡོག་པའི་བྱང་ཆུབ་སེམས་དཔའ་ཡིན་པར་རིག་པར་བྱ་བ་བསྟན་པའོ། །རབ་འབྱོར་གཞན་ཡང་ཕྱིར་མི་ལྡོག་པའི་བྱང་ཆུབ་སེམས་དཔའ་སེམས་དཔའ་ཆེན་པོ་ཞེས་བྱ་བ་ནས་རྟེན་ཅིང་འབྲེལ་པར་འབྱུང་བ་སྟོང་པ་ཉིད་ཤིན་ཏུ་ཡིད་ལ་བྱས་པ་ཡིན་ཏེ་ཞེས་བྱ་བའི་བར་གྱིས་ནི་ཉན་ཐོས་དང་རང་སངས་རྒྱས་ལྟར་ཕུང་པོ་དང་ཁམས་དང་སྐྱེ་མཆེད་དང</w:t>
      </w:r>
      <w:ins w:id="58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རྟེན་ཅིང་</w:t>
      </w:r>
      <w:ins w:id="58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58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་པར་འབྱུང་བ་རྣམས་ལ་དངོས་པོ་ཡོད་པར་ལྟ་ཞིང་དེ་དག་ལས་འདས་པར་བྱ་བའི་ཕྱིར་བརྩོན་པར་མི་བྱེད་ཀྱི། ཕུང་པོ་དང་ཁམས་དང</w:t>
      </w:r>
      <w:ins w:id="58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8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སྐྱེ་མཆེད་དང</w:t>
      </w:r>
      <w:ins w:id="58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རྟེན་ཅིང་</w:t>
      </w:r>
      <w:ins w:id="58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58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་པར་འབྱུང་བ་རྣམས་སྟོང་པ་ཉིད་དུ་སྒོམ་ན།</w:t>
      </w:r>
      <w:ins w:id="58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ཕྱིར་མི་ལྡོག་པའི་བྱང་ཆུབ་སེམས་དཔའ་ཡིན་པར་རིག་པར་བྱ་བ་བསྟན་པའོ། །དེ་འདུ་</w:t>
      </w:r>
      <w:ins w:id="58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འཛིའི</w:t>
        </w:r>
      </w:ins>
      <w:del w:id="58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འཔའི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ྦྱོར་བ་ལ་རྗེས་སུ་བརྩོན་པར་མི་གནས་ཏེ་ཞེས་བྱ་བ་ལ་སོགས་པས་ཕྱིར་མི་ལྡོག་པའི་བྱང་ཆུབ་སེམས་དཔའ་འདུ་འཛི་ལ་འཇིག་རྟེན་གྱི་གཏམ་ངན་པ་རྣམས་ལ་མི་འཇུག་པ་བསྟན་</w:t>
      </w:r>
      <w:ins w:id="58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པ་སྟེ། དེ་ཅིའི་ཕྱིར་ཞེ་ན། དེ་ནི་འདི་ལྟར་བྱང་ཆུབ་སེམས་དཔའ་སེམས་དཔའ་ཆེན་པོ་དེས། སེམས་ཅན་སྟོང་པ་ཉིད་ཤིན་ཏུ་ཡིད་ལ་བྱས་པ་ཡིན་ནོ་</w:t>
      </w:r>
      <w:del w:id="58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ཁྲུ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ཞེས་བྱ་བ་ནི་འདུ་</w:t>
      </w:r>
      <w:ins w:id="58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འཛིའི</w:t>
        </w:r>
      </w:ins>
      <w:del w:id="58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འཔའི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ྤྱོད་པའི་རྒྱུ་གཉེན་བགྲོད་པར་བྱས་པ་ལ་སོགས་པའི་སེམས་ཅན་རྣམས་སྟོང་པ་ཉིད་དུ་གོམས་པར་བྱས་པའི་ཕྱིར་འདུ་</w:t>
      </w:r>
      <w:ins w:id="58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འཛིའི</w:t>
        </w:r>
      </w:ins>
      <w:del w:id="58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འཔའི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་སྤྱོད་པ་ལ་མི་གནས་སོ་ཞེས་བསྟན་པའོ། །དེ་རྒྱལ་པོའི་གཏམ་གྱིས་སྦྱོར་བ་ལ་རྗེས་སུ་བརྩོན་པར་མི་གནས་ཏེ། དེ་ཅིའི་ཕྱིར་ཞེ་ན། དེ་ནི་འདི་ལྟར་རང་བཞིན་སྟོང་པ་ཉིད་ལ་གནས་པས། ཆོས་གང་ལ་ཡང་བཟང་པོའམ།</w:t>
      </w:r>
      <w:ins w:id="58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ངན་པར་ཡང་དག་པར་རྗེས་སུ་མི་མཐོང་ངོ་ཞེས་བྱ་བ་ནི་རྒྱལ་པོ་ལ་བསྟོད་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པ་དང</w:t>
      </w:r>
      <w:ins w:id="58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8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སྨད་པའི་གཏམ་ངན་པ་ལ་མ་ཞུགས་པ་བསྟན་པ་སྟེ། བསྟོད་པ་དང་སྨད་པའི་ཆོས་བཟང་པོ་དང་ངན་པ་ཐམས་ཅད་དོན་དམ་པར་རྗེས་སུ་མི་མཐོང་བའི་ཕྱིར་རོ་ཞེས་བྱ་བའི་དོན་ཏོ། །དེ་རྐུན་པོའི་གཏམ་གྱི་སྦྱོར་བ་ལ་རྗེས་སུ་བརྩོན་པར་མི་གནས་ཏེ། དེ་ཅིའི་ཕྱིར་ཞེ་ན། དེ་ནི་འདི་ལྟར་ཆོས་ཐམས་ཅད་རང་གི་མཚན་ཉིད་ཀྱིས་སྟོང་པས། ཆོས་གང་ལ་ཡང་བླང་བའམ། དབྲོག་པར་ཡང་དག་པར་རྗེས་སུ་མི་མཐོང་ངོ་ཞེས་བྱ་བ་ནི་རྐུན་པོས་རྐུར་ཐོབ་པ་དང་མ་ཐོབ་པའི་གཏམ་ངན་པ་ལ་ཡང་གཡེང་བར་མི་གནས་པ་བསྟན་པ་སྟེ། དོན་དམ་པར་ཆོས་ཐམས་ཅད་རང་གི་མཚན་ཉིད་ཀྱིས་སྟོང་པར་རྟོགས་པས། རྐུན་པོས་དབྲོག་པར་བྱ་བ་དང</w:t>
      </w:r>
      <w:ins w:id="58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8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མ་ཕྲོགས་ཏེ་</w:t>
      </w:r>
      <w:ins w:id="58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སླར</w:t>
        </w:r>
      </w:ins>
      <w:del w:id="58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བེེར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་བླང་དུ་ཡོད་པའི་ཆོས་གང་ཡང་ཡོད་པར་མ་མཐོང་</w:t>
      </w:r>
      <w:ins w:id="58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པས།</w:t>
        </w:r>
      </w:ins>
      <w:del w:id="58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རྐུན་པོའི་གཏམ་མི་ཟེར་རོ་ཞེས་བྱ་བའི་དོན་ཏོ། །དེ་གཡུལ་གྱི་གཏམ་</w:t>
      </w:r>
      <w:ins w:id="58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58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་སྦྱོར་བ་ལ་རྗེས་སུ་བརྩོན་པར་མི་གནས་ཏེ། དེ་ཅིའི་ཕྱིར་ཞེ་ན། དེ་ནི་འདི་ལྟར་དེ་རང་བཞིན་སྟོང་པ་ཉིད་ལ་གནས་པས། ཆོས་གང་ཡང་ཉུང་ངུའམ་མང་པོར་ཡང་དག་པར་རྗེས་སུ་མི་མཐོང་ངོ་ཞེས་བྱ་བས་ནི་དམག་གི་གཡུལ་བཤམས་པའི་གཏམ་གྱིས་མ་ཡེངས་པ་བསྟན་པ་སྟེ། དོན་དམ་པར་ཆོས་ཐམས་ཅད་རང་བཞིན་སྟོང་པ་ཉིད་དུ་རྟོགས་པས། གཡུལ་བཤམས་པའི་ཚོགས་འདི་ནི་མང་ངོ</w:t>
      </w:r>
      <w:ins w:id="59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།འདི་ནི་ཉུང་ངོ་ཞེས་བྱ་བའི་ཆོས་གང་ཡང་ཡོད་པར་མ་མཐོང་བའི་ཕྱིར། གཡུལ་</w:t>
      </w:r>
      <w:ins w:id="59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59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་གཏམ་མི་ཟེར་རོ་ཞེས་བྱ་བའི་དོན་ཏོ། །དམག་གི་གཏམ་གྱི་སྦྱོར་བ་ལ་རྗེས་སུ་བརྩོན་པར་མི་གནས་ཏེ། དེ་ཅིའི་ཕྱིར་ཞེ་ན། དེ་ནི་འདི་ལྟར་དེ་ཆོས་ཐམས་ཅད་ཀྱི་དེ་བཞིན་ཉིད་ལ་གནས་པས། ཆོས་གང་ལ་ཡང་བྱམས་པའམ། ཞེ་སྡང་བར་ཡང་དག་པར་རྗེས་སུ་མི་མཐོང་ངོ་ཞེས་བྱ་བས་ནི་དགྲ་ཟིན་</w:t>
      </w:r>
      <w:del w:id="59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གཉིས་དམག་འགྱེད་པའི་གཏམ་གྱིས་མ་ཡེངས་པར་བསྟན་པ་སྟེ།</w:t>
      </w:r>
      <w:ins w:id="59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དོན་དམ་པར་ཆོས་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ཐམས་ཅད་དེ་བཞིན་ཉིད་དུ་རོ་གཅིག་པར་རྟོགས་པས།</w:t>
      </w:r>
      <w:ins w:id="59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དགྲ་ཟིན་</w:t>
      </w:r>
      <w:del w:id="59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དང་བྱམས་སྡང་བྱེ་བྲག་དབྱེ</w:t>
      </w:r>
      <w:del w:id="59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་མེད་པའི་དམག་གི་གཏམ་མི་ཟེར་རོ་ཞེས་བསྟན་པའོ། །གྲོང་གི་གཏམ་གྱི་སྦྱོར་བ་ལ་རྗེས་སུ་བརྩོན་པར་མི་གནས་ཏེ།</w:t>
      </w:r>
      <w:ins w:id="59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དེ་ཅིའི་ཕྱིར་ཞེ་ན། དེ་ནི་འདི་ལྟར་དེ་ཆོས་ཐམས་ཅད་སྟོང་པ་ཉིད་ལ་གནས་པས།</w:t>
      </w:r>
      <w:ins w:id="59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ཆོས་གང་ཡང་ཚོགས་སམ་ཚོགས་མ་ཡིན་པར་ཡང་དག་པར་རྗེས་སུ་མི་མཐོང་ངོ་ཞེས་བྱ་བ་ནི་གྲོང་གི་གཏམ་</w:t>
      </w:r>
      <w:ins w:id="59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9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་མ་ཡེངས་པར་བསྟན་པ་སྟེ། དོན་དམ་པར་ཆོས་ཐམས་ཅད་སྟོང་པ་ཉིད་དུ་རྟོགས་པས། གྲོང་འདི་ནི་ཚོགས་ཆེ་ཞིང་སྟུག་གོ། །གྲོང་འདི་ནི་ཚོགས་ཆུང་ཞིང་སྲབ་པོ་ཞེས་བྱ་བའི་ཆོས་གང་ཡང་ཡོད་པར་མ་མཐོང་བའི་ཕྱིར་གྲོང་གི་གཏམ་མི་ཟེར་རོ་ཞེས་བྱ་བའི་དོན་ཏོ། །གྲོང་</w:t>
      </w:r>
      <w:ins w:id="59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ཁྱེར</w:t>
        </w:r>
      </w:ins>
      <w:del w:id="59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་གྱི་གཏམ་གྱི་སྦྱོར་བ་ལ་རྗེས་སུ་བརྩོན་པར་མི་གནས་ཏེ། དེ་ཅིའི་ཕྱིར་ཞེ་ན། དེ་ནི་འདི་ལྟར་དེ་ནམ་མཁའ་སྟོང་པ་ཉིད་ལ་གནས་པས། ཆོས་གང་ཡང་གཟུང་བའམ།</w:t>
      </w:r>
      <w:ins w:id="59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མི་གཟུང་བར་ཡང་དག་པར་རྗེས་སུ་མི་མཐོང་ངོ་ཞེས་བྱ་བ་ནི། གྲོང་</w:t>
      </w:r>
      <w:ins w:id="59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ཁྱེར</w:t>
        </w:r>
      </w:ins>
      <w:del w:id="59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་གྱི་གཏམ་གྱིས་མ་ཡེངས་པ་བསྟན་པ་སྟེ། དོན་དམ་པར་ཆོས་ཐམས་ཅད་ནམ་མཁའ་བཞིན་དུ་སྟོང་པར་རྟོགས་པས། གྲོང་</w:t>
      </w:r>
      <w:ins w:id="59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ཁྱེར</w:t>
        </w:r>
      </w:ins>
      <w:del w:id="59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་གྱི་ཚོང་འདུས་ན་ཚོང་བྱེད་པའི་ཚོང་རྫས་ཁེ་ཡོད་ན། གཟུང་ཞིང་བསགས་པ</w:t>
      </w:r>
      <w:ins w:id="59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་དང</w:t>
      </w:r>
      <w:ins w:id="59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ཁེ་མེད་ན་མི་གཟུང་ཞིང་མི་བསགས་པའི་ཆོས་དེ་ལྟ་བུ་གང་ཡང་དངོས་པོ་ཡོད་པར་མ་མཐོང་བའི་ཕྱིར་གྲོང་</w:t>
      </w:r>
      <w:ins w:id="59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ཁྱེར</w:t>
        </w:r>
      </w:ins>
      <w:del w:id="59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་གྱི་གཏམ་མི་ཟེར་རོ་ཞེས་བྱ་བའི་དོན་ཏོ། །གྲོང་རྡལ་</w:t>
      </w:r>
      <w:ins w:id="59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59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་གཏམ་གྱི་སྦྱོར་བ་ལ་རྗེས་སུ་བརྩོན་པར་མི་གནས་ཏེ། </w:t>
      </w:r>
      <w:ins w:id="59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དི</w:t>
        </w:r>
      </w:ins>
      <w:del w:id="59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་ཅིའི་ཕྱིར་ཞེ་ན། དེ་ནི་འདི་ལྟར་ཡང་དག་པའི་མཐའ་ལ་གནས་པས། ཆོས་གང་ཡང་འཕེལ་བའམ། འབྲི་བར་ཡང་དག་པར་རྗེས་སུ་མི་མཐོང་ངོ་ཞེས་བྱ་བས་ནི་ཡུལ་གྱི་ལྗོངས་ཀྱི་གཏམ་གྱིས་མ་ཡེངས་པར་བསྟན་པ་སྟེ། དོན་དམ་པར་ཆོས་ཐམས་ཅད་ཡང་དག་པའི་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མཐའི་རང་བཞིན་དུ་སྟོང་པར་རྟོགས་པས། ཡུལ་གྱི་ལྗོངས་ལོ་ལེགས་ཏེ། འཕེལ་བའམ། ལོ་ཉེས་ཏེ་འགྲིབ་པར་འགྱུར་བའི་ཆོས་དེ་ལྟ་བུ་གང་ཡང་ཡོད་པར་མ</w:t>
      </w:r>
      <w:ins w:id="59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ི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་མཐོང་བའི་ཕྱིར། གྲོང་རྡལ་གྱི་གཏམ་མི་ཟེར་རོ་ཞེས་བསྟན་པ་སྟེ། གྲོང་རྡལ་ཞེས་བྱ་བ་ནི་ཡུལ་</w:t>
      </w:r>
      <w:ins w:id="59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59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་ལྗོངས་ལ་བྱའོ། །བདག་གི་གཏམ་གྱི་སྦྱོར་བ་ལ་རྗེས་སུ་བརྩོན་པར་མི་གནས་ཞེས</w:t>
      </w:r>
      <w:ins w:id="59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བྱ་བ་ནས་མཐོང་བ་པོའི་གཏམ་གྱི་སྦྱོར་བ་ལ་རྗེས་སུ་བརྩོན་པར་མི་གནས་ཏེ་ཞེས་བྱ་བའི་བར་གྱིས་ནི་མུ་སྟེགས་ཅན་གྱིས་བརྟགས་པའི་བདག་དང་སེམས་ཅན་ལ་སོགས་པ། ཡོད་པར་ལྟ་བའི་གཏམ་གྱིས་མ་ཡེངས་པ་བསྟན་པའོ། །གཞན་དུ་ན་ཤེས་རབ་ཀྱི་ཕ་རོལ་ཏུ་ཕྱིན་པའི་གཏམ་གྱི་སྦྱོར་བ་ལ་རྗེས་སུ་བརྩོན་ཞིང་ཞེས་བྱ་བ་ལ་སོགས་པས་ནི་ཡང་དག་པའི་གཏམ་ལ་འཇུག་ཅིང</w:t>
      </w:r>
      <w:ins w:id="59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9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བསམ་པ་དགེ་བ་ལ་གནས་ན་ཕྱིར་མི་ལྡོག་པའི་བྱང་ཆུབ་སེམས་དཔའ་ཡིན་པར་རིག་པར་བྱ་བ་བསྟན་པ་སྟེ། གཞན་དུ་ན་ཤེས་རབ་ཀྱི་ཕ་རོལ་ཏུ་ཕྱིན་པའི་གཏམ་གྱི་སྦྱོར་བ་ལ་བརྩོན་ཞིང་ཞེས་བྱ་བས་ནི། ཡང་དག་པའི་གཏམ་ལ་འཇུག་པ་བསྟན་པ་སྟེ། གཏམ་ཅི་ཟེར་ཀྱང་རུང་སེམས་ཅན་རྣམས་ཤེས་རབ་ཀྱི་ཕ་རོལ་ཏུ་ཕྱིན་པ་ལ་གཟུད་པའི་གཏམ་འབའ་ཞིག་ཟེར་རོ་ཞེས་བྱ་བའི་དོན་ཏོ། །རྣམ་པ་ཐམས་ཅད་མཁྱེན་པ་ཉིད་དང་ལྡན་པའི་ཡིད་ལ་བྱ་བ་དང་མ་བྲལ་བར་གནས་ཏེ་ཞེས་བྱ་བ་ནས། ཤེས་རབ་ཀྱི་ཕ་རོལ་ཏུ་ཕྱིན་པ་ལ་སྤྱོད་ཅིང</w:t>
      </w:r>
      <w:ins w:id="59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ཤེས་རབ་འཆལ་བའི་སྦྱོར་བ་ལ་རྗེས་སུ་བརྩོན་པར་མི་གནས་སོ་ཞེས་བྱ་བའི་བར་</w:t>
      </w:r>
      <w:ins w:id="59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9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</w:t>
      </w:r>
      <w:ins w:id="59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བསམ་པ་དགེ་བ་ལ་གནས་པ་བསྟན་པ་སྟེ། རྣམ་པ་ཐམས་ཅད་མཁྱེན་པ་ཉིད་དང་ལྡན་པའི་ཡིད་ལ་བྱ་བའི་བསམ་པ་དང་མ་བྲལ་བར་གནས་ཏེ། ཕ་རོལ་ཏུ་ཕྱིན་པ་དྲུག་ལ་སྤྱོད་ཅིང</w:t>
      </w:r>
      <w:ins w:id="59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ཕ་རོལ་ཏུ་ཕྱིན་པ་དྲུག་གི་མི་མཐུན་པའི་ཕྱོགས་རྣམས་ཡོངས་སུ་སྤོང་ན། ཕྱིར་མི་ལྡོག་པའི་བྱང་ཆུབ་སེམས་དཔའ་ཡིན་པར་རིག་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པར་བྱའོ་ཞེས་བསྟན་པའོ། །ཆོས་ཐམས་ཅད་སྟོང་པ་ཉིད་ལ་སྤྱོད་ཅིང་ཆོས་འདོད་པ་ཡིན་</w:t>
      </w:r>
      <w:ins w:id="59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59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་ཆོས་མི་འདོད་པ་མ་ཡིན་ཞེས་བྱ་བ་ནི་ཕྱིར་མི་ལྡོག་པའི་བྱང་ཆུབ་སེམས་དཔའ་དེ། དོན་དམ་པར་ཆོས་ཐམས་ཅད་སྟོང་པ་ཉིད་དུ་རྟོགས་ཀྱང</w:t>
      </w:r>
      <w:ins w:id="59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ཀུན་རྫོབ་ཏུ་དམ་པའི་ཆོས་ཚོལ་</w:t>
      </w:r>
      <w:del w:id="59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བ་ལ་འབད་པ་ཡིན་ནོ་ཞེས་བྱ་བའི་དོན་ཏོ། །དེ་ཆོས་ཀྱི་དབྱིངས་ལ་སྤྱོད་ཅིང་ཆོས་ཐ་དད་པའི་ལེགས་པ་</w:t>
      </w:r>
      <w:del w:id="59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བརྗོད་པ་མ་ཡིན་ཞེས་བྱ་བ་ནི། ཕྱིར་མི་ལྡོག་པའི་བྱང་ཆུབ་སེམས་དཔའ་དེས་ཆོས་ཐམས་ཅད་རང་བཞིན་</w:t>
      </w:r>
      <w:ins w:id="59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59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་སྟོང་སྟེ། ཆོས་ཀྱི་དབྱིངས་ཀྱི་རང་བཞིན་དུ་རོ་གཅིག་པར་རྟོགས་པས། ཆོས་རྣམས་ལ་མིང་དང་མཚན་མ་ལ་སོགས་པ་ཐ་དད་དུ་འབྱེད་པ་ལ་དགའ་བ་མ་ཡིན་ནོ་ཞེས་བསྟན་པའོ། །དེ་སངས་རྒྱས་བཅོམ་ལྡན་འདས་རྣམས་དང</w:t>
      </w:r>
      <w:ins w:id="59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བྱང་ཆུབ་སེམས་དཔའ་སེམས་དཔའ་ཆེན་པོ་རྣམས་ལ་བཤེས་གཉེན་དུ་སེམས་པ་ཡིན་ཞེས་བྱ་བ་ནི། ཉན་ཐོས་དང་རང་སངས་རྒྱས་ལྟ་བུ་ཐེག་པ་དམན་པ་ལ་ཞུགས་པ</w:t>
      </w:r>
      <w:ins w:id="59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་རྣམས་ལ། དགེ་བའི་བཤེས་གཉེན་མི་ཚོལ་བར་སངས་རྒྱས་དང་བྱང་ཆུབ་སེམས་དཔའ་རྣམས་ལ་དགེ་བའི་བཤེས་གཉེན་དུ་འཛིན་ཏོ་ཞེས་བྱ་བའི་དོན་ཏོ། །རིགས་ཀྱི་བུ་དང་རིགས་ཀྱི་བུ་མོ་ཉན་ཐོས་དང་རང་སངས་རྒྱས་ཀྱི་ཐེག་པ་པ་གང་ཇི་སྙེད་པ་དེ་དག་ཀྱང་བླ་ན་མེད་པ་ཡང་དག་པར་རྫོགས་པའི་བྱང་ཆུབ་ཏུ་ཡང་དག་པར་བསྐུལ་བ་འགོད་དོ། །འདུལ་ལོ་རབ་ཏུ་འཇོག་གོ་ཞེས་བྱ་བ་ནི་ཐེག་པ་དམན་པ་ལ་ཞུགས་པ་རྣམས་ཀྱང་ཐེག་པ་ཆེན་པོ་ལ་ཐབས་སྣ་ཚོགས་ཀྱིས་འཛུད་པ་བསྟན་པ་སྟེ། ཡང་དག་པར་བསྐུལ་བ་ནི་དང་པོར་གྲོས་འདེབས་པའོ། །འགོད་པ་ནི་ཉན་ཅིང་སེམས་སུ་འཛུད་པའོ། །འདུལ་བ་ནི་ཉེས་པ་བྱུང་བ་རྣམས་འཆོས་པའོ། །རབ་ཏུ་གཞོག་པ་ནི་ཕྱིས་གཞན་དུ་མི་འགྱུར་བར་བརྟན་</w:t>
      </w:r>
      <w:del w:id="59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པར་བྱེད་པའོ། །དེ་དེ་བཞིན་གཤེགས་པ་དགྲ་བཅོམ་པ་ཡང་དག་པར་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ྫོགས་པའི་སངས་རྒྱས་རྣམས་བསྙེན་པར་བྱེད་ཅིང་ཞེས་བྱ་བ་ནས་གང་ན་དེ་བཞིན་གཤེགས་པ་དགྲ་བཅོམ་པ་ཡང་དག་པར་རྫོགས་པའི་སངས་རྒྱས་མངོན་དུ་གྱུར་པར་མ་ཞུགས་</w:t>
      </w:r>
      <w:ins w:id="59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ཤིང༌</w:t>
        </w:r>
      </w:ins>
      <w:del w:id="59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རྗོཤིང་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འཚོ་སྐྱོང་བ་དང</w:t>
      </w:r>
      <w:ins w:id="59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སྟོན་པ་དེར་སྐྱེས་ཏེ་ཞེས་བྱ་བའི་བར་གྱིས་ནི་ཕྱིར་མི་ལྡོག་པའི་བྱང་ཆུབ་སེམས་དཔའ་སངས་རྒྱས་འབྱུང་བ་དང་མི་འབྲལ་ཞིང་</w:t>
      </w:r>
      <w:del w:id="59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སངས་རྒྱས་མཉེས་པར་བྱེད་པ་ལ་བརྩོན་པ་བསྟན་པ་སྟེ། སེམས་ཅན་རྣམས་མིག་དྲང་བའི་ཕྱིར་ཐབས་ཀྱིས་འདོད་པའི་ཁམས་སུ་སྐྱེས་ནས། བསམ་གཏན་བཞི་དང</w:t>
      </w:r>
      <w:ins w:id="59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ཚད་མེད་པ་བཞི་དང</w:t>
      </w:r>
      <w:ins w:id="59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9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གཟུགས་མེད་པའི་སྙོམས་པར་འཇུག་པ་བཞི་བསྒོམས་པའི་མཐུ་ཐོབ་པར་བྱས་ནས།</w:t>
      </w:r>
      <w:ins w:id="59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དེའི་མཐུས་གང་ན་དེ་བཞིན་གཤེགས་པ་མངོན་སུམ་དུ་བཞུགས་པའི་གནས་དེར་སྐྱེས་ཏེ། དེ་བཞིན་གཤེགས་པ་རྣམས་མཉེས་པར་བྱེད་པའི་</w:t>
      </w:r>
      <w:ins w:id="59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མཚན</w:t>
        </w:r>
      </w:ins>
      <w:del w:id="59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་མ་དང་རྟགས་དེ་ལྟ་བུ་དག་དང་ལྡན་ན། ཕྱིར་མི་ལྡོག་པའི་བྱང་ཆུབ་སེམས་དཔའ་ཡིན་པར་རིག་པར་བྱའོ་ཞེས་བསྟན་པའོ། །རབ་འབྱོར་གཞན་ཡང་ཕྱིར་མི་ལྡོག་པའི་བྱང་ཆུབ་སེམས་དཔའ་སེམས་དཔའ་</w:t>
      </w:r>
      <w:ins w:id="59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ཆེན</w:t>
        </w:r>
      </w:ins>
      <w:del w:id="59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་པོ་ཤེས་རབ་ཀྱི་ཕ་རོལ་ཏུ་ཕྱིན་པ་ལ་སྤྱོད་པས།</w:t>
      </w:r>
      <w:ins w:id="59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ནང་སྟོང་པ་ཉིད་ལ་གནས་པ་དང་ཞེས་བྱ་བ་ནས་སངས་རྒྱས་ཀྱི་ཆོས་མ་འདྲེས་པ་བཅོ་བརྒྱད་ལ་གནས་པ་ནི། འདི་སྙམ་དུ་བདག་ནི་ཕྱིར་མི་ལྡོག་པའམ།</w:t>
      </w:r>
      <w:ins w:id="59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ཕྱིར་མི་ལྡོག་པ་ཡིན་ནོ་སྙམ་དུ་ཡང་མི་བྱེད་</w:t>
      </w:r>
      <w:ins w:id="59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དེ། ཐེ་ཚོམ་མི་སྐྱེ་ཞིང་རང་གི་ས་ལ་ཡིད་གཉིས་མེད་དོ་ཞེས་བྱ་བའི་བར་གྱིས་ནི་ཕྱིར་མི་ལྡོག་པའི་བྱང་ཆུབ་སེམས་དཔའ་རང་གི་ས་ལ་ཐེ་</w:t>
      </w:r>
      <w:ins w:id="59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ཚོམ</w:t>
        </w:r>
      </w:ins>
      <w:del w:id="59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་མེད་པ་བསྟན་པ་སྟེ། སྟོང་པ་ཉིད་བཅོ་བརྒྱད་དང</w:t>
      </w:r>
      <w:ins w:id="59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9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བྱང་</w:t>
      </w:r>
      <w:ins w:id="59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ཆུབ</w:t>
        </w:r>
      </w:ins>
      <w:del w:id="59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་ཀྱི་ཕྱོགས་ཀྱི་ཆོས་སུམ་ཅུ་རྩ་བདུན་དང</w:t>
      </w:r>
      <w:ins w:id="59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འཕགས་པའི་བདེན་པ་བཞི་དང</w:t>
      </w:r>
      <w:ins w:id="59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།</w:t>
        </w:r>
      </w:ins>
      <w:del w:id="59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་། 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བསམ་གཏན་བཞི་དང་ཚད་མེད་པ་བཞི་དང</w:t>
      </w:r>
      <w:ins w:id="59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གཟུགས་མེད་པའི་སྙོམས་པར་འཇུག་པ་བཞི་དང</w:t>
      </w:r>
      <w:ins w:id="59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རྣམ་པར་ཐར་པ་བརྒྱད་དང</w:t>
      </w:r>
      <w:ins w:id="59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མཐར་གྱིས་གནས་པའི་སྙོམས་པར་འཇུག་པ་དགུ་དང</w:t>
      </w:r>
      <w:ins w:id="59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རྣམ་པར་ཐར་པའི་སྒོ་གསུམ་དང</w:t>
      </w:r>
      <w:ins w:id="59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59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མངོན་པར་ཤེས་པ་དྲུག་དང</w:t>
      </w:r>
      <w:ins w:id="59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ཏིང་ངེ་འཛིན་རྣམས་དང</w:t>
      </w:r>
      <w:ins w:id="59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གཟུངས་ཀྱི་སྒོ་རྣམས་དང</w:t>
      </w:r>
      <w:ins w:id="59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དེ་བཞིན་གཤེགས་པའི་སྟོབས་བཅུ་དང</w:t>
      </w:r>
      <w:ins w:id="59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59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མི་འཇིགས་པ་བཞི་དང</w:t>
      </w:r>
      <w:ins w:id="59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སོ་སོ་ཡང་དག་པར་རིག་པ་བཞི་དང</w:t>
      </w:r>
      <w:ins w:id="60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བྱམས་པ་ཆེན་པོ་དང</w:t>
      </w:r>
      <w:ins w:id="60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0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སྙིང་རྗེ་ཆེན་པོ་དང</w:t>
      </w:r>
      <w:ins w:id="60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སངས་རྒྱས་ཀྱི་ཆོས་མ་འདྲེས་པ་བཅོ་བརྒྱད་རྣམས་ལ་སྤྱོད་ཅིང་གནས་པའི་ཚེ། ཆོས་ཐམས་ཅད་མི་སྐྱེ་བ་ལ་བཟོད་པ་ཐོབ་ཅིང་ཕྱིར་མི་ལྡོག་པའི་ས་ལ་གནས་པར་ངེས་ཤིང</w:t>
      </w:r>
      <w:ins w:id="60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རང་གི་ས་ལ་ཐེ་ཚོམ་མི་སྐྱེ་བར་བསྟན་པའོ། །དེ་ཅིའི་ཕྱིར་ཞེ་ན། དེ་ནི་འདི་ལྟར་དེས་ཕྱིར་མི་ལྡོག་པ་དང</w:t>
      </w:r>
      <w:ins w:id="60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ྱིར་ལྡོག་པ་མ་ཡིན་པའི་ཆོས་རྡུལ་ཙམ་ཡང་ཡང་དག་པར་རྗེས་སུ་མི་མཐོང་ངོ་ཞེས་བྱ་བས་ནི་ཕྱིར་མི་ལྡོག་པའི་བྱང་ཆུབ་སེམས་དཔའ་མི་སྐྱེ་བའི་ཆོས་ལ་བཟོད་པ་ཐོབ་པ་དང</w:t>
      </w:r>
      <w:ins w:id="60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0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རང་གི་ས་ལ་ཐེ་ཚོམ་མེད་པའི་གཏན་ཚིགས་བསྟན་པ་སྟེ། དོན་དམ་པར་ཆོས་ཐམས་ཅད་རང་བཞིན་གྱིས་སྟོང་པར་ངེས་པར་རྟོགས་པས། མི་སྐྱེ་བའི་ཆོས་ལ་བཟོད་པ་ཐོབ་པ་དང</w:t>
      </w:r>
      <w:ins w:id="60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དེ་ལྟར་ཆོས་ཐམས་ཅད་རང་བཞིན་གྱིས་མ་སྐྱེས་པར་རྟོགས་ནས་ཕྱིར་མི་ལྡོག་པའམ། ཕྱིར་མི་ལྡོག་པ་ཞེས་བྱ་བའི་ཆོས་གང་ཡང་ཡོད་པར་མ་མཐོང་བས་ཕྱིར་མི་ལྡོག་པ་མ་ཡིན་དུ་དོགས་པ་མེད་པའི་ཕྱིར་རང་གི་ས་ལ་ཐེ་ཚོམ་དང་ཡིད་གཉིས་མེད་དོ་ཞེས་བྱ་བའི་དོན་ཏོ། །རབ་འབྱོར་འདི་ལྟ་སྟེ། དཔེར་ན་རྒྱུན་དུ་ཞུགས་པའི་སྐྱེས་བུ་རྒྱུན་དུ་ཞུགས་པའི་ས་ལ་གནས་པ་ནི་རང་གི་ས་ལ་</w:t>
      </w:r>
      <w:ins w:id="60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ནེམ</w:t>
        </w:r>
      </w:ins>
      <w:del w:id="60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ཥྤེམ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་ནུར་མེད་ཅིང་ཐེ་ཚོམ་མི་ཟའོ་ཞེས་བྱ་བ་ནས་ཡང་དག་པར་རྫོགས་པའི་སངས་རྒྱས་ཀྱི་ས་ལ་གནས་པ་ནི། རང་གི་ས་ལ་</w:t>
      </w:r>
      <w:ins w:id="60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ནེམ</w:t>
        </w:r>
      </w:ins>
      <w:del w:id="60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ཥྤེམ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་ནུར་མེད་ཅིང་ཐེ་ཚོམ་མི་ཟའོ་ཞེས་བྱ་བའི་བར་གྱིས་ནི་ཕྱིར་མི་</w:t>
      </w:r>
      <w:ins w:id="60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ལྡོག</w:t>
        </w:r>
      </w:ins>
      <w:del w:id="60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་པའི་བྱང་ཆུབ་སེམས་དཔའ་རང་གི་ས་ལ་ཐེ་ཚོམ་མི་ཟ་བའི་དཔེ་བསྟན་པའོ། །རབ་འབྱོར་དེ་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བཞིན་དུ་བྱང་ཆུབ་སེམས་དཔའ་སེམས་དཔའ་ཆེན་པོ་རང་གི་ས་ལ་གནས་པ་ཡང་</w:t>
      </w:r>
      <w:ins w:id="60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ནེམ</w:t>
        </w:r>
      </w:ins>
      <w:del w:id="60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ཥྤེམ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་ནུར་མེད་ཅིང་ཐེ་ཚོམ་མི་ཟ་ཞིང</w:t>
      </w:r>
      <w:ins w:id="60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དེ་ཕྱིར་མི་ལྡོག་པའི་ས་ལ་གནས་ཏེ། སངས་རྒྱས་ཀྱི་ཞིང་ཡོངས་སུ་སྦྱོང་ངོ་ཞེས་བྱ་བ་ནས་བདུད་ཀྱི་ལས་དེ་དག་ཀྱང་རྣམ་པར་འཇོམས་ཤིང་སྲབ་མོར་བྱེད་དོ་ཞེས་བྱ་བའི་བར་གྱིས་ནི་ཕྱིར་མི་ལྡོག་པའི་ས་ལ་ཐེ་ཚོམ་མེད་པར་གནས་པའི་ཡོན་ཏན་བསྟན་པ་སྟེ། དེ་ལྟར་ཕྱིར་མི་ལྡོག་པའི་ས་ལ་ཐེ་ཚོམ་མེད་པར་གནས་ན་སངས་རྒྱས་ཀྱི་ཞིང་ཡོངས་སུ་སྦྱོང་བ་དང</w:t>
      </w:r>
      <w:ins w:id="60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སེམས་ཅན་ཡོངས་སུ་སྨིན་པར་བྱེད་པ་དང</w:t>
      </w:r>
      <w:ins w:id="60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བདུད་ཀྱི་ལས་ཀྱི་དབང་དུ་མི་འགྱུར་བ་བསྟན་པའོ། །རབ་འབྱོར་འདི་ལྟ་སྟེ་དཔེར་ན་མཚམས་མེད་པ་བྱེད་བྱེད་པའི་སྐྱེས་བུ་ནི་ཞེས་བྱ་བ་ནས་སེམས་དེ་རྣམ་པར་བརྟག་ཏུ་མེད་ཅིང་མི་སྒུལ་བས།</w:t>
      </w:r>
      <w:ins w:id="60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ནི་ལྷ་དང་མི་དང་ལྷ་མ་ཡིན་དུ་བཅས་པའི་འཇིག་རྟེན་གྱིས་ཕྱིར་བཟློག་པར་མི་ནུས་སོ་ཞེས་བྱ་བའི་བར་གྱིས་ནི་ཕྱིར་མི་ལྡོག་པའི་བྱང་ཆུབ་སེམས་དཔས་སྐྱེ་བ་མེད་པའི་ཆོས་ལ་བཟོད་པ་</w:t>
      </w:r>
      <w:ins w:id="60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ཐོབ</w:t>
        </w:r>
      </w:ins>
      <w:del w:id="60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ཇོབ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་ཅིང་ཕྱིར་མི་ལྡོག་པའི་ས་ལ་ངེས་པར་གནས་ཏེ།</w:t>
      </w:r>
      <w:ins w:id="60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རང་གི་ས་ལ་</w:t>
      </w:r>
      <w:ins w:id="60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ནེམ</w:t>
        </w:r>
      </w:ins>
      <w:del w:id="60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ཥྤེམ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་ནུར་དང་ཐེ་ཚོམ་མེད་པ་དཔེ་དང་བཅས་པ་བསྟན་པ་སྟེ།</w:t>
      </w:r>
      <w:ins w:id="60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པེར་ན་མཚམས་མེད་པའི་ལས་བྱེད་བྱེད་པའི་མི་མཚམས་མེད་པའི་ལས་དེ་གོམས་ཤིང་སེམས་ལ་ཞེན་པར་བྱས་པས་ལས་དེའི་འབྲས་བུ་མ་</w:t>
      </w:r>
      <w:ins w:id="60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མྱོང</w:t>
        </w:r>
      </w:ins>
      <w:del w:id="60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སྩོང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ི་བར་དུ་སྡིག་པའི་བག་ཆགས་བསགས་པའི་སེམས་དེ་དང་ནམ་ཡང་མི་འབྲལ་ཞིང་སེམས་དེ་རྗེས་སུ་འབྲང་བར་འགྱུར་བ་དེ་བཞིན་དུ་ཕྱིར་མི་ལྡོག་པའི་བྱང་ཆུབ་སེམས་དཔའི་སེམས་ཀྱང་མི་སྐྱེ་བའི་ཆོས་ལ་བཟོད་པ་གོམས་པར་བྱས་པས་སུས་ཀྱང་སླར་བཟློག་པར་མི་ནུས་ཤིང་ནམ་ཡང་ཉན་ཐོས་དང་རང་སངས་རྒྱས་ཀྱི་སར་</w:t>
      </w:r>
      <w:del w:id="60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མི་ལྡོག་གོ་ཞེས་བྱ་བའི་དོན་ཏོ། །དེ་ཅིའི་ཕྱིར་ཞེ་ན། དེ་ནི་འདི་ལྟར་སེམས་དེ་ལྷ་དང་མི་དང་ལྷ་མ་ཡིན་དུ་བཅས་པའི་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འཇིག་རྟེན་ལས་འདས་ཏེ་ཞེས་བྱ་བ་ནས།</w:t>
      </w:r>
      <w:ins w:id="60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སངས་རྒྱས་ཀྱི་ཞིང་དེ་དག་གི་སངས་རྒྱས་བཅོམ་ལྡན་འདས་རྣམས་ལ་དགེ་བའི་རྩ་བ་མང་པོ་སྐྱེད་ཅིང</w:t>
      </w:r>
      <w:ins w:id="60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སངས་རྒྱས་བཅོམ་ལྡན་འདས་དེ་དག་ལ་ཀུན་འདྲི་ཞིང་ཡོངས་སུ་ཞུ་བ་བྱེད་ལ་</w:t>
      </w:r>
      <w:del w:id="60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བསྙེན་བཀུར་བར་བྱེད་དོ་ཞེས་བྱ་བའི་བར་གྱིས་ནི་ཕྱིར་མི་ལྡོག་པའི་ས་ལ་གནས་པ་</w:t>
      </w:r>
      <w:del w:id="60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རང་གི་ས་ལ་ཐེ་ཚོམ་མེད་པ་དང</w:t>
      </w:r>
      <w:ins w:id="60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བདུད་ཀྱིས་བསླུར་མི་ཚུགས་པའི་གཏན་ཚིགས་བསྟན་པ་སྟེ། ཕྱིར་མི་ལྡོག་པའི་བྱང་ཆུབ་སེམས་དཔའ་དེ་ནི་སེམས་ལྷ་དང་མི་དང་ལྷ་མ་ཡིན་དུ་བཅས་པའི་འཇིག་རྟེན་ལས་འདས་ཏེ། འཕགས་པར་གྱུར་</w:t>
      </w:r>
      <w:ins w:id="60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ལ་བྱང་ཆུབ་སེམས་དཔའི་ས་དང་པོ་ཡང་དག་པའི་སྐྱོན་མེད་པ་ལ་ཞུགས་ནས། ས་བརྒྱད་པ་ལ་གནས་ཀྱི་བར་དུ་མངོན་པར་ཤེས་པ་རྣམས་ཀྱི་མཆོག་ཐོབ། སངས་རྒྱས་ཀྱི་ཞིང་ཡོངས་སུ་དག་པར་བྱེད།</w:t>
      </w:r>
      <w:ins w:id="60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སེམས་ཅན་ཡོངས་སུ་སྨིན་པར་བྱེད། སངས་རྒྱས་བཅོམ་ལྡན་འདས་རྣམས་ལ་བསྙེན་བཀུར་བྱ་བ་དང</w:t>
      </w:r>
      <w:ins w:id="60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མཉན་པའི་ཕྱིར་སངས་རྒྱས་ཀྱི་ཞིང་ནས་སངས་རྒྱས་ཀྱི་ཞིང་དུ་འགྲོ་ནུས་པའི་མཐུ་དང་ལྡན་པའི་ཕྱིར་རང་གི་ས་ལ་ཐེ་ཚོམ་མེད་ཅིང་བདུད་ཀྱིས་བསླུར་</w:t>
      </w:r>
      <w:del w:id="60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། 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མི་ཚུགས་སོ་ཞེས་བྱ་བའི་དོན་ཏོ། །རབ་འབྱོར་བྱང་ཆུབ་སེམས་དཔའ་སེམས་དཔའ་ཆེན་པོ་དེ་དེ་ལྟར་གནས་པས་བདུད་ཀྱི་ལས་སྐྱེས་ཤིང་བྱུང་བ་རྣམས་ཁོང་དུ་ཆུད་དེ། བདུད་ཀྱི་ལས་སྐྱེས་ཤིང་བྱུང་བ་དག་གི་དབང་དུ་ཡང་</w:t>
      </w:r>
      <w:del w:id="60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མི་འགྲོའོ་ཞེས་བྱ་བའི་བར་གྱིས་ནི་རང་གི་ས་ལ་ཐེ་ཚོམ་མེད་པར་གནས་ཤིང</w:t>
      </w:r>
      <w:ins w:id="60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བདུད་ཀྱི་ལས་ཀྱི་དབང་དུ་མི་འགྲོ་བའི་དོན་གོང་དུ་སྨོས་པ་ཉིད་མཇུག་བསྡུས་ཏེ་གསལ་བར་བསྟན་པའོ། །བདུད་ཀྱི་ལས་དེ་དག་ཀྱང་ཐབས་མཁས་པས་ཡང་དག་པའི་མཐའ་ལ་སྦྱོར་བར་བྱེད་ཅིང</w:t>
      </w:r>
      <w:ins w:id="60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དེ་རང་གི་ས་ལ་</w:t>
      </w:r>
      <w:ins w:id="60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ནེམ</w:t>
        </w:r>
      </w:ins>
      <w:del w:id="60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ཥྤེམ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་ནུར་མེད། ཐེ་ཚོམ་མི་ཟའོ་ཞེས་བྱ་བ་ནི་བདུད་ཀྱི་ལས་ཀྱི་དབང་དུ་མི་འགྱུར་བ་དེ་ཡང་དོན་དམ་པར་ཆོས་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ཐམས་ཅད་སྟོང་པ་ཉིད་དུ་རྟོགས་ཤིང</w:t>
      </w:r>
      <w:ins w:id="60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ཡང་དག་པའི་མཐའི་རང་བཞིན་དུ་རོ་གཅིག་པར་ཁོང་དུ་ཆུད་པར་བདུད་ཀྱིས་བསླུར་</w:t>
      </w:r>
      <w:del w:id="60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མི་ཚུགས་ཤིང་རང་གི་ས་ལ་ཐེ་ཚོམ་མེད་དོ་ཞེས་བསྟན་པ་སྟེ། ཡང་དག་པའི་མཐའ་ལ་སྦྱོར་བར་བྱེད་ཅེས་བྱ་བ་ཆོས་ཐམས་ཅད་སྟོང་པ་ཉིད་ཀྱི་རང་བཞིན་དུ་རོ་གཅིག་པར་རྟོགས་པས། བདུད་ཀྱི་ལས་ཀྱི་མཚན་མ་ཐམས་ཅད་སྦྱོང་ངོ་ཞེས་བྱ་བའི་དོན་ཏོ། །དེ་ཅིའི་ཕྱིར་ཞེ་ན། འདི་ལྟར་དེ་ཡང་དག་པའི་མཐའ་ལ་</w:t>
      </w:r>
      <w:ins w:id="60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ནེམ</w:t>
        </w:r>
      </w:ins>
      <w:del w:id="60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དེམ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་ནུར་མེད་པས་ཡང་དག་པའི་མཐའ་ལ་གཅིག་གམ་གཉིས་སུ་ཡང་དག་པར་རྗེས་སུ་མི་མཐོང་སྟེ། དེ་ལྟར་ཤེས་པས་དེ་ཚེ་འཕོས་ནས་ཀྱང</w:t>
      </w:r>
      <w:ins w:id="60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ཉན་ཐོས་དང་རང་སངས་རྒྱས་ཀྱི་སར་སེམས་མི་སྐྱེད་དེ་ཞེས་བྱ་བ་</w:t>
      </w:r>
      <w:del w:id="60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ནི་བདུད་ཀྱི་ལས་རྣམས་ཡང་དག་པའི་མཐའ་ལ་སྦྱོར་བའི་གཏན་ཚིགས་བསྟན་པ་སྟེ། དོན་དམ་པར་ཆོས་ཐམས་ཅད་ཡང་དག་པའི་མཐའི་རང་བཞིན་དུ་རྟོགས་ན་བདུད་དམ་བདུད་མ་ཡིན་པའམ། </w:t>
      </w:r>
      <w:del w:id="60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ཕྱིར་ལྡོག་པའམ། ཕྱིར་མི་ལྡོག་པའམ། བྱང་ཆུབ་སེམས་དཔའི་ས</w:t>
      </w:r>
      <w:del w:id="60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འམ། ཉན་ཐོས་དང་རང་སངས་རྒྱས་ཀྱི་སའི་མཚན་མ་ཡང་དག་པར་རྗེས་སུ་མི་མཐོང་བས། ཉན་ཐོས་དང་རང་སངས་རྒྱས་ཀྱི་སར་ནམ་ཡང་</w:t>
      </w:r>
      <w:ins w:id="60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ལྡོག</w:t>
        </w:r>
      </w:ins>
      <w:del w:id="60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་པར་མི་འགྱུར་རོ་ཞེས་བསྟན་པའོ། །དེ་ཅིའི་ཕྱིར་ཞེ་ན། རབ་འབྱོར་དེ་ནི་འདི་ལྟར་བྱང་ཆུབ་སེམས་དཔའ་སེམས་དཔའ་ཆེན་པོ་ནི་ཆོས་ཐམས་ཅད་རང་གི་མཚན་ཉིད་ཀྱིས་སྟོང་པ་ལ། ཆོས་གང་ཡང་སྐྱེ་བའམ། འགག་པའམ།</w:t>
      </w:r>
      <w:ins w:id="60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ཀུན་ནས་ཉོན་མོངས་པའམ། རྣམ་པར་བྱང་བར་ཡང་དག་པར་རྗེས་སུ་མི་མཐོང་ངོ་ཞེས་བྱ་བས་ནི་ཕྱིར་མི་ལྡོག་པའི་བྱང་ཆུབ་སེམས་དཔའ་ཚེ་འཕོས་ནས་ཀྱང</w:t>
      </w:r>
      <w:ins w:id="60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ཉན་ཐོས་དང་རང་སངས་རྒྱས་ཀྱི་སར་སེམས་མི་སྐྱེད་པའི་གཏན་ཚིགས་བསྟན་པ་སྟེ། དོན་དམ་པར་ཆོས་ཐམས་ཅད་རང་གི་མཚན་ཉིད་ཀྱིས་སྟོང་པར་རྟོགས་</w:t>
      </w:r>
      <w:del w:id="60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པའི་ཕྱིར་ཚེ་འཕོ་ཞིང་སྐྱེ་བ་དང</w:t>
      </w:r>
      <w:ins w:id="60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ཉོན་མོངས་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པ་དང་རྣམ་པར་བྱང་བའི་ཆོས་གང་ཡང་དངོས་པོ་ཡོད་པར་མ་མཐོང་བས། ཉན་ཐོས་དང་རང་སངས་རྒྱས་ཀྱི་སར་སླར་ལྡོག་ཅིང་</w:t>
      </w:r>
      <w:ins w:id="60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60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རྩང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་བ་མེད་དོ་ཞེས་བྱ་བའི་དོན་ཏོ། །རབ་འབྱོར་བྱང་ཆུབ་སེམས་དཔའ་སེམས་དཔའ་ཆེན་པོ་དེ་ཚེ་འཕོས་ནས་ཀྱང་འདི་སྙམ་དུ་བདག་ནི་བླ་ན་མེད་པ་ཡང་དག་པར་རྫོགས་པའི་བྱང་ཆུབ་ཏུ་མངོན་པར་</w:t>
      </w:r>
      <w:ins w:id="60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རྫོགས</w:t>
        </w:r>
      </w:ins>
      <w:del w:id="60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་པར་འཚང་རྒྱ་བར་མི་འགྱུར་རོ་སྙམ་མི་བྱེད་དེ། གདོན་མི་ཟ་བར་བླ་ན་མེད་པ་ཡང་དག་པར་རྫོགས་པའི་བྱང་ཆུབ་ཏུ་མངོན་པར་རྫོགས་པར་འཚང་རྒྱ་བར་འགྱུར་རོ་སྙམ་སེམས་སོ་ཞེས་བྱ་བས་ཕྱིར་མི་ལྡོག་པའི་བྱང་ཆུབ་སེམས་དཔའ་ཚེ་སྔ་ཕྱི་དྲན་ཞིང་བྱང་ཆུབ་ཀྱི་སེམས་མི་ཉམས་པས་བླ་ན་མེད་པ་ཡང་དག་པར་རྫོགས་པའི་བྱང་ཆུབ་ཏུ་ངེས་པར་མངོན་པར་འཚང་རྒྱ་བར་འགྱུར་བ་བསྟན་པའོ། །དེ་ཅིའི་ཕྱིར་ཞེ་ན། རབ་འབྱོར་དེ་ནི་འདི་ལྟར་བླ་ན་མེད་པ་ཡང་དག་པར་རྫོགས་པའི་བྱང་ཆུབ་ནི་རང་གི་མཚན་ཉིད་ཀྱིས་སྟོང་ངོ་ཞེས་བྱ་བ་ནི་བྱང་ཆུབ་སེམས་དཔའ་དེས་ཆོས་ཐམས་ཅད་རང་གི་མཚན་ཉིད་ཀྱིས་སྟོང་པར་རྟོགས་ཤིང</w:t>
      </w:r>
      <w:ins w:id="60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0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མི་སྐྱེ་བའི་ཆོས་ལ་བཟོད་པ་ཐོབ་སྟེ། བླ་ན་མེད་པ་ཡང་དག་པར་རྫོགས་པའི་བྱང་ཆུབ་ཀྱང་རང་གི་མཚན་ཉིད་ཀྱིས་སྟོང་པར་རྟོགས་པའི་ཕྱིར། བླ་ན་མེད་པ་ཡང་དག་པར་རྫོགས་པའི་བྱང་ཆུབ་ཏུ་ངེས་པར་མངོན་པར་རྫོགས་པར་འཚང་རྒྱ་བར་འགྱུར་ཞེས་བྱ་བའི་དོན་ཏོ། །རབ་འབྱོར་བྱང་ཆུབ་སེམས་དཔའ་སེམས་དཔའ་ཆེན་པོ་རང་གི་ས་ལ་དེ་ལྟར་གནས་པ་ནི། རང་གི་ས་ལ་ཐུབ་པ་མེད་པ་ཡིན་ཏེ་ཞེས་བྱ་བས་ནི་དེ་ལྟར་བླ་ན་མེད་པའི་བྱང་ཆུབ་ཏུ་ངེས་པར་</w:t>
      </w:r>
      <w:del w:id="60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མངོན་པར་འཚང་རྒྱ་བ་སྟེ། བདུད</w:t>
      </w:r>
      <w:ins w:id="60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་དང་མུ་སྟེགས་ཅན་ལ་སོགས་པས་གཞན་དུ་བསྒྱུར་མི་ནུས་སོ་ཞེས་བསྟན་པའོ། །དེ་ཅིའི་ཕྱིར་ཞེ་ན། རབ་འབྱོར་དེ་ནི་འདི་ལྟར་ཕྱིར་མི་ལྡོག་པའི་བྱང་ཆུབ་སེམས་དཔའ་སེམས་དཔའ་ཆེན་པོ་དེ་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ྟར་གནས་པ་ནི་མི་འཕྲོགས་པའི་ཡེ་ཤེས་དང་ལྡན་པ་ཡིན་ཏེ་ཞེས་བྱ་བ་ནི་རང་གི་ས་ལ་ཐུབ་པ་མེད་པའི་གཏན་ཚིགས་བསྟན་པ་སྟེ། བྱང་ཆུབ་སེམས་དཔའ་དེའི་ཡེ་ཤེས་ཆོས་ཐམས་ཅད་རང་གི་མཚན་ཉིད་ཀྱིས་སྟོང་པར་རྟོགས་པ་དེ་མི་མཐུན་པའི་ཕྱོགས་ཀྱིས་ཟིལ་གྱིས་མི་ནོན་ཅིང་མི་འཕྲོགས་པའི་ཕྱིར་རོ་ཞེས་བསྟན་པའོ། །རབ་འབྱོར་གལ་ཏེ་ཕྱིར་མི་ལྡོག་པའི་བྱང་ཆུབ་སེམས་དཔའ་སེམས་དཔའ་ཆེན་པོའི་དྲུང་དུ་བདུད་སྡིག་ཏོ་ཅན་སངས་རྒྱས་ཀྱི་ཆ་བྱད་དུ་ཉེ་བར་འོངས་ནས་ཞེས་བྱ་བ་ནས་བླ་ན་མེད་པ་ཡང་དག་པར་རྫོགས་པའི་བྱང་ཆུབ་ཏུ་ལུང་བསྟན་ཏོ་ཞེས་བྱ་བའི་བར་གྱིས་ནི་ཕྱིར་མི་ལྡོག་པའི་བྱང་ཆུབ་སེམས་དཔའ་དེ་རང་གི་ས་ལ་ཐུབ་པ་མེད་པ་དང</w:t>
      </w:r>
      <w:ins w:id="60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འཕྲོགས་པའི་ཡེ་ཤེས་དང་ལྡན་པའི་དོན་དེ་ཉིད་བདུད་ཀྱིས་བསླུར་མི་ཚུགས་པའི་ཚིག་རྣམས་ཀྱིས་གསལ་བར་བསྟན་པའོ། །དེ་ཅིའི་ཕྱིར་ཞེ་ན། དེ་ནི་འདི་ལྟར་ཆོས་གང་དང་ལྡན་པས་བྱང་ཆུབ་སེམས་དཔའ་སེམས་དཔའ་ཆེན་པོ་བླ་ན་མེད་པ་ཡང་དག་པར་རྫོགས་པའི་བྱང་ཆུབ་ཏུ་ལུང་བསྟན་པར་འགྱུར་བའི་ཆོས་དེ་དག་བདག་ལ་ཡོད་དོ་ཞེས་བྱ་བར་རིག་པར་བྱའོ་ཞེས་བྱ་བས་ནི་བདུད་ཀྱིས་བསླུར་</w:t>
      </w:r>
      <w:del w:id="60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མི་ཚུགས་པའི་གཏན་ཚིགས་བསྟན་པ་སྟེ། དོན་དམ་པར་ཆོས་ཐམས་ཅད་རང་བཞིན་གྱིས་སྟོང་པར་རྟོགས་ཤིང</w:t>
      </w:r>
      <w:ins w:id="60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ཡང་ཕྱིར་མི་ལྡོག་པའི་བྱང་ཆུབ་སེམས་དཔའ་ཡིན་པར་མངོན་པའི་རྟགས་དང་མཚན་མ་གོང་དུ་བཤད་པ་རྣམས་བྱང་ཆུབ་སེམས་དཔའ་དེ་ལ་ཡོད་པའི་ཕྱིར་བླ་ན་མེད་པ་ཡང་དག་པར་རྫོགས་པའི་བྱང་ཆུབ་ཏུ་ངེས་པར་ལུང་བསྟན་ཏོ་ཞེས་བྱ་བའི་དོན་ཏོ།</w:t>
      </w:r>
      <w:ins w:id="60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།རབ་འབྱོར་གལ་ཏེ་བདུད་སྡིག་ཏོ་ཅན་ནམ་བདུད་ཀྱིས་བྱིན་</w:t>
      </w:r>
      <w:ins w:id="60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0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ླབས་པའི་སྐྱེས་བུ་ཞིག་ཅེས་བྱ་བ་ནས་བྱང་ཆུབ་སེམས་དཔའ་སེམས་དཔའ་ཆེན་པོ་དེ་ནི་ཕྱིར་མི་ལྡོག་པའི་ས་ལ་གནས་པར་རིག་པར་བྱའོ་ཞ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ྱ་བའི་བར་གྱིས་ཀྱང་ཕྱིར་མི་ལྡོག་པའི་བྱང་ཆུབ་སེམས་དཔའ་རང་གི་ས་ལ་ཐུབ་པ་མེད་ཅིང་མི་འཕྲོགས་པའི་ཡེ་ཤེས་དང་ལྡན་པའི་དོན་དེ་ཉིད་བདུད་ཀྱིས་ཉན་ཐོས་དང་རང་སངས་རྒྱས་ཀྱི་སར་ལུང་བསྟན་པ་དང</w:t>
      </w:r>
      <w:ins w:id="60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ཐེག་པ་ཆེན་པོའི་མདོ་སྡེ་སུན་ཕྱུང་བས། མི་ཚུགས་པའི་ཚིག་རྣམས་ཀྱིས་གསལ་བར་བསྟན་པའོ། །དེ་ཅིའི་ཕྱིར་ཞེ་ན། གང་ཕྱིར་མི་ལྡོག་པའི་བྱང་ཆུབ་སེམས་དཔའ་སེམས་དཔའ་ཆེན་པོ་རྣམས་ཀྱི་རྣམ་པ་དེ་དག་དང</w:t>
      </w:r>
      <w:ins w:id="60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ཚུལ་དེ་དག་དང</w:t>
      </w:r>
      <w:ins w:id="60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དེ་དག་ནི་དེ་ལ་ཡོད་དོ་ཞེས་བྱ་བས་ནི་དེ་ལྟར་བདུད་ཀྱིས་བསླུར་མི་ཚུགས་པའི་གཏན་ཚིགས་བསྟན་པ་སྟེ། བྱང་ཆུབ་སེམས་དཔའ་དེ་ལ་ཕྱིར་མི་ལྡོག་པའི་རྟགས་དང</w:t>
      </w:r>
      <w:ins w:id="60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0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མཚན་མ་གོང་དུ་བཤད་པ་རྣམས་ཡོད་པས། བདུད་ཀྱིས་བསླུར་མི་ཚུགས་སོ་ཞེས་བྱ་བའི་དོན་ཏོ། །རབ་འབྱོར་གཞན་ཡང་བྱང་ཆུབ་སེམས་དཔའ་སེམས་དཔའ་ཆེན་པོ་ནི་ཤེས་རབ་ཀྱི་ཕ་རོལ་ཏུ་ཕྱིན་པ་ལ་སྤྱོད་པའི་ཚེ། དམ་པའི་ཆོས་ཡོངས་སུ་གཟུང་བའི་ཕྱིར་བདག་ཀྱང་ཡོངས་སུ་གཏོང་ལ། སྲོག་ཡོངས་སུ་ཆད་པར་འགྱུར་ཡང་སྡོད་ཅིང་ཡོངས་སུ་མི་གཏོང་ངོ་ཞེས་བྱ་བ་ནས་དེ་དག་གི་དམ་པའི་ཆོས་ཀྱང་ཡོངས་སུ་གཟུང་བར་འགྱུར་རོ་སྙམ་མོ་ཞེས་བྱ་བའི་བར་གྱིས་ནི་དམ་པའི་ཆོས་ཡོངས་སུ་གཟུང་བའི་ཕྱིར་ལུས་དང་སྲོག་ཀྱང་མི་ཕངས་པར་བྱེད་ན། ཕྱིར་མི་ལྡོག་པའི་བྱང་ཆུབ་སེམས་དཔའ་ཡིན་པར་བསྟན་པའོ། །དེ་ལ་ཆོས་གང་གི་དོན་དུ་བྱང་ཆུབ་སེམས་དཔའ་སེམས་དཔའ་ཆེན་པོ་བདག་ཡོངས་སུ་གཏོང་ཞིང</w:t>
      </w:r>
      <w:ins w:id="61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ྲོག་ཡོངས་སུ་ཆད་པར་འགྱུར་ཡང་སྡོད་པའི་ཆོས་དེ་དག་གང་ཞེ་ན་ཞེས་བྱ་བ་ནས་རབ་འབྱོར་ཆོས་དེའི་ཕྱིར་བྱང་ཆུབ་སེམས་དཔའ་སེམས་དཔའ་ཆེན་པོ་བདག་ཡོངས་སུ་གཏོང་ཞིང</w:t>
      </w:r>
      <w:ins w:id="61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སྲོག་ཡོངས་སུ་ཆད་པར་འགྱུར་ཡང་མི་གཏོང་ངོ་ཞེས་བྱ་བའི་བར་གྱིས་ནི་སྲོག་གི་ཕྱིར་ཡང་དམ་པའི་ཆོས་མི་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གཏོང་བ་དེ་གང་ཡིན་པའི་དམིགས་པ་བསྟན་པ་སྟེ། ཤེས་རབ་ཀྱི་ཕ་རོལ་ཏུ་ཕྱིན་པ་ལྟ་བུར་དོན་ཟབ་མོ།</w:t>
      </w:r>
      <w:ins w:id="61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ཆོས་ཐམས་ཅད་སྟོང་པར་སྟོན་པ། འཇིག་རྟེན་ཐམས་ཅད་ཀྱིས་ཡིད་ཆེས་པར་དཀའ་བ། མི་བླུན་པོ་</w:t>
      </w:r>
      <w:del w:id="61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རྣམས་ཀྱིས་ཐོས་ན། འདི་ནི་ཆོས་མ་ཡིན། འདུལ་བ་མ་ཡིན། སངས་རྒྱས་ཀྱི་བསྟན་པ་མ་ཡིན་ནོ་ཞེས། སྐུར་</w:t>
      </w:r>
      <w:ins w:id="61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61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་འདེབས་ཤིང་</w:t>
      </w:r>
      <w:ins w:id="61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དན</w:t>
        </w:r>
      </w:ins>
      <w:del w:id="61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ངན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་དུ་ཟེར་བ་དེ་ལྟ་བུའི་ཆོས་ཟབ་མོ་ཡོངས་སུ་གཟུང་བའི་ཕྱིར་བྱང་ཆུབ་སེམས་དཔའ་སྲོག་དང་ཡང་</w:t>
      </w:r>
      <w:ins w:id="61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བསྔོའོ</w:t>
        </w:r>
      </w:ins>
      <w:del w:id="61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བསྡོའོ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་ཞེས་བསྟན་པའོ། །རབ་འབྱོར་དེ་ལྟར་བྱང་ཆུབ་སེམས་དཔའ་སེམས་དཔའ་ཆེན་པོས་འདི་ལྟར་བསླབ་པར་བྱ་སྟེ་ཞེས་བྱ་བ་ནས་དོན་གྱི་དབང་འདི་མཐོང་བས་དམ་པའི་ཆོས་ཡོངས་སུ་གཟུང་བའི་ཕྱིར་</w:t>
      </w:r>
      <w:ins w:id="61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བདག་ཀྱང་ཡོངས་སུ་གཏོང་ལ། སྲོག་ཡོངས་སུ་ཆད་པར་འགྱུར་ཡང་སྡོད་པ་ཡིན་ནོ་ཞེས་བྱ་བའི་བར་གྱིས་ནི་ཕྱིར་མི་ལྡོག་པའི་བྱང་ཆུབ་སེམས་དཔའ་དེ་ངེས་པར་བླ་ན་མེད་པ་ཡང་དག་པར་རྫོགས་པའི་བྱང་ཆུབ་ཏུ་མངོན་པར་འཚང་རྒྱ་བར་འགྱུར་ཞིང</w:t>
      </w:r>
      <w:ins w:id="61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ཆོས་དེ་ཡང་བདག་གི་</w:t>
      </w:r>
      <w:del w:id="61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ཡིན་པར་ངེས་པར་འགྱུར་རོ་སྙམ་ནས་སྲོག་གི་ཕྱིར་ཡང་དམ་པའི་ཆོས་མི་གཏོང་ན་ཕྱིར་མི་ལྡོག་པའི་བྱང་ཆུབ་སེམས་དཔའ་ཡིན་པར་རིག་པར་བྱ་བ་བསྟན་པའོ། །རབ་འབྱོར་གཞན་ཡང་ཕྱིར་མི་ལྡོག་པའི་བྱང་ཆུབ་སེམས་དཔའ་སེམས་དཔའ་ཆེན་པོ་ནི་དེ་བཞིན་གཤེགས་པ་དགྲ་བཅོམ་པ་ཡང་དག་པར་རྫོགས་པའི་སངས་རྒྱས་ཆོས་སྟོན་པ་ལ་</w:t>
      </w:r>
      <w:ins w:id="61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ནེམ</w:t>
        </w:r>
      </w:ins>
      <w:del w:id="61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ཥྤེམ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་ནུར་མེད་ཅེས་བྱ་བ་ནས། དེ་ཅིའི་ཕྱིར་ཞེ་ན། དེ་ནི་འདི་ལྟར་གཟུངས་རབ་ཏུ་ཐོབ་པའི་ཕྱིར་རོ་ཞེས་བྱ་བའི་བར་གྱིས་ནི་ཕྱིར་མི་ལྡོག་པའི་བྱང་ཆུབ་སེམས་དཔའ་དེ་བཅོམ་ལྡན་འདས་ཀྱིས་ཆོས་ཅི་བཤད་པ་རྣམས་ཀྱི་དོན་དང་ཚིག་རྣམས་ཤེས་རབ་ཀྱིས་རྟོགས་ཤིང</w:t>
      </w:r>
      <w:ins w:id="61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དྲན་པས་མི་བརྗེད་པའི་གཟུངས་ཐོབ་པའི་ཕྱིར་དམ་པའི་ཆོས་ཇི་ལྟར་གཟུང་བར་ཆུད་ཟ་བར་མི་བྱེད་པའི་ཡོན་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ཏན་བསྟན་པའོ། །དེ་ནས་ཚེ་དང་ལྡན་པ་རབ་འབྱོར་གྱིས་བཅོམ་ལྡན་འདས་ལ་འདི་སྐད་ཅེས་གསོལ་ཏོ་ཞེས་བྱ་བ་ནས་ཡོངས་སུ་འཛིན་པའི་གཟུངས་རབ་ཏུ་ཐོབ་པས་བྱང་ཆུབ་སེམས་དཔའ་སེམས་དཔའ་ཆེན་པོ་དེ་བཞིན་གཤེགས་པས་གསུངས་པའི་མདོ་རྣམས་ཆུད་མི་ཟའོ་ཞེས་བྱ་བའི་བར་གྱིས་ནི། གཟུངས་གང་དང་གང་རྣམས་ཐོབ་པས། དེ་བཞིན་གཤེགས་</w:t>
      </w:r>
      <w:del w:id="61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པས་བཤད་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པའི་མདོ་རྣམས་ཆུད་མི་ཟ་བར་འགྱུར་བ་བསྟན་པ་སྟེ། མི་ཟད་པའི་ཟ་མ་ཏོག་གི་གཟུངས་ཞེས་བྱ་བ་ནི་བྱང་ཆུབ་སེམས་དཔའི་ཤེས་རབ་ཀྱིས་</w:t>
      </w:r>
      <w:del w:id="61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ཆོས་ཐམས་ཅད་ལ་ཐོགས་པ་མེད་པར་འཇུག་ཅིང</w:t>
      </w:r>
      <w:ins w:id="61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ཐེ་</w:t>
      </w:r>
      <w:ins w:id="61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ཚོམ</w:t>
        </w:r>
      </w:ins>
      <w:del w:id="61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་འདྲི་བ་དང་རྟོགས་པ་གྲངས་མེད་བྱུང་ཡང</w:t>
      </w:r>
      <w:ins w:id="61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ལན་འདེབས་པ་ལ་ཟད་མི་ཤེས་པ་དང</w:t>
      </w:r>
      <w:ins w:id="61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1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དྲན་པ་རྣམ་པ་མང་པོ་ཚེ་རབས་དུ་མར་ཡང་མི་བརྗེད་པ་ལ་མི་ཟད་པའི་གཟུངས་ཞེས་བྱ་སྟེ། ཤེས་རབ་དང་དྲན་པ་དེ་གཉིས་ཀྱིས་ཆོས་བཤད་དོ་ཅོག་གི་དོན་དང་ཚིག་རྣམས་གཟུངས་སུ་བཟུང་</w:t>
      </w:r>
      <w:del w:id="61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སྟེ། སྣོད་བླུགས་པ་དང་འདྲ་བར་མི་ཟད་པའི་ཟ་མ་ཏོག་ཅེས་བྱའོ། །ཟ་མ་ཏོག་ཅེས་བྱ་བའི་ནི་ནོར་བུ་རིན་པོ་ཆེ་ལ་སོགས་པ་རྒྱན་དང</w:t>
      </w:r>
      <w:ins w:id="61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ནོར་</w:t>
      </w:r>
      <w:del w:id="61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རིན་པོ་ཆེ་གཅེས་པ་རྣམས་གཞུག་པའི་སྣོད་ལ་བྱའོ། །ཟ་མ་ཏོག་དེ་དང་འདྲ་བར་བྱང་ཆུབ་སེམས་དཔའི་ཤེས་རབ་དང</w:t>
      </w:r>
      <w:del w:id="61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དྲན་པ་གཉིས་ཀྱང་དམ་པའི་ཆོས་རིན་པོ་ཆེ་རྣམས་ཀྱི་སྣོད་དང</w:t>
      </w:r>
      <w:ins w:id="61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གཟུངས་ཟད་མི་ཤེས་ཤིང་ཆུད་མི་ཟ་བ་ཡིན་པའི་ཕྱིར་མི་ཟད་པའི་ཟ་མ་ཏོག་གི་གཟུངས་ཞེས་བྱའོ། །རྒྱ་</w:t>
      </w:r>
      <w:ins w:id="61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མཚོའི</w:t>
        </w:r>
      </w:ins>
      <w:del w:id="61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མཔའི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་ཕྱག་རྒྱ་ཞེས་བྱ་བ་ནི་རྒྱ་མཚོ་དང་འདྲ་བར་རྒྱ་</w:t>
      </w:r>
      <w:ins w:id="61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མཚོའི</w:t>
        </w:r>
      </w:ins>
      <w:del w:id="61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མཔའི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་ཕྱག་རྒྱ་ཞེས་བྱ་སྟེ།</w:t>
      </w:r>
      <w:ins w:id="61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བྱང་ཆུབ་སེམས་དཔའི་ཤེས་རབ་དང་དྲན་པའི་གཟུངས་ཀྱང་རྒྱ་མཚོ་དང་འདྲ་བར་ཟབ་ཅིང་གཏིང་དཔག་དཀའ་བ་ལ་རྒྱ་</w:t>
      </w:r>
      <w:ins w:id="61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མཚོའི</w:t>
        </w:r>
      </w:ins>
      <w:del w:id="61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མཔའི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་ཕྱག་རྒྱ་ཞེས་བྱའོ། །པདྨོ་རྣམ་པར་བཀོད་པ་ཞེས་བྱ་བ་ནི། བྱང་ཆུབ་སེམས་དཔའི་ཤེས་པ་དང་འདྲ་བའི་གཟུངས་ཏེ། སེམས་ཅན་གྱི་དོན་དུ་ཐབས་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ཀྱིས་འཁོར་བ་ན་རྣམ་པ་སྣ་ཚོགས་སུ་སྤྱོད་ཅིང་གནས་ཀྱང</w:t>
      </w:r>
      <w:ins w:id="61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འཁོར་བའི་ཉེས་པས་མི་གོས་པར་གནས་ཏེ། པདྨ་ཆུའི་ནང་ན་གནས་ཀྱང</w:t>
      </w:r>
      <w:ins w:id="61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ཆུའི་ཉེས་པ་འདམ་གྱིས་མི་གོས་པ་དང་འདྲ་བའི་ཕྱིར།</w:t>
      </w:r>
      <w:ins w:id="61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པདྨོ་རྣམ་པར་བཀོད་</w:t>
      </w:r>
      <w:del w:id="61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པ་ཞེས་བྱའོ། །ཡོངས་སུ་འཛིན་པའི་གཟུངས་ཞེས་བྱ་བ་ནི་བྱང་ཆུབ་སེམས་དཔའི་ཤེས་རབ་དང་དྲན་པའི་གཟུངས་ཏེ། དེ་བཞིན་གཤེགས་པས་གསུངས་པའི་མདོ་སྡེ་ཟབ་ཅིང་རྒྱ་ཆེ་བ་རྣམ་པ་མང་པོ་ཡོངས་སུ་འཛིན་པའི་ཕྱིར་ཡོངས་སུ་འཛིན་པའི་གཟུངས་ཞེས་བྱ་སྟེ། ཕྱིར་མི་ལྡོག་པའི་བྱང་ཆུབ་སེམས་དཔས་གཟུངས་དེ་ལྟ་བུ་དག་ཐོབ་པའི་ཕྱིར། དེ་བཞིན་གཤེགས་པས་གསུངས་པའི་མདོ་རྣམས་ཆུད་མི་ཟ་བའོ་ཞེས་བྱ་བའི་དོན་ཏོ། །གསོལ་པ་བཅོམ་ལྡན་འདས་དེ་བཞིན་གཤེགས་པ་དགྲ་བཅོམ་པ་ཡང་དག་པར་རྫོགས་པའི་སངས་རྒྱས་ཀྱིས་གསུངས་པ་འབའ་ཞིག་ཆབ་མི་འཚལ་དུ་བས་ཀྱི་ཉན་ཐོས་ཀྱིས་བཤད་པ་མ་ལགས་སམ་ཞེས་བྱ་བ་ལ་སོགས་པས་ནི་གོང་དུ་སྨོས་པའི་གཟུངས་དེ་དག་དང་ལྡན་ན་བྱང་ཆུབ་སེམས་དཔའ་དེ་སྐད་བརྡ་དང</w:t>
      </w:r>
      <w:ins w:id="61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སྒྲ་ཐམས་ཅད་ཐགས་ཐོགས་མེད་པར་ཤེས་པས། ཉན་ཐོས་དང་རང་སངས་རྒྱས་དང</w:t>
      </w:r>
      <w:ins w:id="61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1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འཇིག་རྟེན་གྱི་ལྷ་དང</w:t>
      </w:r>
      <w:ins w:id="61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ཀླུ་ལ་སོགས་པས་བཤད་པའི་ཆོས་ཐམས་ཅད་ཀྱང་ཆུད་མི་ཟ་སྟེ། རྟགས་དང་</w:t>
      </w:r>
      <w:ins w:id="61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61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ཚུད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་དེ་དག་དང་ལྡན་ན་ཕྱིར་མི་ལྡོག་པའི་བྱང་ཆུབ་སེམས་དཔའ་ཡིན་པར་རིག་པར་བྱ་བ་བསྟན་པའོ། །ཤེས་རབ་ཀྱི་ཕ་རོལ་ཏུ་ཕྱིན་པ་འབུམ་པ་རྒྱ་ཆེར་བཤད་པ་ལས་ལེའུ་བཞི་བཅུ་གཅིག་པའོ།། །།དེ་སྐད་ཅེས་བཀའ་</w:t>
      </w:r>
      <w:ins w:id="61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པ་དང</w:t>
      </w:r>
      <w:ins w:id="61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ེ་དང་ལྡན་པ་རབ་འབྱོར་གྱིས་བཅོམ་ལྡན་འདས་ལ་འདི་སྐད་ཅེས་གསོལ་ཏོ་ཞེས་བྱ་བ་ནས་བཅོམ་ལྡན་འདས་ཕྱིར་མི་ལྡོག་པའི་བྱང་ཆུབ་</w:t>
      </w:r>
      <w:ins w:id="61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སེམས་དཔའ་སེམས་དཔའ་ཆེན་པོ་ནི་བསྐྱོད་</w:t>
      </w:r>
      <w:del w:id="61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དུ་མ་མཆིས་པའི་ཡོན་ཏན་དང་ལྡན་པའོ་ཞེས་བྱ་བའི་བར་གྱིས་ནི།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ོང་དུ་ཕྱིར་མི་ལྡོག་པའི་བྱང་ཆུབ་སེམས་དཔའ་རྣམས་ཀྱི་ཡོན་ཏན་རྣམ་པ་མང་པོ་བསྟན་པས་རབ་འབྱོར་མགུ་སྟེ་དད་པ་སྐྱེས་ནས་ཕྱིར་མི་ལྡོག་པའི་བྱང་ཆུབ་སེམས་དཔའ་རྣམས་ཀྱི་ཡོན་ཏན་དཔག་ཏུ་མེད་པ་དང་ལྡན་པར་རིག་ནས་ཡོན་ཏན་ཆེན་པོ་དང་ལྡན་པ་དང</w:t>
      </w:r>
      <w:ins w:id="61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1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ཡོན་ཏན་ཚད་མེད་པ་དང</w:t>
      </w:r>
      <w:ins w:id="61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ཡོན་ཏན་གྲངས་མེད་པ་དང</w:t>
      </w:r>
      <w:ins w:id="61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ཡོན་ཏན་དཔག་ཏུ་མེད་པ་དང</w:t>
      </w:r>
      <w:ins w:id="61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ོན་ཏན་བསྐྱེད་དུ་མེད་པ་དང་ལྡན་པ་རྣམས་སྨོས་ནས་ཡོན་ཏན་ཆེན་པོ་དང་ལྡན་པའི་དོན་མདོར་བསྡུས་ཏེ་གསོལ་པའོ། །བཅོམ་ལྡན་འདས་ཀྱིས་བཀའ་</w:t>
      </w:r>
      <w:ins w:id="61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1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སྩ༷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རབ་འབྱོར་དེ་དེ་བཞིན་ནོ། །དེ་དེ་བཞིན་</w:t>
      </w:r>
      <w:del w:id="61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ཏེ་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ཞེས་བྱ་བ་ལ་སོགས་པ་</w:t>
      </w:r>
      <w:del w:id="61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ནི་ཕྱིར་མི་ལྡོག་པའི་བྱང་ཆུབ་སེམས་དཔའ་རྣམས་ཀྱི་ཡོན་ཏན་ཆེ་བ་མདོར་བསྡུས་པའི་དོན་རབ་འབྱོར་</w:t>
      </w:r>
      <w:ins w:id="61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1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་གསོལ་པ་འཁོར་རྣམས་ཡིད་ཆེས་པར་བྱ་བའི་ཕྱིར་བཅོམ་ལྡན་འདས་ཀྱིས་དེ་བདེན་ནོ་ཞེས་བཀའ་</w:t>
      </w:r>
      <w:ins w:id="61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1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།དེ་ཅིའི་ཕྱིར་ཞེ་ན། དེ་ནི་འདི་ལྟར་དེས་ཉན་ཐོས་དང་རང་སངས་རྒྱས་ཐམས་ཅད་དང</w:t>
      </w:r>
      <w:ins w:id="61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ཐུན་མོང་མ་ཡིན་པའི་ཡེ་ཤེས་མཐའ་ཡས་མུ་མེད་པ་རབ་ཏུ་ཐོབ་སྟེ།</w:t>
      </w:r>
      <w:ins w:id="61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ཡེ་ཤེས་དེ་</w:t>
      </w:r>
      <w:del w:id="61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ག་ལ་གནས་ཤིང་ཕྱིར་མི་ལྡོག་པའི་བྱང་ཆུབ་སེམས་དཔའ་སེམས་དཔའ་ཆེན་པོ་སོ་སོ་ཡང་དག་པར་རིག་པ་མངོན་པར་བསྒྲུབས་པ་གང་གིས་ལྷ་དང་མི་དང་ལྷ་མ་ཡིན་དུ་བཅས་པའི་འཇིག་རྟེན་གྱིས་དྲིས་ཀྱང་ལན་ཟད་པར་མི་ནུས་པའི་སོ་སོ་ཡང་དག་པར་རིག་པ་མངོན་པར་བསྒྲུབ་བོ་ཞེས་བྱ་བས་ནི་ཕྱིར་མི་ལྡོག་པའི་བྱང་ཆུབ་སེམས་དཔའ་ཡོན་ཏན་ཆེན་པོ་དང་ལྡན་པའི་གཏན་ཚིགས་བསྟན་པ་སྟེ། ཕྱིར་མི་ལྡོག་པའི་བྱང་ཆུབ་སེམས་དཔའ་དེས་ཆོས་སོ་སོ་ཡང་དག་པར་རིག་པ་དང</w:t>
      </w:r>
      <w:ins w:id="61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དོན་སོ་སོ་ཡང་དག་པར་རིག་པ་དང</w:t>
      </w:r>
      <w:ins w:id="61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ངེས་པའི་ཚིག་སོ་སོ་ཡང་དག་པར་རིག་པ་དང</w:t>
      </w:r>
      <w:ins w:id="61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1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སྤོབས་པ་སོ་སོ་ཡང་དག་པར་རིག་པའི་</w:t>
      </w:r>
      <w:ins w:id="61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ཤེས</w:t>
        </w:r>
      </w:ins>
      <w:del w:id="61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་ཤེས་ཉན་ཐོས་དང་རང་སངས་རྒྱས་ཐམས་ཅད་ལ་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མེད་པ་དེ་ལྟ་བུའི་ཡེ་ཤེས་ཐོབ་པས།</w:t>
      </w:r>
      <w:ins w:id="61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ལྷ་དང་མི་དང་ལྷ་མ་ཡིན་དུ་བཅས་པའི་འཇིག་རྟེན་ཐམས་ཅད་ཀྱིས་</w:t>
      </w:r>
      <w:del w:id="61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དང་དོན་དང་ངེས་པའི་ཚིག་གང་དང་གང་དྲིས་པ་དེ་དག་གི་ལན་གདབ་པ་ལ་སྤོབས་པ་ཟད་པར་མི་འགྱུར་བ་ཐོབ་པའི་ཕྱིར་ཡོན་ཏན་ཆེན་པོ་དང་ལྡན་ནོ་ཞེས་བྱ་བའི་དོན་ཏོ། །རབ་འབྱོར་</w:t>
      </w:r>
      <w:ins w:id="61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1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་གསོལ་པ། བཅོམ་ལྡན་འདས་དེ་བཞིན་གཤེགས་པ་དགྲ་བཅོམ་པ་ཡང་དག་པར་རྫོགས་པའི་སངས་རྒྱས་ནི་གང་</w:t>
      </w:r>
      <w:ins w:id="61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གཱའི</w:t>
        </w:r>
      </w:ins>
      <w:del w:id="61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བཱའི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་ཀླུང་གི་བྱེ་མ་སྙེད་ཀྱི་བསྐལ་པར་ཡང་རྣམ་པ་གང་དང་</w:t>
      </w:r>
      <w:ins w:id="61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61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་གང་དང</w:t>
      </w:r>
      <w:ins w:id="61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གང་གིས་ཕྱིར་མི་ལྡོག་པའི་བྱང་ཆུབ་སེམས་དཔའ་སེམས་དཔའ་ཆེན་པོར་བརྗོད་པའི་ཕྱིར་མི་ལྡོག་པའི་བྱང་ཆུབ་སེམས་དཔའ་སེམས་དཔའ་ཆེན་པོའི་རྣམ་པ་དང་ཚུལ་དང་མཚན་མ་རྣམས་</w:t>
      </w:r>
      <w:ins w:id="62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སྟོན</w:t>
        </w:r>
      </w:ins>
      <w:del w:id="62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སྟོང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་པའི་མཐུ་མངའ་བ་ཞེས་བྱ་བ་ནས་རྣམ་པ་ཐམས་ཅད་</w:t>
      </w:r>
      <w:ins w:id="62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62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་པ་ཉིད་ཡོངས་སུ་རྫོགས་པར་བགྱིད་པའི་གནས་ཟབ་མོ་ཟབ་མོ་རྣམས་ལེགས་པར་བཤད་དུ་གསོལ་ཞེས་བྱ་བའི་བར་</w:t>
      </w:r>
      <w:ins w:id="62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2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་ནི་དེ་ལྟར་ཕྱིར་མི་ལྡོག་པའི་བྱང་ཆུབ་སེམས་དཔའ་རྣམས་ཀྱི་ཡོན་ཏན་ཆེ་བ་གཏན་</w:t>
      </w:r>
      <w:ins w:id="62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ཆེ་བ་གཏན་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ཚིགས་དང་བཅས་པར་བསྟན་པ་དང</w:t>
      </w:r>
      <w:ins w:id="62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་བུའི་ཡོན་ཏན་ཆེན་པོ་རྣམ་པར་བྱང་བའི་ཆོས་ཐམས་ཅད་ཡོངས་སུ་རྫོགས་པར་འགྱུར་བ་ཡང་ཆོས་ཟབ་མོ་རྣམས་རྟོགས་པར་འགྱུར་ན། ཆོས་ཟབ་མོ་གང་དང་གང་རྣམས་རྟོགས་ན། ཡོན་ཏན་དེ་ལྟ་བུ་དག་དང་ལྡན་པར་འགྱུར་བའི་ཆོས་ཟབ་མོ་རྣམས་བཤད་པར་བཅོམ་ལྡན་འདས་ལ་རབ་འབྱོར་གྱིས་གསོལ་བ་བཏབ་པར་བསྟན་པའོ། །བཅོམ་ལྡན་འདས་ཀྱིས་བཀའ་སྩལ་པ།</w:t>
      </w:r>
      <w:ins w:id="62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རབ་འབྱོར་ལེགས་སོ་ལེགས་སོ། །རབ་འབྱོར་</w:t>
      </w:r>
      <w:ins w:id="62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ཁྱོད</w:t>
        </w:r>
      </w:ins>
      <w:del w:id="62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་དེ་ལྟར་ཕྱིར་མི་ལྡོག་པའི་བྱང་ཆུབ་སེམས་དཔའ་སེམས་དཔའ་ཆེན་པོ་རྣམས་ཀྱི་དོན་</w:t>
      </w:r>
      <w:ins w:id="62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ཏུ།</w:t>
        </w:r>
      </w:ins>
      <w:del w:id="62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དེ་བཞིན་གཤེགས་པའི་གནས་ཟབ་མོ་ཟབ་མོ་རྣམས་དྲི་བར་སེམས་པ་ལེགས་སོ་ལེགས་སོ་ཞེས་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བྱ་བས་ནི་རབ་འབྱོར་གྱིས་ཆོས་ཟབ་མོར་བཤད་པར་གསོལ་པ། དོན་ནི་</w:t>
      </w:r>
      <w:del w:id="62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དམིགས་སུ་ཕེབས་པར་འཁོར་རྣམས་ཀྱིས་ཡིད་ཆེས་པར་བྱ་བའི་ཕྱིར་བསྟོད་པའོ། །རབ་འབྱོར་ཟབ་མོ་ཞེས་བྱ་བ་འདི་ནི་སྟོང་པ་ཉིད་ཀྱི་ཚིག་བླ་</w:t>
      </w:r>
      <w:ins w:id="62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དགས</w:t>
        </w:r>
      </w:ins>
      <w:del w:id="62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དྭགས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་སོ་ཞེས་བྱ་བ་ནས་ཆོས་ཀྱི་དབྱིངས་ཀྱི་ཚིག་བླ་</w:t>
      </w:r>
      <w:ins w:id="62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དགས</w:t>
        </w:r>
      </w:ins>
      <w:del w:id="62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དྭགས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་སོ་ཞེས་བྱ་བའི་བར་གྱིས་ནི་ཟབ་མོའི་དོན་བསྟན་པ་སྟེ། སྟོང་པ་ཉིད་དང</w:t>
      </w:r>
      <w:ins w:id="62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མཚན་མ་མེད་པ་དང</w:t>
      </w:r>
      <w:ins w:id="62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སྨོན</w:t>
        </w:r>
      </w:ins>
      <w:del w:id="62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་པ་མེད་པ་དང</w:t>
      </w:r>
      <w:ins w:id="62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མངོན་པར་འདུ་བྱ་བ་མེད་པ་དང</w:t>
      </w:r>
      <w:ins w:id="62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འདོད་ཆགས་དང་བྲལ་བ་དང</w:t>
      </w:r>
      <w:ins w:id="62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2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འགོག་པ་དང</w:t>
      </w:r>
      <w:ins w:id="62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མྱ་ངན་ལས་འདས་པ་དང་ཞི་བ་དང</w:t>
      </w:r>
      <w:ins w:id="62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དེ་བཞིན་ཉིད་དང</w:t>
      </w:r>
      <w:ins w:id="62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2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ཡང་དག་པའི་མཐའ་དང</w:t>
      </w:r>
      <w:ins w:id="62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ཆོས་ཀྱི་དབྱིངས་ཞེས་བྱ་བ་རྣམས་ནི་སྟོང་པ་ཉིད་ཀྱི་རྣམ་གྲངས་ཏེ། དེ་དག་ཉན་ཐོས་དང་རང</w:t>
      </w:r>
      <w:ins w:id="62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སངས་རྒྱས་ལ་སོགས་པ་དམིགས་པ་ཅན་རྣམས་ཀྱི་བློས་མི་རྟོགས་པའི་ཕྱིར་ཟབ་པ་ཡིན་པར་ཚིག་ཏུ་བཏགས་སོ་ཞེས་བྱ་བའི་དོན་ཏོ། །རབ་འབྱོར་འདི་ལྟ</w:t>
      </w:r>
      <w:ins w:id="62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་སྟེ་མྱ་ངན་ལས་འདས་པའི་ཚིག་བླ་</w:t>
      </w:r>
      <w:ins w:id="62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དགས</w:t>
        </w:r>
      </w:ins>
      <w:del w:id="62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དྭགས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་དེ་དག</w:t>
      </w:r>
      <w:ins w:id="62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ནི་གནས་ཟབ་མོ་ཟབ་མོ་ཞེས་བྱ་བ་དེ་དག་གོ་ཞེས་བྱ་བས་ནི་གོང་དུ་སྨོས་པའི་ཚིག་རྣམས་ཀྱི་དོན་མདོར་བསྡུས་ནས་བསྟན་པ་སྟེ། མདོར་ན་ཆོས་ཐམས་ཅད་སྟོང་པ་ཉིད་ཀྱི་རང་བཞིན་དུ་རྟོགས་པ་མི་གནས་པའི་མྱ་ངན་ལས་འདས་པའི་རང་བཞིན་ཉན་ཐོས་དང་རང་སངས་རྒྱས་ལ་སོགས་པའི་སྤྱོད་ཡུལ་མ་ཡིན་པ་དེ་ལ་ཟབ་མོ་ཞེས་མིང་དུ་བཏགས་ཏེ་བསྟན་ཏོ་ཞེས་བྱ་བའི་དོན་ཏོ། །གསོལ་པ་དེ་མྱ་ངན་ལས་འདས་པའི་ཚིག་བླ་</w:t>
      </w:r>
      <w:ins w:id="62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དགས</w:t>
        </w:r>
      </w:ins>
      <w:del w:id="62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དྭགས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་སུ་བས་</w:t>
      </w:r>
      <w:ins w:id="62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ཀྱི།</w:t>
        </w:r>
      </w:ins>
      <w:del w:id="62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ཀྱིསྣེ།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ཆོས་ཐམས་ཅད་ཀྱི་ཚིག་བླ་</w:t>
      </w:r>
      <w:ins w:id="62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དགས</w:t>
        </w:r>
      </w:ins>
      <w:del w:id="62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དྭགས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་མ་ལགས་སམ་ཞེས་བྱ་བ་ནི་གཟུགས་ལ་སོགས་པའི་ཆོས་ཐམས་ཅད་ཀྱང</w:t>
      </w:r>
      <w:ins w:id="62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དམ་པར་དངོས་པོ་མེད་པ་དེ་དག་གི་ཆོས་ཉིད་ཀྱི་རང་བཞིན་ཡང་ཟབ་པར་བསྟན་པའི་ཕྱིར་རབ་འབྱོར་གྱིས་ཞུས་པའོ། །བཅོམ་ལྡན་འདས་ཀྱིས་བཀའ་</w:t>
      </w:r>
      <w:ins w:id="62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2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་པ།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རབ་འབྱོར་ཟབ་མོ་ཞེས་བྱ་བ་ནི་ཆོས་ཐམས་ཅད་ཀྱི་ཚིག་བླ་</w:t>
      </w:r>
      <w:ins w:id="62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དགས</w:t>
        </w:r>
      </w:ins>
      <w:del w:id="62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དྭགས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་ཀྱང་ཡིན་ནོ་ཞེས་བྱ་བ་ནས་རབ་འབྱོར་རྣམ་པ་ཐམས་ཅད་མཁྱེན་པ་ཉིད་ཀྱང་ཟབ་བོ། །བྱང་ཆུབ་ཀྱང་ཟབ་བོ་ཞེས་བྱ་བའི་བར་གྱིས་ནི་གཟུགས་ལ་སོགས་པ་རྣམ་པ་ཐམས་ཅད་མཁྱེན་པ་ཉིད་ལ་ཐུག་གི་བར་གྱི་ཆོས་ཐམས་ཅད་ཀྱང</w:t>
      </w:r>
      <w:ins w:id="62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2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ཇི་ལྟར་སྣང་ཞིང་གྲགས་པའི་རང་བཞིན་དུ་ཡོད་པ་མ་ཡིན་ཞིང་དེ་བཞིན་ཉིད་ཙམ་དུ་ཟད་དེ་དམིགས་པ་རྣམས་ཀྱི་སྤྱོད་ཡུལ་མ་ཡིན་པའི་ཕྱིར་མྱ་ངན་ལས་འདས་པ་འབའ་ཞིག་ཟབ་པར་མ་ཟད་ཀྱི་ཆོས་དེ་དག་ཐམས་ཅད་ཀྱང་ཟབ་བོ་ཞེས་བསྟན་པའོ། །རབ་འབྱོར་ཇི་ལྟར་ན་གཟུགས་ཟབ་ཅེས་བྱ་བ་ནས་ཇི་ལྟར་ན་རྣམ་པ་ཐམས་ཅད་</w:t>
      </w:r>
      <w:ins w:id="62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62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་པ་ཉིད་ཟབ་ཅེ་ན་ཞེས་བྱ་བའི་བར་དུ་ནི་གཟུགས་ལ་སོགས་པའི་ཆོས་ཐམས་ཅད་ཇི་ལྟར་ཟབ་པའི་གླེང་བསླང་བའོ། །གཟུགས་ཀྱི་དེ་བཞིན་ཉིད་ཇི་ལྟ་བ་དེ་བཞིན་དུ་གཟུགས་ཟབ་</w:t>
      </w:r>
      <w:ins w:id="62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པོ</w:t>
        </w:r>
      </w:ins>
      <w:del w:id="62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་ཞེས་བྱ་བ་ནས། རྣམ་པ་ཐམས་ཅད་</w:t>
      </w:r>
      <w:ins w:id="62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62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་པ་ཉིད་ཀྱི་ཇི་ལྟ་བ་དེ་བཞིན་དུ་རྣམ་པ་ཐམས་ཅད་</w:t>
      </w:r>
      <w:ins w:id="62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62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་པ་ཉིད་ཟབ་བོ་ཞེས་བྱ་བའི་བར་གྱིས་ནི། གཟུགས་ལ་སོགས་པའི་ཆོས་ཐམས་ཅད་དོན་དམ་པར་དེ་བཞིན་ཉིད་ཀྱི་རང་བཞིན་ཙམ་དུ་ཟད་དེ། དེ་བཞིན་ཉིད་དེ་ཡང་མཚན་མའི་སྒོ་ནས་དམིགས་སུ་མེད་དོ། །དམིགས་པ་ཅན་རྣམས་ཀྱི་སྤྱོད་ཡུལ་མ་ཡིན་པའི་ཕྱིར་ཟབ་བོ་ཞེས་བསྟན་པའོ། །གསོལ་པ་བཅོམ་ལྡན་འདས་གཟུགས་ཀྱི་དེ་བཞིན་ཉིད་ནི་ཇི་ལྟ་བུ་ལགས་ཞེས་བྱ་བ་ནས། བཅོམ་ལྡན་འདས་རྣམ་པ་ཐམས་ཅད་</w:t>
      </w:r>
      <w:ins w:id="62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62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ནི་ཇི་ལྟ་བུ་ལགས་ཞེས་བྱ་བའི་བར་གྱིས་ནི་གཟུགས་ལ་སོགས་པའི་དེ་བཞིན་ཉིད་ཇི་ལྟ་བུ་ཡིན་པ་ཞིབ་ཏུ་བཤད་པའི་གླེང་བསླང་བའི་ཕྱིར་རབ་འབྱོར་</w:t>
      </w:r>
      <w:ins w:id="62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2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་ཞུས་པའོ། །བཅོམ་ལྡན་འདས་ཀྱིས་བཀའ་</w:t>
      </w:r>
      <w:ins w:id="62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2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་པ། གཟུགས་ཀྱི་དེ་བཞིན་ཉིད་དེ་ལ་གཟུགས་ཀྱང་མེད།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གཟུགས་ལས་གུད་ན་ཡང་དེ་བཞིན་ཉིད་མེད་དེ། གཟུགས་ཀྱི་དེ་བཞིན་ཉིད་ནི་དེ་ལྟ་བུའོ་ཞེས་བྱ་བ་ནས་རབ་འབྱོར་བླ་ན་མེད་པ་ཡང་དག་པར་རྫོགས་པའི་བྱང་ཆུབ་ཀྱི་དེ་བཞིན་ཉིད་དེ་ལ། བླ་ན་མེད་པ་ཡང་དག་པར་རྫོགས་པའི་བྱང་ཆུབ་ཀྱང་མེད། བླ་ན་མེད་པ་ཡང་དག་པར་རྫོགས་པའི་བྱང་ཆུབ་ལས་གུད་ན་ཡང་དེ་བཞིན་ཉིད་མེད་དེ་བླ་ན་མེད་པ་ཡང་དག་པར་རྫོགས་པའི་བྱང་ཆུབ་ནི་དེ་ལྟ་བུའོ་ཞེས་བྱ་བའི་བར་གྱིས་ནི་ཆོས་ཐམས་ཅད་ཀྱི་དེ་བཞིན་ཉིད་ཇི་ལྟ་བུ་ཡིན་པ་ཞིབ་ཏུ་བསྟན་པ་སྟེ།</w:t>
      </w:r>
      <w:ins w:id="62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དེ་བཞིན་ཉིད་ཅེས་བྱ་བ་ནི་ཆོས་རྣམས་ཀྱི་ཆོས་ཉིད་སྟོང་པ་ཉིད་ཀྱི་རང་བཞིན་ཡིན་པས། གཟུགས་ལ་སོགས་པའི་དངོས་པོར་ཡོད་པ་མ</w:t>
      </w:r>
      <w:del w:id="62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ཱ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་ཡིན། གཟུགས་ལ་སོགས་པ་ལས་གཞན་པའི་དངོས་པོར་ཡང་ཡོད་པ་མ་ཡིན་ནོ་ཞེས་བསྟན་པའོ། །གསོལ་པ་བཅོམ་ལྡན་འདས་དེ་ལྟར་ཐབས་མཁས་པས་ཕྱིར་མི་ལྡོག་པའི་བྱང་ཆུབ་སེམས་དཔའ་སེམས་དཔའ་ཆེན་པོ་གཟུགས་ལས་ཀྱང་བཟློག</w:t>
      </w:r>
      <w:ins w:id="62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62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 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མྱ་ངན་ལས་འདས་པ་ཡང་བསྟན་ཞེས་བྱ་བ་ནས་སངས་རྒྱས་ཀྱི་ཆོས་མ་འདྲེས་པ་རྣམས་ལས་ཀྱང་བཟློག</w:t>
      </w:r>
      <w:ins w:id="62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62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 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མྱ་ངན་ལས་འདས་པ་ཡང་བསྟན། འཇིག་རྟེན་པ་དང་འཇིག་རྟེན་ལས་འདས་པ་དང</w:t>
      </w:r>
      <w:ins w:id="62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ཐུན་མོང་དང་ཐུན་མོང་མ་ལགས་པ་དང</w:t>
      </w:r>
      <w:ins w:id="62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ཟག་པ་དང་བཅས་པ་དང</w:t>
      </w:r>
      <w:ins w:id="62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ཟག་པ་མ་མཆིས་པའི་འཛིན་པ་ཐམས་ཅད་ལས་ཀྱང་བཟློག</w:t>
      </w:r>
      <w:ins w:id="62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62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 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ྱ་ངན་ལས་འདས་པ་ཡང་བསྟན་པ་དེ་ནི་ངོ་མཚར་ཆེའོ་ཞེས་བྱ་བའི་བར་དུ་ནི་དེ་ལྟར་གོང་དུ་བཤད་པའི་རིམ་པས་ཀུན་བརྟགས་པའི་གཟུགས་ལ་སོགས་པ་ཆོས་ཐམས་ཅད་དོན་དམ་པར་དངོས་པོ་ཡོད་པར་མ་གྲུབ་པས།</w:t>
      </w:r>
      <w:ins w:id="62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་ཟབ་བོ་ཞེས་བསྟན་པ་ནི་གཟུགས་ལ་སོགས་པ་ལ་མངོན་པར་ཆགས་པ་ལས་བཟློག་པའི་ཕྱིར་གཟུགས་ལ་སོགས་པ་ལ</w:t>
      </w:r>
      <w:del w:id="62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་བཟློག་པ་ཡིན་ལ་དེ་ལྟར་གཟུགས་ལ་སོགས་པའི་ཆོས་ཐམས་ཅད་དོན་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དམ་པར་དངོས་པོ་ཡོད་པར་མ་གྲུབ་སྟེ། སྟོང་པ་ཉིད་ཀྱི་རང་བཞིན་ཟབ་མོ་བསྟན་པས་ནི་མྱ་ངན་ལས་འདས་པ་བསྟན་པ་ཡིན་ཏེ། དེ་ལྟར་གཟུགས་ལ་སོགས་པ་ཟབ་བོ་ཞེས་བསྟན་པ་ཙམ་</w:t>
      </w:r>
      <w:ins w:id="62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2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་གཟུགས་ལ་སོགས་པ་ལ་མངོན་པར་ཆགས་པ་ལས་ཀྱང་བཟློག</w:t>
      </w:r>
      <w:ins w:id="62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62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 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མྱ་ངན</w:t>
      </w:r>
      <w:ins w:id="62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ལས་འདས་པ་ཡང་བསྟན་པའི་ཐབས་མཁས་པ་དེ་ནི་ཉན་ཐོས་དང་རང་སངས་རྒྱས་ལ་སོགས་པ་དམིགས་པ་ཅན་རྣམས་ཀྱི་སྤྱོད་ཡུལ་མ་ཡིན་པ་བསྟན་པ་ངོ་མཚར་ཆེའོ་ཞེས་བྱ་བའི་དོན་ཏོ། །འཇིག་རྟེན་པ་དང</w:t>
      </w:r>
      <w:ins w:id="62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འཇིག་རྟེན་ལས་འདས་པ་དང</w:t>
      </w:r>
      <w:ins w:id="62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2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ཐུན་མོང་དང</w:t>
      </w:r>
      <w:ins w:id="62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ཐུན་མོང་མ་ལགས་པ་དང</w:t>
      </w:r>
      <w:ins w:id="62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2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ཟག་པ་དང་བཅས་པ་དང</w:t>
      </w:r>
      <w:ins w:id="63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3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ཟག་པ་མ་མཆིས་པའི་འཛིན་པ་ཐམས་ཅད་ལས་ཀྱང་བཟློག་ཅེས་བྱ་བ་ནི་གཟུགས་ལ་སོགས་པ་སངས་རྒྱས་ཀྱི་ཆོས་མ་འདྲེས་པ་རྣམས་ལ་ཐུག་གི་བར་གྱི་ཆོས་རྣམས་ལ་མ་གཏོགས་པ་རྣམས་བསྡུས་ཏེ་བསྟན་པ་སྟེ་གཟུགས་ལ་སོགས་པ་ཟབ་མོ་ཞེས་བསྟན་པས། འཇིག་རྟེན་དང་འཇིག་རྟེན་ལས་འདས་པ་དང</w:t>
      </w:r>
      <w:ins w:id="63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ཐུན་མོང་དང་ཐུན་མོང་མ་ཡིན་པ་དང</w:t>
      </w:r>
      <w:ins w:id="63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ཟག་པ་དང་བཅས་པ་དང་ཟག་པ་མེད་པའི་ཆོས་ཐམས་ཅད་ལ་མཚན་མར་འཛིན་ཅིང</w:t>
      </w:r>
      <w:ins w:id="63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མངོན་པར་ཆགས་པ་ཐམས་ཅད་ལས་ཀྱང་བཟློག་པར་འགྱུར་ལ། མྱ་ངན་ལས་འདས་པར་ཡང་བསྟན་པར་འགྱུར་བའི་ཐབས་མཁས་པ་དེ་ལྟ་བུ་བཤད་པ་ངོ་མཚར་ཆེའོ་ཞེས་བསྟན་པའོ། །བཅོམ་ལྡན་འདས་ཀྱིས་བཀའ་སྩལ་པ། རབ་འབྱོར་བྱང་ཆུབ་སེམས་དཔའ་སེམས་དཔའ་ཆེན་པོ་གང་ཤེས་རབ་ཀྱི་ཕ་རོལ་ཏུ་ཕྱིན་པ་ལས་ཇི་སྐད་བསྟན་པ་བཞིན་དུ་བདག་གིས་གནས་པར་བྱའོ་ཞེས་བྱ་བ་ནས་ཤེས་རབ་ཀྱི་ཕ་རོལ་ཏུ་ཕྱིན་པ་ལ་མ་འདྲེས་པར་སྤྱོད་ཅིང་བྱང་ཆུབ་ཡིད་ལ་བྱ་བ་དང་ལྡན་པར་གནས་པ་ལྟ་ཅི་སྨོས་ཞེས་བྱ་བའི་བར་གྱིས་ནི་ཤེས་རབ་ཀྱི་ཕ་རོལ་ཏུ་ཕྱིན་པ་ཟབ་མོ་འདི་ལ་གནས་ཤིང་བསླབ་པར་སེམས་པ་བསོད་ནམས་ཆེ་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དང</w:t>
      </w:r>
      <w:ins w:id="63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སྒྲིབ་པ་བྱང་བར་འགྱུར་བའི་ཕན་ཡོན་ཆེ་བ་བསྟན་པ་སྟེ། ཤེས་རབ་ཀྱི་ཕ་རོལ་ཏུ་ཕྱིན་པ་ལ་མ་འདྲེས་པར་སྤྱོད་ཅིང</w:t>
      </w:r>
      <w:ins w:id="63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ཡིད་ལ་བྱ་བ་དང་ལྡན་པར་གནས་པ་ལྟ་ཅི་སྨོས་ཞེས་བྱ་བ་ནི་འདུ་འཛིའི་ནང་ན་གནས་ཤིང་ཤེས་རབ་ཀྱི་ཕ་རོལ་ཏུ་ཕྱིན་པ་ལས་ཇི་སྐད་བཤད་པ་བཞིན་དུ་སྤྱོད་པར་སེམས་ཤིང་རྩོལ་བ་ཡང་ཕན་ཡོན་དེ་ལྟར་ཆེ་ན་འདུ་འཛི་སྤངས་ཏེ་སུ་དང་ཡང་མ་འདྲེས་པར་གཅིག་པུ་དབེན་པར་འདུག་ཅིང་བསྒོམས་ན་ལྟ་སྨོས་ཀྱང་ཅི་དགོས་ཞེས་བསྟན་པའོ། །རབ་འབྱོར་དེ་ལྟར་དེ་དཔེར་ན་སྐྱེས་བུ་འདོད་ཆགས་ཀྱི་སྤྱོད་པ་ཅན་རྟོག་པ་དང་ལྡན་པ་ལ་ལ་ཞིག་གིས་ཞེས་བྱ་བ་ནས་བྱང་ཆུབ་སེམས་དཔའ་སེམས་དཔའ་ཆེན་པོ་འཁོར་བ་སྤངས་ཤིང་རྒྱབ་ཀྱིས་བལྟས་པར་འགྱུར་རོ་ཞེས་བྱ་བའི་བར་གྱིས་ནི་བྱང་ཆུབ་སེམས་དཔའ་ཤེས་རབ་ཀྱི་ཕ་རོལ་ཏུ་ཕྱིན་པ་ལ་སྤྱོད་པ་བསྐལ་པ་མང་པོར་སྒྲིབ་པ་བྱང་ཞིང་འཁོར་བ་ལས་ཐར་བར་འགྱུར་བའི་དཔེ་སྐྱེས་པ་བུད་མེད་ལ་ཆགས་པའི་རྟོག་པ་མང་པོ་འབྱུང་བ་ལས་བླངས་ཏེ་བསྟན་པ་སྟེ། སྐྱེས་པ་བུད་མེད་ལ་ཆགས་པ་ནུབ་གཅིག་ལ་སེམས་ཀྱི་རྟོག་པ་མང་པོ་ཇི་སྙེད་ཅིག་འབྱུང་བ་དེ་སྙེད་ཀྱི་བསྐལ་པར་བྱང་ཆུབ་སེམས་དཔའ་ཤེས་རབ་ཀྱི་ཕ་རོལ་ཏུ་ཕྱིན་པ་ལ་སྤྱོད་པའི་འཁོར་བ་སྤངས་པར་འགྱུར་བའི་ཕན་ཡོན་བསྟན་པའོ། །གང་ཤེས་རབ་ཀྱི་ཕ་རོལ་ཏུ་ཕྱིན་པ་ཟབ་མོ་ཇི་སྐད་དུ་བསྟན་པ་འདི་ལ་སློབ་པ་དང་ཞེས་བྱ་བ་ནས་གྲངས་དང་ཆ་དང་བགྲང་བ་དང་</w:t>
      </w:r>
      <w:del w:id="63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པེ་དང་རྒྱུར་ཡང་ཉེ་བར་མི་འགྲོའོ་ཞེས་བྱ་བའི་བར་གྱིས་ནི་ཤེས་རབ་ཀྱི་ཕ་རོལ་ཏུ་ཕྱིན་པ་ཟབ་མོ་འདི་ལས་ཇི་སྐད་བསྟན་པ་བཞིན་དུ་སློབ་ཅིང་ཉམས་སུ་ལེན་པ་དང་བླ་ན་མེད་པའི་བྱང་ཆུབ་ལ་སྒྲིབ་པའི་སྐྱོན་རྣམས་སྤོང་བ་ཕན་ཡོན་ཆེ་བར་བསྟན་པ་སྟེ། དེ་ལྟར་སྤྱོད་པའི་བྱང་ཆུབ་སེམས་དཔའ་དེས་ཉིན་ཞག་གཅིག་ལ་དགེ་བའི་རྩ་བ་ཇི་སྙེད་ཅིག་བསགས་པ་དེ་ལ་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གཟུགས་ཤིག་ཡོད་དུ་ཟིན་ན། གང་གཱའི་ཀླུང་གི་བྱེ་མ་སྙེད་ཀྱི་འཇིག་རྟེན་གྱི་ཁམས་ཀྱང་ཡོངས་སུ་གང་བར་གྱུར་ཀྱང་དགེ་བའི་རྩ་བ་སྔ་མ་དེ། དགེ་བའི་རྩ་བ་དེའི་ལྷག་མ་ལ་འཇིག་རྟེན་གྱི་ཁམས་ཡོངས་སུ་གང་བར་གྱུར་པའི་དགེ་བའི་རྩ་བ་དེས། བརྒྱའི་ཆར་ཡང་མི་ཆོག་པ་ནས་བྱེ་བ་ཁྲག་ཁྲིག་བརྒྱ་སྟོང་གི་ཆར་ཡང་མི་ཆོག་ཅིང</w:t>
      </w:r>
      <w:ins w:id="63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3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གྲངས་དང་ཆ་དང་བགྲང་བ་དང་དཔེ་དང་རྒྱུར་ཡང་བྱར་མི་རུང་བ་ཙམ་དུ་དགེ་བའི་རྩ་བ་མང་དུ་འཕེལ་བ་བསྟན་པའོ། 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ins w:id="63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བསྐལ་པ་གང་གཱའི་ཀླུང་གི་བྱེ་མ་སྙེད་དུ་སངས་རྒྱས་དཀོན་མཆོག་དང</w:t>
      </w:r>
      <w:ins w:id="63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ཆོས་དཀོན་ཆོག་དང</w:t>
      </w:r>
      <w:ins w:id="63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དགེ་འདུན་དཀོན་མཆོག་དང</w:t>
      </w:r>
      <w:ins w:id="63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དཀོན་མཆོག་གསུམ་ལ་སྦྱིན་པ་</w:t>
      </w:r>
      <w:ins w:id="63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བྱིན</w:t>
        </w:r>
      </w:ins>
      <w:del w:id="63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་ན་ཞེས་བྱ་བ་ནས། དེ་ཅིའི་ཕྱིར་ཞེ་ན། ཚུལ་གང་གིས་བླ་ན་མེད་པ་ཡང་དག་པར་</w:t>
      </w:r>
      <w:ins w:id="63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རྫོགས</w:t>
        </w:r>
      </w:ins>
      <w:del w:id="63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བྱང་ཆུབ་ཏུ་མངོན་པར་རྫོགས་པར་འཚང་རྒྱ་བ་དེ་ནི་བྱང་ཆུབ་སེམས་དཔའ་སེམས་དཔའ་ཆེན་པོ་རྣམས་ཀྱི་ཚུལ་ལོ་ཞེས་བྱ་བའི་བར་གྱིས་ནི་ཤེས་རབ་ཀྱི་ཕ་རོལ་ཏུ་ཕྱིན་པ་ཟབ་མོ་ཇི་སྐད་དུ་བསྟན་པ་འདི་ལ་བརྩོན་པར་བྱེད་པ་བསོད་ནམས་ཆེ་བ་བསྟན་པ་སྟེ། བསྐལ་པའི་གྲངས་གང་གཱའི་ཀླུང་གི་བྱེ་མ་སྙེད་དུ་དཀོན་མཆོག་གསུམ་ལ་སྦྱིན་པ་བྱིན་པ་ནི་ཟང་ཟིང་གི་སྦྱིན་པའི་འབྲས་</w:t>
      </w:r>
      <w:ins w:id="63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བུ་ལོངས་སྤྱོད་ཆེན་པོ་ཐོབ་པ་ཙམ་དུ་ཟད་ཀྱི། ཤེས་རབ་ཀྱི་ཕ་རོལ་ཏུ་ཕྱིན་པ་ཟབ་མོ་ཇི་སྐད་དུ་བསྟན་པ་འདི་ལ་བརྩོན་པར་བྱས་ནས། བླ་ན་མེད་པ་ཡང་དག་པར་རྫོགས་པའི་བྱང་ཆུབ་ཐོབ་པར་འགྱུར་བའི་ཕྱིར་དེ་བསོད་ནམས་ཆེས་མང་དུ་འཕེལ་ལོ་ཞེས་བསྟན་པའོ། །རབ་འབྱོར་དེ་ཇི་སྙམ་དུ་སེམས།</w:t>
      </w:r>
      <w:ins w:id="63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བྱང་ཆུབ་སེམས་དཔའ་སེམས་དཔའ་ཆེན་པོ་གང་ཤེས་རབ་ཀྱི་ཕ་རོལ་ཏུ་ཕྱིན་པ་དང་བྲལ་བ། གང་གཱའི་ཀླུང་གི་བྱེ་མ་སྙེད་ཀྱི་བསྐལ་</w:t>
      </w:r>
      <w:ins w:id="63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བར</w:t>
        </w:r>
      </w:ins>
      <w:del w:id="63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་འདུག་ཅིང</w:t>
      </w:r>
      <w:ins w:id="63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རྒྱུན་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དུ་ཞུགས་པ་ལ་ཡོན་ཕུལ་ཞེས་བྱ་བ་ནས་ཉན་ཐོས་དང</w:t>
      </w:r>
      <w:ins w:id="63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ཀྱི་ས་ལས་འདས་ན་བྱང་ཆུབ་སེམས་དཔའི་སྐྱོན་མེད་པར་འཇུག་ཅིང་བླ་ན་མེད་པ་ཡང་དག་པར་རྫོགས་པའི་བྱང་ཆུབ་ཏུ་མངོན་པར་རྫོགས་པར་འཚང་རྒྱ་བར་འགྱུར་རོ་ཞེས་བྱ་བའི་བར་གྱིས་ནི་ཤེས་རབ་ཀྱི་ཕ་རོལ་ཏུ་ཕྱིན་པ་དང་མི་ལྡན་པར་གང་གཱའི་ཀླུང་གི་བྱེ་མ་སྙེད་ཀྱི་བསྐལ་པར་རྒྱུན་དུ་ཞུགས་པ་ལ་སོགས་པ་འཕགས་པའི་གང་ཟག་རྣམས་ལ་སྦྱིན་པ་བྱིན་པ་བས་ཤེས་རབ་ཀྱི་ཕ་རོལ་ཏུ་ཕྱིན་པ་ཟབ་མོ་ཇི་སྐད་བསྟན་པ་འདི་ལ་བརྩོན་པར་བྱེད་པ་བསོད་ནམས་ཆེ་བར་བསྟན་པ་སྟེ།</w:t>
      </w:r>
      <w:ins w:id="63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ཕགས་པའི་གང་ཟག་རྣམས་ལ་ཡོན་ཕུལ་བ་ནི་ཟང་ཟིང་གི་སྦྱིན་པའི་འབྲས་བུ་འཇིག་རྟེན་པའི་ལོངས་སྤྱོད་ཆེན་པོ་ཐོབ་པ་ཙམ་དུ་ཟད་ཀྱི། ཤེས་རབ་ཀྱི་ཕ་རོལ་ཏུ་ཕྱིན་པ་འདི་ལ་བརྩོན་པར་བྱས་ན་ཉན་ཐོས་དང་རང་སངས་རྒྱས་ཀྱི་ས་ལས་འདས་ནས་བྱང་ཆུབ་སེམས་དཔའི་ས་དང་པོ་ལ་ཞུགས་ཏེ། བླ་ན་མེད་པ་ཡང་དག་པར་རྫོགས་པའི་བྱང་ཆུབ་ཏུ་མངོན་པར་རྫོགས་པར་འཚང་རྒྱ་བར་འགྱུར་བའི་ཕྱིར་བསོད་ནམས་ཆེས་མང་དུ་འཕེལ་ལོ་ཞེས་བསྟན་པའོ། །རབ་འབྱོར་དེ་ཇི་སྙམ་དུ་སེམས། བྱང་ཆུབ་སེམས་དཔའ་སེམས་དཔའ་ཆེན་པོ་ཤེས་རབ་ཀྱི་ཕ་རོལ་ཏུ་ཕྱིན་པ་དང་བྲལ་བ་ཞིག</w:t>
      </w:r>
      <w:ins w:id="63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63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 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ྐལ་པ་གང་གཱའི་ཀླུང་གི་བྱེ་མ་སྙེད་དུ་འདུག་ཅིང་འཚོ་སྟེ་སྦྱིན་པ་བྱིན་ན་ཞེས་བྱ་བ་ནས་བླ་ན་མེད་པ་ཡང་དག་པར་རྫོགས་པའི་བྱང་ཆུབ་ཀྱི་བར་མངོན་པར་རྫོགས་པར་འཚང་རྒྱའོ་ཞེས་བྱ་བའི་བར་གྱིས་ཀྱང་ཤེས་རབ་ཀྱི་ཕ་རོལ་ཏུ་ཕྱིན་པ་ཟབ་མོ་འདི་དང་མི་ལྡན་པར་བསྐལ་པ་མང་པོར་སྦྱིན་པ་ལ་སོགས་པར་བྱས་པ་</w:t>
      </w:r>
      <w:ins w:id="63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པས</w:t>
        </w:r>
      </w:ins>
      <w:del w:id="63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ཤེས་རབ་ཀྱི་ཕ་རོལ་ཏུ་ཕྱིན་པ་ཟབ་མོ་འདིའི་དོན་དང་མཐུན་པར་ཉིན་ཞག་འགའ་ཞིག་ཕ་རོལ་ཏུ་ཕྱིན་པ་དྲུག་སྤྱད་པ་བསོད་ནམས་ཆེ་བ་བསྟན་པ་སྟེ། ཤེས་རབ་ཀྱི་ཕ་རོལ་ཏུ་ཕྱིན་པ་དང་མི་ལྡན་ཞིང་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མིགས་པ་དང་བཅས་པར་སྦྱིན་པ་ལ་སོགས་པ་བྱས་ནས་འཁོར་གསུམ་ཡོངས་སུ་མ་དག་པས་བླ་ན་མེད་པའི་བྱང་ཆུབ་ཀྱི་རྒྱུར་མི་འགྱུར་གྱི། ཤེས་རབ་ཀྱི་ཕ་རོལ་ཏུ་ཕྱིན་པ་དང་མ་བྲལ་བར་ཕ་རོལ་ཏུ་ཕྱིན་པ་དྲུག་སྤྱད་ན་ཤེས་རབ་ཀྱི་ཕ་རོལ་ཏུ་ཕྱིན་པ་ནི་སངས་རྒྱས་ཀྱི་ཆོས་ཐམས་ཅད་འབྱུང་བ་དང</w:t>
      </w:r>
      <w:ins w:id="63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ཡོངས་སུ་རྫོགས་པར་འགྱུར་བའི་རྒྱུ་ཡིན་ཏེ། བླ་ན་མེད་པ་ཡང་དག་པར་རྫོགས་པའི་བྱང་ཆུབ་ཀྱི་བར་དུ་མངོན་པར་རྫོགས་པར་འཚང་རྒྱ་བར་འགྱུར་བའི་ཕྱིར་བསོད་ནམས་ཆེས་མང་དུ་འཕེལ་ལོ་ཞེས་བསྟན་པའོ། །རབ་འབྱོར་དེ་ཇི་སྙམ་དུ་སེམས།</w:t>
      </w:r>
      <w:ins w:id="63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དང་བྲལ་བས་བསྐལ་པ་གང་གཱའི་ཀླུང་གི་བྱེ་མ་སྙེད་དུ་གནས་ཏེ། ཆོས་ཀྱི་སྦྱིན་པ་</w:t>
      </w:r>
      <w:ins w:id="63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བྱིན</w:t>
        </w:r>
      </w:ins>
      <w:del w:id="63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་ཞེས་བྱ་བ་ནས་རབ་འབྱོར་དེ་བས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ས་ཤེས་རབ་ཀྱི་ཕ་རོལ་ཏུ་ཕྱིན་པ་དང་མ་བྲལ་བར་བྱའོ་ཞེས་བྱ་བའི་བར་གྱིས་ནི་དམིགས་པ་དང་བཅས་པར་ཆོས་ཀྱི་སྦྱིན་པ་བསྐལ་པ་མང་པོར་བྱས་པ་</w:t>
      </w:r>
      <w:ins w:id="63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པས</w:t>
        </w:r>
      </w:ins>
      <w:del w:id="63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མིགས་པ་མེད་ཅིང་འཁོར་གསུམ་ཡོངས་སུ་དག་པར་ཉིན་ཞག་འགའ་ཞིག་ཆོས་ཀྱི་སྦྱིན་པ་བྱས་པ་རྣམ་པ་ཐམས་ཅད་མཁྱེན་པ་ཉིད་ཐོབ་པའི་རྒྱུ་ཡིན་པའི་ཕྱིར་བསོད་ནམས་ཆེས་མང་དུ་འཕེལ་ལོ་ཞེས་བསྟན་པའོ། །རབ་འབྱོར་དེ་ཇི་སྙམ་དུ་སེམས། ཤེས་རབ་ཀྱི་ཕ་རོལ་ཏུ་ཕྱིན་པ་དང་བྲལ་བའི་བྱང་ཆུབ་སེམས་དཔའ་སེམས་དཔའ་ཆེན་པོས་བསྐལ་པ་གང་གཱའི་ཀླུང་གི་བྱེ་མ་སྙེད་དུ་གནས་ཏེ། དྲན་པ་ཉེ་བར་གཞག་པ་བཞི་དང་ཞེས་བྱ་བ་ནས་རབ་འབྱོར་དེ་ལྟ་བས་ན་བྱང་ཆུབ་སེམས་དཔའ་སེམས་དཔའ་ཆེན་པོས་ཤེས་རབ་ཀྱི་ཕ་རོལ་ཏུ་ཕྱིན་པ་དང་མ་བྲལ་བར་བྱའོ་ཞེས་བྱ་བའི་བར་གྱིས་ནི་ཤེས་རབ་ཀྱི་ཕ་རོལ་ཏ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ཕྱིན་པའི་དོན་དང་མི་ལྡན་ཞིང</w:t>
      </w:r>
      <w:ins w:id="63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་དང་བཅས་པར་བསྐལ་པ་མང་པོར་དྲན་པ་ཉེ་བར་གཞག་པ་བཞི་ལ་སོགས་པ་རྣམ་པར་བྱང་བའི་ཆོས་རྣམས་ལ་བརྩོན་པར་བྱས་པ་</w:t>
      </w:r>
      <w:ins w:id="63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པས</w:t>
        </w:r>
      </w:ins>
      <w:del w:id="63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ཤེས་རབ་ཀྱི་ཕ་རོལ་ཏུ་ཕྱིན་པ་ཟབ་མོ་འདིའི་དོན་དང་མཐུན་ཞིང་འཁོར་གསུམ་ཡོངས་སུ་དག་པར་ཉིན་ཞག་འགའ་ཞིག་དྲན་པ་ཉེ་བར་གཞག་པ་བཞི་ལ་སོགས་པ་རྣམ་པར་བྱང་བའི་ཆོས་རྣམས་ལ་བརྩོན་པར་བྱེད་པ་ཆེས་བསོད་ནམས་མང་དུ་འཕེལ་བ་བསྟན་པ་སྟེ། ཤེས་རབ་ཀྱི་ཕ་རོལ་ཏུ་ཕྱིན་པ</w:t>
      </w:r>
      <w:del w:id="63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་དོན་དང་མི་ལྡན་པར</w:t>
      </w:r>
      <w:ins w:id="63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་རྣམ་པར་བྱང་བའི་ཆོས་རྣམས་ལ་སྤྱོད་པ་ནི་རྣམ་པ་ཐམས་ཅད་མཁྱེན་པ་ཉིད་ལས་ཕྱིར་མི་ལྡོག་པ་སྲིད་ཀྱི། ཤེས་རབ་ཀྱི་ཕ་རོལ་ཏུ་ཕྱིན་པའི་དོན་དང་མཐུན་ཞིང་འཁོར་གསུམ་ཡོངས་སུ་དག་པར་རྣམ་པར་བྱང་བའི་ཆོས་རྣམས་ལ་སྤྱོད་པ་ནི་ནམ་ཡང་རྣམ་པ་ཐམས་ཅད་མཁྱེན་པ་ཉིད་ལས་ཕྱིར་ལྡོག་པ་མི་སྲིད་པའི་ཕྱིར་བསོད་ནམས་ཆེས་མང་དུ་འཕེལ་ལོ་ཞེས་བསྟན་པའོ། །རབ་འབྱོར་དེ་ཇི་སྙམ་དུ་སེམས། བྱང་ཆུབ་སེམས་དཔའ་སེམས་དཔའ་ཆེན་པོ་ཤེས་རབ་ཀྱི་ཕ་རོལ་ཏུ་ཕྱིན་པ་དང་བྲལ་བས་བསྐལ་པ་གང་གཱའི་ཀླུང་གི་བྱེ་མ་སྙེད་དུ་གནས་ཏེ། ཟང་ཟིང་གི་སྦྱིན་པ་དེ་དང</w:t>
      </w:r>
      <w:ins w:id="63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སྦྱིན་པ་དེ་དང་ཞེས་བྱ་བ་ནས་རབ་འབྱོར་དེ་ལྟ་བས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ས་ཤེས་རབ་ཀྱི་ཕ་རོལ་ཏུ་ཕྱིན་པའི་ཡོངས་སུ་བསྔོ་བ་ལ་མཁས་པར་བྱའོ་ཞེས་བྱ་བའི་བར་གྱིས་ནི་ཤེས་རབ་ཀྱི་ཕ་རོལ་ཏུ་ཕྱིན་པ་དང་མི་ལྡན་པར་ཟང་ཟིང་གི་སྦྱིན་པ་དང</w:t>
      </w:r>
      <w:ins w:id="63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ཆོས་ཀྱི་སྦྱིན་པ་བྱས་པའི་བསོད་ནམས་དང</w:t>
      </w:r>
      <w:ins w:id="63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མ་གཏན་བསྒོམས་པའི་བསོད་ནམས་དེ་དག་བསྐལ་པ་མང་པོར་བླ་ན་མེད་པ་ཡང་དག་པར་རྫོགས་པའི་བྱང་ཆུབ་ཏུ་ཡོངས་སུ་བསྔོས་པའི་བསོ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མས་པས་ཤེས་རབ་ཀྱི་ཕ་རོལ་ཏུ་ཕྱིན་པའི་དོན་དང་མཐུན་ཞིང་འཁོར་གསུམ་ཡོངས་སུ་དག་པར་ཟང་ཟིང་གི་སྦྱིན་པ་དང</w:t>
      </w:r>
      <w:ins w:id="63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ཆོས་ཀྱི་སྦྱིན་པ་དང་བསམ་གཏན་བསྒོམས་པ་</w:t>
      </w:r>
      <w:ins w:id="63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ཉིད་ཟག</w:t>
        </w:r>
      </w:ins>
      <w:del w:id="63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ཉིན་ཞག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གའ་ཞིག་བྱས་པའི་བསོད་ནམས་བླ་ན་མེད་པ་ཡང་དག་པར་རྫོགས་པའི་བྱང་ཆུབ་ཏུ་ཡོངས་སུ་བསྔོས་པ་བསོད་ནམས་ཆེས་མང་དུ་འཕེལ་བ་བསྟན་པའོ། །རབ་འབྱོར་དེ་ཇི་སྙམ་དུ་སེམས། རིགས་ཀྱི་བུའམ་རིགས་ཀྱི་བུ་མོ་ཤེས་རབ་ཀྱི་ཕ་རོལ་ཏུ་ཕྱིན་པ་དང་བྲལ་བ་གང་ལ་ལས་ཞེས་བྱ་བ་ནས་ཤེས་རབ་ཀྱི་ཕ་རོལ་ཏུ་ཕྱིན་པའི་ཡོངས་སུ་བསྔོ་བ་ལ་མཁས་པར་བྱའོ་ཞེས་བྱ་བའི་བར་</w:t>
      </w:r>
      <w:ins w:id="63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3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ཤེས་རབ་ཀྱི་ཕ་རོལ་ཏུ་ཕྱིན་པའི་དོན་དང་མི་ལྡན་ཞིང་དམིགས་པ་དང་བཅས་པར་བསྐལ་པ་མང་པོར་དུས་གསུམ་གྱི་སངས་རྒྱས་བཅོམ་ལྡན་འདས་ཉན་ཐོས་ཀྱི་དགེ་འདུན་དང་བཅས་པའི་དགེ་བའི་རྩ་བ་ཐམས་ཅད་ལ་རྗེས་སུ་ཡི་རངས་ནས་དེ་ལྟར་རྗེས་སུ་ཡི་རངས་པའི་བསོད་ནམས་བླ་ན་མེད་པ་ཡང་དག་པར་རྫོགས་པའི་བྱང་ཆུབ་ཏུ་ཡོངས་སུ་བསྔོས་པའི་བསོད་ནམས་པས་ཤེས་རབ་ཀྱི་ཕ་རོལ་ཏུ་ཕྱིན་པ་ཟབ་མོ་འདི་ལས་ཇི་སྐད་བསྟན་པའི་དོན་དང་མཐུན་པར་བྱས་ཏེ། ཉིན་ཞག་གཅིག་གི་དགེ་བའི་རྩ་བ་བླ་ན་མེད་པ་ཡང་དག་པར་རྫོགས་པའི་བྱང་ཆུབ་ཏུ་ཡོངས་སུ་བསྔོས་པ་བསོད་ནམས་ཆེས་མང་དུ་འཕེལ་བ་བསྟན་པ་སྟེ། བསྔོ་བ་ཐམས་ཅད་ཀྱི་སྔོན་དུ་འགྲོ་བ་ཞེས་བྱ་བ་ནི། ཉན་ཐོས་དང་རང་སངས་རྒྱས་ལ་སོགས་པ་དམིགས་པ་ཅན་རྣམས་ཀྱི་བསོད་ནམས་ཡོངས་སུ་བསྔོ་བ་ཐམས་ཅད་པས་ཤེས་རབ་ཀྱི་ཕ་རོལ་ཏུ་ཕྱིན་པའི་དོན་དང་ལྡན་ཞིང</w:t>
      </w:r>
      <w:ins w:id="63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འཁོར་གསུམ་ཡོངས་སུ་དག་པའི་བསྔོ་བ་མཆོག་ཡིན་ནོ་ཞེས་བྱ་བའི་དོན་ཏོ། །གསོལ་པ་བཅོམ་ལྡན་འདས་མངོན་པར་འདུ་བགྱིས་པ་མ་མཆིས་པ་ནི། ཡོངས་སུ་བརྟག་པའོ་ཞེས་བཅོམ་ལྡན་འདས་ཀྱིས་བཀའ་སྩལ་པ། དེ་ལ་ཇི་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ྟར་རིགས་ཀྱི་བུའམ་རིགས་ཀྱི་བུ་མོ་དེའི་བསོད་ནམས་ཆེས་མང་དུ་འགྱུར་བ་ལགས་ཞེས་བྱ་བ་ནི་གོང་དུ་བཅོམ་ལྡན་འདས་ཀྱིས་ཤེས་རབ་ཀྱི་ཕ་རོལ་ཏུ་ཕྱིན་པ་དང་མ་བྲལ་བར་བྱང་ཆུབ་སེམས་དཔའི་སྤྱོད་པ་སྤྱད་པ་བསོད་ནམས་མང་དུ་འཕེལ་བར་བཤད་པ་ཤེས་རབ་ཀྱི་ཕ་རོལ་ཏུ་ཕྱིན་པ་དང་མ་བྲལ་བ་ནི། འཁོར་གསུམ་ཡོངས་སུ་དག་པ་ཡིན་པས་ཅི་ལ་ཡང་མི་དམིགས་ཏེ། སྟོང་པ་ཉིད་ཀྱི་མཚན་ཉིད་ཡིན། བསོད་ནམས་མང་དུ་འཕེལ་བའི་རྒྱུ་དང་རྐྱེན་གྱིས་འགྱུར་བ་ཡིན་པས་ཀུན་བརྟགས་པ་ཡིན་པས་འཁོར་གསུམ་ཡོངས་སུ་དག་པའི་རང་བཞིན་ལས། རྒྱུ་དང་རྐྱེན་གྱིས་བསྐྱེད་པའི་བསོད་ནམས་ཇི་ལྟར་འཕེལ་བར་འགྱུར་ཞེས་རབ་འབྱོར་གྱིས་གལ་</w:t>
      </w:r>
      <w:ins w:id="63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གཟུང</w:t>
        </w:r>
      </w:ins>
      <w:del w:id="63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བཟུང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་སྟེ་ཞུས་པའོ། །བཅོམ་ལྡན་འདས་མངོན་པར་འདུ་བགྱི་བ་མ་མཆིས་པ་ནི་ཡང་དག་པར་ལྟ་བ་བསྐྱེད་པའམ། སྐྱོན་མ་མཆིས་པར་ཡང་དག་པར་འཇུག་པར་མི་ནུས་སོ་ཞེས་བྱ་བ་ནས་བླ་ན་མེད་པ་ཡང་དག་པར་རྫོགས་པའི་བྱང་ཆུབ་ཏུ་མངོན་པར་རྫོགས་པར་འཚང་རྒྱ་བར་ཡང་མི་ནུས་སོ་ཞེས་བྱ་བའི་བར་གྱིས་ཀྱང</w:t>
      </w:r>
      <w:ins w:id="63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གོང་དུ་སྨོས་པའི་གལ་བཟུང་བ་དེ་ནི་ཞིབ་ཏུ་བཤད་དེ་གསོལ་པའོ། །བཅོམ་ལྡན་འདས་ཀྱིས་བཀའ་སྩལ་པ། རབ་འབྱོར་དེ་དེ་བཞིན་ནོ། །དེ་དེ་བཞིན་ཏེ་ཞེས་བྱ་བ་ནས་བླ་ན་མེད་པ་ཡང་དག་པར་རྫོགས་པའི་བྱང་ཆུབ་ཏུ་མངོན་པར་རྫོགས་པར་འཚང་རྒྱ་བར་མི་ནུས་ཏེ་ཞེས་བྱ་བའི་བར་གྱིས་ནི་རབ་འབྱོར་གྱིས་གལ་བཟུང་བ་དེ་རིགས་པར་གལ་བཟུང་སྟེ་ཞུས་པ་བསྟན་པའོ། །རབ་འབྱོར་དེ་ལ་བྱང་ཆུབ་སེམས་དཔའ་སེམས་དཔའ་ཆེན་པོ་ཤེས་རབ་ཀྱི་ཕ་རོལ་ཏུ་ཕྱིན་པ་ལ་སྤྱོད་</w:t>
      </w:r>
      <w:ins w:id="63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འི་སྦྱིན་པ་དེ་ཡང་མངོན་པར་འདུ་བྱ་བ་མེད་པ་སྟེ་སྟོང་པ་ཉིད་དུ་སྣང་ངོ་ཞེས་བྱ་བ་ནས་དངོས་པོ་མེད་པའི་ངོ་བོ་ཉིད་སྟོང་པ་ཉིད་ལ་ཤིན་ཏུ་བསླབས་པའོ་ཞེས་བྱ་བའི་བར་གྱིས་ནི་རབ་འབྱོར་གྱིས་ག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བཟུང་སྟེ་ཞུས་པའི་ལན་བཏབ་པ་སྟེ། ཤེས་རབ་ཀྱི་ཕ་རོལ་ཏུ་ཕྱིན་པ་དང་མ་བྲལ་བས་སྟོང་པ་ཉིད་བཅོ་བརྒྱད་ཀྱི་དོན་ཤིན་ཏུ་བསླབས་པར་འགྱུར་བའི་ཕྱིར་སྦྱིན་པ་ལ་སོགས་པ་</w:t>
      </w:r>
      <w:ins w:id="63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སྤྱད</w:t>
        </w:r>
      </w:ins>
      <w:del w:id="63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སྲུད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་དོ་ཅོག་ཀྱང་འཁོར་གསུམ་ཡོངས་སུ་དག་པས་ཅི་ཡང་མི་དམིགས་ཏེ། སྟོང་པ་ཉིད་དང་གསོག་དང</w:t>
      </w:r>
      <w:ins w:id="63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3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གསོབ་དང</w:t>
      </w:r>
      <w:ins w:id="63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སྙིང་པོ་མེད་པར་མཐོང་བར་འགྱུར་བས་དོན་དམ་པར་བསོད་ནམས་འཕེལ་བར་འགྱུར་བའམ། ཡང་དག་པར་ལྟ་བ་སྐྱེད་པ་ལ་སོགས་པ་གང་གིས་</w:t>
      </w:r>
      <w:del w:id="63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བྱ་བ་ཡང་མེད་དོ་ཞེས་བསྟན་པའོ། །རབ་འབྱོར་བྱང་ཆུབ་སེམས་དཔའ་སེམས་དཔའ་ཆེན་པོ་དེ་ནི་སྟོང་པ་ཉིད་དེ་དག་ལ་གནས་ཤིང་ཞེས་བྱ་བ་ནས།</w:t>
      </w:r>
      <w:ins w:id="63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དེ་ལྟ་དེ་ལྟར་གྲངས་མེད་དཔག་ཏུ་མེད་ཚད་མེད་པའི་བསོད་ནམས་འཕེལ་བར་འགྱུར་རོ་ཞེས་བྱ་བའི་བར་</w:t>
      </w:r>
      <w:ins w:id="63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3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་ནི་དེ་ལྟར་དོན་དམ་པར་འཁོར་གསུམ་ཡོངས་སུ་དག་པས་ཅི་ཡང་མངོན་པར་འདུ་བྱ་བ་མེད་དུ་ཟིན་ཀྱང</w:t>
      </w:r>
      <w:ins w:id="63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ཤེས་རབ་ཀྱི་ཕ་རོལ་ཏུ་ཕྱིན་པ་དང་མ་བྲལ་བས་ཆོས་ཀྱི་དབྱིངས་ཀྱི་བྱིན་</w:t>
      </w:r>
      <w:ins w:id="63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63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་རླབས་དང</w:t>
      </w:r>
      <w:ins w:id="63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སྔོན་</w:t>
      </w:r>
      <w:ins w:id="63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གྱི་སྨོན</w:t>
        </w:r>
      </w:ins>
      <w:del w:id="63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བྱི་རྔོན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་ལམ་གྱི་ཤུགས་ཀྱིས་རྣམ་པར་རྟོག་པ་དང</w:t>
      </w:r>
      <w:ins w:id="63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དཔྱོད་པ་མེད་པར་ཡང་ལྷུན་གྱིས་གྲུབ་པ་ཉིད་དུ་བསོད་ནམས་ཀྱི་ཚོགས་ཚད་མེད་གྲངས་མེད་དཔག་ཏུ་མེད་པ་མི་འཕེལ་</w:t>
      </w:r>
      <w:ins w:id="63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</w:t>
        </w:r>
      </w:ins>
      <w:del w:id="63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་ཡང་མ་ཡིན་ནོ་ཞེས་བསྟན་པའོ། །གསོལ་</w:t>
      </w:r>
      <w:ins w:id="63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63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་བཅོམ་ལྡན་འདས་གྲངས་མ་མཆིས་པ་དང་དཔག་ཏུ་མ་མཆིས་པ་དང</w:t>
      </w:r>
      <w:ins w:id="63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ཚད་མ་མཆིས་པ་ལ་བྱེ</w:t>
      </w:r>
      <w:ins w:id="63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་བྲག་ནི་ཅི་མཆིས། ཁྱད་པར་ནི་ཅི་མཆིས་ཞེས་བྱ་བ་ནི་དོན་དམ་པར་ཆོས་ཐམས་ཅད་དངོས་པོ་མེད་པར་གྲངས་དང་དཔག་པ་དང</w:t>
      </w:r>
      <w:ins w:id="63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3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ཚད་ཀྱིས་ཐོག་ཏུ་ཕེབས་པར་བྱར་མི་རུང་བའི་གླེང་བསླང་བའི་ཕྱིར་རབ་འབྱོར་གྱིས་ཞུས་པའོ། །བཅོམ་ལྡན་འདས་ཀྱིས་བཀའ་</w:t>
      </w:r>
      <w:ins w:id="64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4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ཅད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གྲངས་མེད་པ་ཞེས་བྱ་བ་ནི་གང་འདུས་བྱས་ཀྱི་ཁམས་སམ་འདུས་མ་བྱས་ཀྱི་ཁམས་སུ་བགྲང་བར་ཡང་ཉེ་བར་མ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འགྲོའོ་ཞེས་བྱ་བ་ནི་དོན་དམ་པར་ཆོས་ཐམས་ཅད་རང་བཞིན་གྱིས་སྟོང་པས།</w:t>
      </w:r>
      <w:ins w:id="64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འདི་དག་ནི་འདུས་བྱས་ཀྱི་གྲངས་སུ་རྩིའོ། །འདི་དག་ནི་འདུས་མ་བྱས་ཀྱི་གྲངས་སུ་རྩིའོ་</w:t>
      </w:r>
      <w:del w:id="64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ཞེས་བྱ་བར་ཚིག་གིས་བགྲང་ཞིང་ངེས་པར་ཐོག་ཏུ་མི་ཕེབས་སོ་ཞེས་བྱ་བའི་དོན་ཏོ། །རབ་འབྱོར་དཔག་ཏུ་མེད་པ་ཞེས་བྱ་བ་ནི་འདས་པ་དང་མ་འོངས་པ་དང</w:t>
      </w:r>
      <w:ins w:id="64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་ལྟར་བྱུང་བའི་ཆོས་རྣམས་ལ་ཚད་མི་དམིགས་སོ་ཞེས་བྱ་བ་ནི་དོན་དམ་པར་ཆོས་ཐམས་ཅད་རང་བཞིན་གྱིས་སྟོང་པས་དུས་གསུམ་གྱི་ཆོས་རྣམས་ཀྱི་རང་བཞིན་འདི་འདྲ་བའོ་ཞེས་ཡེ་ཤེས་ཀྱིས་དཔག་ཏུ་མེད་དོ་ཞེས་བསྟན་པའོ། །རབ་འབྱོར་ཚད་མེད་པ་ཞེས་བྱ་བ་ནི་གང་ལ་གཞལ་བར་མི་ནུས་པའོ་ཞེས་བྱ་བ་ནི་ཆོས་ཐམས་ཅད་རང་བཞིན་གྱིས་སྟོང་པས་སྲང་གྲངས་ལ་སོགས་པས་གཞལ་བས་ཐོག་ཏུ་དབབ་ཏུ་མེད་དོ་ཞེས་བྱ་བའི་དོན་ཏོ། །གསོལ་པ། བཅོམ་ལྡན་འདས་རྣམ་གྲངས་གང་གིས་གཟུགས་ཀྱང་གྲངས་མ་མཆིས། དཔག་ཏུ་མ་མཆིས། ཚད་མ་མཆིས་པར་འགྱུར་བ་དེ་ལྟ་བུའི་རྣམ་གྲངས་མཆིས་སམ་ཞེས་བྱ་བ་ནས་རྣམ་པར་ཤེས་པ་ཡང་གྲངས་མ་མཆིས་དཔག་ཏུ་མ་མཆིས་ཚད་མ་མཆིས་པར་འགྱུར་བའི་རྣམ་གྲངས་དེ་ལྟ་བུ་མཆིས་སམ་ཞེས་བྱ་བའི་བར་གྱིས་ནི་བསོད་ནམས་འཕེལ་བ་ལ་གྲངས་དང</w:t>
      </w:r>
      <w:ins w:id="64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དཔག་པ་དང</w:t>
      </w:r>
      <w:ins w:id="64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ཚད་མེད་པ་བཞིན་དུ་ཕུང་པོ་ལྔ་ཡང་དོན་དམ་པར་དངོས་པོ་ཡོད་པ་མ་ཡིན་པས། གྲངས་དང</w:t>
      </w:r>
      <w:ins w:id="64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དཔག་པ་དང</w:t>
      </w:r>
      <w:ins w:id="64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ཚད་མེད་པར་བཤད་པའི་སྐབས་དབྱེ་བའི་ཕྱིར་རབ་འབྱོར་</w:t>
      </w:r>
      <w:ins w:id="64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4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་ཞུས་པའོ། །བཅོམ་ལྡན་འདས་ཀྱིས་བཀའ་སྩལ་པ། རབ་འབྱོར་རྣམ་གྲངས་གང་གིས་ཞེས་བྱ་བ་ནས་རྣམ་པར་ཤེས་པ་ཡང་གྲངས་མེད་དཔག་ཏུ་མེད། ཚད་མེད་པར་འགྱུར་བའི་རྣམ་གྲངས་དེ་ལྟ་བུ་ཡོད་དོ་ཞེས་བྱ་བའི་བར་གྱིས་ནི་ཆོས་ཐམས་ཅད་རང་བཞིན་</w:t>
      </w:r>
      <w:ins w:id="64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4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་སྟོང་པ་ལ་དགོངས་ནས་ཕུང་པོ་ལྔ་རྣམ་གྲངས་དང་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དཔག་པ་དང་ཚད་མེད་པ་དེ་ལྟ་བུའི་རྣམ་གྲངས་ཡོད་དོ་ཞེས་བཀའ་</w:t>
      </w:r>
      <w:ins w:id="64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4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མྱུ༷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།གསོལ་པ་བཅོམ་ལྡན་འདས་རྣམ་གྲངས་གང་གིས་ན། གཟུགས་ཀྱང་གྲངས་མ་མཆིས་དཔག་ཏུ་མ་མཆིས་ཚད་མ་མཆིས་པར་འགྱུར་བ་ལགས་ཞེས་བྱ་བ་ནས་རྣམ་པར་ཤེས་པ་ཡང་གྲངས་མ་མཆིས། དཔག་ཏུ་མ་མཆིས་ཚད་མ་མཆིས་པར་འགྱུར་བ་ལགས་ཞེས་བྱ་བའི་བར་གྱིས་ནི་གཟུགས་ལ་སོགས་པའི་ཕུང་པོ་ལྔ་རྣམས་རང་བཞིན་</w:t>
      </w:r>
      <w:ins w:id="64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4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པས་གྲངས་དང་དཔག་པ་དང་ཚད་མེད་པའི་དོན་ཞིབ་ཏུ་བཤད་པའི་གླེང་བསླང་བའི་ཕྱིར་རབ་འབྱོར་གྱིས་ཞུས་པའོ། །བཅོམ་ལྡན་འདས་ཀྱིས་བཀའ་</w:t>
      </w:r>
      <w:ins w:id="64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4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རབ་འབྱོར་གཟུགས་ཀྱང་སྟོང་པ་སྟེ། གྲངས་མེད་དཔག་ཏུ་མེད་ཚད་མེད་པའོ་ཞེས་བྱ་བ་ནས་རྣམ་པར་ཤེས་པ་ཡང་སྟོང་པ་སྟེ། གྲངས་མེད་དཔག་ཏུ་མེད་ཚད་མེད་པའོ་ཞེས་བྱ་བའི་བར་གྱིས་ནི་</w:t>
      </w:r>
      <w:ins w:id="64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འི་ཕུང་པོ་ལྔ་ལ་གྲངས་དང་དཔག་པ་དང་ཚད་མེད་པ་ཡང་ཕུང་པོ་ལྔ་ཆར་རང་བཞིན་གྱིས་སྟོང་པའི་ཕྱིར་གྲངས་དང་དཔག་པ་དང་ཚད་མེད་དོ་ཞེས་བསྟན་པའོ། །གསོལ་པ་བཅོམ་ལྡན་འདས་གཟུགས་འབའ་ཞིག་སྟོང་ཞེས་བྱ་བ་ནས་རྣམ་པར་ཤེས་པ་འབའ་ཞིག་སྟོང་དུ་བས་ཀྱི། ཅི་ཆོས་ཐམས་ཅད་སྟོང་པ་མ་ལགས་སམ་ཞེས་བྱ་བས་ནི་ཆོས་ཐམས་ཅད་སྟོང་པ་ཉིད་དུ་བཤད་པའི་གླེང་བསླང་བའི་ཕྱིར་རབ་འབྱོར་</w:t>
      </w:r>
      <w:ins w:id="64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4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་ཞུས་པའོ། །བཅོམ་ལྡན་འདས་ཀྱིས་བཀའ་</w:t>
      </w:r>
      <w:ins w:id="64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4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ཇི་སྙམ་དུ་སེམས་ངས་ཆོས་ཐམས་ཅད་སྟོང་པའོ་ཞེས་མ་བཤད་དམ་ཞེས་བྱ་བས་ནི་ཇི་ལྟར་ཕུང་པོ་ལྔ་སྟོང་པ་བཞིན་དུ་ཆོས་ཐམས་ཅད་ཀྱང་སྟོང་ངོ་ཞེས་ངས་བཤད་དོ་ཞེས་བྱ་བའི་དོན་ཏོ། །གསོལ་པ་བཅོམ་ལྡན་འདས་དེ་བཞིན་གཤེགས་པས་ཆོས་ཐམས་ཅད་སྟོང་པའོ་ཞེས་གསུངས་ཏེ་ཞེས་བྱ་བ་ནས་བཅོམ་ལྡན་འདས་དེ་བས་ན་ཆོས་དེ་དག་ལས་དོན་དམ་པ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ཡི་གེ་ཐ་</w:t>
      </w:r>
      <w:ins w:id="64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དང</w:t>
        </w:r>
      </w:ins>
      <w:del w:id="64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་དུ་བགྱི་བ་མི་དམིགས་སོ་ཞེས་བྱ་བའི་བར་གྱིས་ནི་ཆོས་ཐམས་ཅད་རང་བཞིན་</w:t>
      </w:r>
      <w:ins w:id="64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4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་སྟོང་པས།</w:t>
      </w:r>
      <w:ins w:id="64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དོན་དང་ཚིག་ཏུ་གྲངས་དང་ཚད་ཀྱིས་</w:t>
      </w:r>
      <w:del w:id="64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བྱེ་བྲག་དུ་</w:t>
      </w:r>
      <w:del w:id="64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དབྱེར་མེད་དོ་ཞེས་གསོལ་པའོ།</w:t>
      </w:r>
      <w:ins w:id="64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།བཅོམ་ལྡན་འདས་ཀྱིས་བཀའ་</w:t>
      </w:r>
      <w:ins w:id="64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4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རབ་འབྱོར་དེ་དེ་བཞིན་ནོ། །དེ་དེ་བཞིན་ཏེ། ཆོས་དེ་དག་ལ་དོན་ནམ་ཡི་གེ་ཐ་དད་དུ་མི་དམིགས་སོ་ཞེས་བྱ་བས་ནི། རབ་འབྱོར་</w:t>
      </w:r>
      <w:ins w:id="64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4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་གསོལ་པའི་དོན་དེ་དག་འཁོར་ཐམས་ཅད་ཀྱིས་ཡིད་ཆེས་པར་བྱ་བའི་ཕྱིར་དེ་བདེན་ནོ་ཞེས་བཀའ་</w:t>
      </w:r>
      <w:ins w:id="64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4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རབ་འབྱོར་མི་ཟད་པ་ཞེས་བྱ་བའམ་ཞེས་བྱ་བ་ནས་མྱ་ངན་ལས་འདས་པ་ཞེས་བྱ་བ་འདི་ནི་བརྗོད་དུ་མེད་པ་ལས་དེ་བཞིན་གཤེགས་པས་བརྗོད་དེ་ཞེས་བྱ་བའི་བར་གྱིས་ནི་མི་ཟད་པ་དང་ཚད་མེད་པ་ལ་སོགས་པ་སྟོང་པ་ཉིད་ཀྱི་རྣམ་གྲངས་རྣམས་དོན་དམ་པར་བརྗོད་དུ་མེད་པ་ཡིན་ཡང</w:t>
      </w:r>
      <w:ins w:id="64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དེ་བཞིན་གཤེགས་པའི་ཐུགས་རྗེ་ཆེན་པོས་སེམས་ཅན་རྣམས་བཀྲི་ཞིང་དྲང་བའི་ཕྱིར་མི་ཟད་པ་དང</w:t>
      </w:r>
      <w:ins w:id="64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ཚད་མེད་པ་དང</w:t>
      </w:r>
      <w:ins w:id="64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སྟོང་པ་དང</w:t>
      </w:r>
      <w:ins w:id="64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མཚན་མ་མེད་པ་དང</w:t>
      </w:r>
      <w:ins w:id="64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སྨོ</w:t>
        </w:r>
      </w:ins>
      <w:del w:id="64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་། 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ན་པ་མེད་པ་དང</w:t>
      </w:r>
      <w:ins w:id="64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མངོན་པར་འདུ་བྱ་བ་མེད་པ་དང</w:t>
      </w:r>
      <w:ins w:id="64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སྐྱེ་བ་མེད་པ་དང</w:t>
      </w:r>
      <w:ins w:id="64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འདོད་ཆགས་དང་བྲལ་བ་ཞེས་བྱ་བ་དང</w:t>
      </w:r>
      <w:ins w:id="64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མེད་པ་ཞེས་བྱ་བ་མྱ་ངན་ལས་འདས་པ་ཞེས་པར་ཀུན་རྫོབ་ཀྱི་བདེན་པ་ལ་གནས་ཏེ་བརྗོད་དོ་ཞེས་བསྟན་པ་མི་ཟད་པ་ཞེས་བྱ་བའམ་ཞེས་བྱ་བ་ནས་མྱ་ངན་ལས་འདས་པ་ཞེས་བྱ་བ་དེ་ནི་དེ་བཞིན་གཤེགས་པའི་བསྟན་པ་མངོན་པར་བསྒྲུབས་པར་བཤད་པའོ་ཞེས་བྱ་བའི་བར་གྱིས་ནི་གོང་དུ་བཤད་པའི་དོན་དེ་ཉིད་ཞིབ་ཏུ་བསྟན་པ་སྟེ། སེམས་ཅན་རྣམས་དོན་དམ་པའི་དབྱིངས་ལ་གཟུད་པའི་ཕྱིར་དེ་བཞིན་གཤེགས་པས་ཀུན་རྫོབ་ཏུ་མི་ཟད་པ་ལ་སོགས་པའི་མིང་གིས་སྒྲོ་བཏགས་ཏེ་བཤད་དོ་ཞེས་བྱ་བའི་དོན་ཏོ། །གསོལ་པ་བཅོམ་ལྡན་འདས་ཆོས་རྣམས་ཀྱི་ཆོས་ཉིད་དེ་བཞིན་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གཤེགས་པས་བསྟན་ལ། ཆོས་ཉིད་དེ་ཡང་བརྗོད་དུ་མ་མཆིས་པ་ནི་ངོ་མཚར་ཆེའོ་ཞེས་བྱ་བ་ནི་དེ་ལྟར་དོན་དམ་པར་ཆོས་ཐམས་ཅད་རང་བཞིན་གྱིས་སྟོང་སྟེ། དངོས་པོ་མེད་ཀྱང་ཀུན་རྫོབ་ཏུ་ཐབས་མཁས་པས་སེམས་ཅན་བཀྲི་བའི་ཕྱིར་མིང་དང་མཚན་མར་སྒྲོ་བཏགས་ཏེ་བསྟན་པ་བཅོམ་ལྡན་འདས་ལ་རབ་འབྱོར་གྱིས་བསྟོད་པའོ། །བཅོམ་ལྡན་འདས་ཀྱིས་གསུངས་པའི་དོན་བདག་གིས་འཚལ་བ་ལྟར་ན། བཅོམ་ལྡན་འདས་ཆོས་ཐམས་ཅད་ནི་བརྗོད་དུ་མ་མཆིས་པའོ་ཞེས་བྱ་བ་ནི་གོང་དུ་སྨོས་པའི་དོན་དེ་ཉིད་མདོར་བསྡུས་ནས་བསྟན་པ་སྟེ། དོན་དམ་པར་ཆོས་ཐམས་ཅད་རང་བཞིན་གྱིས་སྟོང་པས་མིང་དང་ཚིག་གིས་བརྗོད་དུ་མེད་དོ་ཞེས་བྱ་བའི་དོན་ཏོ། །བཅོམ་ལྡན་འདས་ཀྱིས་བཀའ་</w:t>
      </w:r>
      <w:ins w:id="64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4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རབ་འབྱོར་དེ་དེ་བཞིན་ནོ། །དེ་དེ་བཞིན་ཏེ།</w:t>
      </w:r>
      <w:ins w:id="64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རབ་འབྱོར་ཆོས་ཐམས་ཅད་ནི་བརྗོད་དུ་མེད་པའོ་ཞེས་བྱ་བ་ནི་རབ་འབྱོར་</w:t>
      </w:r>
      <w:ins w:id="64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4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་གསོལ་པའི་དོན་དེ་འཁོར་རྣམས་ཀྱིས་ཡིད་ཆེས་པར་བྱ་བའི་ཕྱིར་དེ་དེ་བཞིན་ནོ་ཞེས་བཀའ་</w:t>
      </w:r>
      <w:ins w:id="64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4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།རབ་འབྱོར་ཆོས་ཐམས་ཅད་བརྗོད་དུ་མེད་པ་གང་ཡིན་པ་དེ་ནི་སྟོང་པ་ཉིད་དེ། སྟོང་པ་ཉིད་ལ་ནི་བརྗོད་པ་གང་ཡང་མེད་དོ་ཞེས་བྱ་བ་ནི་དོན་དམ་པར་ཆོས་ཐམས་ཅད་རང་བཞིན་</w:t>
      </w:r>
      <w:ins w:id="64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4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་སྟོང་པ་ལ། མིང་དང་ཚིག་གིས་བསྟན་དུ་མེད་དོ་ཞེས་བྱ་བའི་དོན་ཏོ། །སྟོང་པ་ཉིད་ནི་བརྗོད་པར་བྱ་མི་ནུས་སོ་ཞེས་བྱ་བ་ནི་སྟོང་པ་ཉིད་ལ་བརྗོད་དུ་མེད་པའི་དོན་དེ་ཉིད་བརྣན་ཏེ་བསྟན་པའོ། །གསོལ་པ་བཅོམ་ལྡན་འདས་བརྗོད་དུ་མ་མཆིས་པའི་དོན་ལ་འཕེལ་བ་དང་ཡོངས་སུ་འགྲིབ་པ་མ་མཆིས་སམ་ཞེས་བྱ་བ་ནི་དོན་དམ་པར་ཆོས་ཐམས་ཅད་རང་བཞིན་གྱིས་སྟོང་པ་ལ་འཕེལ་བའམ་འགྲིབ་པ་མེད་པའི་དོན་ཞིབ་ཏུ་བཤད་པའི་སྐབས་དབྱེ་བའི་ཕྱིར་རབ་འབྱོར་</w:t>
      </w:r>
      <w:ins w:id="64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4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་ཞུས་པའོ། །བཅོམ་ལྡན་འདས་ཀྱིས་བཀའ་</w:t>
      </w:r>
      <w:ins w:id="64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t>སྩལ</w:t>
        </w:r>
      </w:ins>
      <w:del w:id="64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ནི་མ་ཡིན་ཏེ་རབ་འབྱོར་བརྗོད་དུ་མེད་པའི་དོན་ལ་ནི་འཕེལ་བའམ་ཡོངས་སུ་འགྲིབ་པ་མེད་དོ་ཞེས་བྱ་བས་</w:t>
      </w:r>
      <w:ins w:id="64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ནི་བརྗོད་དུ་མེད་པ་ཞེས་བྱ་བ་སྟོང་པ་ཉིད་ལ་བྱ་བ་སྟེ། སྟོང་པ་ཉིད་ལ་ནི་རྣམ་པར་བྱང་བའི་ཕྱོགས་སུ་གཏོགས་པའི་ཆོས་རྣམས་ཀྱིས་འཕེལ་བར་འགྱུར་བའམ། ཉོན་མོངས་པའི་ཕྱོགས་སུ་གཏོགས་པའི་ཆོས་རྣམས་ཀྱིས་འགྲིབ་པར་འགྱུར་བ་ཡང་མེད་དོ་ཞེས་མདོར་བསྟན་པའོ། །གསོལ་པ་བཅོམ་ལྡན་འདས་གལ་ཏེ་བརྗོད་དུ་མ་མཆིས་པའི་དོན་ལ་འཕེལ་བ་དང་ཡོངས་སུ་འགྲིབ་པ་མ་མཆིས་ན། བཅོམ་ལྡན་འདས་དེས་སྦྱིན་པའི་ཕ་རོལ་ཏུ་ཕྱིན་པ་ཡང་འཕེལ་བ་དང་ཡོངས་སུ་འགྲིབ་པ་མ་མཆིས་པར་འགྱུར་རོ་ཞེས་བྱ་བ་ནས་བཅོམ་ལྡན་འདས་སངས་རྒྱས་ཀྱི་ཆོས་མ་འདྲེས་པ་རྣམས་ཀྱང་འཕེལ་བ་དང་ཡོངས་སུ་འགྲིབ་པ་མ་མཆིས་པར་འགྱུར་རོ་ཞེས་བྱ་བའི་བར་གྱིས་ནི་དེ་ལྟར་ཆོས་ཐམས་ཅད་རང་བཞིན་</w:t>
      </w:r>
      <w:ins w:id="64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4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་སྟོང་ཞིང་བརྗོད་དུ་མེད་པ་ལ་འཕེལ་བ་དང་འགྲིབ་པ་མེད་ན། ཕ་རོལ་ཏུ་ཕྱིན་པ་དྲུག་ལ་སོགས་པ་རྣམ་པར་བྱང་བའི་ཆོས་ཐམས་ཅད་ལ་ཡང་འཕེལ་བ་དང་འགྲིབ་པ་མེད་པར་འགྱུར་རོ་ཞེས་རབ་འབྱོར་གྱིས་གལ་བཟུང་སྟེ་གསོལ་པའོ། །བཅོམ་ལྡན་འདས་དེ་ལྟར་གྱུར་ན་སྦྱིན་པའི་ཕ་རོལ་ཏུ་ཕྱིན་པ་མ་མཆིས་པར་འགྱུར་རོ་ཞེས་བྱ་བ་ནས་བཅོམ་ལྡན་འདས་དེ་ལྟར་གྱུར་ན་སངས་རྒྱས་ཀྱི་ཆོས་མ་འདྲེས་པ་རྣམས་མ་མཆིས་པར་འགྱུར་རོ་ཞེས་བྱ་བའི་བར་</w:t>
      </w:r>
      <w:ins w:id="64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4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་ནི་དེ་ལྟར་ཆོས་ཐམས་ཅད་རང་བཞིན་གྱིས་སྟོང་ཞིང་བརྗོད་དུ་ཡང་མེད་ལ། འཕེལ་བ་དང་འགྲིབ་པ་ཡང་མེད་པར་འགྱུར་ན། ཕ་རོལ་ཏུ་ཕྱིན་པ་དྲུག་ལ་སོགས་པ་རྣམ་པར་བྱང་བའི་ཆོས་ཐམས་ཅད་ཀྱང་མེད་པར་འགྱུར་རོ་ཞེས་རབ་འབྱོར་</w:t>
      </w:r>
      <w:ins w:id="64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4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་གསོལ་པའོ། །ཆོས་དེ་དག་མ་མཆིས་ན་རྣམ་པ་ཐམས་ཅད་མཁྱེན་པ་ཉིད་ཀྱང་མ་མཆིས་པར་འགྱུར་རོ། །རྣམ་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ཐམས་ཅད་མཁྱེན་པ་ཉིད་མ་མཆིས་ན་སུ་ཞིག་བླ་ན་མེད་པ་ཡང་དག་པར་རྫོགས་པའི་བྱང་ཆུབ་ཏུ་མངོན་པར་རྫོགས་པར་འཚང་རྒྱ་བར་འགྱུར་ཞེས་བྱ་བ་ནི་དེ་ལྟར་ཕ་རོལ་ཏུ་ཕྱིན་པ་དྲུག་ལ་སོགས་པ་རྣམ་པར་བྱང་བའི་ཆོས་རྣམས་མེད་ན།</w:t>
      </w:r>
      <w:ins w:id="64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ཆོས་དེ་རྣམས་ཀྱི་འབྲས་བུ་རྣམ་པ་ཐམས་ཅད་མཁྱེན་པ་ཉིད་ཀྱང་མེད་པར་འགྱུར་ཏེ། དེ་ལྟར་གྱུར་ན་སུ་ཡང་བླ་ན་མེད་པ་ཡང་དག་པར་རྫོགས་པའི་བྱང་ཆུབ་ཏུ་མངོན་པར་རྫོགས་པར་འཚང་རྒྱ་བར་མི་འགྱུར་བའི་སྐྱོན་དུ་འགྱུར་རོ་ཞེས་རབ་འབྱོར་གྱིས་གསོལ་པའོ། །རབ་འབྱོར་གྱིས་དེ་ལྟར་གལ་བཟུང་སྟེ་གསོལ་པ་ཡང་འཁོར་རྣམས་དེ་ལྟ་བུའི་ཐེ་ཚོམ་སྐྱེ་བ་བསལ་བ་དང</w:t>
      </w:r>
      <w:ins w:id="64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དམ་པར་ཆོས་ཐམས་ཅད་རང་བཞིན་གྱིས་སྟོང་ཞིང་བརྗོད་དུ་མེད་ཀྱང་ཀུན་རྫོབ་ཏུ་ཐབས་མཁས་པས་སྤྱད་ཅིང་ཡོངས་སུ་བསྔོས་ན་འབྲས་བུ་མེད་པར་མི་འགྱུར་བའི་དོན་ཞིབ་ཏུ་བཤད་པའི་སྐབས་དབྱེ་བའི་ཕྱིར་རོ། །བཅོམ་ལྡན་འདས་ཀྱིས་བཀའ་</w:t>
      </w:r>
      <w:ins w:id="64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4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རབ་འབྱོར་དེ་དེ་བཞིན་ནོ། །དེ་དེ་བཞིན་ཏེ། བརྗོད་དུ་མེད་པའི་དོན་ལ་ནི་འཕེལ་བའམ། ཡོངས་སུ་འགྲིབ་པ་མེད་དོ་ཞེས་བྱ་བ་ནི་རབ་འབྱོར་གྱིས་གོང་དུ་གལ་བཟུང་སྟེ་གསོལ་པ་དེ་འཁོར་རྣམས་ཀྱིས་ཡིད་ཆེས་པར་བྱ་བའི་ཕྱིར་དེ་བདེན་ནོ་ཞེས་བཀའ་</w:t>
      </w:r>
      <w:ins w:id="64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4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རབ་འབྱོར་གལ་ཏེ་ཐབས་མཁས་པའི་བྱང་ཆུབ་སེམས་དཔའ་སེམས་དཔའ་ཆེན་པོ་ཤེས་རབ་ཀྱི་ཕ་རོལ་ཏུ་ཕྱིན་པ་ལ་སྤྱོད་པ་དང་ཞེས་བྱ་བ་ནས་དེ་ཡང་བླ་ན་མེད་པ་ཡང་དག་པར་རྫོགས་པའི་བྱང་ཆུབ་ཏུ་ཇི་ལྟ་བ་བཞིན་དུ་ཡོངས་སུ་བསྔོའོ་ཞེས་བྱ་བའི་བར་གྱིས་ནི་དེ་ལྟར་གོང་དུ་བཤད་པའི་</w:t>
      </w:r>
      <w:ins w:id="64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64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་གྱིས་དོན་དམ་པར་ཆོས་ཐམས་ཅད་རང་བཞིན་གྱིས་སྟོང་སྟེ། བརྗོད་དུ་མེད་ཀྱང་ཀུན་རྫོབ་ཏུ་ཐབས་མཁས་པས་ཤེས་རབ་ཀྱི་ཕ་རོལ་ཏུ་ཕྱིན་པ་ལ་སྤྱོད་པའི་ཚེ། ཕ་རོལ་ཏུ་ཕྱིན་པ་དྲུག་ཀྱང་དོན་དམ་པར་དངོས་པོ་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ེད་པས་འདི་དག་ནི་མིང་ཙམ་དུ་ཟད་དོ་ཞེས་བྱ་བར་ཁོང་དུ་ཆུད་པས་ཕ་རོལ་ཏུ་ཕྱིན་པ་དྲུག་གིས་རྣམ་པར་འཕེལ་བར་འགྱུར་བའི་</w:t>
      </w:r>
      <w:ins w:id="64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64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་སེམས་ཀྱང་མི་སྐྱེ་ལ། ཀུན་རྫོབ་ཏུ་ཐབས་མཁས་པས་དགེ་བའི་རྩ་བ་དེ་དག་བླ་ན་མེད་པ་ཡང་དག་པར་རྫོགས་པའི་བྱང་ཆུབ་ཏུ་ཡོངས་སུ་བསྔོས་ན་བླ་ན་མེད་པ་ཡང་དག་པར་རྫོགས་པའི་བྱང་ཆུབ་ཏུ་མངོན་པར་རྫོགས་པར་འཚང་རྒྱ་བར་འགྱུར་རོ་ཞེས་བསྟན་པའོ། །དེ་ཡང་བླ་ན་མེད་པ་ཡང་དག་པར་རྫོགས་པའི་བྱང་ཆུབ་ཇི་ལྟ་བ་དེ་བཞིན་དུ་ཡོངས་སུ་བསྔོ་བའོ་ཞེས་བྱ་བ་ནི་བསྔོ་བ་ཡོངས་སུ་དག་པར་བསྟན་པ་སྟེ། དངོས་པོར་དམིགས་ཤིང་མངོན་པར་ཆགས་པ་མེད་པར་ཡོངས་སུ་བསྔོའོ་ཞེས་བྱ་བའི་དོན་ཏོ། །གསོལ་པ་བཅོམ་ལྡན་འདས་བླ་ན་མེད་པ་ཡང་དག་པར་རྫོགས་པའི་བྱང་ཆུབ་ཇི་ལྟ་བུ་ལགས་ཞེས་བྱ་བ་ནི་ཆོས་ཐམས་ཅད་དེ་བཞིན་ཉིད་དང</w:t>
      </w:r>
      <w:ins w:id="64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4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བླ་ན་མེད་པའི་བྱང་ཆུབ་གཉིས་དོན་དམ་པའི་རང་བཞིན་གྱིས་ཐ་མི་དད་དེ། གཅིག་པར་བསྟན་པའི་སྐབས་དབྱེ་བའི་ཕྱིར་ཞུས་པའོ། །བཅོམ་ལྡན་འདས་ཀྱིས་བཀའ་</w:t>
      </w:r>
      <w:ins w:id="64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4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ཆོས་ཐམས་ཅད་ཀྱི་དེ་བཞིན་ཉིད་གང་ཡིན་པ་དེ་བླ་ན་མེད་པ་ཡང་དག་པར་རྫོགས་པའི་བྱང་ཆུབ་བོ་ཞེས་བྱ་བ་ནི་ཆོས་ཐམས་ཅད་ཀྱི་རང་བཞིན་སྟོང་པ་ཉིད་</w:t>
      </w:r>
      <w:ins w:id="64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གང་ཡིན་པ་རྟོགས་པ་དེ་ཉིད་བླ་ན་མེད་པ་ཡང་དག་པར་རྫོགས་པའི་བྱང་ཆུབ་ཡིན་</w:t>
      </w:r>
      <w:ins w:id="64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གྱི།</w:t>
        </w:r>
      </w:ins>
      <w:del w:id="64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དེ་ལ་གུད་ན་བླ་ན་མེད་པ་ཡང་དག་པར་རྫོགས་པའི་བྱང་ཆུབ་མེད་དོ་ཞེས་བསྟན་པའོ། །གསོལ་པ་བཅོམ་ལྡན་འདས་ཆོས་ཐམས་ཅད་པོ་གང་རྣམས་ཀྱི་དེ་བཞིན་ཉིད་བླ་ན་མེད་པ་ཡང་དག་པར་རྫོགས་པའི་བྱང་ཆུབ་ལགས་ཞེས་བྱ་བ་ནི་གོང་དུ་ཆོས་ཐམས་ཅད་ཀྱི་དེ་བཞིན་ཉིད་གང་ཡིན་པ་དེ་བླ་ན་མེད་པ་ཡང་དག་པར་རྫོགས་པའི་བྱང་ཆུབ་བོ་ཞེས་མདོར་བཤད་པ་ཆོས་ཐམས་ཅད་ཅེས་བྱ་བ་གང་དང་གང་ཡིན་པ་འཁོ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རྣམས་ལ་ཞིབ་ཏུ་བཤད་པའི་སྐབས་དབྱེ་བའི་ཕྱིར་རབ་འབྱོར་གྱིས་ཞུས་པའོ། །བཅོམ་ལྡན་འདས་ཀྱིས་བཀའ་</w:t>
      </w:r>
      <w:ins w:id="64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5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</w:t>
      </w:r>
      <w:ins w:id="65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གཟུགས་ཀྱི་དེ་བཞིན་ཉིད་གང་ཡིན་པ་དེ་བླ་ན་མེད་པ་ཡང་དག་པར་རྫོགས་པའི་བྱང་ཆུབ་བོ་ཞེས་བྱ་བ་ནས་རྣམ་པ་ཐམས་ཅད་མཁྱེན་པ་ཉིད་ཀྱི་དེ་བཞིན་ཉིད་གང་ཡིན་པ་དེ་བླ་ན་མེད་པ་ཡང་དག་པར་རྫོགས་པའི་བྱང་ཆུབ་བོ། །མྱ་ངན་ལས་འདས་པའི་དེ་བཞིན་ཉིད་གང་ཡིན་པ་དེ་བླ་ན་མེད་པ་ཡང་དག་པར་རྫོགས་པའི་བྱང་ཆུབ་སྟེ་ཞེས་བྱ་བའི་བར་</w:t>
      </w:r>
      <w:ins w:id="65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5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་ནི་ཆོས་ཐམས་ཅད་ཅེས་བྱ་བ་གང་དང་གང་ཡིན་པ་གཟུགས་ལ་སོགས་པ་རྣམ་པ་ཐམས་ཅད་</w:t>
      </w:r>
      <w:ins w:id="65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65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་པ་ཉིད་དང</w:t>
      </w:r>
      <w:ins w:id="65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5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མྱ་ངན་ལས་འདས་པ་ལ་ཐུག་གི་བར་གྱི་ཆོས་རྣམས་རེ་རེ་ནས་སྨོས་ཏེ། ཆོས་དེ་དག་ཐམས་ཅད་ཀྱི་རང་བཞིན་སྟོང་པ་ཉིད་དེ་བཞིན་ཉིད་གང་ཡིན་པ་དེ་ཉིད་བླ་ན་མེད་པ་ཡང་དག་པར་རྫོགས་པའི་བྱང་ཆུབ་ཡིན་གྱི། དེ་ལས་གུད་ན་བླ་ན་མེད་པ་ཡང་དག་པར་རྫོགས་པའི་བྱང་ཆུབ་ཅེས་བྱ་བའི་དངོས་པོ་གང་ཡང་མེད་དོ་ཞེས་བསྟན་པའོ། །དེ་ནི་འཕེལ་བ་ཡང་མེད་དོ་ཡོངས་སུ་འགྲིབ་པ་ཡང་མེད་དོ་ཞེས་བྱ་བ་ནི་དེ་ལྟར་ཆོས་ཐམས་ཅད་ཀྱི་དེ་བཞིན་ཉིད་དང</w:t>
      </w:r>
      <w:ins w:id="65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་མི་དད་པའི་བླ་ན་མེད་པ་ཡང་དག་པར་རྫོགས་པའི་བྱང་ཆུབ་དེ་ནི་རང་བཞིན་གྱིས་ཡོངས་སུ་དག་ཅིང་མི་འགྱུར་བར་ཡོངས་སུ་གྲུབ་པ་ཡིན་པས་རྣམ་པར་བྱང་བའི་ཕྱོགས་ཀྱིས་རྒྱས་པར་འགྱུར་བའམ། ཉོན་མོངས་པའི་ཕྱོགས་ཀྱིས་ཉམས་པར་འགྱུར་བ་མེད་དོ་ཞེས་བྱ་བའི་དོན་ཏོ། །རབ་འབྱོར་དེ་ལ་ནི་བྱང་ཆུབ་སེམས་དཔའ་སེམས་དཔའ་ཆེན་པོ་ཤེས་རབ་ཀྱི་ཕ་རོལ་ཏུ་ཕྱིན་པ་དང་མ་བྲལ་བ་རྒྱུན་མི་འཆད་པར་རྟག་ཏུ་རྣམ་པར་སྤྱོད་དེ། ཆོས་གང་ལ་ཡང་འཕེལ་བའམ་ཡོངས་སུ་འགྲིབ་པར་ཡང་དག་པར་རྗེས་སུ་མི་མཐོང་ངོ་ཞེས་བྱ་བ་ནི་བྱང་ཆུབ་སེམས་དཔའ་ཐབས་མཁས་པ་ཤེས་རབ་ཀྱི་ཕ་རོལ་ཏ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ྱིན་པ་དོན་དང་མཐུན་པར་སྤྱོད་པ་ནི་ཆོས་ཐམས་ཅད་ཀྱི་དེ་བཞིན་ཉིད་དང་ཐ་མི་དད་པའི་བླ་ན་མེད་པ་ཡང་དག་པར་རྫོགས་པའི་བྱང་ཆུབ་དེ་ལ་རྟག་ཏུ་རྒྱུན་མི་འཆད་པར་སྤྱོད་ཅིང་གནས་པས།</w:t>
      </w:r>
      <w:ins w:id="65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ཆོས་གང་ལ་ཡང་འཕེལ་བ་དང་འགྲིབ་པ་ཡོད་པར་མི་ལྟའོ་ཞེས་བྱ་བའི་དོན་ཏོ།</w:t>
      </w:r>
      <w:ins w:id="65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བ་འབྱོར་དེ་ལྟར་ན་བརྗོད་དུ་མེད་པའི་དོན་ནི་འཕེལ་བ་མེད་ཅིང་ཡོངས་སུ་འགྲིབ་པ་མེད་པ་སྟེ་ཞེས་བྱ་བ་ནས། སངས་རྒྱས་ཀྱི་ཆོས་མ་འདྲེས་པ་རྣམས་ལ་འཕེལ་བ་ཡང་མེད་དོ། །ཡོངས་སུ་འགྲིབ་པ་ཡང་མེད་དོ། །རབ་འབྱོར་དེ་ལྟར་བྱང་ཆུབ་སེམས་དཔའ་སེམས་དཔའ་ཆེན་པོས་འཕེལ་བ་མེད་པ་དང</w:t>
      </w:r>
      <w:ins w:id="65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5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ོངས་སུ་འགྲིབ་པ་མེད་པའི་ཚུལ་གྱིས་ཤེས་རབ་ཀྱི་ཕ་རོལ་ཏུ་ཕྱིན་པ་ལ་སྤྱད་པར་བྱའོ་ཞེས་བྱ་བའི་བར་གྱིས་ནི་བརྗོད་དུ་མེད་པའི་དོན་ལ་འཕེལ་བ་དང་འགྲིབ་པ་མེད་པ་བཤད་པའི་དོན་མཇུག་བསྡུས་ཏེ་བསྟན་ནས། དེ་ལྟར་ཆོས་ཐམས་ཅད་རང་བཞིན་</w:t>
      </w:r>
      <w:ins w:id="65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5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་སྟོང་སྟེ། བརྗོད་དུ་མེད་པས་འཕེལ་བ་མེད་པ་དང</w:t>
      </w:r>
      <w:ins w:id="65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འགྲིབ་པ་མེད་པའི་ཚུལ་གྱིས་ཤེས་རབ་ཀྱི་ཕ་རོལ་ཏུ་ཕྱིན་པ་ལ་སྤྱད་ན་བླ་ན་མེད་པ་ཡང་དག་པར་རྫོགས་པའི་བྱང་ཆུབ་ཏུ་མངོན་པར་རྫོགས་པར་འཚང་རྒྱ་བར་འགྱུར་རོ་ཞེས་རབ་འབྱོར་ལ་རྗེས་སུ་གདམས་ཏེ་བསྟན་པའོ། །གསོལ་པ་བཅོམ་ལྡན་འདས་ཅི་ལགས། སེམས་དང་པོ་བསྐྱེད་པས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འམ་ཞེས་བྱ་བ་ལ་སོགས་པས་ནི་གང་དུ་ཤེས་རབ་ཀྱི་ཕ་རོལ་ཏུ་ཕྱིན་པ་དང་མ་བྲལ་ཞིང་ཐབས་མཁས་པས་ཡོངས་སུ་བསྔོས་ན། བླ་ན་མེད་པ་ཡང་དག་པར་རྫོགས་པའི་བྱང་ཆུབ་ཏུ་མངོན་པར་རྫོགས་པར་འཚང་རྒྱ་བར་འགྱུར་རོ་ཞེས་བསྟན་པའི་སྐབས་ནས་བླ་ན་མེད་པ་ཡང་དག་པར་རྫོགས་པའི་བྱང་ཆུབ་ཏུ་ཐབས་ཇི་ལྟར་མངོན་པར་རྫོགས་པར་འཚ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རྒྱ་བར་འགྱུར་བ་ཞུས་པ་སྟེ།</w:t>
      </w:r>
      <w:ins w:id="65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སེམས་བསྐྱེད་པ་གང་གིས་མངོན་པར་རྫོགས་པར་འཚང་རྒྱ་བར་ཞུས་ཀྱང་འཁོར་རྣམས་ལ་རྟེན་ཅིང་</w:t>
      </w:r>
      <w:ins w:id="65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65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འགྲེལ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་བར་འབྱུང་བའི་དོན་ཟབ་མོ་བཤད་པའི་སྐབས་དབྱེ་བའི་ཕྱིར་རོ། །དེ་ལ་སེམས་དང་པོ་བསྐྱེད་པ་ཞེས་བྱ་བ་ནི་སོ་སོ་སྐྱེ་བོའི་ཚེ་དང་པོ་བྱང་ཆུབ་ཏུ་སེམས་བསྐྱེད་པ་ལ་བྱའོ། །སེམས་ཕྱི་མ་བསྐྱེད་པ་ཞེས་བྱ་བ་ནི་བྱང་ཆུབ་ཀྱི་སྙིང་པོར་རྡོ་རྗེ་ལྟ་བུའི་ཏིང་ངེ་འཛིན་གྱིས་སྒྲིབ་པ་ཐམས་ཅད་ཡོངས་སུ་སྤངས་ནས་མངོན་པར་རྫོགས་པར་འཚང་རྒྱ་བའི་སེམས་</w:t>
      </w:r>
      <w:ins w:id="65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་ཉིད་ནི་སྐྱོན་དང་བྲལ་བའོ། །ཐོགས་པ་དང་བཅས་པ་ཞེས་བྱ་བ་ནི་རྩིག་པ་ལ་སོགས་པས་ཐོགས་པར་བྱས་པ་སོ་སོའི་སྐྱེ་བོ་རྣམས་ཀྱི་གཟུགས་ལ་སོགས་པའི་ཤེས་པ་རྣམས་སོ། །མེད་པ་ལ་ཀུན་དུ་བརྟགས་པ་ཞེས་བྱ་བ་ལ་སོགས་པ་ནི་གང་ཞིག་འདི་ཀུན་རྫོབ་ཏུ་དམིགས་པའི་དབང་དུ་གྱུར་པ་སོ་སོར་ངེས་པའི་དམིགས་པ་ལ་གཞན་དབང་དུ་གྱུར་པ་དེ་རྣམས་ནི་དེ་ཁོ་ན་ཉིད་ཀྱིས་སྟོང་པ་སྟེ། གང་གི་ཕྱིར་མེད་པ་ལ་ཀུན་དུ་བརྟགས་པའོ། །མེད་པ་ནི་གཉིས་ཏེ་འདི་རྣམས་ཀྱིས་ཀུན་དུ་བརྟགས་པ་ནི་ཞེས་དེ་ལྟར་བརྗོད་པའོ། །ཐོགས་པ་མེད་པ་རྣམས་ཞེས་བྱ་བ་ནི་གང་ཞིག་མངོན་པར་ཤེས་པ་དང་ལྡན་པའི་རྩིག་པ་ལ་སོགས་པ་རྣམས་ཀྱིས་སྒྲིབ་པ་མ་ཡིན་པའོ། །གཉིས་སུ་མེད་པར་གྱུར་པ་ཞེས་བྱ་བ་ནི་དེ་ཁོ་ན་ཉིད་དུ་སྟོང་པ་ཉིད་ཀྱི་ངོ་བོ་ཉིད་དོ། །གང་གི་ཕྱིར་མ་བྱུང་བར་ཀུན་དུ་འབྱུང་བ་སྟེ་ཡང་དག་པའི་བདག་ཉིད་ཀྱིས་ཡང་དག་པར་བྱུང་བ་མ་ཡིན་ནོ། །བླ་ན་ཡོད་པ་རྣམས་ཞེས་བྱ་བ་ནི་བྱང་ཆུབ་ཀྱི་སྤྱོད་པ་ལ་ཞུགས་པ་རྣམས་ཀྱི་དྲོད་དང་རྩེ་མོ་ལ་སོགས་པའི་ཁྱད་པར་གྱི་ཆ་རྣམས་སོ། །སེམས་བླ་ན་ཡོད་པའི་ཡང་དག་པ་ཇི་ལྟ་བ་ཞེས་བྱ་བ་ལ་སོགས་པ་ནི་བླ་ན་ཡོད་པ་ཡང་དོན་དམ་པ་བླ་ན་ཡོད་པ་མ་ཡིན་ཏེ། སྟོང་པ་ཉིད་ཀྱི་ངོ་བོ་ཉིད་ཀྱིས་རློམ་སེམས་དང་</w:t>
        </w:r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t>བྲལ་བའི་ཕྱིར་རོ། །བླ་ན་མེད་པ་རྣམས་ཞེས་བྱ་བ་ནི་འཁོར་བ་སྙིང་པོ་མེད་པའི་དུས་ཐམས་ཅད་ཁྱད་པར་དང་བྲལ་བའི་ཕྱིར་དེ་ཁོ་ན་ཉིད་དུ་སྦྲོས་པ་མེད་པ་ཡིན་ཏེ་གང་གི་ཕྱིར་སེམས་ཕྲ་མོ་ཙམ་ཡང་དམིགས་པ་མ་ཡིན་པ་དེའི་ཕྱིར་སེམས་ཕྲ་མོ་ཙམ་ཡང་མི་དམིགས་པའི་ཕྱིར་ཞེས་བྱ་བ་འགའ་ཞིག་ཏུ་འདོན་པ་སྟེ་དེར་ནི་མེད་ཅེས་བྱ་བའི་ངག་གི་ལྷག་མའོ། །མཉམ་པར་མ་བཞག་པ་རྣམས་ཞེས་བྱ་བ་ནི་སེམས་ཉོན་མོངས་པ་རྣམས་ཏེ། བཤད་པར་གྱུར་པ་དང་ཡང་དག་པར་ལྡན་པའི་ཕྱིར་རོ། །མི་མཉམ་པ་ཞེས་བྱ་བ་ནི་མི་མཉམ་པ་ནི་ཆོས་ཀྱི་དབྱིངས་ལ་དེས་མཉམ་པ་སྟེ། དོན་དམ་པར་དེ་ཉིད་ལ་འཇུག་པའི་ཕྱིར་རོ། །མཉམ་པར་མ་བཞག་པ་ནི་གང་ཞིག་ཀུན་རྫོབ་ཏུ་མཉམ་པར་མ་བཞག་པར་རོ། །སྣ་ཚོགས་པ་ཉིད་ཀྱི་ཕྱིར་རམ་དེ་ཉིད་ཀྱི་ཕྱིར་མཉམ་པར་མ་བཞག་པའོ། །མཉམ་པར་གཞག་པ་རྣམས་ཞེས་བྱ་བ་ནི་དགེ་བ་རྣམས་ཏེ། དགེ་བའི་ཏིང་ངེ་འཛིན་དང་ཡང་དག་པར་ལྡན་པའི་ཕྱིར་རོ། །མཉམ་པ་དང་མཉམ་པས་ཞེས་བྱ་བ་ནི་ཆོས་ཐམས་ཅད་ཀྱི་མཉམ་པ་ཉིད་ལ་རབ་ཏུ་གནས་པའོ། །དེའི་དམིགས་པ་དང་མཐར་ཐུག་པ་ཉིད་ཀྱིས་མཉམ་པར་འཇུག་ཅིང་ཞེས་བྱ་བའོ། །དེ་བཞིན་དུ་དེ་དག་ནི་ནམ་མཁའ་དང་མཚུངས་པའོ། །རྣམ་པར་གྲོལ་བ་རྣམས་ཞེས་བྱ་བ་ནི་སོ་སོའི་སྐྱེ་བོ་རྣམས་ནི་ཉོན་མོངས་པ་རྣམས་ཀྱིས་བཅིངས་པའོ། །རང་བཞིན་གྱིས་རྣམ་པར་གྲོལ་བ་ཞེས་བྱ་བ་ནི་རང་བཞིན་གྱིས་དྲི་མ་དང་བྲལ་བའི་ཕྱིར་རོ། །དེ་ཉིད་ཀྱི་ཕྱིར་དེ་ཁོ་ན་ཉིད་དུ་དངོས་པོ་མེད་པའི་རང་བཞིན་ཅན་ནོ། །ངོ་བོ་ཉིད་མེད་པའི་རང་བཞིན་ཏེ་ཞེས་བྱ་བའི་འདོན་པ་ལ་ཡང་དོན་དེ་ཉིད་དོ། །རྣམ་པར་གྲོལ་བ་རྣམས་ཞེས་བྱ་བ་ནི་འཕགས་པ་རྣམས་ལ་རྣམ་པར་གྲོལ་བ་དང་ལྡན་པའི་ཕྱིར་དོན་དམ་པའི་དེ་བཞིན་གཤེགས་པའི་ཡེ་ཤེས་ཀྱིས་མི་དམིགས་པའི་ཕྱིར་མེད་པ་</w:t>
        </w:r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t>ཉིད་དེ་དེའི་ཕྱིར་རྣམ་པར་གྲོལ་བ་ཉིད་དོ། །དེ་ལྟར་ན་ཀུན་རྫོབ་ཏུ་ཟག་པ་དང་བཅས་པ་དང་ཟག་པ་མེད་པ་ལ་སོགས་པའི་ངོ་བོ་དོན་དམ་པར་དེ་བཞིན་གཤེགས་པས་དེ་རྣམས་ཐམས་ཅད་སྟོང་པ་ཉིད་ཀྱི་ངོ་བོ་ཉིད་ཀྱིས་མཁྱེན་པ་ཞེས་སོ་སོར་ཉེ་བར་བསྟན་ནས་ཐམས་ཅད་ཁྱད་པར་མེད་པར་དེ་ཁོ་ན་ཉིད་གཅིག་པའི་ངོ་བོ་སྟོང་པ་ཉིད་ཀྱི་ངོ་བོ་ཉིད་མཁྱེན་པ་ཞེས་བསྟན་པར་མཛད་པ་ནི། རབ་འབྱོར་གཞན་ཡང་ཞེས་བྱ་བ་ལ་སོགས་པ་སྟེ། སེམས་བལྟར་མེད་པ་རྣམས་ཞེས་བྱ་བ་ལ་སོགས་པ་ནི་སེམས་ཉིད་ཀྱི་ཕྱིར་སེམས་ཞེས་བྱ་བ་ནི་ཀུན་བརྟགས་བརྗོད་པ་ཡིན་ཏེ་དེ་ཡང་དེའི་བདག་ཉིད་ཀྱིས་ཡོད་པ་མ་ཡིན་ནོ། །དེ་བས་ན་མེད་པའི་ཕྱིར་ཞེས་བྱ་བ་ནི་ཡོད་པར་གྱུར་པ་མ་ཡིན་པའི་ཕྱིར་རོ། །མ་བྱུང་བའི་ཕྱིར་ནི་རྒྱུ་དང་རྐྱེན་རྣམས་ཀྱིས་མ་བསྐྱེད་པའི་ཕྱིར་རོ། །ཡོངས་སུ་མ་གྲུབ་པའི་ཕྱིར་ནི་སྒྱུ་མའི་གླང་པོ་ལྟར་མི་བདེན་པའི་ཕྱིར་རོ། །དེ་ཉིད་ཀྱི་ཕྱིར་དེ་ཁོ་ན་ཉིད་མཐོང་བ་རྣམས་ཀྱི་མིག་ལ་སྣང་བར་གྱུར་པ་མ་ཡིན་ནོ། །ཐམས་ཅད་ལ་ཞེས་བྱ་བ་ནི་བཤད་ཟིན་པ་གསུམ་གྱིའོ། །ཆོས་དང་སངས་རྒྱས་ཀྱི་སྦྱིན་དག་ལ་ཤེས་རབ་ཀྱི་སྤྱན་ཉིད་ལ་ཁོངས་སུ་བསྡུ་བ་ཞེས་གསུངས་སོ། །དེ་བཞིན་དུ་སེམས་ཅན་ཐམས་ཅད་ཀྱི་སེམས་ཀྱི་སྤྱོད་པ་ཐམས་ཅད་སྟོང་པ་ཉིད་ཀྱི་ངོ་བོ་ཉིད་ཀྱིས་ཡང་དག་པར་སྟོན་པའི་ཕྱིར་དེ་བཞིན་གཤེགས་པ་རྣམས་དང་འཇིག་རྟེན་</w:t>
        </w:r>
      </w:ins>
      <w:del w:id="65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ལ་བྱ་སྟེ།སེམས་དེ་གཉིས་གང་གིས་མངོན་པར་རྫོགས་པར་འཚང་རྒྱ་བར་འགྱུར་རོ་ཞེས་ཞུས་པའོ། །བཅོམ་ལྡན་འདས་གལ་ཏེ་སེམས་དང་པོ་བསྐྱེད་པས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ན་ནི་ཞེས་བྱ་བ་ནས་དགེ་བའི་རྩ་བ་མ་བསགས་པར་ནི་བླ་ན་མེད་པ་ཡང་དག་པར་རྫོགས་པའི་བྱང་ཆུབ་ཏུ་མངོན་པར་རྫོགས་</w:delText>
        </w:r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delText>པར་འཚང་རྒྱ་བར་མི་ནུས་སོ་ཞེས་བྱ་བའི་བར་གྱིས་ནི་བླ་ན་མེད་པ་ཡང་དག་པར་རྫོགས་པའི་བྱང་ཆུབ་ཏུ་མངོན་པར་རྫོགས་པར་འཚང་རྒྱ་བར་ཡང་བསོད་ནམས་དང་། ཡེ་ཤེས་ཀྱི་ཚོགས་བསགས་པ་ལས་འགྱུར་ན། དགེ་བའི་རྩ་བ་སྩོགས་པའི་སེམས་བསྐྱེད་པ་རྣམས་སྐད་ཅིག་རེ་རེ་ལ་འཇིག་པའི་རང་བཞིན་ཅན་ཏེ། སྔ་མ་དང་ཕྱི་མ་མི་འགྲོགས་པས་དགེ་བའི་རྩ་བ་བསྩག་ཏུ་མེད་ན། །ཇི་ལྟར་བླ་ན་མེད་པ་ཡང་དག་པར་རྫོགས་པའི་བྱང་ཆུབ་ཏུ་མངོན་པར་རྫོགས་པར་འཚང་རྒྱ་བར་འགྱུར་ཞེས་རབ་འབྱོར་གྱིས་གལ་བཟུང་སྟེ་ཞུས་པའོ། །བཅོམ་ལྡན་འདས་ཀྱིས་བཀའ་བྱེད་པ། རབ་འབྱོར་ཁྱོད་ཀྱིས་དོན་དེ་ཉིད་ཤེས་པར་བྱ་བའི་ཕྱིར་དཔེ་བསྟན་ཏེ་ཞེས་བྱ་བ་ནས། གསོལ་པ་བཅོམ་ལྡན་འདས་དེ་ནི་ཚིག་གོ། །བདེ་བར་གཤེགས་པ་དེ་ནི་ཚིག་གོ་ཞེས་བྱ་བའི་བར་རྨིས་ནི་འཁོར་ཐམས་ཅད་ཀྱིས་དོན་རྟོགས་པར་སླ་བའི་ཕྱིར་མར་མེའི་དཔེ་བསྟན་པ་སྟེ། མར་མེའི་མེ་ལྕེ་འབར་བས་རས་ཀྱི་སྙིང་པོ་ཚིག་པར་འགྱུར་བ་མར་མེའི་མེ་ལྕེ་སྐད་ཅིག་རེ་རེ་ལ་འཇིག་པའི་རང་བཞིན་ཅན་ཏེ། མེ་ལྕེ་སྔ་མས་ཚིག་ཅེས་བྱར་ཡང་མི་རུང་། ཕྱི་མས་ཚིག་ཅེས་བྱར་ཡང་མི་རུང་། མེ་ལྕེ་དེ་དག་གིས་ཀྱང་མ་ཚིག་པ་ཡང་མ་ཡིན་ཏེ། དེ་དག་གཅིག་ལ་གཅིག་བརྟེན་པས་སྙིང་པོ་དེ་ཚིག་པར་འགྱུར་རོ་ཞེས་བསྟན་པའོ། །བཅོམ་ལྡན་འདས་ཀྱིས་བཀའ་བྱེད་པ། རབ་འབྱོར་དེ་དེ་བཞིན་ཏེ་ཞེས་བྱ་བ་ནས་བླ་ན་མེད་པ་ཡང་དག་པར་རྫོགས་པའི་བྱང་ཆུབ་ཏུ་མངོན་པར་རྫོགས་པར་འཚང་མི་རྒྱ་བ་ཡང་མ་ཡིན་ནོ་ཞེས་བྱ་བའི་བར་གྱིས་ནི་དཔེས་བསྟན་པར་བྱ་བའི་དོན་ཉིད་བཤད་པ་སྟེ། དགེ་བའི་རྩ་བ་སྩོགས་པར་བྱེད་པའི་སེམས་སྔ་ཕྱིར་བསྐྱེད་པ་རྣམས་སྐད་ཅིག་རེ་རེ་ལ་འཇིག་པའི་རང་བཞིན་ཅན་ཡིན་དུ་ཟིན་ཀྱང་། སེམས་བསྐྱེད་པ་སྔ་མ་འགགས་པའི་རྒྱུས་ཕྱི་མ་སྐྱེ་བ་དྷིབར་མ་ཆད་ཅིང་གཅིག་ལ་</w:delText>
        </w:r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delText>གཅིག་བརྟེན་ཏེ་འབྱུང་བའི་ཚེ།དགེ་བའི་རྩ་བའི་བག་ཆགས་བཔགས་པ་རྣམས་ཀྱི་སྒྲིབ་པ་མ་ལུས་པར་བསལ་རྗོཏེ།བླ་ན་མེད་པ་ཡང་དག་པར་རྫོགས་པའི་བྱང་ཆུབ་ཏུ་མངོན་པར་རྫོགས་པར་འཚང་རྒྱ་བར་འགྱུར་རོ་ཞེས་བསྟན་པའོ། །རབ་འབྱོར་འདི་ལ་བྱང་ཆུབ་སེམས་དཔའ་སེམས་དཔའ་ཆེན་པོ་ཤེས་རབ་ཀྱི་ཕ་རོལ་ཏུ་ཕྱིན་པ་ལ་སྤྱོད་པའི་ཚེ།སེམས་དང་པོ་བསྐྱེད་པ་ནས་ཉེ་བར་བཟུང་སྟེ། ས་བཅུ་ཡོངས་སུ་རྫོགས་པར་བྱས་ནས་བླ་ན་མེད་པ་ཡང་དག་པར་རྫོགས་པའི་བྱང་ཆུབ་ཏུ་མངོན་པར་རྫོགས་པར་འཚང་རྒྱའོ་ཞེས་བྱ་བས་ནི་གོང་དུ་བཤད་པའི་དོན་མཇུག་བསྡུས་ནས་བསྟན་པ་སྟེ། དེ་ལྟར་དོན་དམ་པར་སེམས་དང་སེམས་ལས་བྱུང་བ་སྔ་ཕྱི་བསྐྱེད་པ་རྣམས་སྐད་ཅེག་རེ་རེ་ལ་འཇིག་པའི་རང་བཞིན་ཅན་ཏེ། དངོས་པོ་མེད་དུ་ཟིན་ཀྱང་ཀུན་རྫོབ་ཏུ་རྟེན་ཅིང་འབྱེལ་བར་འབྱུང་བའི་ཚུད་གྱིས་དགེ་བའི་རྩ་བ་བསྐྱེད་དེ། བསོད་ནམས་དང་ཡེ་ཤེས་ཀྱི་ཚོགས་བསགས་ཤིང་། ས་བཅུ་ཡོངས་སུ་རྫོགས་པར་བྱས་ནས་བླ་ན་མེད་པ་ཡང་དག་པར་རྫོགས་པའི་བྱང་ཆུབ་ཏུ་མངོན་པར་རྫོགས་པར་འཚང་རྒྱ་བར་འགྱུར་རོ་ཞེས་བྱ་བའི་དོན་ཏོ། །གསོལ་པ་བཅོམ་ལྡན་འདས་ས་བཅུ་པོ་གང་དང་གང་ཡོངས་སུ་རྫོགས་པར་བགྱིས་ནས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་ལགས་ཞེས་བྱ་བས་ནི་ཐེག་པ་ཆེ་ཆུང་གཉིས་ཀ་ལས་གྲགས་པའི་ས་བཅུ་རྣམས་བཤད་པའི་སྐབས་དབྱེ་བའི་ཕྱིར་རབ་འབྱོར་རྨིས་ཞུས་པའོ། །བཅོམ་ལྡན་འདས་ཀྱིས་བཀའ་སྩལ་པ། རབ་འབྱོར་དཀར་པོ་རྣམ་པར་མཐོང་བའི་ས་ཡོངས་སུ་རྫོགས་པར་བྱས་ནས་ཞེས་བྱ་བ་ནས་སངས་རྒྱས་ཀྱི་ས་ཡོངས་སུ་རྫོགས་པར་བྱས་ནས་བླ་ན་མེད་པ་ཡང་དག་པར་རྫོགས་པའི་བྱང་ཆུབ་ཏུ་མངོན་པར་རྫོགས་པར་འཚང་རྒྱའོ་ཞེས་བྱ་</w:delText>
        </w:r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delText>བའི་བར་གྱིས་ནི་ཐེག་པ་ཆེ་ཆུང་གཉིས་ཀ་ལས་གྲགས་པའི་ས་བཅུ་གང་དང་གང་ཡོངས་སུ་རྫོགས་པར་བྱས་ནས་བླ་ན་མེད་པ་ཡང་དག་པར་རྫོགས་པའི་བྱང་ཆུབ་ཏུ་མངོན་པར་རྫོགས་པར་འཚང་རྒྱ་བར་འགྱུར་བ་ཞིབ་ཏུ་བསྟན་པ་སྟེ། དེ་ལ་དཀར་པོ་རྣམ་པར་མཐོང་བའི་ས་ཞེས་བྱ་བ་ནི་མོས་པས་སྤྱོད་པའི་ས་ལ་དྲན་པ་ཉེ་བར་གཞག་པ་བཞི་དང་། ཡང་དག་པར་སྤོང་བ་བཞི་དང་། རྫུ་འཕྲུལ་ཀྱི་རྐང་པ་བཞི་དང་།དབང་པོ་ལྔ་རྣམས་བསྒོམ་པའི་ཚེ། འཇིག་རྟེན་ལས་འདས་པའི་ས་ཐོབ་པར་འགྱུར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་བའི་སྔ་ལྟས་དྲོད་དང་རྩེ་མོ་དང་བཟོད་པ་ཞེས་བྱ་བའི་ཏིང་ངེ་འཛིན་ལྷག་མཐོང་དང་བཅས་པ་འཐོབ་པ་ལ་བྱའོ། །རིགས་ཀྱི་ས་ཞེས་བྱ་བ་ནི་མོས་པས་སྤྱོད་པའི་ས་ལ་སྟོབས་ལྔ་བསྒོམ་པའི་ཚེ། འཇིག་རྟེན་ཆོས་ཀྱི་མཆོག་ཐོབ་པས་འཕགས་པའི་རིགས་སུ་འགྱུར་བའི་ཕྱིར་རིགས་ཀྱི་ས་ཞེས་བྱའོ། །བརྒྱད་པའི་ས་ཞེས་བྱ་བ་ནི་དགྲ་བཅོམ་པ་ནས་ཡས་བགྲངས་ན། རྒྱུན་དུ་ཞུགས་པའི་འབྲས་བུ་ལ་འཇུག་པ་གྲངས་བརྒྱད་པ་ལ་འབབ་པའི་ཕྱིར་རྒྱུན་དུ་ཞུགས་པའི་འབྲས་བུ་ལ་འཇུག་པ་བརྒྱད་པའི་ས་ཞེས་བྱའོ། །མཐོང་བའི་ས་ཞེས་བྱ་བ་ནི་རྒྱུན་དུ་ཞུགས་པའི་འབྲས་བུ་ཐོབ་པས་འཇིག་རྟེན་ལས་འདས་པའི་ཆོས་མཐོང་སྟེ། མཐོང་བའི་ལམ་ལ་གནས་པའི་ཕྱིར་མཐོང་བའི་ས་ཞེས་བྱའོ། །བསྲབས་པའི་ས་ཞེས་བྱ་བ་ནི་ལན་ཅིག་ཕྱིར་འོང་བའི་ས་ལ་གནས་པས། འདོད་པའི་འདོད་ཆགས་དང</w:t>
      </w:r>
      <w:ins w:id="65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5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གནོད་སེམས་སྲབ་མོར་བྱས་པའི་ཕྱིར་ལན་ཅིག་ཕྱིར་འོང་བའི་ས་ལ་བསྲབས་པའི་ས་ཞེས་བྱའོ། །འདོད་ཆགས་དང་བྲལ་བའི་ས་ཞེས་བྱ་བ་ནི་ཕྱིར་མི་འོང་བའི་ས་ལ་གནས་པས། འདོད་ཆགས་དང་གནོད་སེམས་རབ་ཏུ་སྤངས་པས་ཕྱིར་</w:t>
      </w:r>
      <w:ins w:id="65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མོ</w:t>
        </w:r>
      </w:ins>
      <w:del w:id="65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་འོང་བའི་ས་ལ་འདོད་ཆགས་དང་བྲལ་བའི་ས་ཞེས་བྱའོ། །བྱས་པ་རྟོགས་པའི་ས་ཞེས་བྱ་བ་ནི་དགྲ་བཅོམ་པར་གྱུར་པའི་ཚེ། ཁམས་གསུམ་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གྱི་ཉོན་མོངས་པ་ཐམས་ཅད་སྤངས་ཏེ། བྱ་བ་བྱས་ཁུར་བོར་བས། དེ་ཕན་ཆད་ཕུང་པོ་གཞན་མི་ལེན་པར་ཤེས་པའི་ཕྱིར་དགྲ་བཅོམ་པའི་ས་ལ་བྱས་པ་རྟོགས་པའི་ས་ཞེས་བྱའོ། །རང་སངས་རྒྱས་ཀྱི</w:t>
      </w:r>
      <w:del w:id="65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ས་ཞེས་བྱ་བ་ནི་ཐེག་པ་ཆུང་ངུའི་གང་ཟག་ཤེས་རབ་རྣོན་པོ་རྟེན་ཅིང་འབྲེལ་</w:t>
      </w:r>
      <w:ins w:id="65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པར</w:t>
        </w:r>
      </w:ins>
      <w:del w:id="65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་འབྱུང་བའི་དོན་གཞན་གྱིས་མ་བསྟན་པར་བདག་རང་གིས་རྟོགས་པ་ལ་རང་སངས་རྒྱས་ཀྱི་ས་ཞེས་བྱའོ། །བྱང་ཆུབ་སེམས་དཔའི་ས་ཞེས་བྱ་བ་ནི་བྱང་ཆུབ་སེམས་དཔའི་ས་བཅུ་ལ་བྱའོ། །སངས་རྒྱས་ཀྱི་ས་ཞེས་བྱ་བ་ནི་སངས་རྒྱས་ཀྱི་ས་ཀུན་དུ་འོད་ཅེས་བྱ་བ་མེ་ལོང་ལྟ་བུའི་ཡེ་ཤེས་དང</w:t>
      </w:r>
      <w:ins w:id="65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མཉམ་པ་ཉིད་ཀྱི་ཡེ་ཤེས་དང</w:t>
      </w:r>
      <w:ins w:id="65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སོ་སོར་རྟོག་པའི་ཡེ་ཤེས་དང</w:t>
      </w:r>
      <w:ins w:id="65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བྱ་བ་གྲུབ་པའི་ཡེ་ཤེས་ལ་སོགས་པའི་ཡོན་ཏན་དང་ལྡན་པ་ལ་བྱའོ། །དེ་ལ་བྱང་ཆུབ་སེམས་དཔའ་སེམས་དཔའ་ཆེན་པོ་ས་བཅུ་ལ་སློབ་པ་ནི་སེམས་དང་པོ་བསྐྱེད་</w:t>
      </w:r>
      <w:del w:id="65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ས་ཀྱང་བླ་ན་མེད་པ་ཡང་དག་པར་རྫོགས་པའི་བྱང་ཆུབ་ཏུ་མངོན་པར་རྫོགས་པར་འཚང་རྒྱ་བ་མ་ཡིན་ཞེས་བྱ་བ་ནས་བཅོམ་ལྡན་འདས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་དེ་ནི་རྟེན་ཅིང་</w:t>
      </w:r>
      <w:ins w:id="65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65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་ཟབ་བོ་ཞེས་བྱ་བའི་བར་གྱིས་ནི་དེ་ལྟར་གོང་དུ་བཤད་པའི་དོན་བཅོམ་ལྡན་འདས་ཀྱིས་མཇུག་བསྡུས་ནས་བསྟན་པ་དང</w:t>
      </w:r>
      <w:ins w:id="65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རབ་འབྱོར་གྱིས་ཀྱང་ཚིག་དང་དོན་དེ་དག་བཟླས་ཏེ་གསོལ་ནས།</w:t>
      </w:r>
      <w:ins w:id="65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དེ་ལྟ་བུའི་རྟེན་ཅིང་</w:t>
      </w:r>
      <w:ins w:id="65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65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་འབྱུང་བ་དེ་ཐབས་མ</w:t>
      </w:r>
      <w:del w:id="65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་མཁས་པ་དམིགས་པ་ཅན་རྣམས་ཀྱིས་རྟོགས་པར་མི་ནུས་པའི་ཕྱིར་ཟབ་བོ་ཞེས་གསོལ་པའོ། །བཅོམ་ལྡན་འདས་ཀྱིས་བཀའ་སྩལ་པ། རབ་འབྱོར་དེ་ཇི་སྙམ་དུ་སེམས། </w:t>
      </w:r>
      <w:ins w:id="65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སེམས་གང་འགགས་པ་དེ་ཕྱིར་སྐྱེ་བར་འགྱུར་རམ་ཞེས་བྱ་བ་ལ་སོགས་པས་ནི་དོན་དམ་པར་ཆོས་ཐམས་ཅད་རང་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བཞིན་</w:t>
      </w:r>
      <w:ins w:id="65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5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ཕྱིས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་མྱ་ངན་ལས་འདས་པ་ཡིན་པའི་དོན་བསྟན་པའི་ཕྱིར་བཀའ་སྩལ་པ་སྟེ། སེམས་གང་འགགས་པ་དེ་ཕྱིར་སྐྱེ་བར་འགྱུར་བའམ་ཞེས་བྱ་བ་ནི་དོན་དམ་པར་སེམས་དངོས་པོ་མེད་ཅིང་རང་བཞིན་གྱིས་མྱ་ངན་ལས་འདས་པ་དེ་དངོས་པོ་ཡོད་པར་མི་འགྱུར་རོ་ཞེས་བྱ</w:t>
      </w:r>
      <w:ins w:id="65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་བའི་དོན་ཏོ། །སེམས་གང་བསྐྱེད་པ་འགགས་པའི་ཆོས་ཅན་ཡིན་ནམ་ཞེས་བྱ་བ་ནི་ཀུན་རྫོབ་ཏུ་སེམས་བསྐྱེད་པ་དེ་ཡང་དོན་དམ་པར་དངོས་པོ་མེད་དོ་ཞེས་བྱ་བའི་དོན་ཏོ། །གང་འགགས་པའི་ཆོས་ཅན་དེ་འགག་པར་འགྱུར་རམ་ཞེས་བྱ་བ་ནི་དོན་དམ་པར་དངོས་པོ་མེད་དེ་རང་བཞིན་གྱིས་མྱ་ངན་ལས་འདས་པ་དེ་ལ་ནི། ཕྱིས་འགག་པར་འགྱུར་བ་མེད་དོ་ཞེས་བསྟན་པའོ། །དེ་བཞིན་ཉིད་ཇི་ལྟ་བ་བཞིན་དུ་གནས་པར་འགྱུར་རམ་ཞེས་བྱ་བ་ནི་དེ་ལྟར་སྐྱེ་འགག་མེད་པ་དེ་ནི་དེ་བཞིན་ཉིད་ཀྱི་རང་བཞིན་ལས་མི་འགྱུར་བར་ཡོངས་སུ་གྲུབ་</w:t>
      </w:r>
      <w:ins w:id="65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བོའོ</w:t>
        </w:r>
      </w:ins>
      <w:del w:id="65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པའོ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་ཞེས་བྱ་བའི་དོན་ཏོ། །རབ་འབྱོར་གལ་ཏེ་དེ་བཞིན་ཉིད་ཇི་ལྟ་བ་བཞིན་དུ་གནས་པར་འགྱུར་ན་རྟག་པར་མི་འགྱུར་རམ་ཞེས་བྱ་བ་ནི་མུ་སྟེགས་ཅན་རྟག་པར་ལྟ་བ་རྣམས་དང་མི་འདྲ་བར་བསྟན་པའི་ཕྱིར་དྲིས་པའོ། །གསོལ་པ་བཅོམ་ལྡན་འདས་དེ་ནི་མ་ལགས་སོ་ཞེས་བྱ་བ་མུ་སྟེགས་ཅན་ནི་དངོས་པོ་ཡོད་པ་ལས་རྟག་པར་ལྟའི། འདིར་ནི་དངོས་པོ་མེད་པ་ལས་གཞན་དུ་མི་འགྱུར་བ་ལ་དེ་བཞིན་ཉིད་ཇི་ལྟ་བ་བཞིན་དུ་གནས་པ་ཞེས་བྱ</w:t>
      </w:r>
      <w:ins w:id="65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་བ་ནས་མུ་སྟེགས་ཅན་གྱིས་རྟག་པར་ལྟ་བ་འདྲ་བར་མི་འགྱུར་རོ་ཞེས་གསོལ་པའོ། །དེ་བཞིན་ཉིད་ཟབ་བོ་ཞེས་བྱ་བ་ནི། དེ་ལྟར་མི་འགྱུར་བར་</w:t>
      </w:r>
      <w:ins w:id="65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ཡོངས་སུ་གྲུབ་པ་ཡང་མ་ཡིན་ལ། རྟག་པ་ཡང་མ་ཡིན་པ་དེ་ནི་དམིགས་པ་ཅན་རྣམས་ཀྱི་སྤྱོད་ཡུལ་མ་ཡིན་པའི་ཕྱིར་ཟབ་བོ་ཞེས་བསྟན་པའོ། །སེམས་དེ་ཡང་དེ་བཞིན་ནམ་ཞེས་བྱ་བ་ནི་དེ་བཞིན་ཉིད་ཟབ་པ་བཞིན་དུ་སེམས་དེ་ཡང་ཟབ་པ་ཡིན་ནམ་ཞེས་དྲིས་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པའོ། །གསོལ་པ་བཅོམ་ལྡན་འདས་དེ་ནི་མ་ལགས་སོ་ཞེས་བྱ་བ་ནི་ཀུན་རྫོབ་ཀྱི་སེམས་སྐྱེ་ཞིང་འགག་པ་ཅན་དེ་ནི་དེ་ལྟར་ཟབ་པ་མ་ཡིན་ནོ་ཞེས་གསོལ་པའོ། །དེ་བཞིན་ཉིད་ལས་སེམས་གུད་ན་ཡོད་དམ་ཞེས་བྱ་བ་ནི་དོན་དམ་པ་ལས་དགོངས་ཏེ་དྲིས་པའོ། །གསོལ་པ་བཅོམ་ལྡན་འདས་དེ་ནི་མ་ལགས་སོ་ཞེས་བྱ་བ་ནི་དོན་དམ་པར་དེ་བཞིན་ཉིད་ལས་སེམས་གུད་ན་ཡོད་པ་ཡང་མ་ཡིན་ནོ་ཞེས་གསོལ་པའོ། །སེམས་ལ་དེ་བཞིན་ཉིད་ཡོད་དམ་ཞེས་བྱ་བ་དང</w:t>
      </w:r>
      <w:ins w:id="65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དེ་བཞིན་ཉིད་ལ་སེམས་ཡོད་དམ་ཞེས་བྱ་བ་ནི་དེ་ལྟར་དེ་བཞིན་ཉིད་ལས་སེམས་གུད་ན་ཡོད་པ་མ་ཡིན་ན།</w:t>
      </w:r>
      <w:ins w:id="65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དེ་གཉིས་གཞི་དང་བརྟེན་པའི་ཚུལ་དུ་གནས་སམ་ཞེས་དྲིས་པའོ། །གསོལ་པ་བཅོམ་ལྡན་འདས་དེ་ནི་མ་ལགས་སོ་ཞེས་བྱ་བ་ནི་དེ་གཉིས་སྟོང་པ་ཉིད་ཀྱི་རང་བཞིན་དུ་རོ་གཅིག་པའི་ཕྱིར་དེ་བཞིན་ཉིད་ལས་སེམས་གུད་ན་ཡོད་པ་མ་ཡིན་</w:t>
      </w:r>
      <w:ins w:id="65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གྱི། </w:t>
        </w:r>
      </w:ins>
      <w:del w:id="65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དངོས་པོ་ཅན་གཉིས་གཅིག་ལ་གཅིག་གཞི་དང་བརྟེན་པའི་ཚུལ་དུ་གནས་པ་མ་ཡིན་ནོ་ཞེས་བསྟན་པའོ། །དེ་བཞིན་ཉིད་ཀྱིས་</w:t>
      </w:r>
      <w:del w:id="65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དེ་བཞིན་ཉིད་ཡང་དག་པར་རྗེས་སུ་མ་</w:t>
      </w:r>
      <w:del w:id="65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མཐོང་ངམ་ཞེས་བྱ་བ་ནི་དེ་ལྟར་སེམས་དང་དེ་བཞིན་ཉིད་གཉིས་སྟོང་པ་ཉིད་དུ་རོ་གཅིག་སྟེ། དེ་བཞིན་ཉིད་ཀྱི་རང་བཞིན་དུ་ཐ་མི་དད་པས་དམིགས་པར་བྱ་བ་དང</w:t>
      </w:r>
      <w:ins w:id="65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དམིགས་པར་བྱེད་པ་གཉིས་སུ་དབྱེར་མེད་པ་བསྟན་པའོ། །བཅོམ་ལྡན་འདས་ཀྱིས་བཀའ་སྩལ་པ། རབ་འབྱོར་དེ་ཇི་སྙམ་དུ་སེམས།</w:t>
      </w:r>
      <w:ins w:id="65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གང་དེ་ལྟར་སྤྱོད་པ་</w:t>
      </w:r>
      <w:del w:id="65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དེ་ཤེས་རབ་ཀྱི་ཕ་རོལ་ཏུ་ཕྱིན་པ་ལ་སྤྱོད་པ་མ་ཡིན་ནམ་ཞེས་བྱ་བ་ནི་དེ་ལྟར་སྐྱེ་བ་དང</w:t>
      </w:r>
      <w:ins w:id="65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འགག་པ་མེད་པའི་ཆོས་ཟབ་མོ་རྟོགས་པ་དེ་ནི་ཤེས་རབ་ཀྱི་ཕ་རོལ་ཏུ་ཕྱིན་པ་ལ་སྤྱོད་པ་ཡིན་པར་བསྟན་པའོ། །གང་དེ་ལྟར་སྤྱོད་པ་དེ་གང་ལ་སྤྱོད་པ་ཡིན་ཞེས་བྱ་བ་ནི་གང་ཤེས་རབ་ཀྱི་ཕ་རོལ་ཏུ་ཕྱིན་པ་ལ་སྤྱོད་པ་དེ་དངོས་པོར་འཛིན་པ་ལས་བཟློག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པའི་ཕྱིར་དྲིས་པའོ། །གང་དེ་ལྟར་སྤྱོད་པ་དེ་ནི་ཅི་ལ་མི་སྤྱོད་དོ་ཞེས་བྱ་བ་ནི་དེ་ལྟར་སྐྱེ་འགག་མེད་པར་རྟོགས་པ་དེ་ནི་དངོས་པོར་མངོན་པར་ཆགས་པ་མེད་དོ་ཞེས་བསྟན་པའོ། །དེ་ཅིའི་</w:t>
      </w:r>
      <w:ins w:id="65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65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བེེད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་དུ་ཞེ་ན།</w:t>
      </w:r>
      <w:ins w:id="65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དེ་ནི་འདི་ལྟར་བྱང་ཆུབ་སེམས་དཔའ་སེམས་དཔའ་ཆེན་པོ་ཤེས་རབ་ཀྱི་ཕ་རོལ་ཏུ་ཕྱིན་པ་ལ་སྤྱོད་ཅིང</w:t>
      </w:r>
      <w:ins w:id="65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ཉིད་ལ་གནས་པ་ལ་ཡོངས་སུ་རྒྱུ་བ་དེ་དག་མི་འཇུག་མི་འབྱུང་ངོ་ཞེས་བྱ་བ་ནི་ཅི་ལ་ཡང་མི་སྤྱོད་པའི་གཏན་ཚིགས་བསྟན་པ་སྟེ། ཤེས་རབ་ཀྱི་ཕ་རོལ་ཏུ་ཕྱིན་པ་ལ་སྤྱོད་ཅིང་དེ་བཞིན་ཉིད་ལ་གནས་པ་ལ་ནི་དངོས་པོར་དམིགས་ཤིང་རྣམ་པར་རྟོག་པའི་སེམས་རྒྱུ་བ་མི་འབྱུང་ངོ་ཞེས་བྱ་བའི་དོན་ཏོ། །དེ་ཅིའི་སླད་དུ་ཞེ་ན། བཅོམ་ལྡན་འདས་དེ་བཞིན་ཉིད་གང་དུ་ཡང་ཡོངས་སུ་རྒྱུ་བ་མ་མཆིས་ཏེ་དེ་ཉིད་ལ་ཡང་གང་ཡང་རྒྱུ་བ་མ་མཆིས་སོ་ཞེས་བྱ་བ་ནི་སེམས་ཀྱི་རྒྱུ་བ་མི་འབྱུང་བའི་གཏན་ཚིགས་བསྟན་པ་སྟེ། དོན་དམ་པར་སེམས་ཀྱང་དེ་བཞིན་ཉིད་ཀྱི་རང་བཞིན་ཡིན་པས། ཆོས་གང་ལ་ཡང་རྟོག་ཅིང་རྒྱུ་བ་མེད་ལ་དེ་བཞིན་ཉིད་ཀྱི་རང་བཞིན་གྱིས་དེ་ལ་ཡང་ཆོས་གང་ཡང་རྒྱུ་བ་མེད་དོ་ཞེས་བསྟན་པའོ། །བཅོམ་ལྡན་འདས་ཀྱིས་བཀའ་སྩལ་པ། རབ་འབྱོར་བྱང་ཆུབ་སེམས་དཔའ་སེམས་དཔའ་ཆེན་པོ་གང་ཤེས་རབ་ཀྱི་ཕ་རོལ་ཏུ་ཕྱིན་པ་ལ་སྤྱོད་པ་དེ་གང་ལ་སྤྱོད་པ་ཡིན་ཞེས་བྱ་བ་ནི་ཅི་ལ་ཡང་མི་སྤྱོད་དམ་ཞེས་དྲིས་པའོ། །གསོལ་པ་དེ་ནི་གང་ལ་གཉིས་ཀྱི་རྒྱུ་བ་མ་མཆིས་པའི་དོན་དམ་པ་ལ་སྤྱོད་དོ་ཞེས་བྱ་བ་ནི་ཅི་ལ་ཡང་མི་སྤྱོད་པ་ཡང་མ་ཡིན་ཏེ། གཟུང་བ་དང་འཛིན་པ་གཉིས་ཀྱི་རྣམ་པར་རྟོག་པ་མེད་པའི་དོན་དམ་པ་ལ་སྤྱོད་དོ་ཞེས་བྱ་བའི་དོན་ཏོ། །བཅོམ་ལྡན་འདས་ཀྱིས་བཀའ་</w:t>
      </w:r>
      <w:ins w:id="65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5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རབ་འབྱོར་དེ་ཇི་སྙམ་དུ་སེམས། གང་དོན་དམ་པ་ལ་སྤྱོད་པ་དེ་ཡོངས་སུ་རྒྱུ་བ་ལ་སྤྱོད་པ་མ་ཡིན་ནམ། དེ་མཚན་མ་ལ་སྤྱོད་པ་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་ཡིན་ནམ་ཞེས་བྱ་བ་ནི་དེ་ལྟར་དོན་དམ་པ་ལ་སྤྱོད་ན་རྟོགས་པ་དང་མཚན་མ་ལ་སྤྱོད་པར་མི་འགྱུར་རམ་ཞེས་དྲིས་པའོ། །གསོལ་པ་བཅོམ་ལྡན་འདས་དེ་ནི་མ་ལགས་སོ་ཞེས་བྱ་བ་ནི་དོན་དམ་པ་ལ་</w:t>
      </w:r>
      <w:del w:id="65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སྤྱོད་ཅེས་བྱ་བ་ཡང་ཐ་སྙད་དུ་བརྗོད་པ་ཙམ་དུ་ཟད་ཀྱི། ཡང་དག་པར་ན་སྤྱོད་པའི་འདུ་ཤེས་དང</w:t>
      </w:r>
      <w:ins w:id="65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མཚན་མར་འཛིན་པ་མེད་དོ་ཞེས་གསོལ་པའོ། །བཅོམ་ལྡན་འདས་ཀྱིས་བཀའ་</w:t>
      </w:r>
      <w:ins w:id="65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5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རབ་འབྱོར་དེ་ཇི་སྙམ་དུ་སེམས། དེས་མཚན་མར་འདུ་ཤེས་པ་རྣམ་པར་བཤིག་པ་ཡིན་ནམ་ཞེས་བྱ་བ་ནི་དེ་ལྟར་ཡོངས་སུ་རྒྱུ་བར་སྤྱོད་པ་དང</w:t>
      </w:r>
      <w:ins w:id="65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མཚན་མར་སྤྱོད་པ་མ་ཡིན་ན་མཚན་མར་འདུ་ཤེས་པ་སུན་</w:t>
      </w:r>
      <w:ins w:id="65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ཕུང</w:t>
        </w:r>
      </w:ins>
      <w:del w:id="65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ཕྱུང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་སྟེ་བཤིག་པ་ཡིན་ནམ་ཞེས</w:t>
      </w:r>
      <w:ins w:id="65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་དྲིས་པའོ། །གསོལ་པ། བཅོམ་ལྡན་འདས་དེ་ནི་མ་ལགས་སོ་ཞེས་བྱ་བ་ནི་དོན་དམ་པར་ཆོས་ཐམས་ཅད་རང་བཞིན་གྱིས་སྟོང་པས་མཚན་མའི་འདུ་ཤེས་གཞིག་ཏུ་ཡང་མེད་དོ་ཞེས་བྱ་བའི་དོན་ཏོ། །བཅོམ་ལྡན་འདས་ཀྱིས་བཀའ་</w:t>
      </w:r>
      <w:ins w:id="65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5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རབ་འབྱོར་འོ་ན་ཇི་ལྟར་ན་བྱང་ཆུབ་སེམས་དཔའ་སེམས་དཔའ་ཆེན་པོས་</w:t>
      </w:r>
      <w:del w:id="65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ཚན་མའི་འདུ་ཤེས་རྣམ་པར་བཤིག་པ་ཡིན་ཞེས་བྱ་བ་ནི་དེ་ལྟར་མཚན་མའི་འདུ་ཤེས་གཞིག་ཏུ་མེད་ན་གཞུང་ལས་མཚན་མའི་འདུ་ཤེས་རྣམ་པར་སྤངས་སོ་ཞེས་བྱ་བ་ཇི་ལྟར་སྤངས་པ་ཡིན་ནོ་</w:t>
      </w:r>
      <w:del w:id="65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ཞེས་དྲིས་པའོ། །གསོལ་པ་བཅོམ་ལྡན་འདས་བྱང་ཆུབ་སེམས་དཔའ་སེམས་དཔའ་ཆེན་པོ་ཤེས་རབ་ཀྱི་ཕ་རོལ་ཏུ་ཕྱིན་པ་ལ་སྤྱོད་པ་དེ་ནི་འདི་ལྟར་མཚན་མ་རྣམ་པར་བཤིག་པར་བྱའོ་ཞེའམ། མཚན་མ་མེད་པ་རྣམ་པར་བཤིག་པར་བྱའོ་སྙམ་དུ་མི་སྦྱོར་རོ་ཞེས་བྱ་བ་ནི་མཚན་མར་འཛིན་པ་དང</w:t>
      </w:r>
      <w:ins w:id="65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ར་འཛིན་པའི་རྣམ་པར་རྟོག་པ་རྣམ་པར་སྤང་ངོ་སྙམ་དུ་ཡང་མི་སེམས་པ་ཉིད་མཚན་མའི་འདུ་ཤེས་རྣམ་པར་གཞིག་པ་ཡིན་ནོ་ཞེས་བྱ་བའི་དོན་ཏོ། །བཅོམ་ལྡན་འདས་བྱང་ཆུབ་སེམས་དཔའ་སེམས་དཔའ་ཆེན་པོ་ཤེས་རབ་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ཀྱི་ཕ་རོལ་ཏུ་ཕྱིན་པ་འདི་ལ་སྤྱོད་པ་ནི་ཞེས་བྱ་བ་ནས་ཆོས་ཐམས་ཅད་ཀྱི་རང་གི་མཚན་ཉིད་སྟོང་པ་ཉིད་དུ་རིག་པའི་སླད་དུ་སྟེ་ཞེས་བྱ་བའི་བར་གྱིས་ནི་དེ་ལྟར་དོན་དམ་པར་ཆོས་ཐམས་ཅད་རང་བཞིན་གྱིས་སྟོང་པར་རྟོགས་པས་རྣམ་པར་རྟོག་</w:t>
      </w:r>
      <w:del w:id="65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པ་དང</w:t>
      </w:r>
      <w:ins w:id="65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མཚན་མར་འཛིན་པ་མེད་དུ་ཟིན་ཀྱང</w:t>
      </w:r>
      <w:ins w:id="65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ཐབས་མཁས་པས་དེ་བཞིན་གཤེགས་པའི་སྟོབས་བཅུ་ལ་སོགས་པས་ཡོངས་སུ་རྫོགས་པར་བྱས་ནས་བླ་ན་མེད་པ་ཡང་དག་པར་རྫོགས་པའི་བྱང་ཆུབ་ཏུ་མངོན་པར་འཚང་ཡང་རྒྱ་ལ། ཆོས་གང་ཡང་དངོས་པོའམ། དངོས་པོར་མེད་པར་ཡང་མི་ལྟའོ་ཞེས་བསྟན་པའོ། །རང་གི་མཚན་ཉིད་སྟོང་པ་ཉིད་དེ་ལ་གནས་ནས་ཞེས་བྱ་བ་ནས་རབ་འབྱོར་དེ་ལྟར་བྱང་ཆུབ་སེམས་དཔའ་སེམས་དཔའ་ཆེན་པོ་ཤེས་རབ་ཀྱི་ཕ་རོལ་ཏུ་ཕྱིན་པ་ལ་སྤྱོད་ཅིང་ཏིང་ངེ་འཛིན་གསུམ་ལ་གནས་ཏེ། སེམས་ཅན་རྣམས་ཡོངས་སུ་སྨིན་པར་བྱེད་དོ་ཞེས་བྱ་བའི་བར་གྱིས་ནི་དོན་དམ་པར་ཆོས་ཐམས་ཅད་རང་གི་མཚན་ཉིད་སྟོང་པར་རྟོགས་པར་བྱས་ནས། ཀུན་རྫོབ་ཏུ་ཐབས་མཁས་པས་རྣམ་པར་ཐར་པའི་སྒོ་གསུམ་གྱི་ཏིང་ངེ་འཛིན་ལ་གནས་ནས་སེམས་ཅན་རྣམས་ཡོངས་སུ་སྨིན་པར་བྱེད་པའི་ཐབས་མཁས་པ་བསྟན་པའོ། །ཤེས་རབ་ཀྱི་ཕ་རོལ་ཏུ་ཕྱིན་པ་འབུམ་པ་རྒྱ་ཆེར་བཤད་པ་ལས་ལེའུ་བཞི་བཅུ་གཉིས་པའོ།། །།དེ་ནས་ཚེ་དང་ལྡན་པ་ཤ་ར་དྭ་ཏིའི་བུས་ཚེ་དང་ལྡན་པ་རབ་འབྱོར་ལ་འདི་སྐད་ཅེས་སྨྲས་སོ་ཞེས་བྱ་བ་ལ་སོགས་པས་ནི་གོང་དུ་ཆོས་ཐམས་ཅད་རང་གི་མཚན་ཉིད་ཀྱིས་སྟོང་པ་ལ་གནས་ཏེ། སྟོང་པ་ཉིད་དང</w:t>
      </w:r>
      <w:ins w:id="65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མཚན་མ་མེད་པ་དང</w:t>
      </w:r>
      <w:ins w:id="65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5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སྨོན་པ་མེད་པའི་ཏིང་ངེ་འཛིན་གསུམ་གྱིས་སེམས་ཅན་ཡོངས་སུ་</w:t>
      </w:r>
      <w:ins w:id="65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སྨིན</w:t>
        </w:r>
      </w:ins>
      <w:del w:id="65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ཞིན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་པར་བྱེད་པའི་ཐབས་མཁས་པ་བསྟན་པའི་སྐབས་ནས། ཆོས་ཟབ་མོ་བསྟན་པའི་སྐབས་དབྱེ་བའི་ཕྱིར་ཤཱ་རིའི་བུས་རབ་འབྱོར་ལ་ཐེ་ཚོམ་དྲིས་པ་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 xml:space="preserve">སྟེ། ཚེ་དང་ལྡན་པ་རབ་འབྱོར་བྱང་ཆུབ་སེམས་དཔའ་སེམས་དཔའ་ཆེན་པོ་གང་ལ་ལ། </w:t>
      </w:r>
      <w:ins w:id="66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རྨི</w:t>
        </w:r>
      </w:ins>
      <w:del w:id="66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་ལམ་དུ་སྟོང་པ་ཉིད་དང</w:t>
      </w:r>
      <w:ins w:id="66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6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མཚན་མ་མེད་པ་དང</w:t>
      </w:r>
      <w:ins w:id="66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6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ྨོན་པ་མེད་པའི་ཏིང་ངེ་འཛིན་གསུམ་ལ་སྙོམས་པར་ཞུགས་ན་ཤེས་རབ་ཀྱི་ཕ་རོལ་ཏུ་ཕྱིན་པས་རྣམ་པར་འཕེལ་ལམ་ཞེས་བྱ་བ་ནི་ཆོས་ཐམས་ཅད་རྨི་ལམ་དང་འདྲ་བར་བསྟན་པའི་སྐབས་དབྱེ་བའི་ཕྱིར་རབ་འབྱོར་ལ་དྲིས་པའོ། །རབ་འབྱོར་གྱིས་སྨྲས་པ། ཚེ་དང་ལྡན་པ་ཤ་ར་དྭ་ཏིའི་བུ་གལ་ཏེ་ཉིན་པར་བསྒོམས་པས་རྣམ་པར་འཕེལ་ན། རྨི་ལམ་</w:t>
      </w:r>
      <w:ins w:id="66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</w:t>
        </w:r>
      </w:ins>
      <w:del w:id="66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་བསྒོམས་པས་ཀྱང་རྣམ་པར་འཕེལ་ལོ་ཞེས་བྱ་བ་ནི་དོན་དམ་པར་ཆོས་ཐམས་ཅད་རང་བཞིན་གྱིས་སྟོང་པས། གཉིད་ཀྱིས་མ་ལོག་པའི་ཚེ། ཏིང་ངེ་འཛིན་གསུམ་བསྒོམས་པས་ཀྱང་བྱང་ཆུབ་སེམས་དཔའ་བསོད་ནམས་དང་ཡེ་ཤེས་ཀྱི་ཚོགས་ཀྱིས་རྣམ་པར་འཕེལ་བར་མི་འགྱུར་ན་རྨི་ལམ་ན་བསྒོམས་པ་ལྟ་ག་ལ་འགྱུར་ཏེ། ཏིང་ངེ་འཛིན་གསུམ་བསྒོམས་པའི་མཐུས་སེམས་ཅན་ཡོངས་སུ་སྨིན་པར་བྱ་བ་ལ་སོགས་པ་བསྟན་པ་ཡང་ཀུན་རྫོབ་ཏུ་རྨི་ལམ་དང་འདྲ་བར་བསྟན་པ་ཙམ་དུ་ཟད་ཀྱི། དོན་དམ་པར་ནི་ཡོད་པ་མ་ཡིན་ནོ་ཞེས་བྱ་བའི་དོན་ཏོ། །དེ་ཅིའི་ཕྱིར་ཞེ་ན། ཚེ་དང་ལྡན་པ་ཤ་ར་དྭ་ཏིའི་བུ་རྨི་ལམ་དང་ཉིན་པར་ནི་རྣམ་པར་རྟོག་</w:t>
      </w:r>
      <w:del w:id="66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པ་མེད་པའོ་ཞེས་བྱ་བ་ནི་ཆོས་ཐམས་ཅད་རྨི་ལམ་དང་འདྲ་བའི་གཏན་ཚིགས་བསྟན་པ་སྟེ། དོན་དམ་པར་གཉིད་ཀྱིས་མ་ལོག་པ་ན་སྤྱད་པ་དང་</w:t>
      </w:r>
      <w:ins w:id="66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རྨི</w:t>
        </w:r>
      </w:ins>
      <w:del w:id="66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་ལམ་ན་སྤྱོད་པ་གཉི་ག་ཡང་དངོས་པོ་མེད་པར་འདྲ་བས་རྣམ་པར་རྟོག་པའི་ཡུལ་མ་ཡིན་ནོ་ཞེས་བསྟན་པའོ། །ཚེ་དང་ལྡན་པ་ཤ་ར་དྭ་ཏིའི་བུ་གལ་ཏེ་བྱང་ཆུབ་སེམས་དཔའ་སེམས་དཔའ་ཆེན་</w:t>
      </w:r>
      <w:ins w:id="66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ོ་ཉིན་པར་ཤེས་རབ་ཀྱི་ཕ་རོལ་ཏུ་ཕྱིན་པ་ལ་སྤྱོད་པ་དེའི་ཤེས་རབ་ཀྱི་ཕ་རོལ་ཏུ་ཕྱིན་པ་བསྒོམ་པ་ཡོད་ན་ནི་བྱང་ཆུབ་སེམས་དཔའ་སེམས་དཔའ་ཆེན་པོ་རྨི་ལམ་ན་ཤེས་རབ་ཀྱི་ཕ་རོལ་ཏུ་ཕྱིན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ྒོམ་པ་ཡང་ཡོད་པར་འགྱུར་རོ་ཞེས་བྱ་བ་ནི་ཆོས་ཐམས་ཅད་རྨི་ལམ་དང་འདྲ་བའི་དོན་གོང་དུ་བཤད་པ་དེ་ཉིད་གསལ་</w:t>
      </w:r>
      <w:del w:id="66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བར་བསྟན་པ་སྟེ། </w:t>
      </w:r>
      <w:ins w:id="66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རྨི</w:t>
        </w:r>
      </w:ins>
      <w:del w:id="66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་ལམ་ན་ཤེས་རབ་ཀྱི་ཕ་རོལ་ཏུ་ཕྱིན་པ་བསྒོམས་</w:t>
      </w:r>
      <w:del w:id="66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པས་བསོད་ནམས་དང་ཡེ་ཤེས་ཀྱི་ཚོགས་འཕེལ་བར་འགྱུར་བ་དེ་བཞིན་དུ། གཉིད་ཀྱིས་མ་ལོག་པའི་ཚེ། ཤེས་རབ་ཀྱི་ཕ་རོལ་ཏུ་ཕྱིན་པ་བསྒོམས་པས་ཀྱང་དོན་དམ་པར་བསོད་ནམས་དང་ཡེ་ཤེས་ཀྱི་ཚོགས་འཕེལ་</w:t>
      </w:r>
      <w:ins w:id="66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པར</w:t>
        </w:r>
      </w:ins>
      <w:del w:id="66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་འགྱུར་བ་མེད་དོ་ཞེས་བྱ་བའི་དོན་ཏོ། །སྨྲས་པ་ཚེ་དང་ལྡན་པ་རབ་འབྱོར་བྱང་ཆུབ་སེམས་དཔའ་སེམས་དཔའ་ཆེན་པོས་རྨི་ལམ་དུ་ལས་ཤིག་བྱས་ནས་ལས་དེ་ལ་སོགས་པའམ། འབྲི་བར་འགྱུར་བ་ཡོད་དམ་ཞེས་བྱ་བ་ནི་དེ་ལྟར་གཉིད་ཀྱིས་མ་ལོག་པ་དང</w:t>
      </w:r>
      <w:ins w:id="66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རྨི</w:t>
        </w:r>
      </w:ins>
      <w:del w:id="66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མི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་ལམ་གཉིས་སུ་མཚུངས་ན་ཀུན་རྫོབ་ཏུ་ཡང་མཚུངས་པའི་རིགས་ན། རྨི་ལམ་དུ་ལས་དགེ་བའམ། མི་དགེ་བ་བྱས་ན་དགེ་བ་བྱས་པས་ནི་བསོད་ནམས་ཀྱི་ཚོགས་སོགས་པར་འགྱུར་བ་དང</w:t>
      </w:r>
      <w:ins w:id="66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6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མི་དགེ་བ་བྱས་པས་བསོད་ནམས་འབྲི་བར་འགྱུར་བ་ཡོད་དམ་ཞེས་ཤཱ་རིའི་བུས་རབ་འབྱོར་ལ་དྲིས་པའོ། །གལ་ཏེ་བཅོམ་ལྡན་འདས་ཀྱིས་ཆོས་ཐམས་ཅད་རྨི་ལམ་ལྟ་བུར་གསུངས་ན། དེ་ལ་སོགས་པའམ་འབྲི་བར་འགྱུར་བ་མེད་དོ་ཞེས་བྱ་བ་ནི་རབ་འབྱོར་གྱིས་དོན་དམ་པའི་ཕྱོགས་ལ་བརྟེན་ནས། བཅོམ་ལྡན་འདས་ཀྱིས་ཀྱང་ཆོས་ཐམས་ཅད་རྨི་ལམ་དང་འདྲ་བར་དངོས་པོ་མེད་དོ་ཞེས་གསུངས་པས། རྨི་ལམ་ན་ལས་ལེགས་ཉེས་བྱས་པ་ལ། དགེ་བ་སོགས་པའམ་འབྲི་བ་མེད་དོ་ཞེས་བསྟན་པའོ། །དེ་ཅིའི་ཕྱིར་ཞེ་ན། རྨི་ལམ་གྱི་ཆོས་གང་ཡང་སོགས་པའམ་འབྲི་བ་མི་དམིགས་སོ་ཞེས་བྱ་བ་ནི་རྨི་ལམ་དུ་ལས་ལེགས་ཉེས་བྱས་པ་ལ། དགེ་བ་ལ་སོགས་</w:t>
      </w:r>
      <w:del w:id="66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པ་དང་དགེ་བ་འབྲི་བ་མེད་པའི་གཏན་ཚིགས་བསྟན་པ་སྟེ། རྨི་ལམ་གྱི་ཆོས་ནི་དངོས་པོ་མེད་པ་སྟེ། དངོས་པོ་མེད་པ་ལ་སོགས་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པའམ་འབྲི་བ་མི་སྲིད་དོ་ཞེས་བྱ་བའི་དོན་ཏོ། །གལ་ཏེ་སད་ནས་རྣམ་པར་རྟོག་ན་དེ་ལ་སོགས་པའམ་</w:t>
      </w:r>
      <w:ins w:id="66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འབྲི</w:t>
        </w:r>
      </w:ins>
      <w:del w:id="66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འཟི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་བར་འགྱུར་རམ་ཞེས་བྱ་བ་ནི་ཤཱ་</w:t>
      </w:r>
      <w:ins w:id="66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ཏིའི</w:t>
        </w:r>
      </w:ins>
      <w:del w:id="66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རིའི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ུས་ཀུན་རྫོབ་ཀྱི་བདེན་པ་ལ་བརྟེན་ནས་རྨི་ལམ་ན་ལས་ལེགས་ཉེས་བྱས་པ་དེ་དག་གཉིད་ལས་སད་པའི་ཚེ་དྲན་ནས་དེ་ལ་རྗེས་སུ་ཡི་རང་ཞིང་རྣམ་པར་རྟོག་ན་དེ་ལ་དགེ་བ་ལ་སོགས་པའམ་འབྲི་བར་འགྱུར་རམ་ཞེས་དྲིས་པའོ། །རབ་འབྱོར་གྱིས་སྨྲས་པ་ཉིན་པར་སྲོག་བཅད་པ་དང</w:t>
      </w:r>
      <w:ins w:id="66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6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རྨི་ལམ་ན་སྲོག་བཅད་པ་དེ་ལ་འདི་སྙམ་དུ་བདག་གིས་བསད་དོ། །དེ་བདག་གིས་བསད་པ་ལེགས་སོ་ཞེས་སད་དེ་རྣམ་པར་རྟོག་ན། ཚེ་དང་ལྡན་པ་ཤ་ར་དྭ་ཏིའི་བུ་ལས་དེ་ལ་</w:t>
      </w:r>
      <w:ins w:id="66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ཁྱོད</w:t>
        </w:r>
      </w:ins>
      <w:del w:id="66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སྤྱོད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་ཅི་ཟེར་ཞེས་བྱ་བ་ནི་ཀུན་རྫོབ་ཏུ་རྨི་ལམ་དང་གཉིད་ཀྱིས་མ་ལོག་པའི་ཚེ། ལས་བྱས་པ་གཉིས་འབྲས་བུ་རྣམ་པར་སྨིན་པ་ལ་བྱེ་བྲག་ཡོད་པར་བསྟན་པའི་ཕྱིར་ཤཱ་རིའི་བུ་ལ་དྲིས་པའོ། །སྨྲས་པ་ཚེ་དང་ལྡན་པ་རབ་འབྱོར་དམིགས་པ་མེད་པར་ལས་མི་སྐྱེའོ་དམིགས་པ་མེད་པར་སེམས་པ་མི་འབྱུང་ངོ་ཞེས་བྱ་བ་ནི་གཉིད་ཀྱིས་མ་ལོག་པའི་ཚེ་ལས་བྱས་པ་དང</w:t>
      </w:r>
      <w:ins w:id="66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6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རྨི་ལམ་ན་ལས་བྱས་པ་ལ་གཉིད་ལས་སད་ནས་རྗེས་སུ་ཡི་རང་བ་རྣམ་པར་</w:t>
      </w:r>
      <w:ins w:id="66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རྨིན</w:t>
        </w:r>
      </w:ins>
      <w:del w:id="66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སྨིན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་པ་བྱེ་བྲག་ཡོད་པར་བསྟན་པ་སྟེ། གཉིད་ཀྱིས་མ་ལོག་པའི་ཚེ་ལས་བྱས་པ་ནི་དམིགས་པའི་ཡུལ་དང་བཅས་པ་ལས་ལེགས་ཉེས་ཅི་བྱས་པའི་འབྲས་བུ་རྣམ་པར་སྨིན་པ་ཡང་དེ་བཞིན་དུ་འབྱུང་གི། རྨི་ལམ་ན་ལས་བྱས་པ་ལ་གཉིད་སད་པའི་ཚེ་རྗེས་སུ་ཡི་རང་བ་ནི་དམིགས་པའི་ཡུལ་མེད་པས་རྗེས་སུ་ཡི་རང་བའི་རྣམ་པར་སྨིན་པ་ཙམ་དུ་ཟད་ཀྱི། རྨི་</w:t>
      </w:r>
      <w:ins w:id="66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ལན་མ</w:t>
        </w:r>
      </w:ins>
      <w:del w:id="66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ལམ་ན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་ལས་ཀྱི་དངོས་པོ་གང་བྱས་པའི་རྣམ་པར་སྨིན་པ་ནི་མེད་དོ་ཞེས་བསྟན་པའོ། །རབ་འབྱོར་གྱིས་སྨྲས་པ་ཚེ་དང་ལྡན་པ་ཤ་ར་དྭ་ཏིའི་བུ་དེ་དེ་བཞིན་ཏེ་ཞེས་བྱ་བ་ནས། དེ་བས་ན་ཚེ་དང་ལྡན་པ་ཤ་ར་དྭ་ཏིའི་བུ་དམིགས་པ་དང་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བཅས་པར་ལས་སྐྱེས་ཏེ། དམིགས་པ་མེད་པར་ནི་མ་ཡིན་ནོ། །དམིགས་པ་དང་བཅས་པར་སེམས་པ་འབྱུང་སྟེ།</w:t>
      </w:r>
      <w:ins w:id="66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པ་མེད་པར་ནི་མ་ཡིན་ནོ་ཞེས་བྱ་བའི་བར་གྱིས་ནི་ཤཱ་རིའི་བུས་རྨི་ལམ་དང་གཉིད་ཀྱིས་མ་ལོག་པའི་ཚེ་བྱས་པའི་ལས་གཉིས་བྱེ་བྲག་ཡོད་པར་བཤད་པའི་དོན་དེ་བདེན་ནོ་ཞེས་རབ་འབྱོར་གྱིས་རྗེས་སུ་ཡི་རངས་</w:t>
      </w:r>
      <w:del w:id="66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ནས་དོན་དེ་ཉིད་གསལ་བར་བསྟན་པ་སྟེ། གཉིད་ཀྱིས་མ་ལོག་པའི་ཚེ། མཐོང་བ་</w:t>
      </w:r>
      <w:del w:id="66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ལ་སོགས་པ་ནི་དམིགས་པའི་ཡུལ་དང་བཅས་པས་རྣམ་པར་སྨིན་པ་ཡང་དེ་བཞིན་དུ་འགྱུར་</w:t>
      </w:r>
      <w:ins w:id="66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གྱི། </w:t>
        </w:r>
      </w:ins>
      <w:del w:id="66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རྨི་ལམ་ན་མཐོང་བ་དང་ཐོས་པ་ལ་སོགས་པ་དེ་ནི་དེ་ལྟ་མ་ཡིན་ནོ་ཞེས་བྱ་བའི་དོན་ཏོ། །སྨྲས་པ་ཚེ་དང་ལྡན་པ་རབ་འབྱོར་ལས་ཐམས་ཅད་དང</w:t>
      </w:r>
      <w:ins w:id="66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6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དམིགས་པ་ཐམས་ཅད་</w:t>
      </w:r>
      <w:ins w:id="66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66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་པའོ་ཞེས་</w:t>
      </w:r>
      <w:ins w:id="66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བཅོམ་ལྡན་འདས་ཀྱིས་གསུངས་ན་དེ་ཇི་ལྟར་དམིགས་པ་དང་བཅས་པར་ལས་སྐྱེས་ཏེ། དམིགས་པ་མེད་པར་མ་ཡིན།</w:t>
      </w:r>
      <w:ins w:id="66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དམིགས་པ་དང་བཅས་པར་སེམས་པ་འབྱུང་སྟེ། དམིགས་པ་མེད་པར་མ་ཡིན་ཞེས་བྱ་བ་ནི་རྨི་ལམ་དང་གཉིད་ཀྱིས་མ་ལོག་པའི་ཚེ་ལས་བྱས་པ་ལ་བྱེ་བྲག་ཡོད་པར་བཤད་པ་ཡང་</w:t>
      </w:r>
      <w:ins w:id="66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བྱེས</w:t>
        </w:r>
      </w:ins>
      <w:del w:id="66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་པ་སོ་སོའི་སྐྱེ་བོ་མཚན་མར་འཛིན་པ་རྣམས་ཀྱི་དབང་དུ་བྱས་ཏེ། ཀུན་རྫོབ་ཏུ་བཤད་ཀྱི་དོན་དམ་པར་བཤད་པ་མ་ཡིན་པ་བསྟན་པའི་ཕྱིར་རབ་འབྱོར་ལ་དྲིས་པའོ། །རབ་འབྱོར་གྱིས་སྨྲས་པ། ཚེ་དང་ལྡན་པ་ཤ་ར་དྭ་ཏིའི་བུ་མཚན་མར་བྱས་ནས་དམིགས་པ་དང་བཅས་པར་ལས་སྐྱེས་ཏེ།</w:t>
      </w:r>
      <w:ins w:id="66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དམིགས་པ་མེད་པར་མ་ཡིན་ནོ། །དམིགས་པ་དང་བཅས་པར་སེམས་པ་འབྱུང་སྟེ། དམིགས་པ་མེད་པར་མ་ཡིན་ནོ་ཞེས་བྱ་བ་ནི་</w:t>
      </w:r>
      <w:ins w:id="66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རྨི</w:t>
        </w:r>
      </w:ins>
      <w:del w:id="66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མ་དང་གཉིད་ཀྱིས་མ་ལོག་པའི་ལས་ཀྱི་བྱེ་བྲག་བཤད་པ་ཡང་བྱིས་པ་སོ་སོའི་སྐྱེ་བོ་དམིགས་པ་ཅན་རྣམས་ཀྱི་དབང་དུ་བྱས་ཏེ། ཀུན་རྫོབ་ཏུ་བཤད་ཀྱི་དོན་དམ་པར་བྱེ་བྲག་ཡོད་པར་བཤད་པ་ནི་མ་ཡིན་ནོ་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ཞེས་བསྟན་པའོ། །སྨྲས་པ་ཚེ་དང་ལྡན་པ་རབ་འབྱོར་གལ་ཏེ་བྱང་ཆུབ་སེམས་དཔའ་སེམས་དཔའ་ཆེན་པོས་རྨི་ལམ་དུ་སྦྱིན་པ་སྦྱིན་ཞེས་བྱ་བ་ནས་དེས་བླ་ན་མེད་པ་ཡང་དག་པར་རྫོགས་པའི་བྱང་ཆུབ་ཏུ་ཡོངས་སུ་བསྔོས་པར་འགྱུར་རམ་ཞེས་བྱ་བའི་བར་གྱིས་ནི་རྨི་ལམ་ན་ཡང་ལས་གཞན་བྱས་པ་ནི་དམིགས་པའི་ཡུལ་མེད་པས། རྣམ་པར་སྨིན་པའི་འབྲས་བུ་ཡོད་པ་མ་ཡིན་ན། བྱང་ཆུབ་སེམས་དཔའ་སེམས་དཔའ་ཆེན་པོའི་རྒྱུད་ཡོངས་སུ་དག་པ་འགའ་ཞིག་གིས་རྨི་ལམ་དུ་ཕ་རོལ་ཏུ་ཕྱིན་པ་དྲུག་སྤྱད་དེ། དགེ་བའི་རྩ་བ་དེ་ཡང་བླ་ན་མེད་པ་ཡང་དག་པར་རྫོགས་པའི་བྱང་ཆུབ་ཏུ་ཡོངས་སུ་བསྔོས་ན་དེ་ལ་འབྲས་བུ་ཡོད་པར་འགྱུར་རམ་ཞེས་ཤཱ་རིའི་བུས་དྲིས་པའོ། །རབ་འབྱོར་གྱིས་སྨྲས་པ། ཚེ་དང་ལྡན་པ་ཤ་ར་དྭ་ཏིའི་བུ་ཞེས་བྱ་བ་ནས། འདི་ལ་དྲིས་ཤིག་དང་འདི་ལ་ལན་</w:t>
      </w:r>
      <w:ins w:id="66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ལྡན</w:t>
        </w:r>
      </w:ins>
      <w:del w:id="66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ལྡོན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་པར་འགྱུར་རོ་ཞེས་</w:t>
      </w:r>
      <w:del w:id="66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་བའི་བར་གྱིས་ནི་འཁོར་དེ་ན་འཁོད་པའི་ཁ་ཅིག་རབ་འབྱོར་གྱིས་བཤད་ན་ཡིད་མི་ཆེས་ཀྱི་བྱང་ཆུབ་སེམས་དཔའ་བྱམས་པས་ལན་བླན་ཏེ་བཤད་ན་ཡིད་ཆེས་ཤིང་ཕན་ཐོགས་པར་འགྱུར་བའི་ཕྱིར་བྱམས་པའི་ཡོན་ཏན་སྨོས་ནས་དེ་འདི་ན་མངོན་སུམ་དུ་འདུག་གི</w:t>
      </w:r>
      <w:ins w:id="66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66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་དུ།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འདི་ལ་དྲིས་ཤིག་ཅེས་བདག་གིས་ལན་མ་བཏབ་པར་གཞན་ལ་བཏབ་པ་བསྟན་པའོ། །དེ་ནས་ཚེ་དང་ལྡན་པ་ཤ་ར་དྭ་ཏིའི་བུས་བྱང་ཆུབ་སེམས་དཔའ་སེམས་དཔའ་ཆེན་པོ་བྱམས་པ་ལ་འདི་སྐད་ཅེས་སྨྲས་སོ་ཞེས་བྱ་བ་ནས་འདི་ལ་དྲིས་ཤིག་དང</w:t>
      </w:r>
      <w:ins w:id="66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6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འདི་ལན་</w:t>
      </w:r>
      <w:ins w:id="66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ལྡོན</w:t>
        </w:r>
      </w:ins>
      <w:del w:id="66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འགྱུར་རོ་ཞེས་ཟེར་རོ་ཞེས་བྱ་བའི་བར་གྱིས་ནི་རབ་འབྱོར་གྱིས་སྨྲས་པའི་ཚིག་ཤཱ་རིའི་བུས་བྱང་ཆུབ་སེམས་དཔའ་བྱམས་པ་ལ་བཟླས་པ་བསྟན་པའོ། །ཅི་བྱང་ཆུབ་སེམས་དཔའ་སེམས་དཔའ་ཆེན་པོ་བྱམས་པ་ཞེས་བྱ་བའི་མིང་འདི་ལན་ལྡོན་ནམ་ཞེས་བྱ་བ་ནས་རྣམ་པར་ཤེས་པའི་དེ་བཞིན་ཉིད་གང་ཡིན་པ་དེ་ལ་ན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ན་ལྡོན་པའི་མཐུ་མེད་དོ་ཞེས་བྱ་བའི་བར་གྱིས་ནི་བྱང་ཆུབ་སེམས་དཔའ་བྱམས་པས་དོན་དམ་པའི་བདེན་པ་ལ་བརྟེན་ནས། རྨི་ལམ་ན་ཕ་རོལ་ཏུ་ཕྱིན་པ་དྲུག་སྤྱད་ཅིང་དེའི་དགེ་བའི་རྩ་བ་ཡོངས་སུ་བསྔོས་པའི་འབྲས་བུ་ཡོད་དམ་མེད་དྲིས་པའི་ལན་བཏབ་</w:t>
      </w:r>
      <w:del w:id="66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པ་སྟེ། དོན་དམ་པར་ཆོས་ཐམས་ཅད་རང་བཞིན་གྱིས་སྟོང་པས་གང་ཟག་དང་ཆོས་གཉིས་ཀ་དངོས་པོ་མེད་</w:t>
      </w:r>
      <w:ins w:id="66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དོ།</w:t>
        </w:r>
      </w:ins>
      <w:del w:id="66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དོརྗོ།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།གང་ཟག་གི་དངོས་པོ་མེད་པས་བྱམས་པ་ཞེས་བྱ་བའི་མིང་ལ་ཡང་ལན་ལྡོན་པའི་མཐུ་མེད་དོ། །ཆོས་ལ་དངོས་པོ་མེད་པས་གཟུགས་ལ་སོགས་པའི་ཕུང་པོ་ལྔ་དང</w:t>
      </w:r>
      <w:ins w:id="66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6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དེ་དག་གི་སྟོང་པ་ཉིད་དང</w:t>
      </w:r>
      <w:ins w:id="66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6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དེ་དག་གི་དེ་བཞིན་ཉིད་ལ་ཡང་ལན་ལྡོན་པའི་མཐུ་མེད་ན། རྨི་ལམ་ན་ཡང་ཕ་རོལ་ཏུ་ཕྱིན་པ་དྲུག་སྤྱད་པའི་འབྲས་བུ་མེད་པ་ལྟ་སྨོས་ཀྱང་ཅི་དགོས་ཞེས་བྱ་བའི་དོན་ཏོ། །བདག་གིས་ནི་གང་ལན་གློན་པ་དང</w:t>
      </w:r>
      <w:ins w:id="66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6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གང་གིས་ལན་གླན་པ་དང</w:t>
      </w:r>
      <w:ins w:id="66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6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ལ་ལན་གླན་པའི་ཆོས་དེ་ལྟ་བུ་ཡང་དག་པར་རྗེས་སུ་མ་མཐོང་ངོ་ཞེས་བྱ་བ་ནི་གོང་དུ་སྨོས་པའི་དོན་དེ་ཉིད་མདོར་བསྡུས་ཏེ་བསྟན་པ་སྟེ། གང་ལན་གློན་པ་ཞེས་བྱ</w:t>
      </w:r>
      <w:ins w:id="66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་བ་ནི་ལན་ལྡོན་པའི་མི་ལ་བྱའོ། །གང་གིས་ལན་གློན་པ་ཞེས་བྱ་བ་ནི་ལན་ལྡོན་པའི་ཚིག་དང་ཡི་གེ་གང་གིས་ལན་ལྡོན་པ་ལ་བྱའོ། །གང་གིས་ལན་གླན་པ་ཞེས་བྱ་བ་ནི་དངོས་པོའམ་དོན་གང་གིས་ལན་གླན་པ་ལ་བྱའོ། །གང་ལ་ལན་གླན་པ་ཞེས་བྱ་བ་ནི་ཀླན་ཀ་ཚོལ་</w:t>
      </w:r>
      <w:del w:id="66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ཞིང་འདྲི་བའི་མི་གང་ཡིན་པ་ལ་བྱ་སྟེ། ཆོས་དེ་དག་ཐམས་ཅད་དོན་དམ་པར་རང་བཞིན་གྱིས་སྟོང་པས་བདག་གིས་ཡང་དག་པར་རྗེས་སུ་མ་མཐོང་ན་འདི་ལ་སུ་ཞིག་ཅི་ཞིག་སུ་ལ་ལན་ལྡོན་པར་འགྱུར་ཞེས་བྱ་བའི་དོན་ཏོ།</w:t>
      </w:r>
      <w:ins w:id="66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།གང་བླ་ན་མེད་པ་ཡང་དག་པར་རྫོགས་པའི་བྱང་ཆུབ་ཏུ་ལུང་བསྟན་པ་དང</w:t>
      </w:r>
      <w:ins w:id="66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6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གང་གིས་ལུང་བསྟན་པ་དང</w:t>
      </w:r>
      <w:ins w:id="66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6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གང་ལ</w:t>
      </w:r>
      <w:ins w:id="66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་ལུང་བསྟན་པའི་ཆོས་དེ་ཡང་བདག་གིས་ཡང་དག་པར་རྗེས་སུ་མ་མཐོང་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ྟེ་ཞེས་བྱ་བ་ནི་གོང་དུ་རབ་འབྱོར་གྱིས་བྱང་ཆུབ་སེམས་དཔའ་བྱམས་པ་ལ་འདི་བླ་ན་མེད་པ་ཡང་དག་པར་རྫོགས་པའི་བྱང་ཆུབ་ཏུ་ལུང་བསྟན་པ་ཡིན་གྱི། འདི་ལ་དྲིས་ཤིག་ཅེས་བསྟོད་པ་དེ་ཡང་དོན་དམ་པར་དངོས་པོ་མེད་པར་བསྟན་པ་སྟེ། གང་ལུང་བསྟན་པ་ཞེས་བྱ་བ་ནི་ལུང་སྟོན་པའི་བཅོམ་ལྡན་འདས་ཉིད་ལ་བྱའོ། །གང་གིས་ལུང་བསྟན་པ་ཞེས་བྱ་བ་ནི་ལུང་བསྟན་པར་འོས་པའི་རྒྱུའམ་ཡོན་ཏན་གང་གིས་ལུང་བསྟན་པར་འགྱུར་བ་ལ་བྱའོ། །གང་ལ་ལུང་བསྟན་པ་ཞེས་བྱ་བ་ནི་བྱང་ཆུབ་སེམས་དཔའ་བྱམས་པ་ཉིད་ལ་བྱ་སྟེ</w:t>
      </w:r>
      <w:ins w:id="66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66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དེ་དག་ཀྱང་དོན་དམ་པར་དངོས་པོ་མེད་དོ་ཞེས་བསྟན་པའོ། །ཆོས་དེ་དག་ཐམས་ཅད་ནི་གཉིས་སུ་མེད་ཅིང་གཉིས་སུ་བྱར་མེད་པའོ་ཞེས་བྱ་བ་ནི་ལན་གློན་པ་དང</w:t>
      </w:r>
      <w:ins w:id="66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6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ལུང་བསྟན་པ་ལ་སོགས་པའི་ཆོས་གོང་དུ་སྨོས་པ་དེ་དག་ཐམས་ཅད་དོན་དམ་པར་དངོས་པོ་མེད་དེ། སྟོང་པ་ཉིད་དུ་རོ་གཅིག་གོ་ཞེས་བསྟན་པའོ། །ཤ་ར་དྭ་ཏིའི་བུས་སྨྲས་པ། ཆོས་དེ་དག་ཇི་སྐད་དུ་བཤད་པ་དེ་བཞིན་དུ་ཆོས་དེ་དག་ཁྱོད་ཀྱིས་མངོན་སུམ་དུ་བྱས་སམ་ཞེས་བྱ་བ་ནི་ཉན་ཐོས་ལ་སོགས་པ་དམིགས་པ་ཅན་རྣམས་མྱ་ངན་ལས་འདས་པ་གཉིས་སུ་མེ</w:t>
      </w:r>
      <w:ins w:id="66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</w:t>
      </w:r>
      <w:del w:id="66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པ་མངོན་དུ་བྱེད་པར་འདོད་པ་དག་ལ། </w:t>
      </w:r>
      <w:ins w:id="66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མངོན་སུམ་དུ་བྱར་མེད་པ་ལ་བསྟན་པའི་ཕྱིར་དྲིས་པའོ། །བྱམས་པས་སྨྲས་པ་ཆོས་དེ་དག་ཇི་སྐད་བཤད་པ་དེ་ལྟར་ཆོས་དེ་དག་བདག་གིས་མངོན་སུམ་</w:t>
      </w:r>
      <w:ins w:id="66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དུ་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བྱས་པ་མེད་དོ་ཞེས་བྱ་བ་ནི་དོན་དམ་པར་ཆོས་ཐམས་ཅད་རང་བཞིན་གྱིས་སྟོང་པས། ཆོས་རྣམས་ཀྱི་ཆོས་ཉིད་གཉིས་སུ་མེད་པ་དེ་ཡང་ཀུན་རྫོབ་ཏུ་སྒྲོ་བཏགས་ཏེ་བཤད་པ་ཙམ་དུ་ཟད་ཀྱི། དོན་དམ་པར་ནི་མངོན་དུ་བྱེད་པ་དང</w:t>
      </w:r>
      <w:ins w:id="66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6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མངོན་དུ་བྱ་བ་གཉིས་ཀ་སྟོང་པ་ཉིད་དུ་རོ་གཅིག་པས་མངོན་དུ་བྱས་པ་མེད་དོ་ཞེས་བསྟན་པའོ། །དེ་ནས་ཚེ་དང་ལྡན་པ་ཤ་ར་དྭ་ཏིའི་བུ་འདི་སྙམ་དུ་གྱུར་ཏེ་ཞེས་བྱ་བ་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ནས། འདི་ནི་མི་དམིགས་པར་སྤྱོད་པ་བསྟན་པའོ་ཞེས་བྱ་བའི་བར་གྱིས་ནི་བྱང་ཆུབ་སེམས་དཔའ་བྱམས་པས་ཆོས་ཐམས་ཅད་གཉིས་སུ་མེད་ཅིང་མངོན་སུམ་དུ་བྱར་མེད་པའི་དོན་ཟབ་མོ་བསྟན་པས་ཤཱ་རིའི་བུ་མགུ་ནས་བྱམས་པ་ལ་བསྟོད་པ་སྟེ། འདི་ལྟ་བུའི་ཆོས་ཟབ་མོ་བཤད་པ་ནི་ཡུན་རིང་པོ་ནས་ཕ་རོལ་ཏུ་ཕྱིན་པ་དྲུག་ལ་སྤྱད་ཅིང</w:t>
      </w:r>
      <w:ins w:id="66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6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དམིགས་པ་མེད་པའི་དོན་ལ་གོམས་པར་བྱས་པའི་ཤེས་རབ་ཟབ་མོ་དང་ལྡན་པ་བསྟན་པར་ནུས་ཀྱི། དགེ་བའི་རྩ་བ་ཆུང་ངུ་དང་དམིགས་པ་ཅན་གྱི་ཤེས་རབ་དང་ལྡན་པས་བསྟན་པའི་སྤྱོད་ཡུལ་མ་ཡིན་ཞེས་བྱ་བའི་དོན་ཏོ།</w:t>
      </w:r>
      <w:ins w:id="66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།དེ་ནས་བཅོམ་ལྡན་འདས་ཀྱིས་ཚེ་དང་ལྡན་པ་ཤ་ར་དྭ་ཏིའི་བུ་ལ་འདི་སྐད་ཅེས་བཀའ་</w:t>
      </w:r>
      <w:ins w:id="66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6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་ཏོ། །ཤ་ར་དྭ་ཏིའི་བུ་དེ་ཇི་སྙམ་དུ་སེམས། ཆོས་གང་གིས་</w:t>
      </w:r>
      <w:ins w:id="66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ཁྱོད</w:t>
        </w:r>
      </w:ins>
      <w:del w:id="66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་དགྲ་བཅོམ་པར་བརྗོད་པ</w:t>
      </w:r>
      <w:ins w:id="66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་པ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འི་ཆོས་དེ་དག་</w:t>
      </w:r>
      <w:ins w:id="66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ཁྱོད</w:t>
        </w:r>
      </w:ins>
      <w:del w:id="67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་ཀྱིས་ཡང་དག་པར་རྗེས་སུ་མཐོང་ངམ་ཞེས་བྱ་བ་</w:t>
      </w:r>
      <w:ins w:id="67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ནི</w:t>
        </w:r>
      </w:ins>
      <w:del w:id="67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་ཉན་ཐོས་དགྲ་བཅོམ་པ་དག་བདག་ནི་ཟག་པ་ཟད་དོ། །བདག་གིས་བྱ་བ་བྱས་སོ། །ཁུར་བོར་རོ། །དགྲ་བཅོམ་པ་ཉིད་ཐོབ་པ་</w:t>
      </w:r>
      <w:del w:id="67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སྙམ་དུ་སེམས་པའི་རྟོག་པ་དམིགས་པ་ཅན་བསལ་བའི་ཕྱིར་སྨྲས་པའོ། །གསོལ་པ་བཅོམ་ལྡན་འདས་དེ་ནི་མ་ལགས་སོ་ཞེས་བྱ་བ་ནི་ཁམས་གསུམ་གྱི་ཉོན་མོངས་པའི་</w:t>
      </w:r>
      <w:del w:id="67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དགྲ་རྣམས་བཅོམ་སྟེ། སྤངས་པ་ཙམ་ལ་དགྲ་བཅོམ་པ་ཞེས་ཐ་སྙད་ཙམ་དུ་གདགས་པར་ཟད་ཀྱི། ཡང་དག་པར་ན་དགྲ་བཅོམ་པ་ཞེས་བྱ་བའི་ཆོས་གང་ཡང་མ་མཆིས་སོ་ཞེས་གསོལ་པའོ། །བཅོམ་ལྡན་འདས་ཀྱིས་བཀའ་</w:t>
      </w:r>
      <w:ins w:id="67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7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ཤ་ར་དྭ་ཏིའི་བུ་དེ་དེ་བཞིན་ཏེ་ཞེས་བྱ་བ་ནས་བདག་ནི་གདོན་མི་ཟ་བར་བླ་ན་མེད་པ་ཡང་དག་པར་རྫོགས་པའི་བྱང་ཆུབ་ཏུ་མངོན་པར་རྫོགས་པར་འཚང་རྒྱ་བར་འགྱུར་རོ་སྙམ་མོ་ཞེས་བྱ་བའི་བར་གྱིས་ནི་གོང་དུ་རབ་འབྱོར་གྱིས་དགྲ་བཅོམ་པ་ཞེས་བྱ་བའི་དངོས་པོ་མེད་པར་བསྟན་པ་དེ་བདེན་ཏེ། དེ་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བཞིན་དུ་ལུང་བསྟན་པ་ཞེས་བྱ་བ་ཡང་དོན་དམ་པར་ཡོད་པ་མ་ཡིན་ཏེ། ཤེས་རབ་ཀྱི་ཕ་རོལ་ཏུ་ཕྱིན་པ་ལ་སྤྱོད་པའི་བྱང་ཆུབ་སེམས་དཔའ་ཡང་དེ་ལྟ་བུའི་མཚན་མར་འཛིན་པའི་འདུ་ཤེས་ཀྱང་དོན་དམ་པར་མེད་ལ་ཀུན་རྫོབ་ཏུ་བླ་ན་མེད་པ་ཡང་དག་པར་རྫོགས་པའི་བྱང་ཆུབ་ཏུ་མངོན་པར་རྫོགས་པར་འཚང་མི་རྒྱ་བར་ཡང་དོགས་པ་མེད་ཅིང</w:t>
      </w:r>
      <w:ins w:id="67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7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སྟོང་པ་ཉིད་ཀྱིས་སྐྲག་པར་ཡང་མི་འགྱུར་རོ་ཞེས་བསྟན་པའོ། །དེ་ནས་ཚེ་དང་ལྡན་པ་རབ་འབྱོར་གྱིས་བཅོམ་ལྡན་འདས་ལ་འདི་སྐད་ཅེས་གསོལ་ཏོ། །བཅོམ་ལྡན་འདས་ཇི་ལྟར་ན་བྱང་ཆུབ་སེམས་དཔའ་སེམས་དཔའ་ཆེན་པོ་ཕ་རོལ་ཏུ་ཕྱིན་པ་དྲུག་ཡོང</w:t>
      </w:r>
      <w:del w:id="67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་སུ་</w:t>
      </w:r>
      <w:ins w:id="67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རྫོགས</w:t>
        </w:r>
      </w:ins>
      <w:del w:id="67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་པར་བགྱིད་ཅིང་རྣམ་པ་ཐམས་ཅད་མཁྱེན་པ་ཉིད་དང་ཡང་ཉེ་བར་འགྱུར་བ་</w:t>
      </w:r>
      <w:del w:id="67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གས་ཞེས་བྱ་བ་ནི་གོང་དུ་བཅོམ་ལྡན་འདས་ཀྱིས་དོན་དམ་པར་ཆོས་ཐམས་ཅད་རང་བཞིན་གྱིས་སྟོང་པར་ལུང་བསྟན་པ་དང</w:t>
      </w:r>
      <w:ins w:id="67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7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</w:t>
      </w:r>
      <w:ins w:id="67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མེད་པ་ཡང་དག་པར་རྫོགས་པའི་བྱང་ཆུབ་ཏུ་མངོན་པར་རྫོགས་པར་འཚང་རྒྱ་བའི་ཆོས་དེ་ནི་འདིའོ་ཞེས་བྱ་བར་མི་སེམས་ཤིང་རྣམ་པར་མི་རྟོག་ཀྱང</w:t>
      </w:r>
      <w:ins w:id="67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7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ཀུན་རྫོབ་ཏུ་བླ་ན་མེད་པ་ཡང་དག་པར་རྫོགས་པའི་བྱང་ཆུབ་ཏུ་མངོན་པར་རྫོགས་པར་འཚང་མི་རྒྱ་བར་དོགས་པ་དང</w:t>
      </w:r>
      <w:ins w:id="67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7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ེ་ཚོམ་ཡང་མེད་དེ་གདོན་མི་ཟ་བར་བླ་ན་མེད་པ་ཡང་དག་པར་རྫོགས་པའི་བྱང་ཆུབ་ཏུ་མངོན་པར་རྫོགས་པར་འཚང་རྒྱའོ་ཞེས་བཤད་པ་དེ་ལྟར་མངོན་པར་རྫོགས་པར་འཚང་རྒྱ་ཡང་ཕ་རོལ་ཏུ་ཕྱིན་པ་དྲུག་ཡོངས་སུ་རྫོགས་པར་མ་བྱས་ཤིང་བསོད་ནམས་དང་ཡེ་ཤེས་ཀྱི་ཚོགས་མ་བསགས་པར་མི་འགྱུར་ན་ཕ་རོལ་ཏུ་</w:t>
      </w:r>
      <w:del w:id="67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ཕྱིན་པ་དྲུག་ཇི་ལྟར་ཡོངས་སུ་རྫོགས་པར་བགྱི། བསོད་ནམས་དང་ཡེ་ཤེས་ཀྱི་ཚོགས་ནི་ཇི་ལྟར་བསགས་ཏེ། རྣམ་པ་ཐམས་ཅད་</w:t>
      </w:r>
      <w:ins w:id="67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67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་པ་ཉིད་དང་ཉེ་བར་གྱུར་པར་བགྱི་ཞེས་ཀུན་རྫོབ་ཏུ་ཕ་རོལ་ཏུ་ཕྱིན་པ་དྲུག་ཇི་ལྟར་ཡོངས་སུ་རྫོགས་པར་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བྱ་བའི་ཐབས་ཞུས་པའོ། །དེ་སྐད་ཅེས་གསོལ་པ་དང</w:t>
      </w:r>
      <w:ins w:id="67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7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བཅོམ་ལྡན་འདས་ཀྱིས་ཚེ་དང་ལྡན་པ་རབ་འབྱོར་ལ་འདི་སྐད་ཅེས་བཀའ་</w:t>
      </w:r>
      <w:ins w:id="67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7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་ཏོ། །རབ་འབྱོར་འདི་ལ་བྱང་ཆུབ་སེམས་དཔའ་སེམས་དཔའ་ཆེན་པོ་སྦྱིན་པའི་ཕ་རོལ་ཏུ་ཕྱིན་པ་ལ་སྤྱོད་པའི་ཚེ་ཞེས་བྱ་བ་ནས་ལེའུ་བཞི་བཅུ་རྩ་གསུམ་ལ་ཐུག་གི་བར་དུ་ཀུན་རྫོབ་ཏུ་སྙིང་རྗེ་ཆེན་པོ་ལ་གནས་ནས་ཕ་རོལ་ཏུ་ཕྱིན་པ་དྲུག་ཡོངས་སུ་རྫོགས་པར་བྱ་བ་དང</w:t>
      </w:r>
      <w:ins w:id="67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7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སངས་རྒྱས་ཀྱི་ཞིང་ཡོངས་སུ་དག་པར་བྱ་བ་དང</w:t>
      </w:r>
      <w:ins w:id="67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7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སེམས་ཅན་ཡོངས་སུ་སྨིན་པར་བྱ་བའི་ཐབས་དང</w:t>
      </w:r>
      <w:ins w:id="67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7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སྨོན་ལམ་རྒྱ་ཆེན་པོར་བསྟན་པ་སྟེ།</w:t>
      </w:r>
      <w:ins w:id="67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དེ་དག་གི་དོན་ཀྱང་རང་ལོག་ཏུ་ཟད་དོ། །དེ་ནས་འཁོར་དེར་གང་གཱའི་ལྷ་མོ་ཞེས་བྱ་བའི་བུད་མེད་ཅིག་འདུས་ཏེ་</w:t>
      </w:r>
      <w:ins w:id="67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འདུག</w:t>
        </w:r>
      </w:ins>
      <w:del w:id="67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འདུས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་པར་གྱུར་པ་དེ་སྟན་ལས་ལངས་ཏེ་ཞེས་བྱ་བ་ནས། ལེའུ་བཞི་བཅུ་རྩ་བཞི་ལ་ཐུག་གི་བར་དུ་ལྷ་མོའི་མིང་གང་གཱ་ཞེས་བྱ་བ་ལུང་བསྟན་པ་བཤད་པ་སྟེ།</w:t>
      </w:r>
      <w:ins w:id="67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དེ་ལྟར་ལུང་བསྟན་པ་ཡང་བུད་མེད་ཀྱིས་</w:t>
      </w:r>
      <w:ins w:id="67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སྨོན</w:t>
        </w:r>
      </w:ins>
      <w:del w:id="67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མ་རྒྱ་ཆེན་པོ་བཏབ་པའི་དགེ་བའི་རྩ་བ་བསྐྱེད་ན་སྐྱེས་པ་དང་འདྲ་བར་འཕགས་པའི་ས་ཐོབ་པར་འགྱུར་བ་བསྟན་པའི་ཕྱིར་ཏེ། ཚིག་</w:t>
      </w:r>
      <w:del w:id="67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རྣམས་ནི་རང་ལོག་ཏུ་ཟད་དོ། །དེ་ནས་ཚེ་དང་ལྡན་པ་རབ་འབྱོར་གྱིས་བཅོམ་ལྡན་འདས་ལ་འདི་སྐད་ཅེས་གསོལ་ཏོ་ཞེས་བྱ་བ་ལ་སོགས་པ་ནི་གོང་དུ་རྣམ་པར་ཐར་པའི་སྒོ་གསུམ་ལ་གནས་ནས་སེམས་ཅན་ཡོངས་སུ་སྨིན་པར་བྱ་བ་དང</w:t>
      </w:r>
      <w:ins w:id="67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7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སངས་རྒྱས་ཀྱི་ཞིང་ཡོངས་སུ་དག་པར་བྱ་བ་ལ་སོགས་པ་བཤད་པ། ཉན་ཐོས་དང་རང་སངས་རྒྱས་དག་ནི་རྣམ་པར་ཐར་པའི་སྒོ་གསུམ་ལ་གནས་ནས་མྱ་ངན་ལས་འདས་པ་མངོན་སུམ་དུ་བྱེད་དེ།</w:t>
      </w:r>
      <w:ins w:id="67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སེམས་ཅན་ཡོངས་སུ་སྨིན་པར་བྱ་བ་དང</w:t>
      </w:r>
      <w:ins w:id="67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7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སངས་རྒྱས་ཀྱི་ཞིང་ཡོངས་སུ་དག་པར་བྱ་བ་ལ་སོགས་པ་མི་ནུས་པ་དག་ཀྱང་ཡོད་ན། དེ་ལྟར་མི་འགྱུར་བར་ཐབས་མཁས་པས་རྣམ་པར་ཐར་པའི་སྒོ་གསུམ་ལ་ཡང་གནས་ལ་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མྱ་ངན་ལས་འདས་པ་ཡང་མངོན་སུམ་དུ་མི་བྱེད་ཅིང</w:t>
      </w:r>
      <w:ins w:id="67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7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སེམས་ཅན་གྱི་དོན་ཕུན་སུམ་ཚོགས་པར་འགྱུར་བར་ཇི་ལྟར་</w:t>
      </w:r>
      <w:ins w:id="67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</w:t>
        </w:r>
      </w:ins>
      <w:del w:id="67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་ཞེས་ཞུས་པ་སྟེ། དེ་ལ་ཇི་ལྟར་སྟོང་པ་ཉིད་ལ་ཡོངས་སུ་འདྲིས་པར་བགྱི་ཞེས་བྱ་བ་ནི་ལྷག་མཐོང་གིས་ཇི་ལྟར་ཤེས་པར་བྱ་བ་ཞུས་པའོ། །སྟོང་པ་ཉིད་ཀྱི་ཏིང་ངེ་འཛིན་ལ་སྙོམས་པར་འཇུག་པར་བགྱི་ཞེས་བྱ་བ་ནི་ཞི་གནས་ཇི་ལྟར་གོམས་པར་བྱ་ཞེས་ཞུས་པའོ། །མདོར་ན་ཞི་གནས་ལྷག་མཐོང་གཉིས་ཟུང་དུ་</w:t>
      </w:r>
      <w:ins w:id="67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67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་ཇི་ལྟར་བསྒོམ་ཞེས་ཞུས་པའོ། །སྟོང་པ་ཉིད་བསྒོམ་པ་ཇི་ལྟར་ཞུས་པ་དེ་བཞིན་དུ་སངས་རྒྱས་ཀྱི་ཆོས་མ་འདྲེས་པ་བཅོ་བརྒྱད་ལ་ཐུག་གི་བར་དུ་ཡང་སྦྱར་བར་བྱའོ། །བཅོམ་ལྡན་འདས་ཀྱིས་བཀའ་</w:t>
      </w:r>
      <w:ins w:id="67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པ། རབ་འབྱོར་འདི་ལ་བྱང་ཆུབ་སེམས་དཔའ་སེམས་དཔའ་ཆེན་པོ་ཤེས་རབ་ཀྱི་ཕ་རོལ་ཏུ་ཕྱིན་པ་ལ་སྤྱོད་པས་གཟུགས་སྟོང་ཞེས་བྱ་བར་བརྟག་པར་བྱའོ་ཞེས་བྱ་བ་ནས</w:t>
      </w:r>
      <w:ins w:id="67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del w:id="67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། 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གཟུགས་མེད་པའི་ཁམས་སྟོང་ཞེས་བརྟག་</w:t>
      </w:r>
      <w:del w:id="67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པར་བྱའོ་ཞེས་བྱ་བའི་བར་གྱིས་ནི་རབ་འབྱོར་གྱིས་ཞུས་པའི་ལན་བཀའ</w:t>
      </w:r>
      <w:ins w:id="67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་སྩལ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་པ་སྟེ། ཉན་ཐོས་དང་རང་སངས་རྒྱས་དག་ནི་གང་ཟག་ལ་བདག་མེད་པ་ཉི་ཚེ་རྟོགས་པས་མུ་སྟེགས་ཅན་གྱིས་བརྟགས་པའི་བདག་རྣམས་སྟོང་པར་རྟོག་གི། ཆོས་ལ་བདག་མེད་པ་མ་རྟོགས་པས་གཟུགས་ལ་སོགས་པའི་ཆོས་རྣམས་སྟོང་པར་རྟོགས་ཏེ། དེ་བས་ན་གཟུགས་ལ་སོགས་པའི་སངས་རྒྱས་ཀྱི་ཆོས་མ་འདྲེས་པ་བཅོ་བརྒྱད་ལ་ཐུག་གི་བར་</w:t>
      </w:r>
      <w:ins w:id="67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67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་ཆོས་རྣམས་དང</w:t>
      </w:r>
      <w:ins w:id="67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7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ཁམས་གསུམ་ཡང་སྟོང་ཞེས་བྱ་བར་ལྷག་མཐོང་གིས་བརྟག་པར་བྱའོ་ཞེས་བསྟན་པའོ། །དེ་ཡང་ཅི་ནས་ཀྱང་དེ་ལྟར་བརྟགས་ན་</w:t>
      </w:r>
      <w:del w:id="67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གཡེང་བར་མི་འགྱུར་བ་དེ་ལྟར་བརྟག་པར་བྱ་སྟེ་ཞེས་བྱ་བ་ནི་ཞི་གནས་ཀྱི་སེམས་ཏིང་ངེ་འཛིན་དུ་མཉམ་པར་གཞག་</w:t>
      </w:r>
      <w:del w:id="67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སྟེ་བསྒོམ་མོ་ཞེས་བྱ་བའི་དོན་ཏོ། །དེ་སེམས་མི་གཡེང་བ་དང་ལྡན་པས་ཆོས་དེ་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ཡང་དག་པར་རྗེས་སུ་མི་མཐོང་སྟེ་ཞེས་བྱ་བ་ནི་དེ་ལྟར་ཞི་གནས་དང་ལྷག་</w:t>
      </w:r>
      <w:ins w:id="67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མཐོང་གཉིས་ཟུང་དུ་</w:t>
      </w:r>
      <w:ins w:id="67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67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་ན་གཟུགས་ལ་སོགས་པའི་ཆོས་དེ་དག་དངོས་པོ་ཡོད་པར་མི་མཐོང་ངོ་ཞེས་བསྟན་པའོ། །ཆོས་དེ་ཡང་དག་པར་རྗེས་སུ་མ་མཐོང་བས་མངོན་དུ་མི་བྱེད་དོ་ཞེས་བྱ་བ་ནི་དེ་ལྟར་འདུས་བྱས་དང་འདུས་མ་བྱས་ཀྱི་ཆོས་ཐམས་ཅད་ལ་དངོས་པོར་མི་ལྟ་ན་ཞི་བ་ཕྱོགས་གཅིག་པའི་མྱ་ངན་ལས་འདས་པ་མངོན་དུ་མི་བྱེད་དོ་ཞེས་བྱ་བའི་དོན་ཏོ། །དེ་ཅིའི་ཕྱིར་ཞེ་ན། དེ་ནི་འདི་ལྟར་བྱང་ཆུབ་སེམས་དཔའ་སེམས་དཔའ་ཆེན་པོ་དེ་ཆོས་ཐམས་ཅད་རང་གི་མཚན་ཉིད་སྟོང་པ་ཉིད་ལ་བསླབས་པས། ཆོས་གང་ལ་ཡང་རིགས་ཆད་པར་མི་བྱེད་དེ་ཞེས་བྱ་བ་ནི་ཆོས་གང་ཡང་རྗེས་སུ་མ་མཐོང་བས་མངོན་དུ་མི་བྱེད་པའི་གཏན་ཚིགས་བསྟན་པ་སྟེ། བྱང་ཆུབ་སེམས་དཔའ་དེས་ཆོས་ཐམས་ཅད་རང་གི་མཚན་ཉིད་ཀྱིས་སྟོང་པར་སྔ་ནས་བསླབས་ཤིང་རྟོགས་པས་འདི་ནི་མངོན་དུ་བྱེད་དོ། །འདི་ནི་མངོན་དུ་མི་</w:t>
      </w:r>
      <w:del w:id="67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བྱེད་པའོ། །འདི་ནི་མངོན་དུ་བྱེད་པའི་རྒྱུའོ་ཞེས་མངོན་དུ་བྱེད་པའོ།</w:t>
      </w:r>
      <w:ins w:id="67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།མངོན་དུ་བྱ་བ་དང</w:t>
      </w:r>
      <w:ins w:id="67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7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མངོན་དུ་བྱེད་པ་རྣམས་སོ་སོར་རིགས་སུ་བཅད་དེ་ཡོད་པར་མི་ལྟའོ་ཞེས་བསྟན་པའོ། །དོན་དེ་ཉིད་གསལ་བར་བསྟན་པའི་ཕྱིར་གང་མངོན་དུ་བྱེད་པ་དང</w:t>
      </w:r>
      <w:ins w:id="67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7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གང་མངོན་དུ་བྱ་བ་དང</w:t>
      </w:r>
      <w:ins w:id="67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7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གང་གིས་མངོན་དུ་བྱ་བའི་ཆོས་དེ་དག་ཐམས་ཅད་ཀྱང་ཡང་དག་པར་རྗེས་སུ་མི་མཐོང་ཞེས་བྱ་བ་གསུངས་ཏེ།</w:t>
      </w:r>
      <w:ins w:id="67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གང་མངོན་དུ་བྱེད་པ་ཞེས་བྱ་བ་ནི་བྱང་ཆུབ་སེམས་དཔའ་མངོན་དུ་བྱེད་པ་པོ་ལ་བྱའོ། །གང་མངོན་དུ་བྱ་བ་ཞེས་བྱ་བ་ནི་མངོན་དུ་བྱ་བའི་དངོས་པོ་མྱ་ངན་ལས་འདས་པ་ལ་བྱའོ། །གང་གིས་མངོན་དུ་བྱ་བ་</w:t>
      </w:r>
      <w:del w:id="67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ཞེས་བྱ་བ་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ནི་མངོན་དུ་བྱེད་པའི་ཡེ་ཤེས་ལ་བྱ་སྟེ། ཆོས་དེ་དག་ཐམས་ཅད་རང་གི་མཚན་ཉིད་ཀྱིས་སྟོང་པའི་ཕྱིར་གང་ཡང་རྗེས་སུ་མ་མཐོང་ངོ་ཞེས་བྱ་བའི་དོན་ཏོ། །རབ་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འབྱོར་གྱིས་གསོལ་པ། བཅོམ་ལྡན་འདས་ཀྱིས་ཀྱང་འདི་སྐད་དུ་བྱང་ཆུབ་སེམས་དཔའ་སེམས་དཔའ་ཆེན་པོ་སྟོང་པའི་ཆོས་རྣམས་མངོན་དུ་མི་བྱའོ་ཞེས་བཀའ་སྩལ་པ་དེ་ལ། བཅོམ་ལྡན་འདས་ཇི་ལྟར་ན་བྱང་ཆུབ་སེམས་དཔའ་སེམས་དཔའ་ཆེན་པོ་སྟོང་པ་ཉིད་ལ་གནས་པ་སྟོང་པ་ཉིད་མངོན་དུ་མི་བགྱིད་པ་ལགས་ཞེས་བྱ་བ་ནི་བྱང་ཆུབ་སེམས་དཔའ་ཆོས་ཐམས་ཅད་སྟོང་པ་ཉིད་དུ་ཡང་རྟོགས་ལ། ཉན་ཐོས་དང་རང་སངས་རྒྱས་ལྟར་སྟོང་པ་ཉིད་མངོན་སུམ་དུ་ཡང་མི་བྱ་བའི་ཐབས་བསྟན་པའི་སྐབས་དབྱེ་བའི་ཕྱིར་ཞུས་པ་སྟེ། སྟོང་པ་ཉིད་ལ་གནས་ན་སྟོང་པ་ཉིད་མངོན་དུ་མི་བྱར་མི་རུང་ངམ་ཞེས་བྱ་བའི་དོན་ཏོ། །བཅོམ་ལྡན་འདས་ཀྱིས་བཀའ་</w:t>
      </w:r>
      <w:ins w:id="67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67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བྱང་ཆུབ་སེམས་དཔའ་སེམས་དཔའ་ཆེན་པོ་རྣམ་པའི་མཆོག་ཐམས་ཅད་དང་ལྡན་པའི་སྟོང་པ་ཉིད་ལ་རབ་ཏུ་རྟོག་སྟེ། མངོན་དུ་མི་བྱེད་དོ་ཞེས་བྱ་བ་ལ་སོགས་པས་ནི་སྟོང་པ་ཉིད་ལ་གནས་ཀྱང་སྟོང་པ་ཉིད་མངོན་དུ་མི་བྱེད་པའི་ཐབས་བསྟན་པ་སྟེ། རྣམ་པའི་མཆོག་ཐམས་ཅད་དང་ལྡན་པའི་སྟོང་པ་ཉིད་ཅེས་བྱ་བ་ནི་ཉན་ཐོས་དང་རང་སངས་རྒྱས་ཀྱི་སྟོང་པ་ལྟར་ཉི་ཚེ་བ་ནི་མ་ཡིན་གྱི། གང་ཟག་དང་ཆོས་གཉིས་ཀ་རྣམ་པ་ཐམས་ཅད་དུ་སྟོང་པར་རྟོགས་པས་མྱ་ངན་ལས་འདས་པ་ཡང་སྟོང་པར་རྟོགས་པའི་ཕྱིར་མངོན་དུ་མི་བྱེད་དོ་ཞེས་བསྟན་པའོ། །མངོན་དུ་བྱའོ་སྙམ་དུ་མི་རྟོག་གོ། །མངོན་དུ་བྱ་བ་ཡིན་ནོ་ཞེས་བྱ་བར་མི་རྟོག་སྟེ་ཞེས་བྱ་བ་ནི་ཏིང་ངེ་འཛིན་ལ་འཇུག་པའི་སྔོན་རོལ་ནས་ཀྱང་མངོན་དུ་བྱ་བ་དོན་དུ་མི་གཉེར་ཏོ་ཞེས་བྱ་བའི་དོན་ཏོ། །ཡོངས་སུ་འདྲིས་པར་བྱ་བར་རྟོག་ཅིང་འདི་ནི་ཡོངས་སུ་འདྲིས་པར་བྱ་བའི་དུས་ཡིན་གྱི། འདི་ནི་མངོན་དུ་བྱ་བའི་དུས་མ་ཡིན་ནོ་ཞེས་བྱ་བར་རྟོག་གོ་ཞེས་བྱ་བ་ནི་སྟོང་པ་ཉིད་ལ་གནས་པའི་དོན་བསྟན་པ་སྟེ། སྟོང་པ་ཉིད་ལ་གནས་པ་ཡང་ཞི</w:t>
      </w:r>
      <w:del w:id="67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བ་ཕྱོགས་གཅིག་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པར་ལྷུང་ནས་སྟོང་པ་ཉིད་མངོན་དུ་བྱེད་ཅིང་གནས་པ་ནི་མ་ཡིན་གྱི།</w:t>
      </w:r>
      <w:ins w:id="67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ལྷག་མཐོང་གི་དབང་གིས་ཆོས་ཐམས་ཅད་རང་བཞིན་གྱིས་སྟོང་པར་ཤེས་ཤིང</w:t>
      </w:r>
      <w:ins w:id="67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འདིས</w:t>
        </w:r>
      </w:ins>
      <w:del w:id="67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་།འདྲིས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་པ་དང་གོམས་པར་བྱེད་ལ་སྟོང་པ་ཉིད་ལ་གནས་པ་ཡིན་ནོ་ཞེས་བསྟན་པའོ། །བྱང་ཆུབ་སེམས་དཔའ་སེམས་དཔའ་ཆེན་པོ་ནི་མཉམ་པར་མ་གཞག་པ་ཉིད་དུ་སེམས་དམིགས་པ་ལ་འདོགས་ཏེ་ཞེས་བྱ་བ་ནི་ཞི་གནས་ཀྱི་དབང་དུ་གྱུར་ནས། ཞི་བ་ཕྱོགས་གཅིག་པའི་ཏིང་ངེ་འཛིན་གྱིས་སྟོང་པ་ཉིད་མངོན་དུ་མི་བྱེད་པར་ལྷག་མཐོང་གིས་</w:t>
      </w:r>
      <w:del w:id="67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དམིགས་པར་བྱ་བའི་ཆོས་རྣམས་ལ་མངོན་པར་མ་ཆགས་པར་སེམས་འཇོག་གོ་ཞེས་བསྟན་པའོ། །དེས་བར་མ་དོར་བྱང་ཆུབ་སེམས་དཔའ་སེམས་དཔའ་ཆེན་པོ་བྱང་ཆུབ་ཀྱི་ཕྱོགས་ཀྱི་ཆོས་རྣམས་ལས་ཡོངས་སུ་ཉམས་པར་མི་འགྱུར་ཏེ། ཟག་པ་ཟད་པ་ཡང་མངོན་དུ་མི་བྱེད་དོ་ཞེས་བྱ་བ་ནི་དེ་ལྟར་ལྷག་མཐོང་ལ་གནས་པས་བྱང་ཆུབ་ཀྱི་ཕྱོགས་ཀྱི་ཆོས་རྣམས་ལས་ཉམས་པར་མི་འགྱུར་ལ། མྱ་ངན་ལས་འདས་པ་ཡང་མངོན་དུ་མི་བྱེད་དོ་ཞེས་བྱ་བའི་དོན་ཏོ། །དེ་ཅིའི་ཕྱིར་ཞེ་ན་ཞེས་བྱ་བ་ནས་</w:t>
      </w:r>
      <w:ins w:id="67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འདི་ནི་མངོན་དུ་བྱ་བའི་དུས་མ་ཡིན་ནོ་ཞེས་བྱ་བར་རབ་ཏུ་ཤེས་སོ་ཞེས་བྱ་བའི་བར་</w:t>
      </w:r>
      <w:ins w:id="67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7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་ནི་ཉན་ཐོས་ལྟར་མྱ་ངན་ལས་འདས་པ་མངོན་དུ་མི་བྱེད་པའི་གཏན་ཚིགས་བསྟན་པ་སྟེ། ཞི་གནས་དང་ལྷག་མཐོང་ཟུང་དུ་</w:t>
      </w:r>
      <w:ins w:id="67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67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ཡེ་ཤེས་རླབས་པོ་ཆེ་དང་ལྡན་པས་བྱང་ཆུབ་ཀྱི་ཕྱོགས་ཀྱི་ཆོས་རྣམས་ལ་སྤྱོད་ཅིང་གནས་པའི་ཚེ་ཆོས་འདི་དག་ཤེས་པར་བྱ་བ་ཙམ་དུ་ཟད་ཀྱི་དོན་དམ་པར་དངོས་པོ་མེད་པས། མངོན་དུ་བྱ་བ་ནི་མ་ཡིན་ནོ་ཞེས་བྱ་བའི་བར་ཤེས་པའི་ཕྱིར་རོ་ཞེས་བྱ་བའི་དོན་ཏོ། །རབ་འབྱོར་བྱང་ཆུབ་སེམས་དཔའ་སེམས་དཔའ་ཆེན་པོ་ཤེས་རབ་ཀྱི་ཕ་རོལ་ཏུ་ཕྱིན་པ་ལ་སྤྱོད་པ་དེས་འདི་ལྟར་འདི་ནི་ཤེས་པའི་ཕ་རོལ་ཏུ་ཕྱིན་པའི་དུས་སོ་ཞེས་བྱ་བ་ན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དི་ནི་རང་སངས་རྒྱས་ཀྱི་ཡེ་ཤེས་མངོན་དུ་བྱ་བའི་དུས་མ་ཡིན་ཏེ་ཞེས་བྱ་བའི་བར་གྱིས་ནི་གོང་དུ་བྱང་ཆུབ་ཀྱི་ཕྱོགས་ཀྱི་ཆོས་རྣམས་ལས་ཡོངས་སུ་ཉམས་པར་ཡང་མི་འགྱུར་ལ། ཟག་པ་ཟད་པ་ཡང་མངོན་དུ་མི་བྱེད་པར་བཤད་པ་བྱང་ཆུབ་ཀྱི་ཕྱོགས་གང་དང་གང་ལས་མི་ཉམས་པ་དང</w:t>
      </w:r>
      <w:ins w:id="67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7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ཟག་པ་ཟད་པའི་ཆོས་གང་དང་གང་མངོན་དུ་མི་བྱེད་པ་ཞིབ་ཏུ་རྣམ་པར་ཕྱེ་སྟེ་བསྟན་པ་སྟེ། ཕ་རོལ་ཏུ་ཕྱིན་པ་དྲུག་ལ་སོགས་པ་རྣམ་པར་བྱང་བའི་ཆོས་རྣམས་ལ་སྤྱོད་ཅིང་འདྲིས་པ་དང</w:t>
      </w:r>
      <w:ins w:id="67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7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གོམས་པར་བྱེད་པའི་ཆོས་འདི་དག་ཤེས་པར་བྱ་བ་ཡིན་</w:t>
      </w:r>
      <w:ins w:id="67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གྱི།</w:t>
        </w:r>
      </w:ins>
      <w:del w:id="67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གྱིརྗོ།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ཉན་ཐོས་དང་རང་སངས་རྒྱས་ཀྱི་འབྲས་བུ་ཐོབ་པར་བྱ་བ་མ་ཡིན་པར་བརྟག་</w:t>
      </w:r>
      <w:del w:id="67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པར་བྱའོ་ཞེས་བསྟན་པའོ། །འདི་ནི་རྣམ་པ་ཐམས་ཅད་མཁྱེན་པ་ཉིད་ཐོབ་པར་བྱ་བ་ཡོངས་སུ་མི་གཏོང་བའི་དུས་སོ་ཞེས་བྱ་བར་བརྟག་</w:t>
      </w:r>
      <w:del w:id="67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་སྟེ་ཞེས་བྱ་བ་ནི་ཉན་ཐོས་དང་རང་སངས་རྒྱས་ཀྱི་འབྲས་བུ་མངོན་དུ་བྱས་ན་རྣམ་པ་ཐམས་ཅད་མཁྱེན་པ་ཉིད་ཡོངས་སུ་བཏང་བར་འགྱུར་གྱི་དེ་ལྟར་མི་བྱའོ་ཞེས་བྱ་བའི་དོན་ཏོ། །རབ་འབྱོར་དེ་ལྟར་ན་བྱང་ཆུབ་སེམས་དཔའ་སེམས་དཔའ་ཆེན་པོ་ཤེས་རབ་ཀྱི་ཕ་རོལ་ཏུ་ཕྱིན་པ་ལ་སྤྱོད་པའི་ཚེ། སྟོང་པ་ཉིད་ལ་ཡོངས་སུ་འདྲིས་པར་བྱེད་ཅིང་སྟོང་པ་ཉིད་ཀྱིས་རྣམ་པར་སྤྱོད་པ་ཡིན་ཞེས་བྱ་བ་ནས། དགྲ་བཅོམ་པ་ཉིད་མངོན་དུ་མི་བྱེད་དོ། །རང་བྱང་ཆུབ་མངོན་དུ་མི་བྱེད་དོ་ཞེས་བྱ་བའི་བར་གྱིས་ནི་གོང་དུ་སྟོང་པ་ཉིད་ལ་གནས་པ་ཇི་ལྟར་སྟོང་པ་ཉིད་མངོན་དུ་བྱེད་པར་མི་འགྱུར་ཞེས་རབ་འབྱོར་གྱིས་ཞུས་པའི་ལན་བཅོམ་ལྡན་འདས་ཀྱིས་ཞིབ་ཏུ་བཤད་དེ། བཀའ་སྩལ་པའི་དོན་མཇུག་བསྡུས་ནས་བསྟན་པའོ། །རྣམ་པར་ཐར་པའི་སྒོ་གསུམ་ལ་སོགས་པའི་ཆོས་རྣམས་ཤེས་རབ་ཀྱིས་འདྲིས་ཤིང་གོམས་པར་བྱེད་པ་ཉིད་ལ།</w:t>
      </w:r>
      <w:ins w:id="67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དེ་དག་ལ་གནས་པ་ཞེས་བྱ་བའི་ཉན་ཐོས་དང་རང་སངས་རྒྱས་ལྟར་ཟག་པ་མེད་པའི་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ཆོས་མངོན་དུ་བྱེད་པ་ནི་མ་ཡིན་ནོ་ཞེས་བསྟན་པའོ། །རབ་འབྱོར་འདི་ལྟ་སྟེ་སྐྱེས་བུ་ཞིག་དཔའ་ལ་རྩལ་ཆེ་ལ་ཞེས་བྱ་བ་ནས་མཚན་མ་མེད་པའི་ཏིང་ངེ་འཛིན་གང་མངོན་དུ་བྱས་པས་ཉན་ཐོས་ཀྱི་སའམ། རང་སངས་རྒྱས་ཀྱི་ས་ལ་གནས་པར་འགྱུར་བ་དེ་ལྟ་བུ་ཡང་མངོན་དུ་མི་བྱེད་དོ་ཞེས་བྱ་བའི་བར་གྱིས་ནི་བྱང་ཆུབ་སེམས་དཔའ་ཤེས་རབ་ཀྱི་ཕ་རོལ་ཏུ་ཕྱིན་པ་ལ་སྤྱོད་པ་ཐབས་མཁས་པ་དང་ལྡན་པ་ཆོས་ཐམས་ཅད་སྟོང་པ་ཉིད་དུ་ཡང་རྟོགས་པར་བྱེད་ལ། ཉན་ཐོས་དང་རང་སངས་རྒྱས་ཀྱི་མྱ་ངན་ལས་འདས་པ་མངོན་སུམ་དུ་ཡང་མི་བྱེད་པའི་དཔེ་མི་དཔའ་བོ་རྩལ་</w:t>
      </w:r>
      <w:del w:id="67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ཆེ་ཞིང་ཐབས་མཁས་པ་ལས་བླངས་ཏེ་བསྟན་པ་སྟེ། ཚིག་གཞན་ནི་རང་ལོག་ཏུ་ཟད། སྒྱུ་རྩལ་དྲུག་ཅུ་རྩ་བཞི་པོ་ནི་རྩལ་གྱིས་ཐབས་སྣ་ཚོགས་དང</w:t>
      </w:r>
      <w:ins w:id="67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7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དགྲ་ཐབས་སྣ་ཚོགས་དང</w:t>
      </w:r>
      <w:ins w:id="67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བཟོའི་སྤྱད་སྣ་ཚོགས་དང</w:t>
      </w:r>
      <w:ins w:id="68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8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འཚོ་རྩིས་སུ་བྱ་བའི་སྤྱད་རྣམ་པ་སྣ་ཚོགས་ལ་མཁས་པ་ལ་བྱ་སྟེ། དེ་ལྟ་བུའི་མི་དཔའ་བོ་དེ་འབྲོག་དགོན་པ་འཇིགས་པ་ཆེན་པོར་ཕྱིན་པ་ལས། དགྲ་བྱུང་ཡང་དཔའ་ཞིང་རྩལ་ཆེ་ལ་ཐབས་མཁས་པས་ཕ་མ་དང་བུ་སྨད་ཀྱང་འཇིགས་པ་ནས་བཏོན་ཏེ་བདེ་བར་བཀོད། བདག་ཉིད་ལ་ཡང་དགྲས་མི་ཚུགས་ཤིང</w:t>
      </w:r>
      <w:ins w:id="68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8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དགྲ་ལ་ཡང་གནོད་པར་མི་འགྱུར་བ་དེ་བཞིན་དུ། བྱང་ཆུབ་སེམས་དཔའ་ཐབས་མཁས་པ་དང་ལྡན་པ་ཡང་སེམས་ཅན་ཐམས་ཅད་ལ་ཚད་མེད་པ་སེམས་ཉེ་བར་འཇོག་ཅིང</w:t>
      </w:r>
      <w:ins w:id="68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ཕ་རོལ་ཏུ་ཕྱིན་པ་དྲུག་ཡོངས་སུ་རྫོགས་པར་བྱས་ཏེ། རྣམ་པར་ཐར་པའི་སྒོ་གསུམ་ལ་གནས་ནས་རྣམ་པ་ཐམས་ཅད་མཁྱེན་པ་ཉིད་ཐོབ་པར་བྱ་བའི་དོན་ལ་ཡང་འདྲིས་པར་བྱེད་ལ། དེ་དག་ལ་མཚན་མར་ཡང་མི་འཛིན།</w:t>
      </w:r>
      <w:ins w:id="68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ཉན་ཐོས་དང་རང་སངས་རྒྱས་ཀྱི་སར་ལྷུང་བར་འགྱུར་བའི་མཚན་མ་མེད་པའི་ཏིང་ངེ་འཛིན་ཀྱང་མངོན་དུ་མི་བྱེད་དོ་ཞེས་བསྟན་པ་སྟེ། མི་དཔའ་བོ་ཆེ་ནི་བྱང་ཆུབ་སེམས་དཔའ་ཐབས་མཁས་པའི་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དཔེའོ། །ཕ་མ་དང་བུ་སྨད་ནི་སེམས་ཅན་ཐམས་ཅད་ཀྱི་དཔེའོ། །ཕྱིར་རྒོལ་བའི་དགྲ་མང་པོ་ནི་ཐེག་པ་ཆུང་ངུའི་མི་དགེ་བའི་བཤེས་གཉེན་</w:t>
      </w:r>
      <w:ins w:id="68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68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་དཔེའོ། །གྲོང་དང་གྲོང་ཁྱེར་དང་གྲོང་རྡལ་དང་ལྗོངས་ནི་བྱང་ཆུབ་སེམས་དཔའི་ལམ་བདེ</w:t>
      </w:r>
      <w:ins w:id="68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་བ་ཉན་ཐོས་དང་རང་སངས་རྒྱས་སུ་ལྷུང་བའི་ཉེན་མེད་པའི་དཔེ་ཡིན་པར་རིག་པར་བྱའོ། །རབ་འབྱོར་འདི་ལྟ་སྟེ་དཔེར་ན་འདབ་ཆགས་བྱ་ནི་བར་སྣང་ལ་རྒྱུ་ཞིང་ས་ལ་མི་</w:t>
      </w:r>
      <w:ins w:id="68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68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་སྟེ་ཞེས་བྱ་བ་ནས་སངས་རྒྱས་ཀྱི་ཆོས་ཚད་མེད་པ་ལ་སྤྱད་ནས། རྣམ་པ་ཐམས་ཅད་མཁྱེན་པ་ཉིད་ཐོབ་པར་བྱེད་དོ་ཞེས་བྱ་བའི་བར་གྱིས་ནི་ཤེས་རབ་ཀྱི་ཕ་རོལ་ཏུ་ཕྱིན་པ་ལ་སྤྱོད་པའི་བྱང་ཆུབ་སེམས་དཔའ་ཐབས་མཁས་པ་མི་གནས་པའི་མྱ་ངན་</w:t>
      </w:r>
      <w:ins w:id="68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ལས་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འདས་པ་ལ་གནས་པའི་དཔེ་བྱ་བར་སྣང་ལ་རྒྱུ་བ་</w:t>
      </w:r>
      <w:del w:id="68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ལས་བླངས་ནས་བསྟན་པ་སྟེ། བྱ་བར་སྣང་ལ་རྒྱུ་བ་ནམ་མཁའི་དཀྱིལ་བར་སྣང་ལ་ཡང་གནས་མི་འཆའ་ལ། བྱོལ་སོང་གཞན་ལྟར་ས་འབའ་ཞིག་ལ་ཡང་མི་བརྟེན་པ་དེ་བཞིན་དུ་བྱང་ཆུབ་སེམས་དཔའ་ཐབས་མཁས་པ་ཡང་རྣམ་པར་ཐར་པའི་སྒོ་གསུམ་ལ་སྤྱད་པས་ཉན་ཐོས་དང་རང་སངས་རྒྱས་ཀྱི་ས་མངོན་དུ་ཡང་མི་བྱེད་ལ། ཐབས་ཀྱིས་བྱང་ཆུབ་སེམས་དཔའི་སྤྱད་པ་སྣ་ཚོགས་སྤྱོད་ཀྱང་སེམས་ཅན་ཕལ་ལྟར་འཁོར་བ་ན་ཡང་མི་གནས་ཏེ་དེ་ལྟར་འཁོར་བ་དང་མྱ་ངན་ལས་འདས་པ་གཉིས་ཀ་ཕྱོགས་གཅིག་ཏུ་མི་གནས་པ་ནི་མི་གནས་པའི་མྱ་ངན་ལས་འདས་པ་ཡིན་ནོ་ཞེས་བསྟན་པའོ། །རབ་འབྱོར་འདི་ལྟ་སྟེ་དཔེར་ན། སྐྱེས་བུ་མཐུ་དང་ལྡན་པ་འཕོང་རྩལ་གྱི་སློབ་དཔོན་དུ་གྱུར་པ་ཞེས་བྱ་བ་ནས་ནམ་དགེ་བའི་རྩ་བ་དེ་དག་བླ་ན་མེད་པ་ཡང་དག་པར་རྫོགས་པའི་བྱང་ཆུབ་ཏུ་ཡོངས་སུ་སྨིན་པར་གྱུར་པ་དེ་ན། ཡང་དག་པའི་མཐའ་དམ་པ་མངོན་དུ་བྱེད་དོ་ཞེས་བྱ་བའི་བར་གྱིས་ནི་བྱང་ཆུབ་སེམས་དཔའ་ཤེས་རབ་ཀྱི་ཕ་རོལ་ཏ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ྱིན་པ་ལ་སྤྱོད་པ་གཞན་གྱི་དོན་ཕུན་སུམ་ཚོགས་པ་མ་གྲུབ་ཀྱི་བར་དུ་བདག་གི་དོན་མི་བྱེད་པའི་དཔེ་སྐྱེས་བུ་མཐུ་དང་ལྡན་པ་འཕོང་རྩལ་གྱི་སློབ་དཔོན་དུ་གྱུར་པ་ལས་བླངས་ནས་བསྟན་པ་སྟེ། མདའ་གནམ་དུ་འཕངས་ནས་མདའ་ཕྱི་མ་གཅིག་ནས་གཅིག་ཏུ་བརྒྱུད་པས་ས་ལ་མི་ལྷུང་བར་བྱ་བ་ནི་བྱང་ཆུབ་སེམས་དཔའི་སྨོན་ལམ་དང</w:t>
      </w:r>
      <w:ins w:id="68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དགེ་བའི་རྩ་བ་སྤྱད་པའི་ཤུགས་དྲག་པོ་སེམས་ཅན་གྱི་</w:t>
      </w:r>
      <w:del w:id="68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དོན་མཐར་མ་ཕྱིན་གྱི་བར་དུ་མི་གཏོང་བའི་དཔེ་ཡིན་པར་རིག་པར་བྱའོ། །རབ་འབྱོར་དེ་བས་ན་བྱང་ཆུབ་སེམས་དཔའ་སེམས་དཔའ་ཆེན་པོ་ཤེས་རབ་ཀྱི་ཕ་རོལ་ཏུ་ཕྱིན་པ་ལ་སྤྱོད་པས་ཆོས་དེ་དག་གི་ཆོས་ཉིད་དེ་ལྟར་ཡོངས་སུ་བརྟག་པར་བྱའོ་ཞེས་བྱ་བ་ནི་གོང་དུ་བཤད་པའི་དོན་རྣམས་མཇུག་བསྡུས་ནས་བསྟན་པ་སྟེ། བྱང་ཆུབ་སེམས་དཔའི་ཐབས་མཁས་པའི་ཆོས་ཉིད་དུ་བཤད་པ་དེ་དག་ལ་དེ་ལྟར་བསླབ་པར་བྱའོ་ཞེས་བསྟན་པའོ། །གསོལ་པ་བཅོམ་ལྡན་འདས་བྱང་ཆུབ་སེམས་དཔའ་སེམས་དཔའ་ཆེན་པོ་གང་ཆོས་ཉིད་འདི་ལ་སློབ་པ་ཞེས་བྱ་བ་ནས་རྣམ་པར་ཐར་པའི་སྒོ་གསུམ་ལ་སློབ་ཅིང་བར་མ</w:t>
      </w:r>
      <w:del w:id="68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དོར་བླ་ན་མེད་པ་ཡང་དག་པར་རྫོགས་པའི་བྱང་ཆུབ་ལས་ཉམས་པར་མི་འགྱུར་བ་ནི་དཀའ་བ་</w:t>
      </w:r>
      <w:ins w:id="68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བགྱིད</w:t>
        </w:r>
      </w:ins>
      <w:del w:id="68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བགྱེད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་པ་སྟེ། བཅོམ་ལྡན་འདས་ངོ་མཚར་ཆེའོ། །བདེ་བར་གཤེགས་པ་ཤིན་ཏུ་ངོ་མཚར་ཆེའོ་ཞེས་བྱ་བའི་བར་གྱིས་ནི་བྱང་ཆུབ་སེམས་དཔའ་ཤེས་རབ་ཀྱི་ཕ་རོལ་ཏུ་ཕྱིན་པ་ལ་སྤྱོད་པ། ཤེས་རབ་ཀྱི་ཕ་རོལ་ཏུ་ཕྱིན་པའི་ཆོས་ཉིད་ཟབ་མོ་ཆོས་ཐམས་ཅད་སྟོང་པ་ཉིད་དུ་མཐོང་བ་ལ་སློབ་པ་རྣམས་སྟོང་པས་སྐྲག་སྟེ།</w:t>
      </w:r>
      <w:ins w:id="68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ཞུམ་ནས་བླ་ན་མེད་པའི་བྱང་ཆུབ་མ་ཐོབ་པར་བར་མ་དོར་ཉན་ཐོས་དང་རང་སངས་རྒྱས་ཀྱི་སར་མི་ལྷུང་བར་ནུས་པ་ནི་དཀའ་བ་བགྱིད་པ་</w:t>
      </w:r>
      <w:del w:id="68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སྟེ། རབ་ཏུ་ངོ་མཚར་ཆེའོ་ཞེས་གསོལ་པའོ། །བཅོམ་ལྡན་འདས་ཀྱིས་བཀའ་སྩལ་པ།</w:t>
      </w:r>
      <w:ins w:id="68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རབ་འབྱོར་དེ་ནི་འདི་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ལྟར་བྱང་ཆུབ་སེམས་དཔའ་སེམས་དཔའ་ཆེན་པོས་སེམས་ཅན་ཐམས་ཅད་ཡོངས་སུ་མ་བཏང་བའི་ཕྱིར་ཏེ། རབ་འབྱོར་བྱང་ཆུབ་སེམས་དཔའ་སེམས་དཔའ་ཆེན་པོ་གང་གིས་སེམས་ཅན་ཐམས་ཅད་ཡོངས་སུ་མ་བཏང་</w:t>
      </w:r>
      <w:del w:id="68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་དེ་དག་གི་སྨོན་ལམ་གྱི་ཁྱད་པར་ནི་རྣམ་པ་དེ་ལྟར་འགྱུར་རོ་ཞེས་བྱ་བ་ནི་དེ་ལྟར་བྱང་ཆུབ་སེམས་དཔའ་ཆོས་ཐམས་ཅད་སྟོང་པར་རྟོགས་ཀྱང་སྟོང་པས་སྐྲག་ཅིང་སེམས་ཞུམ་སྟེ་བར་མ</w:t>
      </w:r>
      <w:del w:id="68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དོར་བླ་ན་མེད་པ་ཡང་དག་པར་རྫོགས་པའི་བྱང་ཆུབ་ལས་ཉམས་ནས། ཉན་ཐོས་དང་རང་སངས་རྒྱས་ཀྱི་སར་མི་</w:t>
      </w:r>
      <w:ins w:id="68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68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་བས་དཀའ་བ་སྤྱོད་པ་དེ་ཡང་སྙིང་རྗེ་ཆེན་པོས་སེམས་ཅན་ཐམས་ཅད་ཡོངས་སུ་མ་བཏང་</w:t>
      </w:r>
      <w:ins w:id="68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སྟེ། </w:t>
        </w:r>
      </w:ins>
      <w:del w:id="68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རྗོསྟེ།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ཐམས་ཅད་བླ་ན་མེད་པ་ཡང་དག་པར་རྫོགས་པའི་བྱང་ཆུབ་ཏུ་མ་བཀོད་ཀྱི་བར་དུ་བདག་མངོན་པར་རྫོགས་པར་འཚང་མི་རྒྱའོ་ཞེས་སྨོན་ལམ་ཁྱད་པར་ཅན་དུ་བཏབ་པའི་ཕྱིར་དེ་ལྟར་འགྱུར་རོ་ཞེས་བསྟན་པ་སྟེ། སེམས་ཅན་ཐམས་ཅད་ཡོངས་སུ་མ་བཏང་ཡང་དམ་པ་མ་ཡིན་པའི་ཆོས་སྤྱོད་པའི་སེམས་ཅན་དང</w:t>
      </w:r>
      <w:ins w:id="68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བདག་ཏུ་ལྟ་བའི་སེམས་ཅན་དང</w:t>
      </w:r>
      <w:ins w:id="68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སེམས་ཕྱིན་ཅི་ལོག་ཏུ་གྱུར་པའི་སེམས་ཅན་དང</w:t>
      </w:r>
      <w:ins w:id="68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གང་ཟག་དང་ཆོས་སུ་རྣམ་པར་རྟོག་པའི་སེམས་ཅན་དང</w:t>
      </w:r>
      <w:ins w:id="68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8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མཚན་མ་ཅན་དུ་སྤྱོད་པའི་སེམས་ཅན་དང</w:t>
      </w:r>
      <w:ins w:id="68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འཇིག་རྟེན་དང</w:t>
      </w:r>
      <w:ins w:id="68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་འཇིག་རྟེན་ལས་འདས་པའི་ཆོས་རྣམས་ལ་སྨོན་པའི་སེམས་ཅན་རྣམས་ཡོངས་སུ་མ་བཏང་བ་སྟེ། དེ་ལ་རབ་འབྱོར་བྱང་ཆུབ་སེམས་དཔའ་སེམས་དཔའ་ཆེན་པོ་གང་སེམས་ཅན་ཐམས་ཅད་ནི་བདག་གིས་ཡོངས་སུ་མ་བཏང་བ་སྟེ། དམ་པ་མ་ཡིན་པའི་ཆོས་ལ་གནས་པ་འདི་དག་ནི་བདག་གིས་ཡོངས་སུ་དགྲོལ་བར་བྱའོ་ཞེས་བྱ་བ་ནས་ཇི་སྲིད་དུ་རྣམ་པ་ཐམས་ཅད་མཁྱེན་པ་ཉིད་མ་ཐོབ་ཀྱི་བར་དུ་</w:t>
      </w:r>
      <w:del w:id="68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མ་དོར་ཡང་དག་པའི་མཐའ་མངོན་དུ་མི་བྱེད་པར་རིག་པར་བྱའོ་ཞེས་བྱ་བའི་བར་གྱིས་ནི་དམ་པ་མ་ཡིན་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པའི་ཆོས་</w:t>
      </w:r>
      <w:ins w:id="68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སྤྱད</w:t>
        </w:r>
      </w:ins>
      <w:del w:id="68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སྤྱོད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སེམས་ཅན་རྣམས་ཡོངས་སུ་མ་བཏང་བའི་ཕྱིར་རྣམ་པར་ཐར་པའི་སྒོ་གསུམ་གྱི་ཏིང་ངེ་འཛིན་མངོན་པར་སྒྲུབ་ཅིང</w:t>
      </w:r>
      <w:ins w:id="68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ཉན་ཐོས་དང་རང་སངས་རྒྱས་ལྟར་ཡང་དག་པའི་མཐའ་མངོན་དུ་མི་བྱེད་པ་བསྟན་པའོ། །རབ་འབྱོར་གཞན་ཡང་བྱང་ཆུབ་སེམས་དཔའ་སེམས་དཔའ་ཆེན་པོ་གང་གི་ཚེ་འདི་ལྟ་སྟེ་ནང་སྟོང་པ་ཉིད་དང་ཞེས་བྱ་བས་ཐབས་མཁས་པས་ཡོངས་སུ་བཟུང་བའི་བྱང་ཆུབ་སེམས་དཔའ་སེམས་དཔའ་ཆེན་པོ་དེ་</w:t>
      </w:r>
      <w:ins w:id="68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ནི</w:t>
        </w:r>
      </w:ins>
      <w:del w:id="68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་དགེ་བའི་རྩ་བ་རྣམས་ཀྱིས་རྣམ་པར་འཕེལ་ཞིང་དེའི་དབང་པོ་རྣམས་ཀྱང་ཆེས་རྣོ་བར་འགྱུར་ཏེ། ཉན་ཐོས་དང་རང་སངས་རྒྱས་ཀྱི་ལྟ་བུ་མ་ཡིན་པར་འགྱུར་རོ་ཞེས་བྱ་བའི་བར་གྱིས་ནི་བདག་ཏུ་ལྟ་བའི་སེམས་ཅན་རྣམས་ཡོངས་སུ་མ་བཏང་བའི་ཕྱིར་སྟོང་པ་ཉིད་ཀྱི་ཆོས་རྣམས་ལ་སྤྱོད་ཅིང་སེམས་ཅན་འདི་དག་ཡུན་རིང་པོ་ནས་བདག་དང་སེམས་ཅན་དང</w:t>
      </w:r>
      <w:ins w:id="68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སྲོག་དང</w:t>
      </w:r>
      <w:ins w:id="68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འགྲོ་བ་དང</w:t>
      </w:r>
      <w:ins w:id="68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གསོ་བ་དང</w:t>
      </w:r>
      <w:ins w:id="68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སྐྱེས་བུ་དང</w:t>
      </w:r>
      <w:ins w:id="68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8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ང་ཟག་ལ་སོགས་པའི་འདུ་ཤེས་པས་དམིགས་པ་ཅན་དུ་སྤྱོད་པ་ཡིན་གྱི་དེ་དག་གི་དམིགས་པ་སྤང་བའི་ཕྱིར་ཆོས་བསྟན་པར་བྱའོ་སྙམ་དུ་སེམས་ཤིང</w:t>
      </w:r>
      <w:ins w:id="68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ང་དག་པའི་མཐའ་མངོན་དུ་མི་བྱེད་ན་ཕ་རོལ་ཏུ་ཕྱིན་པ་དྲུག་ལ་སོགས་པའི་རྣམ་པར་བྱང་བའི་ཆོས་རྣམས་ཡོངས་སུ་འགྲིབ་པར་མི་འགྱུར་ཞིང</w:t>
      </w:r>
      <w:ins w:id="68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དགེ་བའི་ཆོས་རྣམས་ཀྱིས་རྣམ་པར་འཕེལ་བ་དང</w:t>
      </w:r>
      <w:ins w:id="68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ཉན་ཐོས་དང་རང་སངས་རྒྱས་ལས་ཁྱད་པར་དུ་འཕགས་པར་ཤེས་རབ་</w:t>
      </w:r>
      <w:ins w:id="68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རྣོ</w:t>
        </w:r>
      </w:ins>
      <w:del w:id="68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རྡོ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་བར་འགྱུར་རོ་ཞེས་བདག་ཏུ་ལྟ་བའི་སེམས་ཅན་རྣམས་ཡོངས་སུ་མ་བཏང་</w:t>
      </w:r>
      <w:ins w:id="68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</w:t>
        </w:r>
      </w:ins>
      <w:del w:id="68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་ཕན་ཡོན་དང་བཅས་པར་བསྟན་པའོ། །རབ་འབྱོར་གཞན་ཡང་བྱང་ཆུབ་སེམས་དཔའ་སེམས་དཔའ་ཆེན་པོ་ནི་འདི་ལྟ་སྟེ།</w:t>
      </w:r>
      <w:ins w:id="68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སེམས་ཅན་འདི་དག་ནི་ཡུན་རིང་པོ་ནས་ཕྱིན་ཅི་ལོག་བཞི་ལ་སྤྱོད་སྤྱོད་པ་ཞེས་བྱ་བ་ནས། བླ་ན་མེད་པ་ཡང་དག་པར་རྫོགས་པའི་བྱང་ཆུབ་ཏུ་</w:t>
      </w:r>
      <w:ins w:id="68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འཚང་རྒྱ</w:t>
        </w:r>
      </w:ins>
      <w:del w:id="68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མངོན་པར་</w:delText>
        </w:r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delText>རྫོགས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སངས་རྒྱས་ཀྱི་བར་དུ་ཡང་དག་པའི་མཐའ་མངོན་དུ་མི་བྱེད་དོ་ཞེས་བྱ་བའི་བར་གྱིས་ནི་སེམས་ཕྱིན་ཅི་ལོག་ཏུ་གྱུར་པའི་སེམས་ཅན་རྣམས་ཡོངས་སུ་མ་བཏང་</w:t>
      </w:r>
      <w:ins w:id="68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པའི</w:t>
        </w:r>
      </w:ins>
      <w:del w:id="68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བླུབའི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་ཕྱིར་ཐབས་ལ་མཁས་པ་རྣམ་པར་བྱང་བའི་ཆོས་རྣམ</w:t>
      </w:r>
      <w:del w:id="68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་ཡོངས་སུ་རྫོགས་པར་མ་གྱུར་གྱི་བར་དུ་ཡང་དག་པའི་མཐའ་མངོན་དུ་མི་བྱེད་པ་བསྟན་པའོ། །རབ་འབྱོར་གཞན་ཡང་བྱང་ཆུབ་སེམས་དཔའ་སེམས་དཔའ་ཆེན་པོ་ནི་འདི་སྙམ་དུ་སེམས་ཅན་འདི་དག་ནི་ཡུན་</w:t>
      </w:r>
      <w:ins w:id="68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རང</w:t>
        </w:r>
      </w:ins>
      <w:del w:id="68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རིང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ོ་ནས་དམིགས་པ་ལ་སྤྱོད་སྤྱོད་པ་སྟེ་ཞེས་བྱ་བ་ནས་སྙིང་རྗེ་ཆེན་པོ་ཡོངས་སུ་མ་རྫོགས་པར་ཡང་དག་པའི་མཐའ་མངོན་དུ་མི་བྱེད་དེ། དེའི་ཚེ་བྱང་ཆུབ་སེམས་དཔའ་སེམས་དཔའ་ཆེན་པོ་རྣམ་པར་ཐར་པའི་སྒོ་སྟོང་པ་ཉིད་དང</w:t>
      </w:r>
      <w:ins w:id="68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མཚན་མ་མེད་པ་དང</w:t>
      </w:r>
      <w:ins w:id="68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སྨོན</w:t>
        </w:r>
      </w:ins>
      <w:del w:id="68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སྔོན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་པ་མེད་པའི་ཏིང་ངེ་འཛིན་བསྒོམ་པ་ཡོངས་སུ་རྫོགས་པར་འགྱུར་རོ་ཞེས་བྱ་བའི་བར་གྱིས་</w:t>
      </w:r>
      <w:ins w:id="68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ནི</w:t>
        </w:r>
      </w:ins>
      <w:del w:id="68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ང་ཟག་དང་ཆོས་སུ་རྣམ་པར་རྟོག་པའི་སེམས་ཅན་ཡོངས་སུ་མ་བཏང་བའི་ཕྱིར་རྣམ་པར་བྱང་བའི་ཆོས་རྣམས་ཡོངས་སུ་མ་རྫོགས་པར་ཡང་དག་པའི་མཐའ་མངོན་དུ་མི་བྱེད་པ་བསྟན་པའོ། །རབ་འབྱོར་གཞན་ཡང་བྱང་ཆུབ་སེམས་དཔའ་སེམས་དཔའ་ཆེན་པོ་ཤེས་རབ་ཀྱི་ཕ་རོལ་ཏུ་ཕྱིན་པ་ལ་སྤྱོད་པའི་ཚེ། འདི་སྙམ་དུ་སེམས་ཅན་འདི་དག་ནི་ཡུན་རིང་པོ་ནས་མཚན་མ་ལ་སྤྱོད་སྤྱོད་པ་སྟེ་ཞེས་བྱ་བ་ནས་སྙིང་རྗེ་ཆེན་པོ་ཡོངས་སུ་མ་རྫོགས་པར་ཡང་དག་པའི་མཐའ་</w:t>
      </w:r>
      <w:del w:id="68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མངོན་དུ་མི་བྱེད་དེ། </w:t>
      </w:r>
      <w:ins w:id="68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ལྡེའི</w:t>
        </w:r>
      </w:ins>
      <w:del w:id="68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དེའི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་ཚེ་བྱང་ཆུབ་སེམས་དཔའ་སེམས་དཔའ་ཆེན་པོའི་རྣམ་པར་ཐར་པའི་སྒོ་སྟོང་པ་ཉིད་དང</w:t>
      </w:r>
      <w:ins w:id="68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མཚན་མ་མེད་པ་དང</w:t>
      </w:r>
      <w:ins w:id="68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ྨོན་པ་མེད་པའི་ཏིང་ངེ་འཛིན་བསྒོམ་པ་ཡོངས་སུ་རྫོགས་པར་འགྱུར་རོ་ཞེས་བྱ་བའི་བར་གྱིས་ནི་མཚན་མ་ཅན་དུ་སྤྱོད་པའི་སེམས་ཅན་རྣམས་ཡོངས་སུ་མ་བཏང་བའི་ཕྱིར་ཐབས་མཁས་པས་དེ་དེ་བཞིན་གཤེགས་པའི་སྟོབས་བཅུ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སོགས་པ་ཡོངས་སུ་མ་རྫོགས་པར་ཡང་དག་པའི་མཐའ་མངོན་དུ་མི་བྱེད་པ་བསྟན་པའོ། 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ins w:id="68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འདི་སྙམ་དུ་སེམས་</w:t>
      </w:r>
      <w:ins w:id="68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ཅད</w:t>
        </w:r>
      </w:ins>
      <w:del w:id="68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ཅན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ི་དག་ནི་ཡུན་རིང་པོ་ནས་སྨོན་ལམ་ལ་སྤྱོད་སྤྱོད་པ་སྟེ་ཞེས་བྱ་བ་ནས་བླ་ན་མེད་པ་ཡང་དག་པར་རྫོགས་པའི་བྱང་ཆུབ་ཏུ་</w:t>
      </w:r>
      <w:ins w:id="68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ངོན་པར་སངས་རྒྱས་ཀྱི་བར་དུ་ཡང་དག་པའི་མཐའ་ཡང་མངོན་དུ་མི་བྱེད་དོ་ཞེས་བྱ་བའི་བར་གྱིས་ནི་འཇིག་རྟེན་དང་འཇིག་རྟེན་ལས་འདས་པའི་ཆོས་རྣམས་ལ་སྨོན་པའི་སེམས་ཅན་རྣམས་ཡོངས་སུ་མ་བཏང་བའི་ཕྱིར་རྣམ་པར་ཐར་པའི་སྒོ་གསུམ་གྱི་</w:t>
      </w:r>
      <w:ins w:id="68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ཏིང</w:t>
        </w:r>
      </w:ins>
      <w:del w:id="68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ཁྲུཉིང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ངེ་འཛིན་སྒོམ་པ་ཡོངས་སུ་རྫོགས་པར་བྱེད་ཅིང་དེ་བཞིན་གཤེགས་པའི་སྟོབས་བཅུ་ལ་སོགས་པ་ཡོངས་སུ་མ་རྫོགས་པར་ཡང་དག་པའི་མཐའ་མངོན་དུ་མི་བྱེད་པ་བསྟན་པའོ། །རབ་འབྱོར་བྱང་ཆུབ་སེམས་དཔའ་སེམས་དཔའ་ཆེན་པོ་སྦྱིན་པའི་ཕ་རོལ་ཏུ་ཕྱིན་པ་ལ་སྤྱོད་པ་དང་ཞེས་བྱ་བ་ནས་སངས་རྒྱས་ཀྱི་ཆོས་མ་འདྲེས་པ་རྣམས་ལ་སྤྱོད་པ་དང</w:t>
      </w:r>
      <w:ins w:id="68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8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ྲེས་པར་བྱེད་ཅིང་དེ་ལྟ་བུའི་ཡེ་ཤེས་མཐོང་བ་དང་ལྡན་པའི་བྱང་ཆུབ་སེམས་དཔའ་སེམས་དཔའ་ཆེན་པོ་ནི་མངོན་པར་འདུ་བྱ་བ་མེད་པར་</w:t>
      </w:r>
      <w:ins w:id="68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68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རྩང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འམ་ཁམས་གསུམ་པ་དང་ལྷན་ཅིག་གནས་མེད་སྐབས་མེད་དེ་དེ་ནི་གནས་མ་ཡིན་ནོ་ཞེས་བྱ་བའི་བར་གྱིས་ནི་གོང་དུ་བཤད་པ་ལྟར་སྙིང་རྗེ་ཆེན་པོ་དང་ལྡན་པས། སེམས་ཅན་ཐམས་ཅད་ཡོངས་སུ་མ་བཏང་བ་དང</w:t>
      </w:r>
      <w:ins w:id="68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9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ཐབས་མཁས་པས་ཡང་དག་པའི་མཐའ་མངོན་དུ་མི་བྱེད་པའི་བྱང་ཆུབ་སེམས་དཔའ་ཕ་རོལ་ཏུ་ཕྱིན་པ་དྲུག་ལ་སོགས་པ་སྤྱོད་པ་ནི་ནམ་ཡང་ཉན་ཐོས་དང་རང་སངས་རྒྱས་ཀྱི་མྱ་ངན་ལས་འདས་པ་མངོན་པར་འདུ་བྱེད་པ་མེད་པར་</w:t>
      </w:r>
      <w:ins w:id="69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69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་བར་ཡང་མི་འགྱུར་ལ། སེམས་ཅན་ཕལ་ལྟར་འཁོར་བ་ན་གནས་པར་ཡང་མི་འགྱུར་རོ་ཞེས་བསྟན་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པའོ། །རབ་འབྱོར་བྱང་ཆུབ་སེམས་དཔའ་སེམས་དཔའ་ཆེན་པོ་དེ་ལྟར་སྤྱོད་པའི་བྱང་ཆུབ་ཀྱི་ཕྱོགས་ཀྱི་ཆོས་འདི་དག་ལ་</w:t>
      </w:r>
      <w:del w:id="69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ཡོངས་སུ་འདྲིས་པར་བྱེད་པ་དེ་ཅི་ལྟར་ན་ཞེས་བྱ་བ་ལ་སོགས་པས་ནི། དེ་ལྟར་སྤྱོད་པའི་བྱང་ཆུབ་སེམས་དཔའ་དེ་དག་ལུང་བསྟན་པ་ཡིན་ནམ། མ་ཡིན་བརྟག་པའི་ཕྱིར།</w:t>
      </w:r>
      <w:ins w:id="69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བྱང་ཆུབ་སེམས་དཔའ་ནང་གཅིག་ལ་གཅིག་འདྲིར་གཞུག་པ་བསྟན་པ་སྟེ། དེ་ལ་དེ་ལྟར་སྤྱོད་ཅིང་བྱང་ཆུབ་ཀྱི་ཕྱོགས་ཀྱི་ཆོས་འདི་དག་ཡོངས་སུ་འདྲིས་པར་བྱེད་པ་དེ་ལ་ཇི་ལྟར་ན་ཞེས་བྱ་བ་ནས། དེ་ཅིའི་ཕྱིར་ཞེ་ན། དེ་ནི་འདི་ལྟར་ཕྱིར་མི་ལྡོག་པའི་བྱང་ཆུབ་སེམས་དཔའ་སེམས་དཔའ་ཆེན་པོའི་ཡོངས་སུ་འདྲིས་པར་བྱ་བ་དེ་བརྗོད་དོ། །དེ་ལུང་བསྟན་ཏོ། །དེ་རབ་ཏུ་འབྱེད་དོ་ཞེས་བྱ་བའི་བར་གྱིས་ནི་དེ་ལྟར་སྤྱོད་པའི་བྱང་ཆུབ་སེམས་དཔའ་དེ་ལ་ཕ་རོལ་ཏུ་ཕྱིན་པ་དྲུག་ལ་སོགས་པའི་ཆོས་དེ་དག་ལ་སྤྱོད་ཅིང་ཡོངས་སུ་འདྲིས་པར་བྱེད་པ་ན་ཉན་ཐོས་དང་རང་སངས་རྒྱས་ཀྱི་ས་ཐོབ་པར་འགྱུར་</w:t>
      </w:r>
      <w:ins w:id="69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པའི</w:t>
        </w:r>
      </w:ins>
      <w:del w:id="69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་སྟོང་པ་ཉིད་ཡང་དག་པའི་མཐའ་མངོན་དུ་མི་བྱེད་པ་ཡིན་ཞེས་དྲིས་ན། གལ་ཏེ་རྣམ་པར་ཐར་པའི་སྒོ་གསུམ་དང</w:t>
      </w:r>
      <w:ins w:id="69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9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མངོན་པར་འདུ་</w:t>
      </w:r>
      <w:del w:id="69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ཞུ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བྱ་བ་མེད་པ་དང</w:t>
      </w:r>
      <w:ins w:id="69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སྐྱེ་བ་མེད་པ་དང</w:t>
      </w:r>
      <w:ins w:id="69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འགག་པ་མེད་པ་དང</w:t>
      </w:r>
      <w:ins w:id="69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དངོས་པོ་མེད་པ་ཡིད་ལ་འདྲིས་པར་བྱ་བ་ཙམ་དུ་ཟད་ཀྱི། མངོན་དུ་བྱ་བ་མ་ཡིན་ནོ་ཞེས་ལན་ལྡོན་ན་དེ་ཕྱིར་མི་ལྡོག་པའི་བྱང་ཆུབ་སེམས་དཔའ་དང་མཐུན་པར་ལན་ལྡོན་པས་དེ་བླ་ན་མེད་པ་ཡང་དག་པར་རྫོགས་པའི་བྱང་ཆུབ་ཏུ་ལུང་བསྟན་པར་རིག་པར་བྱ་བ་བསྟན་པའོ། །རབ་འབྱོར་གལ་ཏེ་བྱང་ཆུབ་སེམས་དཔའ་སེམས་དཔའ་ཆེན་པོ་ལ་དེ་ལྟ་བུ་དྲིས་ན། འདི་སྐད་དུ་ལུང་སྟོན་ཅིང་དེས་སྟོང་པ་ཉིད་ལ་ཡོངས་སུ་</w:t>
      </w:r>
      <w:ins w:id="69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འདིས</w:t>
        </w:r>
      </w:ins>
      <w:del w:id="69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འདྲིས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མི་བྱའོ་ཞེས་བྱ་བ་ནས་ཕྱིར་མི་ལྡོག་པའི་བྱང་ཆུབ་སེམས་དཔའ་སེམས་དཔའ་ཆེན་པོས་ཕྱིར་མི་ལྡོག་པའི་ས་ནོན་པ་ལྟར་བསྲབས་པའི་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ནོན་པ་མ་ཡིན་ནོ་ཞེས་བྱ་བར་རིག་</w:t>
      </w:r>
      <w:del w:id="69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པར་བྱའོ་ཞེས་བྱ་བའི་བར་</w:t>
      </w:r>
      <w:ins w:id="69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9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་ནི་ཕ་རོལ་ཏུ་ཕྱིན་པ་དྲུག་ལ་སོགས་པ་ལ་སྤྱོད་པའི་ཚེ། ཇི་ལྟར་ཡང་དག་པའི་མཐའ་མངོན་དུ་མི་བྱེད་པ་ཡིན་ཞེས་དྲིས་པ་ན་རྣམ་པར་ཐར་པའི་སྒོ་གསུམ་དང</w:t>
      </w:r>
      <w:ins w:id="69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མངོན་པར་འདུ་བྱ་བ་མེད་པ་ལ་སོགས་པ་ཡོངས་སུ་འདྲིས་པར་མི་བྱའོ་ཞེས་ཟེར་ན། ཕྱིར་མི་ལྡོག་པའི་བྱང་ཆུབ་སེམས་དཔའ་དྲིས་པའི་ལན་ལྡོན་པ་དང་མི་མཐུན་པས་བླ་ན་མེད་པ་ཡང་དག་པར་རྫོགས་པའི་བྱང་ཆུབ་ཏུ་ལུང་བསྟན་པ་མ་ཡིན་པར་རིག་པར་བྱ་བ་བསྟན་པ་སྟེ། ཕྱིར་མི་ལྡོག་པའི་བྱང་ཆུབ་སེམས་དཔའ་སེམས་དཔའ་ཆེན་པོས་ཕྱིར་མི་ལྡོག་པའི་ས་ནོན་པ་ལྟར་བསྲབས་པའི་ས་ནོན་པ་མ་ཡིན་ནོ་ཞེས་བྱ་བ་ལ་བསྲབས་པའི་ས་ཞེས་བྱ་བ་ཉན་ཐོས་ཀྱི་སའི་རིམ་པ་ལ་ནི་ལན་ཅིག་ཕྱིར་འོང་བའི་ས་ལ་བྱ། བྱང་ཆུབ་སེམས་དཔའི་སའི་རིམ་པ་ལ་ནི་ས་གཉིས་པ་ཡན་ཆད། ས་བདུན་པ་མན་ཆད་ལ་བྱ་སྟེ། ཕྱིར་མི་ལྡོག་པའི་བྱང་ཆུབ་སེམས་དཔའ་ས་བརྒྱད་ནོན་པ་ནི་མཚན་མ་ཐམས་ཅད་སྤངས་ཤིང་ལྷུན་གྱིས་གྲུབ་པར་གྱུར་པ་དེ་ལྟར་ལུང་མ་བསྟན་པའི་བྱང་ཆུབ་སེམས་དཔའ་དེ་དག་གིས་བསྲབས་པའི་ས་ཡང་ལེགས་པར་ནོན་པར་མ་གྱུར་ཏོ་ཞེས་བྱ་བའི་དོན་ཏོ།</w:t>
      </w:r>
      <w:ins w:id="69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གསོལ་པ་བཅོམ་ལྡན་འདས་གང་གིས་སླར་མི་ལྡོག་པར་འགྱུར་བའི་རྣམ་གྲངས་མཆིས་སམ་ཞེས་བྱ་བ་ནི་བྱང་ཆུབ་སེམས་དཔའི་སའི་རིམ་པ་</w:t>
      </w:r>
      <w:ins w:id="69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མ་ཐོབ་པ་ལས་ཕྱིར་མི་ལྡོག་པར་འགྱུར་བ་ཅི་ལས་བརྟག་ཅེས་ཞུས་པའོ། །བཅོམ་ལྡན་འདས་ཀྱིས་བཀའ་སྩལ་པ། རབ་འབྱོར་དེ་ནི་ཡོད་དེ། གལ་ཏེ་བྱང་ཆུབ་སེམས་དཔའ་སེམས་དཔའ་ཆེན་པོས་ཕ་རོལ་ཏུ་ཕྱིན་པ་དྲུག་ཐོས་ཀྱང་རུང་མ་ཐོས་ཀྱང་རུང་སྟེ། ཕྱིར་མི་ལྡོག་པའི་བྱང་ཆུབ་སེམས་དཔའ་སེམས་དཔའ་ཆེན་པོ་ཅི་ལྟ་བ་བཞིན་དུ་ལན་གླན་པའོ་ཞེས་བྱ་བ་ནི་སའི་རིམ་པ་མ་ཐོབ་པའི་བྱང་ཆུབ་སེམས་དཔ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ཀྱང་ཆོས་ཟབ་མོ་ལ་མོས་ཤིང</w:t>
      </w:r>
      <w:ins w:id="69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ན་གྱིས་དྲིས་པའི་ལན་ཕྱིར་མི་ལྡོག་པའི་བྱང་ཆུབ་སེམས་དཔའ་དང་མཐུན་པར་ལན་ལྡོན་པ་དེ་དག་ནི་ཕྱིས་ཕྱིར་མི་ལྡོག་པར་འགྱུར་ཞེས་བསྟན་པའོ། །གསོལ་པ་བཅོམ་ལྡན་འདས་དེའི་སླད་དུ་བྱང་ཆུབ་ཏུ་སྤྱོད་པ་ནི་མང་སྟེ། ཕྱིར་མི་ལྡོག་པའི་བྱང་ཆུབ་སེམས་དཔའ་སེམས་དཔའ་ཆེན་པོ་ཡོངས་སུ་སྦྱང་བའི་སའམ་ཡོངས་སུ་སྦྱང་བ་མ་ལགས་པའི་ས་ལ་གནས་པ་བཞིན་དུ་ལན་འདེབས་པ་ནི་ཉུང་ངོ་ཞེས་བྱ་བ་ནི་ཕྱིར་མི་ལྡོག་པར་འགྱུར་བ་དཀོན་པ་སྟེ། ཡོངས་སུ་སྦྱང་བའི་ས་ནི་མོས་པས་སྤྱོད་པའི་ས་ལ་བྱའོ། །ཡོངས་སུ་སྦྱང་བའི་ས་མ་ཡིན་པ་ནི་མོས་པས་སྤྱོད་པའི་ས་ཡང་མ་ཐོབ་པ་ལ་བྱའོ། །བཅོམ་ལྡན་འདས་ཀྱིས་བཀའ་སྩལ་པ། རབ་འབྱོར་དེ་དེ་བཞིན་ནོ་ཞེས་བྱ་བ་ནས། དེ་དག་ནི་ལྷ་དང་མི་དང་ལྷ་མ་ཡིན་དུ་བཅས་པའི་འཇིག་རྟེན་གྱིས་མི་འཕྲོགས་པའོ། །འཕགས་པ་ཤེས་རབ་ཀྱི་ཕ་རོལ་ཏུ་ཕྱིན་པ་སྟོང་ཕྲག་བརྒྱ་</w:t>
      </w:r>
      <w:ins w:id="69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69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་ལས་ལེའུ་བཞི་བཅུ་ལྔ་པའོ།། །།ཞེས་བྱ་བའི་བར་གྱིས་ནི་ཕྱིར་མི་ལྡོག་པར་འགྱུར་བའི་བྱང་ཆུབ་སེམས་དཔའ་དཀོན་པའི་གཏན་ཚིགས་བསྟན་པ་སྟེ། སྔོན་དགེ་བའི་རྩ་བ་ཆེན་པོ་བསྐྱེད་ཅིང</w:t>
      </w:r>
      <w:ins w:id="69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ོད་ནམས་དང་ཡེ་ཤེས་ཀྱི་ཚོགས་བསགས་པ་དེ་དག་གིས་ཕྱིར་མི་ལྡོག་པའི་བྱང་ཆུབ་སེམས་དཔའ་དང་མཐུན་པར་ལན་ལྡོན་ཞིང</w:t>
      </w:r>
      <w:ins w:id="69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ཕྱིས་ཀྱང་ཕྱིར་མི་ལྡོག་པར་འགྱུར་ཏེ། དེ་དག་དང་ལྷ་དང་མི་དང་ལྷ་མ་ཡིན་གྱི་</w:t>
      </w:r>
      <w:del w:id="69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འཇིག་རྟེན་གྱིས་ཟིལ་གྱིས་མི་ནོན་ཅིང་སླར་མི་ཚུགས་སོ་ཞེས་བྱ་བའི་དོན་ཏོ། །དེ་ནས་ཡང་བཅོམ་ལྡན་འདས་ཀྱིས་ཚེ་དང་ལྡན་པ་རབ་འབྱོར་ལ་འདི་སྐད་ཅེས་བཀའ་སྩལ་ཏོ་ཞེས་བྱ་བ་ལ་སོགས་པ་ནས་ཕྱིར་མི་ལྡོག་པའི་བྱང་ཆུབ་སེམས་དཔའི་མཚན་ཉིད་བརྟག་པར་བསྟན་པ་སྟེ། རབ་འབྱོར་གལ་ཏེ་བྱང་ཆུབ་སེམས་དཔའ་སེམས་དཔའ་ཆེན་པོ་རྨི་ལམ་ན་ཡང་ཞེས་བྱ་བ་ནས། ཆོས་ཐམས་ཅད་སྤྲུལ་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པ་དང་འདྲ་བ་ཉིད་དུ་ལྟ་ལ། མངོན་དུ་མི་བྱེད་ན་རབ་འབྱོར་དེ་ནི་ཕྱིར་མི་ལྡོག་པའི་བྱང་ཆུབ་སེམས་དཔའ་སེམས་དཔའ་ཆེན་པོའི་ཕྱིར་མི་ལྡོག་པའི་མཚན་ཉིད་དུ་རིག་པར་བྱའོ་ཞེས་བྱ་བའི་བར་གྱིས་ནི་བྱང་ཆུབ་སེམས་དཔའ་གང་གི་རྨི་ལམ་ན་ཡང་ཉན་ཐོས་དང་རང་སངས་རྒྱས་ཀྱི་ས་དང</w:t>
      </w:r>
      <w:ins w:id="69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ཁམས་གསུམ་ལ་འདོད་པའི་སེམས་མི་སྐྱེ་ཞིང་ཡོན་ཏན་དུ་མི་ལྟ་ལ། ཆོས་ཐམས་ཅད་རྨི་ལམ་དང</w:t>
      </w:r>
      <w:ins w:id="69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9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སྒྲ་བརྙན་དང</w:t>
      </w:r>
      <w:ins w:id="69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གཟུགས་བརྙན་དང</w:t>
      </w:r>
      <w:ins w:id="69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སྨིག་རྒྱུ་དང</w:t>
      </w:r>
      <w:ins w:id="69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སྤྲུལ་པ་དང་འདྲ་བར་ལྟ་ཞིང</w:t>
      </w:r>
      <w:ins w:id="69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ང་དག་པའི་མཐའ་མངོན་དུ་མི་བྱེད་པ་རྨི་ན་དེ་ལྟ་བུ་ནི་ཕྱིར་མི་ལྡོག་པའི་བྱང་ཆུབ་སེམས་དཔར་འགྱུར་བའི་རྟགས་ཡིན་ནོ་ཞེས་བསྟན་པའོ།</w:t>
      </w:r>
      <w:ins w:id="69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།རབ་འབྱོར་གཞན་ཡང་</w:t>
      </w:r>
      <w:del w:id="69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སེམས་དཔའ་ཆེན་པོ་རྨི་ལམ་ན་ཡང་དེ་བཞིན་གཤེགས་པ་དགྲ་བཅོམ་པ་ཡང་དག་པར་རྫོགས་པའི་སངས་རྒྱས་ཞབས་འབྲིང་བརྒྱ་ཕྲག་</w:t>
      </w:r>
      <w:ins w:id="69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ཏུ</w:t>
        </w:r>
      </w:ins>
      <w:del w:id="69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་དང་ཞེས་བྱ་བ་ནས་གཉེར་བའི་ཆོས་ལ་སྤྱོད་པ་མཐོང་ན་རབ་འབྱོར་འདི་ཡང་ཕྱིར་མི་ལྡོག་པའི་བྱང་ཆུབ་སེམས་དཔའ་སེམས་དཔའ་ཆེན་པོ་ཕྱིར་མི་ལྡོག་པའི་མཚན་ཉིད་དུ་རིག་པར་བྱའོ་ཞེས་བྱ་བའི་བར་</w:t>
      </w:r>
      <w:ins w:id="69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9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བྱང་ཆུབ་སེམས་དཔའ་གང་གི་རྨི་ལམ་ན་སངས་རྒྱས་བཅོམ་ལྡན་འདས་འཁོར་མང་པོས་བསྐོར་ཞིང་ཆོས་འཆད་པ་མཐོང་ལ། ཆོས་དེའི་དོན་ཤེས་པར་བྱའོ་སྙམ་དུ་སེམས་ཤིང་ནན་ཏན་བྱེད་པ་མཐོང་ན་དེ་ཡང་ཕྱིར་མི་ལྡོག་པར་འགྱུར་བའི་རྟགས་ཡིན་པར་བསྟན་པ་སྟེ། ཆོས་དང་གཉེར་བའི་ཆོས་ཞེས་བྱ་བ་ལ། ཆོས་ནི་མྱ་ངན་ལས་འདས་པ་ལ་སོགས་པ་ཐོབ་པར་བྱ་བའམ། རྟོག་པར་བྱ་བའི་ཆོས་རྣམས་ལ་བྱའོ། །གཉེར་བའི་ཆོས་ནི་ཐོབ་པར་བྱ་བའི་ཆོས་དེ་རྣམས་བསྒྲུབ་པར་འཕགས་པའི་ལམ་ལ་བྱའོ། །རབ་འབྱོར་གཞན་ཡང་བྱང་ཆུབ་སེམས་དཔའ་སེམས་དཔའ་ཆེན་པོ་རྨི་ལམ་ན་ཡང་དེ་བཞིན་གཤེགས་པ་དགྲ་བཅོམ་པ་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ཡང་དག་པར་རྫོགས་པའི་སངས་རྒྱས་ནམ་མཁའ་ལ་འཕགས་ཤིང་ཞེས་བྱ་བ་ནས། སྤྲུལ་པ་དེ་དག་ཀྱང་འཇིག་རྟེན་གྱི་ཁམས་གཞན་དུ་སངས་རྒྱས་ཀྱི་བྱ་བ་བྱེད་པ་མཐོང་ན་རབ་འབྱོར་འདི་ཡང་ཕྱིར་མི་ལྡོག་པའི་བྱང་ཆུབ་སེམས་དཔའ་སེམས་དཔའ་ཆེན་པོའི་ཕྱིར་མི་ལྡོག་པའི་མཚན་ཉིད་དུ་རིག་པར་བྱའོ་ཞེས་བྱ་བའི་བར་གྱིས་ནི་བྱང་ཆུབ་སེམས་དཔའ་ལ་ལའི་རྨི་ལམ་</w:t>
      </w:r>
      <w:ins w:id="69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ན་དེ་བཞིན་གཤེགས་པ་སྐྱེས་བུ་ཆེན་པོའི་མཚན་དང་དཔེ་བྱད་ཕུན་སུམ་ཚོགས་པ་དགེ་སློང་གི་དགེ་འདུན་ལ་ཆོས་སྟོན་པ་དང</w:t>
      </w:r>
      <w:ins w:id="69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རྫུ་འཕྲུལ་དང</w:t>
      </w:r>
      <w:ins w:id="69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ཆོ་འཕྲུལ་དང</w:t>
      </w:r>
      <w:ins w:id="69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སྤྲུལ་པ་མང་པོ་སྟོན་ཅིང</w:t>
      </w:r>
      <w:ins w:id="69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9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ྤྲུལ་པ་དག་ཀྱང་འཇིག་རྟེན་གྱི་ཁམས་གཞན་དུ་སེམས་ཅན་ཡོངས་སུ་སྨིན་པར་བྱ་བ་ལ་སོགས་པ་སངས་རྒྱས་ཀྱི་བྱ་བ་བྱེད་པ་མཐོང་ན། དེ་ཡང་ཕྱིར་མི་ལྡོག་པར་འགྱུར་བའི་རྟགས་ཡིན་ནོ་ཞེས་བསྟན་པའོ། །རབ་འབྱོར་གཞན་ཡང་གལ་ཏེ་བྱང་ཆུབ་སེམས་དཔའ་སེམས་དཔའ་ཆེན་པོས་རྨི་ལམ་ན་དགྲ་བཅོམ་པའམ་ཞེས་བྱ་བ་ནས་ཁམས་གསུམ་པའི་ཆོས་ཐམས་ཅད་རྨི་ལམ་ལྟ་བུར་བསྟན་པར་བྱའོ་སྙམ་ན་རབ་འབྱོར་འདི་ཡང་ཕྱིར་མི་ལྡོག་པའི་བྱང་ཆུབ་སེམས་དཔའ་སེམས་དཔའ་ཆེན་པོའི་ཕྱིར་མི་ལྡོག་པའི་མཚན་ཉིད་དུ་རིག་པར་བྱའོ་ཞེས་བྱ་བའི་བར་གྱིས་ནི་བྱང་ཆུབ་སེམས་དཔའ་ཁ་ཅིག་རྨི་ལམ་ན་བདག་དང་གཞན་ལ་གནོད་པ་དང</w:t>
      </w:r>
      <w:ins w:id="69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མི་བདེ་བ་སྣ་ཚོགས་མཐོང་ཡང་མི་འཇིགས་མི་</w:t>
      </w:r>
      <w:ins w:id="69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སྡོང</w:t>
        </w:r>
      </w:ins>
      <w:del w:id="69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སྔོང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་ལ་མྱ་ངན་མི་བྱེད་པ་དང</w:t>
      </w:r>
      <w:ins w:id="69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གཉིད་ལས་སད་པའི་ཚེ་ཡང་ཁམས་གསུམ་པའི་ཆོས་ཐམས་ཅད་རྨི་ལམ་དང་འདྲ་བར་རྟོགས་ཤིང</w:t>
      </w:r>
      <w:ins w:id="69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ཡིད་ཆེས་པ་དང</w:t>
      </w:r>
      <w:ins w:id="69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ཐམས་ཅད་རྨི་ལམ་དང་འདྲ་བར་གཞན་ལ་ཡང་བསྟན་པར་སེམས་ན་དེ་ཡང་ཕྱིར་མི་ལྡོག་པའི་མཚན་ཉིད་དུ་རིག་པར་བྱའོ་ཞེས་བསྟན་པའོ། །རབ་འབྱོར་གཞན་ཡང་ཅི་ལྟར་ཕྱིར་མི་ལྡོག་པའི་བྱང་ཆུབ་སེམས་དཔའ་སེམས་དཔའ་ཆེན་པོས་ཞེས་བྱ་བ་ནས་རྨི་ལ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གང་ཡིན་པ་དང</w:t>
      </w:r>
      <w:ins w:id="69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ྨི་ལམ་གྱི་མཐའ་གང་ཡང་ཡིན་པ་དེ་གཉིས་སུ་མེད་དེ་གཉིས་སུ་བྱར་མེད་དོ་སྙམ་ན་རབ་འབྱོར་འདི་ཡང་ཕྱིར་མི་ལྡོག་པའི་བྱང་ཆུབ་སེམས་དཔའ་སེམས་དཔའ་ཆེན་པོ་ཕྱིར་མི་ལྡོག་པའི་མཚན་ཉིད་དུ་རིག་པར་བྱའོ་ཞེས་བྱ་བའི་བར་གྱིས་ནི་བྱང་ཆུབ་སེམས་དཔའ་ལ་ལའི་རྨི་ལམ་དུ་ངན་སོང་གསུམ་མཐོང་ནས་བདག་མངོན་པར་རྫོགས་པར་སངས་རྒྱས་པའི་སངས་རྒྱས་ཀྱི་ཞིང་ན་ངན་སོང་གསུམ་པོ་དེ་དག་རྣམ་པ་ཐམས་ཅད་དུ་མེད་པར་འགྱུར་བ་དེ་ལྟར་བྱང་ཆུབ་སེམས་དཔའ་སྤྱད་པ་སྤྱོད་དོ་སྙམ་དུ་ཡི་དམ་འཆའ་ན་དེ་ཡང་ཕྱིར་མི་ལྡོག་པར་འགྱུར་བའི་རྟགས་ཡིན་པ་དང</w:t>
      </w:r>
      <w:ins w:id="69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་དེ་མངོན་པར་རྫོགས་པར་སངས་རྒྱས་པའི་སངས་རྒྱས་ཀྱི་ཞིང་ན་ངན་སོང་གསུམ་རྣམ་པ་ཐམས་ཅད་དུ་མི་སྲིད་པར་འགྱུར་བའི་མཚན་མ་ཡིན་པར་བསྟན་པའོ། །རབ་འབྱོར་གཞན་ཡང་གལ་ཏེ་བྱང་ཆུབ་སེམས་དཔའ་སེམས་དཔའ་ཆེན་པོས་རྨི་ལམ་སད་པའི་ཚེ། གྲོང་</w:t>
      </w:r>
      <w:ins w:id="69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ཁྱེར</w:t>
        </w:r>
      </w:ins>
      <w:del w:id="69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ཁྱེན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ཚིག་པར་གྱུར་ན་ཞེས་བྱ་བ་ནས་རྒྱུ་དེ་དང་རྐྱེན་དེ་དག་གིས་ཕྱིར་མི་ལྡོག་པའི་བྱང་ཆུབ་སེམས་དཔའ་སེམས་དཔའ་ཆེན་པོར་རིག་པར་བྱའོ་ཞེས་བྱ་བའི་བར་གྱིས་ནི་བདེན་པའི་བྱིན་གྱི་རླབས་ཀྱི་</w:t>
      </w:r>
      <w:del w:id="69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མཐུ་ལས་ཕྱིར་མི་ལྡོག་པར་ཤེས་པར་བྱ་བ་བསྟན་པ་སྟེ། རྨི་ལམ་མམ་གཉིད་</w:t>
      </w:r>
      <w:del w:id="69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བུ་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ཀྱིས་མ་ལོག་པའི་ཚེ་ཡང་རུང</w:t>
      </w:r>
      <w:ins w:id="69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ྲོང་ཁྱེར་མེས་ཚིག་པ་མཐོང་ནས་བདག་ཕྱིར་མི་ལྡོག་པའི་བྱང་ཆུབ་སེམས་དཔའ་ཡིན་ན་མེ་འདི་ཞི་བར་གྱུར་ཅིག་ཅེས། བདེན་པའི་ཚིག་གིས་བྱིན་གྱིས་བརླབས་ཏེ་མེ་དེ་ཞི་བར་གྱུར་ན་ཕྱིར་མི་ལྡོག་པར་འགྱུར་བར་རིག་པར་བྱའོ། །དེ་སྟེ་མེ་དེ་རྣམ་པ་ཐམས་ཅད་དུ་ནི་མ་ཞི་ནས་ལ་ལ་མ་ཚིག་པར་གྱུར་ན་ཡང</w:t>
      </w:r>
      <w:ins w:id="69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69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སེམས་ཅན་དེ་དག་གི་ལས་ལས་གྱུར་ཏེ། ལས་དེའི་རྣམ་པར་སྨིན་པ་དེ་བས་ཀྱང་སྡུག་བསྔལ་ཆེ་ལ་ཡུན་རིང་དུ་གྱུར་པ་ལས། བྱང་ཆུབ་སེམས་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པའི་བདེན་པའི་བྱིན་གྱི་རླབས་ཀྱིས་རྣམ་པར་སྨིན་པ་དེ་ཙམ་དུ་ཟད་པར་གྱུར་ན་ཡང་ཕྱིར་མི་ལྡོག་པར་འགྱུར་བར་རིག་པར་བྱ་བ་བསྟན་པའོ། །རབ་འབྱོར་གཞན་ཡང་རྣམ་པ་གང་དང</w:t>
      </w:r>
      <w:ins w:id="69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ཚུལ་གང་དང་མཚན་མ་གང་གིས་ཞེས་བྱ་བ་ནས། རབ་འབྱོར་རྣམ་པ་དེ་དག་དང</w:t>
      </w:r>
      <w:ins w:id="69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ཚུལ་དེ་དག་དང</w:t>
      </w:r>
      <w:ins w:id="69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འི་བར་གྱིས་ཀྱང</w:t>
      </w:r>
      <w:ins w:id="69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69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ཕྱིར་མི་ལྡོག་པ་ཡིན་ནམ་མ་ཡིན་པ་བདེན་པའི་བྱིན་གྱི་རླབས་ཀྱིས་བརྟག་པར་</w:t>
      </w:r>
      <w:del w:id="69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བསྟན་པའོ། །རབ་འབྱོར་གཞན་ཡང་བྱང་ཆུབ་སེམས་དཔའ་སེམས་དཔའ་ཆེན་པོ་ཕ་རོལ་ཏུ་ཕྱིན་པ་དྲུག་ལ་སྤྱོད་པ་ཐབས་མཁས་པ་དང་མི་ལྡན་པ་ཞེས་བྱ་བ་ནས། རབ་འབྱོར་དེ་ལྟ་བུ་ཡང་བྱང་ཆུབ་སེམས་དཔའ་སེམས་དཔའ་ཆེན་པོས་བདུད་ཀྱི་ལས་སུ་རིག་པར་བྱའོ་ཞེས་བྱ་བའི་བར་གྱིས་ནི་བྱང་ཆུབ་སེམས་དཔའ་ཐབས་མི་མཁས་པ་རྣམ་པར་བྱང་བའི་ཆོས་རྣམས་</w:t>
      </w:r>
      <w:del w:id="69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ཡོངས་སུ་རྫོགས་པར་མ་སྤྱད་པ་དག་གིས་བདེན་པའི་བྱིན་</w:t>
      </w:r>
      <w:ins w:id="69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69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ླབས་ན་བདུད་ཀྱིས་བསླུས་ནས་མངོན་རྟོགས་བསྟན་པས་ང་རྒྱལ་སྐྱེས་ཏེ་བདག་སྟོད་ཅིང་གཞན་སྨོད་པ་དག་ཉན་ཐོས་དང་རང་སང</w:t>
      </w:r>
      <w:ins w:id="69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་རྒྱས་ཀྱི་སར་ལྟུང་བ་བསྟན་པའོ། །རབ་འབྱོར་ཇི་ལྟར་ན་བྱང་ཆུབ་སེམས་དཔའ་སེམས་དཔའ་ཆེན་པོ་སྦྱིན་པའི་ཕ་རོལ་་བའོ། །ཁྲི་ནི་ཉལ་ཁྲིའོ། །འགྲོ་བ་ནི་འགྲོ་བའི་དོན་དུའོ། །བཅོམ་པ་ནི་ཟད་པའོ། །གང་དུ་ཞེས་བྱ་བ་ནི་ཕྱོགས་གང་ལའོ། །ཇི་སྲིད་ཅེས་བྱ་བ་ནི་རིང་པོ་ཇི་སྲིད་དོ། །གནས་དེར་ཞེས་བྱ་བ་ནི་གྲོང་ཁྱེར་དེར་ཞེས་བྱ་བ་ལའོ། །དཔེ་ཉིད་ནི་དཔེ་སྟེ་རྒྱ་མཚོའི་གྲུ་ལ་སོགས་པའོ། །དེའི་མཐའ་ཅན་གྱི་ལེའུ་སྟེ་དཔེའི་ལེའུ་ལས་ལེའུ་བཅུ་བཞི་པའོ།། །།དེ་ལྟར་ཤེས་རབ་ཀྱི་ཕ་རོལ་ཏུ་ཕྱིན་པ་ལ་མཁས་པ་དག་གིས་རྣམ་པར་བྲལ་བ་ཐེག་པ་གཉིས་ལས་ལྟུང་ངོ༌། །མ་</w:t>
        </w:r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t>བྲལ་བ་ནི་བླ་ན་མེད་པ་ཡང་དག་པར་རྫོགས་པའི་བྱང་ཆུབ་ལ་མངོན་པར་འཚང་རྒྱ་བར་འགྱུར་རོ་ཞེས་དེ་ལྟར་རབ་ཏུ་བསྟན་པ་ལ་གནས་བརྟན་རབ་འབྱོར་འོན་དེ་ལྟར་ཐེག་པ་ལ་གསར་དུ་ཡང་དག་པར་ཞུགས་པའི་ལས་དང་པོ་པ་ལ་གཏམ་གང་ཡིན་ཞེས་འདྲི་བར་བྱེད་པ་ནི་ལས་དང་པོ་པས་ཞེས་བྱ་བ་ལ་སོགས་པ་སྟེ། གནས་པར་བགྱི་ཞེས་བྱ་བ་ནི་བསྒྲུབ་པ་ལས་སོ། །བསླབ་པར་བགྱི་ཞེས་བྱ་བ་ནི་ཡོངས་སུ་ཤེས་པ་ལས་སོ། །དེ་ནས་བཅོམ་ལྡན་འདས་ལས་དང་པོ་ལ་ཅི་ནས་ཀྱང་དགེ་བའི་བཤེས་གཉེན་གྱིས་དགོངས་པ་དེའི་ཕྱིར་དགེ་བའི་བཤེས་གཉེན་རྣམས་བསྙེན་པར་བྱའོ་ཞེས་བསྟན་པར་མཛད་པ་ནི། རབ་འབྱོར་འདི་ལ་ཞེས་བྱ་བ་ལ་སོགས་པ་སྟེ། བསྙེན་པར་བྱ་བ་ནི་ཡོངས་སུ་མི་འདོར་བ་ལས་སོ། །བསྟེན་པར་བྱ་ཞེས་བྱ་བ་ནི་ཆོས་སྟོན་པའི་དུས་སུ་ཡོངས་སུ་མི་འདོར་བ་ལས་སོ། །བསྙེན་བཀུར་བྱ་ཞེས་བྱ་བ་ནི་བསྟེན་པར་བྱ་བ་ལས་སོ། །དེ་རྣམས་ཀྱིས་ཅི་ཞིག་བྱ་ཞེ་ན། གསུངས་པ་ནི་གང་དག་འདི་ལ་ཞེས་བྱ་བ་སྟེ། འདོམས་ཤིང་ཞེས་བྱ་བ་ནི་སྒྲུབ་པ་ལ་འཇུག་པའི་དོན་དུའོ། །རྗེས་སུ་སྟོན་པར་འགྱུར་བ་ནི་སྒྲུབ་པ་རྣམ་པར་སྦྱར་བའི་དོན་དུའོ། །གདམས་ངག་གི་རང་གི་ངོ་བོ་གསུངས་པ་ནི་གང་དག་ཅེས་བྱ་བ་ལ་སོགས་པ་སྟེ། སླར་འདི་དགེ་བའི་བཤེས་གཉེན་རྣམས་གང་ཡིན་ཞེས་དེའི་ཕྱིར་གསུངས་པ་ནི་དེ་དག་ནི་ཞེས་བྱ་བ་ལ་སོགས་པ་སྟེ། དེ་དག་ནི་འདིའི་ཕྱིར་ཇི་ལྟར་དོན་ཉེ་བར་སྟོན་པར་བྱེད་ཅེས་གསུངས་པ་ནི་དེ་ལ་འདི་སྐད་དུ་ཞེས་བྱ་བ་ལ་སོགས་པ་སྟེ། དེ་སྐད་དུ་རྣམ་པ་འདིས་སོ། །ཁྱོད་ཚུར་ཤོག་ཅེས་བྱ་བ་ལ་སོགས་པ་ནས་འདོད་པར་མ་བྱེད་ཅིག་ཅེས་བྱ་བའི་བར་གྱིས་སོ། །ཤེས་རབ་ཀྱི་ཕ་རོལ་ཏུ་ཕྱིན་པའི་སྒྲུབ་པ་འདི་ནི་རྣམ་པ་བཞི་སྟེ་ཕ་རོལ་ཏུ་ཕྱིན་པ་དྲུག་བསྒྲུབ་པ་དང་རྫོགས་པའི་བྱང་ཆུབ་ལ་ཡོངས་སུ་སྨིན་པ་དང༌། མཚན་མ་</w:t>
        </w:r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t>མཆོག་ཏུ་མི་འཛིན་པ་དང༌། ས་གཞན་ལ་འདོད་པ་མི་བསྐྱེད་པ་ལས་སོ། །དང་པོ་གསུངས་པ་ནི་སྦྱིན་པའི་ཕ་རོལ་ཏུ་ཕྱིན་པ་ལ་ཞེས་བྱ་བ་ལ་སོགས་པ་སྟེ། རྣལ་འབྱོར་ཞེས་བྱ་བ་ནི་སྦྱོར་བའམ། མངོན་པར་བརྩོན་པའོ། །གཉིས་པ་གསུངས་པ་ནི་དེ་དག་ཐམས་ཅད་ཅེས་བྱ་བའོ། །གསུམ་པ་གསུངས་པ་ནི། གཟུགས་སུ་མ་སྙེམས་ཤིག་ཅེས་བྱ་བ་སྟེ། གཟུགས་ཀྱི་ངོ་བོས་རྣམ་པར་རྟོག་པའི་ལྟ་བས་གཟུང་བར་མ་བྱེད་ཅིག །མི་སྙེམས་པའོ་ཞེས་བྱ་བ་ནི་ཆོས་ཐམས་ཅད་ཀྱིས་རྣམ་པར་མི་རྟོག་པའོ། །ཡོངས་སུ་སྦྱོང་བ་ནི་གོམས་པའོ། །བཞི་པ་གསུངས་པ་ནི་རིགས་ཀྱི་བུ་ཁྱོད་གཟུགས་སུ་མ་སྙེམས་ཤིག །རབ་འབྱོར་དེ་ལྟར་ན་ཞེས་བྱ་བ་ལ་སོགས་པ་ཉེ་བར་བསྡུ་བའོ། །ད་ནི་གནས་བརྟན་རབ་འབྱོར་རང་གི་མཚན་ཉིད་ཀྱིས་སྟོང་པའི་ཆོས་རྣམས་ཐམས་ཅད་ལ་རང་ལ་རག་ལས་པའི་མྱ་ངན་ལས་འདས་པ་མི་འདོད་ཅིང་བླ་ན་མེད་པ་ཡང་དག་པར་རྫོགས་པའི་བྱང་ཆུབ་ཏུ་དོན་དུ་གཉེར་བར་གྱུར་པའི་བྱང་ཆུབ་སེམས་དཔའ་རྣམས་དཀའ་བ་སྤྱོད་པ་བགྱིད་ཅེས་གསུངས་པ་ནི། བཅོམ་ལྡན་འདས་དཀའ་བ་བགྱིད་པ་ལ་གསོ་ཞེས་བྱ་བ་ལ་སོགས་པ་སྟེ། དེ་ལྟ་བུའི་ངོ་བོའི་སྦྱིན་པ་ཞེས་བྱ་བའོ། །ཤེས་རབ་ཀྱི་ཕ་རོལ་ཏུ་ཕྱིན་པ་ཡོངས་སུ་བསྒོམས་པའོ། །རང་དབང་དུ་གྱུར་པ་ལགས་ཀྱང་ཞེས་བྱ་བ་ནི་ལམ་ལ་ཤིན་ཏུ་གོམས་པའི་ཕྱིར་རོ། །འདིར་ནི་སྙིང་རྗེ་ཉིད་མྱ་ངན་ལས་འདས་པ་ལ་ལྟུང་བ་ལ་འགེགས་པའི་རྒྱུ་ཞེས་གསུངས་པ་ནི་ཤིན་ཏུ་སྡུག་བསྔལ་བ་ཞེས་བྱ་བ་སྟེ། ད་ནི་བཅོམ་ལྡན་འདས་གནས་སྐབས་དེ་ཉིད་ཀྱིས་འཇིག་རྟེན་ལ་ཕན་པའི་ཕྱིར་དང་བདེ་བའི་ཕྱིར་དང་སྙིང་བརྩེ་བའི་ཕྱིར་དང་སྐྱོབ་པ་དང་སྐྱབས་དང་གནས་དང་དཔུང་གཉེན་དང་གླིང་དང་སྣང་བ་དང་ཡོངས་སུ་འདྲེན་པ་དང་རྟེན་དུ་གྱུར་པར་བྱའོ་ཞེས་ཉེ་བར་བཀོད་ནས་བསྟན་པ་ལ་རྒྱས་པར་བྱེད་པ་</w:t>
        </w:r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t>ནི་དེ་དེ་བཞིན་ཏེ་ཞེས་བྱ་བ་ལ་སོགས་པས་སོ། །འགྲོ་བ་ལྔ་རྣམས་ལས་ཡོངས་སུ་འགྲོ་བར་བྱ་བ་མི་འཇིགས་པའི་གནས་ལ་རབ་ཏུ་གནས་པའི་བསམ་པས་ཕན་པའི་ཕྱིར་དང་་བ་དང༌། བླ་ན་མེད་པ་ཡང་དག་པར་རྫོགས་པའི་བྱང་ཆུབ་ཐོབ་པའི་རྒྱུར་འགྱུར་པའི</w:t>
        </w:r>
      </w:ins>
      <w:del w:id="69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ས་རྒྱས་ཀྱི་སར་ལྷང་བ་བསྟན་པའོ། །རབ་འབྱོར་ཇི་ལྟར་ན་བྱང་ཆུབ་སེམས་དཔའ་སེམས་དཔའ་ཆེན་པོ་སྦྱིན་པའི་ཕ་རོལ་ཏུ་ཕྱིན་པ་ལ་མ་སྤྱད་པ་ཞེས་བྱ་བ་ནས། རབ་འབྱོར་འདི་ཡང་བྱང་ཆུབ་སེམས་དཔའ་སེམས་དཔའ་ཆེན་པོས་མིང་གི་བྱིན་གྱི་རླབས་ཀྱིས་བདུད་ཀྱི་ལས་སུ་རིག་པར་བྱའོ་ཞེས་བྱ་བའི་བར་གྱིས་ནི་བྱང་ཆུབ་སེམས་དཔའ་ཐབས་མི་མཁས་པ་ཕ་རོལ་ཏུ་ཕྱིན་པ་དྲུག་ལ་སོགས་པ་ཡོངས་སུ་རྫོགས་པར་མ་བྱས་པ་དག་ལ་བདུད་ཀྱི་ངན་རྟགས་རྣམ་པ་མང་པོ་བསྟན་པ་སྟེ། ཁྱོད་བླ་ན་མེད་པ་ཡང་དག་པར་རྫོགས་པའི་བྱང་ཆུབ་ཏུ་ལུང་བསྟན་པའོ་ཞེས་སྔོན་གྱི་ངན་རྟགས་དང་། ད་ལྟར་སྤྱོད་པའི་ངན་རྟགས་ཀྱིས་ཡིད་ཆེས་པར་བྱས་ནས་བསླུས་ན་དེ་བཞིན་དུ་འཛིན་ཅིང་ཡིད་ཆེས་ཏེ། དོན་སེམས་སུ་བྱེད་དེ་དེ་ཡང་བདུད་ཀྱི་ལས་སུ་རིག་པར་བྱ་བ་བསྟན་པའོ། །རབ་འབྱོར་གཞན་ཡང་བྱང་ཆུབ་སེམས་དཔའ་སེམས་དཔའ་ཆེན་པོའི་མིང་གི་བྱིན་གྱི་རླབས་སུ་རིག་པར་བྱ་སྟེ་ཞེས་བྱ་བ་ནས། ཤེས་རབ་ཀྱི་ཕ་རོལ་ཏུ་ཕྱིན་པ་འདི་ཉིད་ལ་བརྟེན་ཏེ། བླ་ན་མེད་པ་ཡང་དག་པར་རྫོགས་པའི་བྱང་ཆུབ་ཏུ་མངོན་པར་རྫོགས་པར་སངས་རྒྱས་པར་འགྱུར་རོ་ཞེས་བྱ་བའི་བར་བྱིས་ནི་བྱང་ཆུབ་སེམས་དཔའ་སེམས་དཔའ་ཆེན་པོ་ཐབས་མི་མཁས་པ་དག་བླ་ན་མེད་པ་ཡང་དག་པར་རྫོགས་པའི་བྱང་ཆུབ་ཏུ་མངོན་པར་རྫོགས་པར་འཚང་རྒྱ་བར་རེ་ཞིང་། བདག་མངོན་པར་རྫོགས་པར་སངས་རྒྱས་པའི་ཚེ་མིང་འདི་སྐད་ཅེས་བྱ་བར་གྱུར་ཅིག་ཅེས་སྨོན་ལམ་བཏབ་ཅིང་།ཡིད་ལ་བསམས་པ་དེ་ཉིད་ཀྱི་ངན་རྟགས་ཀྱིས་རྗོབདུད་</w:delText>
        </w:r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delText>ཀྱིས་བསླུས་ནས། དེས་རློམ་སེམས་སྐྱེ། ཉན་ཐོས་དང་རང་སངས་རྒྱས་ཀྱི་སར་རྩང་བར་འགྱུར་བའམ།ཡང་ན་ཡུན་རིང་པོའི་འཁོར་བ་ན་འཁྱམས་འརྣམས་ནས། ཕྱིས་དགེ་བའི་བཤེས་གཉེན་ལ་བརྟེན་ཅིང་ཤེས་རབ་ཀྱི་ཕ་རོལ་ཏུ་ཕྱིན་པ་འདི་ཉིད་ལ་བརྟེན་ཏེ། བླ་ན་མེད་པ་ཡང་དག་པར་རྫོགས་པའི་བྱང་ཆུབ་ཏུ་མངོན་པར་རྫོགས་པར་འཚང་རྒྱ་བ་བསྟན་པའོ། །རབ་འབྱོར་གལ་ཏེ་ཡང་བྱང་ཆུབ་སེམས་དཔའ་སེམས་དཔའ་ཆེན་པོ་ཡང་དང་ཡང་དུ་དགེ་བའི་བཤེས་གཉེན་ལྟ་བ་དང་། བསྙེན་བཀུར་བར་མ་གྱུར་པ་ཞེས་བྱ་བ་ནས་མཚམས་མེད་པ་ལྔ་བས་ཀྱང་ཤིན་ཏུ་ལྕི་བ་སྟེ། སེམས་བསྐྱེད་པ་དེ་ནི་དེ་བས་ཀྱང་ཤིན་ཏུ་ཕྱི་བར་རིག་པར་བྱའོ་ཞེས་བྱ་བའི་བར་དུ་ནི་བདུད་ཀྱིས་བསླུས་ཏེ། ཟླསས་སེམས་སྐྱེས་ནས་བྱང་ཆུབ་སེམས་དཔའ་གཞན་སྨད་ཅིང་བརྙས་པ་མ་བཤགས་མ་མཐོལ་ན་དགེ་སློང་གི་ཁྲིམས་ཀྱི་རྩ་བ་བཞི་དང་།མཚམས་མེད་པ་ལྔ་བྱས་པ་བས་ཀྱང་སྡིག་ཆེ་བར་བཤད་པའོ། །རབ་འབྱོར་གཞན་ཡང་བདུད་སྡིག་ཏོ་ཅན་དབེན་པའི་ཡོན་ཏན་སྟོན་ཅིང་ཞེས་བྱ་བ་ནས།རབ་འབྱེར་འདི་ནི་བྱང་ཆུབ་སེམས་དཔའ་སེམས་དཔའ་ཆེན་པོ་རྣམས་ཀྱི་རང་གིས་ཁོང་དུ་ཆུད་པའི་མངོན་པར་ཤེས་པའི་མཐུར་རིག་པར་བྱའོ་ཞེས་བྱ་བའི་བར་གྱིས་ནི་ལུས་དབེེན་པ་སྨད་ཅིང་སེམས་དབེེན་པ་སྟོང་པ་བསྟན་པ་སྟེ། ལུས་དབེེན་པ་ནི་དགོན་པ་ན་གནས་པའོ། །སེམས་དབེེན་པ་ནི་ཐེག་པ་ཆུང་ངུའི་ལྟ་བ་དམན་པ་མེད་པའོ། །རབ་འབྱོར་གཞན་ཡང་བྱང་ཆུབ་སེམས་དཔའ་སེམས་དཔའ་ཆེན་པོ་ལྷག་པའི་བསམ་པས་བླ་ན་མེད་པ་ཡང་དག་པར་རྫོགས་པའི་བྱང་ཆུབ་ཏུ་མངོན་པར་རྫོགས་པར་འཚང་རྒྱ་བར་འདོད་པས། དགེ་བའི་བཤེས་གཉེན་ལ་བསྙེན་པར་བྱའོ་ཞེས་བྱ་བ་ནས། དེ་བཞིན་ཉིད་དང་དྷིཡང་དག་བའི་མཐའ་དང་། བསམ་གྱིས་མི་ཁྱབ་པའི་དབྱིངས་ནི་བྱང་ཆུབ་སེམས་དཔའ་</w:delText>
        </w:r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delText>སེམས་དཔའ་ཆེན་པོ་རྣམས་ཀྱི་དགེ་བའི་བཤེས་གཉེན་དུ་རིག་པར་བྱའོ་ཞེས་བྱ་བའི་བར་གྱིས་ནི་བྱང་ཆུབ་སེམས་དཔའི་དགེ་བའི་བཤེས་གཉེན་ལ་བསྙེན་ཅིང་། བསྟེན་པ་དང་། རིམ་གྲོ་བྱ་བ་དང་། དགེ་བའི་བཤེས་གཉེན་གང་དང་གང་ཡིན་པ་ཤེས་པར་བྱ་བ་བསྟན་པ་སྟེ། ཕ་རོལ་ཏུ་ཕྱིན་པ་དྲུག་ལ་སོགས་པ་རྣམ་པར་བྱང་བའི་ཆོས་རྣམས་དགེ་བའི་བཤེས་གཉེན་དུ་རིག་པར་བྱ་བ་ཡང་ཆོས་དེ་རྣམས་ལ་བརྟེན་ཅིང་གོམས་པར་བྱས་ནས། བླ་ན་མེད་པ་ཡང་དག་པར་རྫོགས་པའི་བྱང་ཆུབ་ཏུ་མངོན་པར་རྫོགས་པར་འཚང་རྒྱ་བར་འགྱུར་བའི་རྒྱུར་འགྱུར་བའི་ཕྱིར་རོ། །རབ་འབྱོར་གཞན་ཡང་ཕ་རོལ་ཏུ་ཕྱིན་པ་དྲུག་ནི་བྱང་ཆུབ་སེམས་དཔའ་སེམས་དཔའ་ཆེན་པོ་རྣམས་ཀྱི་སྟོན་པར་རིག་པར་བྱ་སྟེ་ཞེས་བྱ་བ་ནས། དེ་ཅིའི་ཕྱིར་ཞེ་ན། བྱང་ཆུབ་སེམས་དཔའ་སེམས་དཔའ་ཆེན་པོས་ཆོས་གང་ལ་བསླབ་པར་བྱ་བ་དེ་དག་ཤེས་རབ་ཀྱི་ཕ་རོལ་ཏུ་ཕྱིན་པ་འདི་ལས་རྒྱ་ཆེར་བསྟན་ཏོ་ཞེས་བྱ་བའི་བར་གྱིས་ནི་ཕ་རོལ་ཏུ་ཕྱིན་པ་དྲུག་ལ་སོགས་པ་རྣམ་པར་བྱང་བའི་ཆོས་རྣམས་བྱང་ཆུབ་སེམས་དཔའི་དགེ་བའི་བཤེས་གཉེན་དུ་རིག་པར་བྱ་བའི་གཏན་ཚིགས་བསྟན་པ་སྟེ། སྟོན་པ་དང་། ལམ་དང་། སྙིང་པོ་དང་། སྒོན་མ་ལ་སོགས་པ་ནི་བྱང་ཆུབ་སེམས་དཔའ་ཕན་འདོགས་པ་དང་། བླ་ན་མེད་པ་ཡང་དག་པར་རྫོགས་པའི་བྱང་ཆུབ་ཐོབ་པའི་རྒྱུར་འགྱུར་བའི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་རྣམ་གྲངས་སུ་རིག་པར་བྱའོ། །རབ་འབྱོར་གྱིས་གསོལ་པ། བཅོམ་ལྡན་འདས་ཤེས་རབ་ཀྱི་ཕ་རོལ་ཏུ་ཕྱིན་པའི་མཚན་ཉིད་ཇི་ལྟ་བུ་ལགས་ཞེས་བྱ་བ་ནི་གོང་དུ་ཤེས་རབ་ཀྱི་ཕ་རོལ་ཏུ་ཕྱིན་པ་འདི་ཉིད་ལ་བསླབ་པར་བྱའོ་ཞེས་བསྟན་པ་ལ། འཁོར་</w:t>
      </w:r>
      <w:ins w:id="69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69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་ནང་ན་ཁ་ཅིག་ཤེས་རབ་ཀྱི་ཕ་རོལ་ཏུ་ཕྱིན་པ་འདི་ཉིད་ལ་</w:t>
      </w:r>
      <w:ins w:id="69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</w:t>
        </w:r>
      </w:ins>
      <w:del w:id="70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བབེེབ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་པར་བྱའོ་ཞེས་བསྟན་པ་ལས།</w:t>
      </w:r>
      <w:ins w:id="70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ཤེས་རབ་ཀྱི་ཕ་རོལ་ཏུ་ཕྱིན་པ་འདི་དངོས་པོ་ཡོད་པར་རྟོག་པ་བསལ་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བའི་ཕྱིར་ཞུས་པའོ། །བཅོམ་ལྡན་འདས་ཀྱིས་བཀའ་སྩལ་པ། རབ་འབྱོར་ནམ་མཁའ་ལྟར་ཆགས་པ་མེད་པའི་མཚན་ཉིད་ནི་ཤེས་རབ་ཀྱི་ཕ་རོལ་ཏུ་ཕྱིན་པའོ་ཞེས་བྱ་བ་ནི་ཤེས་རབ་ཀྱི་ཕ་རོལ་ཏུ་ཕྱིན་པ་དོན་དམ་པར་དངོས་པོ་མེད་པ་ནམ་མཁའ་དང་འདྲའོ་ཞེས་བསྟན་པའོ། །རབ་འབྱོར་ཤེས་རབ་ཀྱི་ཕ་རོལ་ཏུ་ཕྱིན་པའི་མཚན་ཉིད་མེད་པ་སྟེ་ཞེས་བྱ་བ་ནི་དེ་ལྟར་ནམ་མཁའ་དང་འདྲ་བའི་ཕྱིར་ཆོས་གང་གི་མཚན་ཉིད་དུ་ཡང་ཡོད་པ་མ་ཡིན་ནོ་ཞེས་བསྟན་པའོ། །ཤེས་རབ་ཀྱི་ཕ་རོལ་ཏུ་ཕྱིན་པ་ལ་མཚན་ཉིད་གང་ཡང་མེད་དོ་ཞེས་བྱ་བ་ནི་ཤེས་རབ་ཀྱི་ཕ་རོལ་ཏུ་ཕྱིན་པ་རང་བཞིན་གྱིས་སྟོང་པས། དེ་ལ་མཚན་ཉིད་ཅི་ཡང་མེད་དོ་ཞེས་བསྟན་པའོ། །གསོལ་པ་བཅོམ་ལྡན་འདས་མཚན་ཉིད་གང་གིས་ཤེས་རབ་ཀྱི་ཕ་རོལ་ཏུ་ཕྱིན་པ་མཆིས་པའི་མཚན་ཉིད་དེས་ཆོས་ཐམས་ཅད་མཆིས་པར་འགྱུར་བའི་རྣམ་གྲངས་དེ་ལྟ་བུ་མཆིས་སམ་ཞེས་བྱ་བ་ནི་ཆོས་ཐམས་ཅད་རང་བཞིན་གྱིས་དབེན་པ་དང</w:t>
      </w:r>
      <w:ins w:id="70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0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ང་བཞིན་གྱིས་སྟོང་པར་བསྟན་པའི་སྐབས་དབྱེ་བའི་ཕྱིར་ཆོས་ཐམས་ཅད་ཤེས་རབ་ཀྱི་ཕ་རོལ་ཏུ་ཕྱིན་པ་དང་འདྲའམ་ཞེས་བྱ་བའི་དོན་ཏོ། །བཅོམ་ལྡན་འདས་ཀྱིས་བཀའ་སྩལ་པ། རབ་འབྱོར་དེ་དེ་བཞིན་ནོ། །དེ་དེ་བཞིན་ཏེ། མཚན་ཉིད་གང་གིས་ཤེས་རབ་ཀྱི་ཕ་རོལ་ཏུ་ཕྱིན་པ་ཡོད་པའི་མཚན་ཉིད་དེ་ཉིད་ཀྱིས་ཆོས་ཐམས་ཅད་ཡོད་དོ་ཞེས་བྱ་བ་ནི་ཤེས་རབ་ཀྱི་ཕ་རོལ་ཏུ་ཕྱིན་པ་དང</w:t>
      </w:r>
      <w:ins w:id="70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ཆོས་ཐམས་ཅད་ཀྱང་མཚན་ཉིད་མེད་ཅིང་སྟོང་པ་ཉིད་དུ་འདྲའོ་ཞེས་བསྟན་པའོ། །དེ་ཉིད་གསལ་བར་བསྟན་པའི་ཕྱིར། དེ་ཅིའི་ཕྱིར་ཞེ་ན། རབ་འབྱོར་ཆོས་ཐམས་ཅད་ནི་རང་བཞིན་གྱིས་དབེན་པ་སྟེ་ཞེས་བྱ་བ་ནས། འདི་ལྟར་སྟོང་པ་ཉིད་ཀྱི་མཚན་ཉིད་དང</w:t>
      </w:r>
      <w:ins w:id="70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དབེན</w:t>
        </w:r>
      </w:ins>
      <w:del w:id="70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མཚན་ཉིད་དུ་མཚན་ཉིད་གང་གིས་ཤེས་རབ་ཀྱི་ཕ་རོལ་ཏུ་ཕྱིན་པ་ཡོད་པའི་མཚན་ཉིད་དེས་ཆོས་ཐམས་ཅད་ཡོད་དོ་ཞེས་བྱ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བ་གསུངས་ཏེ། ཤེས་རབ་ཀྱི་ཕ་རོལ་ཏུ་ཕྱིན་པ་དང</w:t>
      </w:r>
      <w:ins w:id="70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ཆོས་ཐམས་ཅད་རང་བཞིན་གྱིས་</w:t>
      </w:r>
      <w:ins w:id="70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0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་པ་དང</w:t>
      </w:r>
      <w:ins w:id="70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རང་བཞིན་གྱིས་སྟོང་པར་འདྲའོ་ཞེས་བྱ་བའི་དོན་ཏོ། །རབ་འབྱོར་གྱིས་གསོལ་པ</w:t>
      </w:r>
      <w:ins w:id="70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70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གལ་ཏེ་ཆོས་ཐམས་ཅད་ཀྱང་ཆོས་ཐམས་ཅད་ཀྱིས་དབེན་ལ་ཞེས་བྱ་བ་ནས་བཅོམ་ལྡན་འདས་བསྟན་པ་དེའི་དོན་བདག་གིས་ཇི་ལྟར་འཚལ་བར་བགྱི་ཞེས་བྱ་བའི་བར་དུ་ནི་དེ་ལྟར་ཆོས་ཐམས་ཅད་རང་བཞིན་གྱིས་སྟོང་ན། བཅོམ་ལྡན་འདས་ཀྱིས་སེམས་ཅན་རྣམས་ལ་ཉོན་མོངས་པའི་ཕྱོགས་སྤངས་པ་དང</w:t>
      </w:r>
      <w:ins w:id="70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རྣམ་པར་བྱང་བའི་ཕྱོགས་བསྒྲུབས་ཏེ། བླ་ན་མེད་པ་ཡང་དག་པར་རྫོགས་པའི་བྱང་ཆུབ་ཏུ་མངོན་པར་རྫོགས་པར་འཚང་རྒྱ་བར་བསྟན་པ་དེ་དག་ཐམས་ཅད་ཀྱང</w:t>
      </w:r>
      <w:ins w:id="70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དངོས་པོ་མེད་དེ་རང་བཞིན་གྱིས་</w:t>
      </w:r>
      <w:ins w:id="70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སྟོད</w:t>
        </w:r>
      </w:ins>
      <w:del w:id="70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སྟོང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་ན། དེའི་དོན་ཇི་ལྟར་རྟོགས་པར་བགྱི་ཞེས་ཞུས་པའོ། །བཅོམ་ལྡན་འདས་ཀྱི</w:t>
      </w:r>
      <w:ins w:id="70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་བཀའ་</w:t>
      </w:r>
      <w:ins w:id="70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0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སྤྲུལ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རབ་འབྱོར་དེ་ཇི་སྙམ་དུ་སེམས།</w:t>
      </w:r>
      <w:ins w:id="70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སེམས་ཅན་རྣམས་ཡུན་རིང་པོ་ནས་བདག་དང་བདག་གི་ཞེས་བྱ་བ་ལ་སྤྱོད་དམ་ཞེས་བྱ་བ་ནས། དེ་ལ་ཀུན་ནས་ཉོན་མོངས་པ་གང་ཡང་མེད་པས། རབ་འབྱོར་དེ་ལྟར་</w:t>
      </w:r>
      <w:del w:id="70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ན་སེམས་ཅན་རྣམས་ཀྱིས་རྣམ་པར་བྱང་བ་ཡོད་པ་ཡིན་ནོ་ཞེས་བྱ་བའི་བར་</w:t>
      </w:r>
      <w:ins w:id="70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0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་ནི་དོན་དམ་པར་ཆོས་ཐམས་ཅད་རང་བཞིན་</w:t>
      </w:r>
      <w:ins w:id="70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གྱིས་</w:t>
        </w:r>
      </w:ins>
      <w:del w:id="70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དབེན་ཞིང་སྟོང་ན། སེམས་ཅན་རྣམས་ཀྱིས་</w:t>
      </w:r>
      <w:del w:id="70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དེ་ལྟར་མ་རྟོགས་ཏེ། མཚན་མར་འཛིན་ཅིང་འཁོར་བ་ན་འཁྱམས་པར་གྱུར་པ་དེ་དག་བཀྲི་བའི་ཕྱིར་ཀུན་རྫོབ་ཏུ་ཀུན་ནས་ཉོན་མོངས་པ་དང</w:t>
      </w:r>
      <w:ins w:id="70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རྣམ་པར་བྱང་བ་ཡོད་པར་</w:t>
      </w:r>
      <w:ins w:id="70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སྒྲོ</w:t>
        </w:r>
      </w:ins>
      <w:del w:id="70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་བཏགས་ཏེ་བཤད་པ་ཙམ་དུ་ཟད་ཀྱི། དོན་དམ་པར་ནི་གང་ཡང་མེད་དོ་ཞེས་བྱ་བའི་དོན་ཏོ། །གསོལ་པ་བཅོམ་ལྡན་འདས་བྱང་ཆུབ་སེམས་དཔའ་སེམས་དཔའ་ཆེན་པོ་དེ་ལྟར་སྤྱོད་པ་ནི་གཟུགས་ལ་མི་སྤྱོད་</w:t>
      </w:r>
      <w:del w:id="70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ཅེས་བྱ་བ་ནས་རྣམ་པ་ཐམས་ཅད་མཁྱེན་པ་ཉིད་ལ་མི་སྤྱོད་དོ་ཞེས་བྱ་བའི་བར་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གྱིས་ནི་དེ་ལྟར་དོན་དམ་པར་ཆོས་ཐམས་ཅད་རང་བཞིན་གྱིས་སྟོང་པར་རྟོགས་ཀྱང</w:t>
      </w:r>
      <w:ins w:id="70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པ་ཉིད་མངོན་དུ་མི་བྱེད་པར་ཐབས་མཁས་པས་ཀུན་རྫོབ་ཏུ་སེམས་ཅན་ཡོངས་སུ་སྨིན་པར་བྱ་བའི་ཕྱིར་ཀུན་ནས་ཉོན་མོངས་པ་དང་རྣམ་པར་བྱང་བ་ཡོད་པར་ལྟ་བ་དེ་ལྟར་སྤྱོད་པ་ནི་ཀུན་རྫོབ་ཏུ་གཟུགས་ལ་སོགས་པའི་ཆོས་ཐམས་ཅད་ལ་སྤྱོད་ཀྱང</w:t>
      </w:r>
      <w:ins w:id="70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དོན་དམ་པར་དེ་དག་ལ་དངོས་པོར་ལྟ་ཞིང་མི་སྤྱོད་དོ་ཞེས་</w:t>
      </w:r>
      <w:ins w:id="70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བྱ་བའི་དོན་ཏོ། །དེ་ཅིའི་སླད་དུ་ཞེ་ན། དེ་ནི་འདི་ལྟར་གང་སྤྱོད་པ་དང་གང་གིས་སྤྱོད་པ་དང</w:t>
      </w:r>
      <w:ins w:id="70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ལ་སྤྱོད་པར་འགྱུར་བའི་ཆོས་དེ་དག་ཐམས་ཅད་མི་དམིགས་སོ་ཞེས་བྱ་བས་ནི་དོན་དམ་པར་ཆོས་ཐམས་ཅད་ལ་མི་སྤྱོད་པའི་གཏན་ཚིགས་བསྟན་པ་སྟེ། དོན་དམ་པར་ཆོས་ཐམས་ཅད་རང་བཞིན་གྱིས་སྟོང་པས། སྤྱོད་པ་པོ་དང</w:t>
      </w:r>
      <w:ins w:id="70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སྤྱད་པར་བྱ་བ་དང</w:t>
      </w:r>
      <w:ins w:id="70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སྤྱོད་པའི་རྒྱུ་གང་ཡང་མི་དམིགས་པའི་ཕྱིར་རོ་ཞེས་བསྟན་པའོ། །བཅོམ་ལྡན་འདས་དེ་ལྟར་སྤྱོད་པའི་བྱང་ཆུབ་སེམས་དཔའ་སེམས་དཔའ་ཆེན་པོ་ནི་ལྷ་དང་མི་དང་ལྷ་མ་ཡིན་དུ་བཅས་པའི་འཇིག་རྟེན་གྱིས་མི་ཐུབ་པ་སྟེ་ཞེས་བྱ་བ་ནས་རྣམ་པ་ཐམས་ཅད་མཁྱེན་པ་ཉིད་དང་ཉེ་བར་གྱུར་པ་ལགས་སོ་ཞེས་བྱ་བའི་བར་གྱིས་ནི་དེ་ལྟར་ཐབས་མཁས་པ་དང་ལྡན་པར་སྤྱོད་པའི་བྱང་ཆུབ་སེམས་དཔའ་དེ་ནི་འཇིག་རྟེན་ཐམས་ཅད་ཀྱིས་གནོད་པར་བྱ་མི་ནུས་ཤིང</w:t>
      </w:r>
      <w:ins w:id="70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ཉན་ཐོས་དང་རང་སངས་རྒྱས་ཐམས་ཅད་ཀྱིས་ཟིལ་</w:t>
      </w:r>
      <w:ins w:id="70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0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་མི་ནོན་ལ། རྣམ་པ་ཐམས་ཅད་མཁྱེན་པ་ཉིད་དང་ཉེ་བར་གྱུར་པའི་ཕན་ཡོན་བསྟན་པའོ། །བཅོམ་ལྡན་འདས་ཀྱིས་བཀའ་སྩལ་པ།</w:t>
      </w:r>
      <w:ins w:id="70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གལ་ཏེ་འཛམ་བུའི་གླིང་གི་སེམས་ཅན་ཇི་སྙེད་པ་དེ་དག་ཐམས་ཅད་སྔ་ཕྱི་མེད་པར་མིའི་ལུས་ཐོབ་པར་གྱུར་ཏེ་ཞེས་བྱ་བ་ལ་སོགས་པས་ནི་འཛམ་བུའི་གླིང་དང</w:t>
      </w:r>
      <w:ins w:id="70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གླིང་བཞི་དང</w:t>
      </w:r>
      <w:ins w:id="70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སྟོང་གི་འཇིག་རྟེན་གྱི་ཁམས་དང</w:t>
      </w:r>
      <w:ins w:id="70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སྟོང་གཉིས་ཀྱི་འཇིག་རྟེན་གྱི་ཁམས་དང</w:t>
      </w:r>
      <w:ins w:id="70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སྟོང་གསུམ་</w:t>
      </w:r>
      <w:ins w:id="70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70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་སྟོང་ཆེན་པོའི་འཇིག་རྟེན་གྱི་ཁམས་ཀྱི་སེམས་ཅན་ཐམས་ཅད་དུས་གཅིག་ཏུ་སངས་རྒྱས་སུ་གྱུར་པ་ལ།</w:t>
      </w:r>
      <w:ins w:id="70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རིམ་གྲོ་དང</w:t>
      </w:r>
      <w:ins w:id="70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བཀུར་</w:t>
      </w:r>
      <w:ins w:id="70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སྟི</w:t>
        </w:r>
      </w:ins>
      <w:del w:id="70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་ལ་སོགས་པ་བྱས་ཏེ། དགེ་བའི་རྩ་བ་དེ་ཡང་བླ་ན་མེད་པ་ཡང་དག་པར་རྫོགས་པའི་བྱང་ཆུབ་ཏུ་ཡོངས་སུ་བསྔོས་པ་</w:t>
      </w:r>
      <w:ins w:id="70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པས</w:t>
        </w:r>
      </w:ins>
      <w:del w:id="70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་ཤེས་རབ་ཀྱི་ཕ་རོལ་ཏུ་ཕྱིན་པ་འདི་གཞན་ལ་སྟོན་པ་དང</w:t>
      </w:r>
      <w:ins w:id="70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ཡིད་ལ་བྱེད་པ་བསོད་ནམས་ཆེས་བསྟན་པ་སྟེ། གཞན་ལ་སྟོན་པ་དང</w:t>
      </w:r>
      <w:ins w:id="70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འཆད་པ་དང་རྣམ་པར་གཞོག་པ་དང</w:t>
      </w:r>
      <w:ins w:id="70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རབ་ཏུ་གཞོག་པ་དང</w:t>
      </w:r>
      <w:ins w:id="70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འགྲེལ་པ་དང</w:t>
      </w:r>
      <w:ins w:id="70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རྣམ་པར་འབྱེད་པ་དང</w:t>
      </w:r>
      <w:ins w:id="70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གསལ་བར་བྱེད་པ་དང</w:t>
      </w:r>
      <w:ins w:id="70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ཡང་དག་པར་སྟོན་པ་ཞེས་བྱ་བ་ནི།</w:t>
      </w:r>
      <w:ins w:id="70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འཆད་པའི་རྣམ་གྲངས་སུ་རིག་པར་བྱའོ། །རབ་འབྱོར་གལ་ཏེ་འཛམ་བུའི་གླིང་གི་སེམས་ཅན་གང་ཇི་སྙེད་པ་དེ་དག་ཐམས་ཅད་སྔ་ཕྱི་མེད་པར་མིའི་ལུས་ཐོབ་པར་གྱུར་ལ། དེ་དག་རིགས་ཀྱི་བུའམ་རིགས་ཀྱི་བུ་མོ་ལ་ལ་ཞིག་གིས།</w:t>
      </w:r>
      <w:ins w:id="70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དགེ་བ་བཅུའི་ལས་ཀྱི་ལམ་ལ་རབ་ཏུ་བཀོད་པ་དང་ཞེས་བྱ་བ་ལ་སོགས་པས་ནི་འཛམ་བུའི་གླིང་དང་གླིང་བཞི་དང</w:t>
      </w:r>
      <w:ins w:id="70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སྟོང་གི་འཇིག་རྟེན་གྱི་ཁམས་དང</w:t>
      </w:r>
      <w:ins w:id="70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0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སྟོང་གཉིས་ཀྱི་འཇིག་རྟེན་གྱི་ཁམས་དང</w:t>
      </w:r>
      <w:ins w:id="70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གསུམ་གྱི་སྟོང་ཆེན་པོའི་འཇིག་རྟེན་གྱི་ཁམས་ཀྱི་སེམས་ཅན་ཐམས་ཅད་དུས་གཅིག་ཏུ་མིའི་ལུས་སུ་གྱུར་ལ། དེ་དག་ཐམས་ཅད་དགེ་བ་བཅུའི་ལས་ཀྱི་ལམ་ལ་སོགས་པ་ལ་བཀོད་དེ། དགེ་བའི་རྩ་བ་དེ་ཡང་བླ་ན་མེད་པ་ཡང་དག་པར་རྫོགས་པའི་བྱང་ཆུབ་ཏུ་ཡོངས་སུ་བསྔོས་པའི་བསོད་ནམས་པས་ཀྱང་ཤེས་རབ་ཀྱི་ཕ་རོལ་ཏུ་ཕྱིན་པ་འདི་གཞན་ལ་སྟོན་པ་དང་འཆད་པ་ལ་སོགས་པའི་བསོད་ནམས་</w:t>
      </w:r>
      <w:ins w:id="70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ཆི</w:t>
        </w:r>
      </w:ins>
      <w:del w:id="70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ཆེ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་བ་བསྟན་པའོ། །རབ་འབྱོར་དེ་ལྟར་སྤྱོད་པའི་བྱང་ཆུབ་སེམས་དཔའ་སེམས་དཔའ་ཆེན་པོ་རྣམ་པ་ཐམས་ཅད་མཁྱེན་པ་ཉིད་དང་ལྡན་པའི་ཡིད་ལ་བྱ་བས་རྣམ་པར་སྤྱོད་པ་ནི་ཞེས་བྱ་བ་ནས་བླ་ན་མེད་པའི་ཤེས་རབ་ཀྱི་མིག་བསྐྱེད་པར་འདོ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པས། ཤེས་རབ་ཀྱི་ཕ་རོལ་ཏུ་ཕྱིན་པ་དང་ལྡན་པའི་ཡིད་ལ་བྱ་བས་རྟག་ཏུ་རྒྱུན་མི་འཆད་པར་གནས་པར་བྱའོ་ཞེས་བྱ་བའི་བར་གྱིས་ནི་དེ་ལྟར་གོང་དུ་བཤད་པའི་ཚུལ་དུ་ཤེས་རབ་ཀྱི་ཕ་རོལ་ཏུ་ཕྱིན་པ་འདི་གཞན་ལ་སྟོན་ཅིང་འཆད་པ་ལ་སོགས་པའི་སྒོ་ནས་སྤྱོད་པ་དང་རྣམ་པ་ཐམས་ཅད་མཁྱེན་པ་ཉིད་དང་ལྡན་པའི་ཡིད་ལ་བྱ་བས། རྣམ་པར་སྤྱོད་པའི་ཕན་ཡོན་</w:t>
      </w:r>
      <w:del w:id="70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བསྟན་པ་སྟེ། དེའི་ཕན་ཡོན་ཡང་སེམས་ཅན་ཐམས་ཅད་ཀྱི་སྦྱིན་པའི་གནས་སུ་འགྱུར་བ་དང</w:t>
      </w:r>
      <w:ins w:id="70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ཚད་མེད་པ་བཞི་དང་ལྡན་པར་འགྱུར་བ་དང</w:t>
      </w:r>
      <w:ins w:id="70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0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ཕ་རོལ་ཏུ་ཕྱིན་པ་དྲུག་གི་སྣང་བ་ཆེན་པོ་དང་ལྡན་པ་དང</w:t>
      </w:r>
      <w:ins w:id="70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མངོན་པར་རྫོགས་པར་སངས་མ་རྒྱས་ཀྱང</w:t>
      </w:r>
      <w:ins w:id="71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སེམས་ཅན་ཐམས་ཅད་ཀྱི་སྦྱིན་པའི་གནས་སུ་འགྱུར་བ་དང</w:t>
      </w:r>
      <w:ins w:id="71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བླ་ན་མེད་པའི་བྱང་ཆུབ་ལས་ཕྱིར་མི་ལྡོག་པར་འགྱུར་བ་དང</w:t>
      </w:r>
      <w:ins w:id="71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གོས་དང་བསོད་སྙོམས་ལ་སོགས་པ་སྦྱིན་པའི་སྦྱིན་བདག་གི་སྦྱིན་པ་ཡོངས་སུ་དག་པར་བྱེད་པ་དང</w:t>
      </w:r>
      <w:ins w:id="71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རྣམ་པ་ཐམས་ཅད་མཁྱེན་པ་ཉིད་དང་ཉེ་བར་འགྱུར་བ་དག་སྟེ། དེ་བས་ན་ཕན་ཡོན་དེ་དག་ཐོབ་པར་འདོད་པ་དང</w:t>
      </w:r>
      <w:ins w:id="71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1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ཡུལ་ཁམས་ཀྱི་བསོད་སྙོམས་བླང་བ་འབྲས་བུ་ཡོད་པར་བྱ་བར་འདོད་པ་དང</w:t>
      </w:r>
      <w:ins w:id="71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1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སེམས་ཅན་ཐམས་ཅད་ཀྱི་ལམ་སྟོན་པ་ལ་སོགས་པ་འདོད་པས། ཤེས་རབ་ཀྱི་ཕ་རོལ་ཏུ་ཕྱིན་པ་དང་ལྡན་པའི་ཡིད་ལ་བྱ་བས་རྟག་ཏུ་རྒྱུན་མི་འཆད་པར་གནས་པར་བྱའོ་ཞེས་བསྟན་པའོ། །གལ་ཏེ་བྱང་ཆུབ་</w:t>
      </w:r>
      <w:ins w:id="71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སེམས་དཔའ་སེམས་དཔའ་ཆེན་པོ་ཤེས་རབ་ཀྱི་ཕ་རོལ་ཏུ་ཕྱིན་པ་དང་ལྡན་པའི་ཡིད་ལ་བྱ་བས། རྣམ་པར་མི་སྤྱོད་ན་ཡང་དེས་ཡིད་ལ་བྱ་བ་གཞན་གྱི་གོ་སྐབས་མི་དབྱེ་བ་སྟེ་ཞེས་བྱ་བ་ནི་བརྒྱ་ལ་གོང་དུ་སྨོས་པ་ལྟ་བུར་ཤེས་རབ་ཀྱི་ཕ་རོལ་ཏུ་ཕྱིན་པ་དང་ལྡན་པའི་ཡིད་ལ་བྱ་བ་ཡོངས་སུ་རྫོགས་པར་མ་ནུས་ན་ཡང</w:t>
      </w:r>
      <w:ins w:id="71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ཉན་ཐོས་དང་རང་སངས་རྒྱས་ཀྱི་ཡིད་ལ་བྱ་བ་གོ་སྐབས་མི་དབྱེའོ་ཞེས་བསྟན་པའོ། །དེས་ནི་ཅི་ནས་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ཀྱང་ཤེས་རབ་ཀྱི་ཕ་རོལ་ཏུ་ཕྱིན་པ་དང་ལྡན་པའི་ཡིད་ལ་བྱ་བ་ཉིད་ཀྱིས་ཉིན་མཚན་དུ་མི་གཏོང་ཞིང་བརྩོན་པར་གནས་པ་དེ་ལྟར་བྱའོ་ཞེས་བྱ་བ་ནི་ཤེས་རབ་ཀྱི་ཕ་རོལ་ཏུ་ཕྱིན་པ་ཡིད་ལ་བྱ་བ་ཡོངས་སུ་མ་རྫོགས་སུ་མི་གཏོང་བར་བརྩོན་པར་བྱའོ་ཞེས་བྱ་བའི་དོན་ཏོ། །རབ་འབྱོར་འདི་ལྟ་སྟེ་དཔེར་ན་ཞེས་བྱ་བ་ནས་རྣམ་པ་ཐམས་ཅད་མཁྱེན་པ་ཉིད་ཀྱི་རིན་པོ་ཆེ་དེ་</w:t>
      </w:r>
      <w:ins w:id="71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སྟོང་པར</w:t>
        </w:r>
      </w:ins>
      <w:del w:id="71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སྟོར་བར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་ཡང་མི་བྱ་སྟེ། དེ་ལྟར་ན་རྟག་ཏུ་བདེ་བ་དང་ཡིད་བདེ་བ་དང</w:t>
      </w:r>
      <w:ins w:id="71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ིད་བདེ་བ་མང་པོ་དང་ལྡན་པར་འགྱུར་རོ་ཞེས་བྱ་བའི་བར་གྱིས་ནི་ཤེས་རབ་ཀྱི་ཕ་རོལ་ཏུ་ཕྱིན་པའི་ཡིད་ལ་བྱ་བ་རྟག་ཏུ་མི་གཏང་བའི་དཔེ་བསྟན་པ་སྟེ། དེ་ལྟར་ཡིད་ལ་བྱ་བ་དེ་མ་བཏང་ན་རྟག་ཏུ་ཡིད་བདེ་བ་མང་པོ་དང་ལྡན་པར་འགྱུར་རོ་ཞེས་བསྟན་པའོ། །གསོལ་པ་བཅོམ་ལྡན་འདས་ཡིད་ལ་བགྱི་བ་དེ་དག་ཐམས་ཅད་ཀྱང་རང་བཞིན་དང་བྲལ་བ་སྟེ་ཞེས་བྱ་བ་ལ་སོགས་པ་ནི་དེ་ལྟར་གོང་དུ་ཤེས་རབ་ཀྱི་ཕ་རོལ་ཏུ་ཕྱིན་པ་དང</w:t>
      </w:r>
      <w:ins w:id="71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མཁྱེན་པ་ཉིད་དང་ལྡན་པའི་ཡིད་ལ་བྱ་བ་དང་མ་བྲལ་ལོ་ཞེས་བཤད་པ་ལ་འཁོར་གྱི་ནང་ནས་ཁ་ཅིག་ཡིད་ལ་བྱ་བ་དེ་ལྟ་བུ་དངོས་པོ་ཡོད་པར་རྟོག་པ་བསལ་བའི་ཕྱིར་རབ་འབྱོར་གྱིས་ཞུས་པའོ། །བཅོམ་ལྡན་འདས་ཀྱིས་བཀའ་</w:t>
      </w:r>
      <w:ins w:id="71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1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སྤྲུལ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་པ་ཞེས་བྱ་བ་ནས་རབ་འབྱོར་དེ་ནི་འདི་ལྟར་ཤེས་རབ་ཀྱི་ཕ་རོལ་ཏུ་ཕྱིན་པ་ནི་རང་བཞིན་གྱིས་སྟོང་པ་སྟེ། དེ་ལ་འཕེལ་བ་མེད་དོ། །ཡོངས་སུ་འགྲིབ་པ་མེད་དོ་ཞེས་བྱ་བའི་བར་གྱིས་ནི་ཡིད་ལ་བྱ་བ་དང་མ་བྲལ་བ་ཞེས་བྱ་བ་ཡང་དངོས་པོ་ཡོད་པར་རྟོག་པའི་ཡིད་ལ་བྱ་བ་ལ་ནི་མི་བྱའོ། །དོན་དམ་པར་ཆོས་ཐམས་ཅད་རང་བཞིན་གྱིས་སྟོང་སྟེ། སུས་ཀྱང་མ་བྱས་ལ་དེ་བཞིན་ཉིད་དང</w:t>
      </w:r>
      <w:ins w:id="71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དབྱིངས་ལ་སོགས་པའི་རང་བཞིན་དུ་གནས་པར་ཤེས་པ་ཉིད་ཡིད་ལ་བྱེད་པ་དེ་དང་མ་བྲལ་བ་ཡིན་ནོ་ཞེས་བསྟན་པའོ། །གསོལ་པ་བཅོམ་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ལྡན་འདས་གལ་ཏེ་ཤེས་རབ་ཀྱི་ཕ་རོལ་ཏུ་ཕྱིན་པ་རང་བཞིན་གྱིས་</w:t>
      </w:r>
      <w:ins w:id="71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1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</w:t>
      </w:r>
      <w:ins w:id="71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བཞིན་གྱིས་སྟོང་པ་ལགས་ཞེས་བྱ་བ་ནས་བྱང་ཆུབ་སེམས་དཔའ་སེམས་དཔའ་ཆེན་པོ་དེ་ནི་ཤེས་རབ་ཀྱི་ཕ་རོལ་ཏུ་ཕྱིན་པ་ལ་སྤྱོད་དོ་ཞེས་བྱ་བར་རྟོག་པར་རིག་པར་བྱའོ་ཞེས་བྱ་བའི་བར་གྱིས་ནི་གོང་དུ་ཤེས་རབ་ཀྱི་ཕ་རོལ་ཏུ་ཕྱིན་པ་དང་མ་བྲལ་བ་ཡིན་ནོ་ཞེས་བཤད་པ་ལ། འཁོར་གྱི་ནང་ནས་ཁ་ཅིག་ཤེས་རབ་ཀྱི་ཕ་རོལ་ཏུ་ཕྱིན་པ་དངོས་པོ་ཡོད་པར་རྟོག་པ་བསལ་བའི་ཕྱིར་རབ་འབྱོར་གྱིས་ཞུས་པ་དང</w:t>
      </w:r>
      <w:ins w:id="71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1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བཅོམ་ལྡན་འདས་ཀྱིས་དེའི་ལན་བཀའ་སྩལ་པ་སྟེ། ཤེས་རབ་ཀྱི་ཕ་རོལ་ཏུ་ཕྱིན་པ་དང་མ་བྲལ་བ་ཞེས་བྱ་བ་ཡང་དངོས་པོ་ཡོད་པར་དེ་ཡང་མ་བྲལ་བ་ལ་ནི་མི་བྱའི།</w:t>
      </w:r>
      <w:ins w:id="71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དོན་དམ་པར་རང་བཞིན་</w:t>
      </w:r>
      <w:ins w:id="71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1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་སྟོང་པས། དེ་བཞིན་ཉིད་དང་ཆོས་ཀྱི་དབྱིངས་དང</w:t>
      </w:r>
      <w:ins w:id="71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ཡང་དག་པའི་མཐའི་རང་བཞིན་དུ་རོ་གཅིག་སྟེ། དེ་ལ་འཕེལ་འགྲིབ་དང</w:t>
      </w:r>
      <w:ins w:id="71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ཅིག་དང་གཉིས་ཞེས་བྱ་བར་དམ་པར་རྟོག་པ་མེད་ན་ཤེས་རབ་ཀྱི་ཕ་རོལ་ཏུ་ཕྱིན་པ་ལ་སྤྱོད་པར་ཆུད་དེ་ཕྱིར་མི་ལྡོག་པའི་ས་ལ་གནས་པ་ཡིན་ནོ་ཞེས་བསྟན་པའོ། །རབ་འབྱོར་གྱིས་གསོལ་པ་བཅོམ་ལྡན་འདས་ཤེས་རབ་ཀྱི་ཕ་རོལ་ཏུ་ཕྱིན་པའི་སྟོང་པ་ཉིད་དང</w:t>
      </w:r>
      <w:ins w:id="71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གསོག་ཉིད་དང</w:t>
      </w:r>
      <w:ins w:id="71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གསོབ་ཉིད་དང</w:t>
      </w:r>
      <w:ins w:id="71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རག་མ་ལུས་པ་ཉིད་དང</w:t>
      </w:r>
      <w:ins w:id="71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སྙིང་པོ་མ་མཆིས་པ་གང་ལགས་པ་དེ་ཤེས་རབ་ཀྱི་ཕ་རོལ་ཏུ་ཕྱིན་པ་ལ་སྤྱོད་དམ</w:t>
      </w:r>
      <w:ins w:id="71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ེ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ི་གོང་དུ་བྱང་ཆུབ་སེམས་དཔའ་སེམས་དཔའ་ཆེན་པོ་དེ་ནི་ཤེས་རབ་ཀྱི་ཕ་རོལ་ཏུ་ཕྱིན་པ་ལ་སྤྱོད་དོ་ཞེས་བྱ་བར་རྟོག་པར་རིག་པར་བྱའོ་ཞེས་གསུངས་པ་ལ། འཁོར་</w:t>
      </w:r>
      <w:ins w:id="71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71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ང་ནས་འགའ་ཞིག་དེ་ལྟར་སྤྱོད་པའི་བྱང་ཆུབ་སེམས་དཔའ་དངོས་པོར་ཡོད་དམ་སྙམ་དུ་རྟོག་པ་བསལ་བའི་ཕྱིར་ཞུས་པ་སྟེ། སྟོང་པ་ཉིད་དང</w:t>
      </w:r>
      <w:ins w:id="71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གསོག་དང</w:t>
      </w:r>
      <w:ins w:id="71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གསོབ་དང</w:t>
      </w:r>
      <w:ins w:id="71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རག་མ་ལུས་པ་དང</w:t>
      </w:r>
      <w:del w:id="71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སྙིང་པོ་མེད་པ་ཞེས་བྱ་བ་ནི་སྟོང་པ་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ཉིད་ཀྱི་རྣམ་གྲངས་ཏེ། དེ་ལྟར་ཤེས་རབ་ཀྱི་ཕ་རོལ་ཏུ་ཕྱིན་པ་དང</w:t>
      </w:r>
      <w:ins w:id="71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དེ་ལ་སྤྱོད་པ་གཉིས་ཀ་རང་བཞིན་སྟོང་ན།</w:t>
      </w:r>
      <w:ins w:id="71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སུ་ཞིག་ཙམ་ལ་སྤྱོད་ཅེས་བྱ་བའི་དོན་ཏོ། །གསོག་དང་གསོབ་དང་རག་མ་ལུས་པ་དང</w:t>
      </w:r>
      <w:ins w:id="71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སྙིང་པོ་མེད་པ་ཞེས་བྱ་བ་ནི་སྟོང་པ་ཉིད་ཀྱི་རྣམ་གྲངས་སུ་རིག་པར་བྱའོ། །བཅོམ་ལྡན་འདས་ཀྱིས་བཀའ་སྩལ་པ། རབ་འབྱོར་དེ་ནི་མ་ཡིན་ནོ་ཞེས་བྱ་བ་ནི་ཤེས་རབ་ཀྱི་ཕ་རོལ་ཏུ་ཕྱིན་པ་ལ་སྤྱོད་དོ་ཞེས་བྱ་བ་ཡང</w:t>
      </w:r>
      <w:ins w:id="71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ཀུན་རྫོབ་ཏུ་བཤད་པ་ཙམ་དུ་ཟད་ཀྱི། དོན་དམ་པར་ནི་སྤྱོད་པ་དང</w:t>
      </w:r>
      <w:ins w:id="71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སྤྱད་པར་བྱ་བ་གང་ཡང་མེད་དོ་ཞེས་བསྟན་པའོ། །གསོལ་པ་བཅོམ་</w:t>
      </w:r>
      <w:ins w:id="71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ལྡན་འདས་ཤེས་རབ་ཀྱི་ཕ་རོལ་ཏུ་ཕྱིན་པ་ལས་གུད་ན་གང་ཤེས་རབ་ཀྱི་ཕ་རོལ་ཏུ་ཕྱིན་པ་ལ་སྤྱོད་པའི་ཆོས་གང་ཡང་དམིགས་སུ་མ་མཆིས་སམ་ཞེས་བྱ་བ་ནི་དེ་ལྟར་ཤེས་རབ་ཀྱི་ཕ་རོལ་ཏུ་ཕྱིན་པའི་སྟོང་པ་ཉིད་ཤེས་རབ་ཀྱི་ཕ་རོལ་ཏུ་ཕྱིན་པ་ལ་སྤྱོད་པ་མ་ཡིན་ན།</w:t>
      </w:r>
      <w:ins w:id="71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དེ་ལས་གཞན་པའི་ཆོས་འགའ་ཞིག་ཤེས་རབ་ཀྱི་ཕ་རོལ་ཏུ་ཕྱིན་པ་ལ་སྤྱོད་པ་མཆིས་སམ་ཞེས་ཞུས་པའོ། །བཅོམ་ལྡན་འདས་ཀྱིས་བཀའ་སྩལ་པ། རབ་འབྱོར་དེ་ནི་མ་ཡིན་ནོ་ཞེས་བྱ་བ་ནི་དོན་དམ་པར་ཆོས་ཐམས་ཅད་རང་བཞིན་གྱིས་སྟོང་པས་ཆོས་གཞན་གང་ཡང་ཤེས་རབ་ཀྱི་ཕ་རོལ་ཏུ་ཕྱིན་པ་ལ་སྤྱོད་པ་མེད་དོ་ཞེས་བསྟན་པའོ། །གསོལ་པ་བཅོམ་ལྡན་འདས་ཅི་ལགས། ཤེས་རབ་ཀྱི་ཕ་རོལ་ཏུ་ཕྱིན་པ་ཤེས་རབ་ཀྱི་ཕ་རོལ་ཏུ་ཕྱིན་པ་ལ་སྤྱོད་དམ་ཞེས་བྱ་བ་ནི་དེ་ལྟར་ཤེས་རབ་ཀྱི་ཕ་རོལ་ཏུ་ཕྱིན་པ་ལས་གུད་ན་ཆོས་གཞན་འགའ་ཞིག་ཤེས་རབ་ཀྱི་ཕ་རོལ་ཏུ་ཕྱིན་པ་ལ་སྤྱོད་པ་མེད་ན། ཅི་ཤེས་རབ་ཀྱི་ཕ་རོལ་ཏུ་ཕྱིན་པ་ཉིད་ཤེས་རབ་ཀྱི་ཕ་རོལ་ཏུ་ཕྱིན་པ་ལ་སྤྱོད་དམ་ཞུས་པའོ། །བཅོམ་ལྡན་འདས་ཀྱིས་བཀའ་</w:t>
      </w:r>
      <w:ins w:id="71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1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ཅད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ེ་ནི་མ་ཡིན་ནོ་ཞེས་བྱ་བ་ནི་དོན་དམ་པར་ཤེས་རབ་ཀྱི་ཕ་རོལ་ཏུ་ཕྱིན་པ་ཉིད་ཀྱང་རང་བཞིན་གྱིས་སྟོང་པས་དེ་ཉིད་ལ་</w:t>
      </w:r>
      <w:del w:id="71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མི་སྤྱོད་དོ་ཞེས་བསྟན་པའོ། །བཅོམ་ལྡན་འདས་ཅི་ལགས་སྟོང་པ་ཉིད་སྟོང་པ་ཉིད་ལ་སྤྱོད་དམ་ཞེས་བྱ་བ་ནི་དེ་ལྟར་ཤེས་རབ་ཀྱི་ཕ་རོལ་ཏུ་ཕྱིན་པ་ལས་གཞན་པ་ཡང་ཤེས་རབ་ཀྱི་ཕ་རོལ་ཏུ་ཕྱིན་པ་ལ་མི་སྤྱོད། ཤེས་རབ་ཀྱི་ཕ་རོལ་ཏུ་ཕྱིན་པ་ཉིད་ཀྱང་ཤེས་རབ་ཀྱི་ཕ་རོལ་ཏུ་ཕྱིན་པ་ལ་མི་སྤྱོད་དེ། སྤྱོད་པ་དང་སྤྱད་པར་བྱ་བ་གཉི་ག་སྟོང་ན་སྟོང་པ་ཉིད་སྟོང་པ་ཉིད་ལ་སྤྱོད་དམ་ཞེས་ཞུས་པའོ། །བཅོམ་ལྡན་འདས་ཀྱིས་བཀའ་</w:t>
      </w:r>
      <w:ins w:id="71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1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རབ་འབྱོར་དེ་ནི་མ་ཡིན་ནོ་ཞེས་བྱ་བ་ནི་སྟོང་པ་ཉིད་ཅེས་བྱ་བ་དངོས་པོ་མེད་པ་ལ་བྱ་སྟེ། དངོས་པོ་མེད་པས་དངོས་པོ་མེད་པ་ལ་སྤྱད་དུ་མེད་དོ་ཞེས་བྱ་བའི་དོན་ཏོ། །གསོལ་པ་བཅོམ་ལྡན་འདས་སྟོང་པ་ཉིད་ལས་གུད་དུ་སྟོང་པ་ཉིད་ལ་</w:t>
      </w:r>
      <w:del w:id="71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རྡུ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སྤྱོད་དམ་ཞེས་བྱ་བ་</w:t>
      </w:r>
      <w:ins w:id="71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ནི</w:t>
        </w:r>
      </w:ins>
      <w:del w:id="71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ལྟར་སྤྱོད་པ་ཉིད་སྟོང་པ་ཉིད་ལ་མི་སྤྱོད་ན་སྟོང་པ་ཉིད་ལས་གཞན་པའི་དངོས་པོ་འགའ་ཞིག་ལ་སྟོང་པ་ཉིད་སྤྱོད་དམ་ཞེས་ཞུས་པའོ། །བཅོམ་ལྡན་འདས་ཀྱིས་བཀའ་སྩལ་པ། རབ་འབྱོར་དེ་ནི་མ་ཡིན་ནོ་ཞེས་བྱ་བ་ནི་ཆོས་ཐམས་ཅད་དོན་དམ་པར་སྟོང་པ་ཉིད་དུ་རོ་གཅིག་པས། སྟོང་པ་ཉིད་མ་ཡིན་པའི་ཆོས་གང་ཡང་མེད་དོ་ཞེས་བྱ་བའི་དོན་ཏོ། །གསོལ་པ་བཅོམ་ལྡན་འདས་ཅི་ལགས། གཟུགས་ཤེས་རབ་ཀྱི་ཕ་རོལ་ཏུ་ཕྱིན་པ་ལ་སྤྱོད་དམ་ཞེས་བྱ་བ་ནས། བཅོམ་ལྡན་འདས་ཅི་ལགས་རྣམ་པ་ཐམས་ཅད་མཁྱེན་པ་ཉིད་ཤེས་རབ་ཀྱི་ཕ་རོལ་ཏུ་ཕྱིན་པ་ལ་སྤྱོད་དམ། བཅོམ་ལྡན་འདས་ཀྱིས་བཀའ་སྩལ་པ། རབ་</w:t>
      </w:r>
      <w:ins w:id="71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འབྱོར</w:t>
        </w:r>
      </w:ins>
      <w:del w:id="71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་དེ་ནི་མ་ཡིན་ནོ་ཞེས་བྱ་བའི་བར་གྱིས་</w:t>
      </w:r>
      <w:del w:id="71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ནི་དེ་ལྟར་སྟོང་པ་ཉིད་སྟོང་པ་ཉིད་ལ་མི་སྤྱོད་ན། གཟུགས་ལ་སོགས་པ་རྣམ་པ་ཐམས་ཅད་མཁྱེན་པ་ཉིད་ལ་ཐུག་གི་བར་གྱི་ཆོས་རྣམས་ཤེས་རབ་ཀྱི་ཕ་རོལ་ཏུ་ཕྱིན་པ་ལ་སྤྱོད་དམ་ཞེས་ཞུས་པ་དང</w:t>
      </w:r>
      <w:ins w:id="71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ཆོས་དེ་དག་ཐམས་ཅད་ཀྱང་དོན་དམ་པར་སྟོང་པ་ཉིད་དུ་རོ་གཅིག་པས། སྤྱོད་པ་དང་སྤྱད་པར་བྱ་བ་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གཉིས་སོ་སོར་དབྱེར་མེད་པའོ། །རབ་འབྱོར་གྱིས་གསོལ་པ་བཅོམ་ལྡན་འདས་ཅི་ལགས། གཟུགས་ཀྱི་སྟོང་པ་ཉིད་དང་ཞེས་བྱ་བ་ནས་རྣམ་པ་ཐམས་ཅད་མཁྱེན་པ་ཉིད་ཀྱི་སྟོང་པ་ཉིད་དང</w:t>
      </w:r>
      <w:ins w:id="71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1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གསོག་ཉིད་དང</w:t>
      </w:r>
      <w:ins w:id="71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གསོབ་ཉིད་དང</w:t>
      </w:r>
      <w:ins w:id="71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རག་ལུས་པ་ཉིད་དང</w:t>
      </w:r>
      <w:ins w:id="71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སྙིང་པོ་མ་མཆིས་པ་ཉིད་དང</w:t>
      </w:r>
      <w:ins w:id="71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དེ་བཞིན་ཉིད་དང</w:t>
      </w:r>
      <w:ins w:id="71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མ་ནོར་བ་དེ་བཞིན་ཉིད་དང</w:t>
      </w:r>
      <w:ins w:id="71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1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གཞན་མ་ཡིན་པ་དེ་བཞིན་ཉིད་དང</w:t>
      </w:r>
      <w:ins w:id="71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ཆོས་ཀྱི་དབྱིངས་དང</w:t>
      </w:r>
      <w:ins w:id="71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1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ཆོས་ཀྱི་གནས་ཉིད་དང</w:t>
      </w:r>
      <w:ins w:id="71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ཆོས་སྐྱོན་མེད་པ་ཉིད་དང</w:t>
      </w:r>
      <w:ins w:id="72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ཡང་དག་པའི་མཐའ་དང</w:t>
      </w:r>
      <w:ins w:id="72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2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བསམ་གྱིས་མི་ཁྱབ་པའི་དབྱིངས་དེ་ཤེས་རབ་ཀྱི་ཕ་རོལ་ཏུ་ཕྱིན་པ་ལ་སྤྱོད་དམ།</w:t>
      </w:r>
      <w:ins w:id="72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བཅོམ་ལྡན་འདས་ཀྱིས་བཀའ་སྩལ་པ། རབ་འབྱོར་དེ་ནི་མ་ཡིན་ནོ་ཞེས་བྱ་བའི་བར་གྱིས་ནི་དེ་ལྟར་གཟུགས་ལ་སོགས་པའི་དངོས་པོ་རྣམས་ཤེས་རབ་ཀྱི་ཕ་རོལ་ཏུ་ཕྱིན་པ་ལ་མི་སྤྱོད་ན་གཟུགས་ལ་སོགས་པ་དངོས་པོ་མེད་པ་སྟོང་པ་ཉིད་ཀྱི་རྣམ་གྲངས་སུ་གཏོགས་པ་རྣམས། ཤེས་རབ་ཀྱི་ཕ་རོལ་ཏུ་ཕྱིན་པ་ལ་སྤྱོད་དམ་ཞེས་ཞུས་པ་དང</w:t>
      </w:r>
      <w:ins w:id="72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ཆོས་ཐམས་ཅད་རང་བཞིན་</w:t>
      </w:r>
      <w:ins w:id="72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2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་སྟོང་པ་ལ་ནི་སྤྱོད་པ་དང་སྤྱད་པར་བྱ་བ་གཉིས་ཀ་མེད་པས། གཟུགས་ལ་སོགས་པ་སྟོང་པ་ཉིད་ཀྱི་རྣམ་གྲངས་སུ་གཏོགས་པ་རྣམས་ཀྱང་ཤེས་རབ་ཀྱི་ཕ་རོལ་ཏུ་ཕྱིན་པ་ལ་སྤྱོད་དོ་ཞེས་བསྟན་པའོ། །རབ་འབྱོར་གྱིས་གསོལ་པ་བཅོམ་ལྡན་འདས་གལ་ཏེ་ཆོས་དེ་དག་ཤེས་རབ་ཀྱི་ཕ་རོལ་ཏུ་ཕྱིན་པ་ལ་མི་སྤྱོད་ན། བཅོམ་ལྡན་འདས་བྱང་ཆུབ་སེམས་དཔའ་སེམས་དཔའ་ཆེན་པོ་ཇི་ལྟར་ཤེས་རབ་ཀྱི་ཕ་རོལ་ཏུ་ཕྱིན་པ་ལ་སྤྱོད་པ་ལགས་ཞེས་བྱ་བ་ནི་དེ་ལྟར་གོང་དུ་སྨོས་པའི་ཚུལ་དུ་ཆོས་</w:t>
      </w:r>
      <w:ins w:id="72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གང་ཤེས་རབ་ཀྱི་ཕ་རོལ་ཏུ་ཕྱིན་པ་ལ་སྤྱོད་པ་མེད་ན། དེ་ཅིའི་སླད་དུ་ཞེ་ན་བཅོམ་ལྡན་འདས་ཀྱིས་དེ་ལྟར་སྤྱོད་པ་ནི་ཤེས་རབ་ཀྱི་ཕ་རོལ་ཏུ་ཕྱིན་པ་ལ་སྤྱོད་པ་ཡིན་ནོ་ཞེས་བཀའ་སྩལ་ཞེས་གལ་བཟུང་སྟེ་ཞུས་པའོ། །བཅོམ་ལྡན་འདས་ཀྱིས་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བཀའ་སྩལ་པ། རབ་འབྱོར་དེ་ཇི་སྙམ་</w:t>
      </w:r>
      <w:ins w:id="72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སུ</w:t>
        </w:r>
      </w:ins>
      <w:del w:id="72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་སེམས། ཆོས་གང་ཤེས་རབ་ཀྱི་ཕ་རོལ་ཏུ་ཕྱིན་པ་ལ་སྤྱོད་པའི་ཆོས་དེ་ཁྱོད་ཀྱིས་མཐོང་ངམ། གསོལ་པ་བཅོམ་ལྡན་འདས་དེ་ནི་མ་ལགས་སོ་ཞེས་བྱ་བ་ནི་སྤྱོད་པར་བྱེད་པའི་བྱང་ཆུབ་སེམས་དཔའ་དོན་དམ་པར་ཡོད་པ་མ་ཡིན་པ་བསྟན་པའོ། །བཅོམ་ལྡན་འདས་ཀྱིས་བཀའ་སྩལ་པ། རབ་འབྱོར་དེ་ཇི་སྙམ་དུ་སེམས། གང་ལ་བྱང་ཆུབ་སེམས་དཔའ་སེམས་དཔའ་ཆེན་པོ་སྤྱོད་པའི་ཤེས་རབ་ཀྱི་ཕ་རོལ་ཏུ་ཕྱིན་པ་དེ་ལྟ་བུ་</w:t>
      </w:r>
      <w:ins w:id="72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ཁྱོད</w:t>
        </w:r>
      </w:ins>
      <w:del w:id="72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་ཀྱིས་མཐོང་ངམ། གསོལ་པ་བཅོམ་ལྡན་འདས་དེ་ནི་མ་ལགས་སོ་ཞེས་བྱ་བས་ནི་བྱང་ཆུབ་སེམས་དཔས་སྤྱད་པར་བྱ་བའི་ཤེས་རབ་ཀྱི་ཕ་རོལ་ཏུ་ཕྱིན་པ་དོན་དམ་པར་ཡོད་པ་མ་ཡིན་པ་བསྟན་པའོ། །བཅོམ་ལྡན་འདས་ཀྱིས་བཀའ་</w:t>
      </w:r>
      <w:ins w:id="72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2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རབ་འབྱོར་དེ་ཇི་སྙམ་དུ་སེམས་ཆོས་གང་ཁྱོད་ཀྱིས་མ་མཐོང་བའི་ཆོས་དེ་དམིགས་སུ་ཡོད་དམ།</w:t>
      </w:r>
      <w:ins w:id="72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སོལ་པ་བཅོམ་ལྡན་འདས་དེ་ནི་མ་ལགས་སོ་ཞེས་བྱ་བས་ནི་སྤྱོད་པ་དང་སྤྱད་པར་བྱ་བ་གཉིས་ཀ་དོན་དམ་པར་དངོས་པོ་མེད་པས་དམིགས་སུ་མེད་དོ་ཞེས་བསྟན་པའོ། །བཅོམ་ལྡན་འདས་ཀྱིས་བཀའ་</w:t>
      </w:r>
      <w:ins w:id="72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2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རབ་འབྱོར་དེ་ཇི་སྙམ་དུ་སེམས་ཆོས་གང་དམིགས་སུ་མེད་པ་དེ་སྐྱེ་བའམ་འགག་པར་འགྱུར་རམ།</w:t>
      </w:r>
      <w:ins w:id="72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སོལ་པ་བཅོམ་ལྡན་འདས་དེ་ནི་མ་ལགས་སོ་ཞེས་བྱ་བས་ནི་དེ་ལྟར་དོན་དམ་པར་ཆོས་ཐམས་ཅད་དམིགས་སུ་མེད་པས་སྐྱེ་བ་</w:t>
      </w:r>
      <w:del w:id="72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དང་འགག་པ་ཡང་མེད་དོ་ཞེས་བསྟན་པའོ། །བཅོམ་ལྡན་འདས་ཀྱིས་བཀའ་</w:t>
      </w:r>
      <w:ins w:id="72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2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ནི་བྱང་ཆུབ་སེམས་དཔའ་སེམས་དཔའ་ཆེན་པོ་རྣམས་ཀྱི་མི་སྐྱེ་བའི་ཆོས་ལ་བཟོད་པ་སྟེ་ཞེས་བྱ་བ་ནས་དེའི་ཆོས་དེ་དག་ནི་བླ་ན་མེད་པ་ཡང་དག་པར་རྫོགས་པའི་བྱང་ཆུབ་ཏུ་མངོན་པར་རྫོགས་པར་སངས་རྒྱས་ཀྱི་བར་དུ་ནམ་ཡང་ཡོངས་སུ་འགྲིབ་པར་མི་འགྱུར་རོ་ཞེས་བྱ་བའི་བར་</w:t>
      </w:r>
      <w:ins w:id="72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2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་ནི་དེ་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ལྟར་མི་སྐྱེ་བའི་ཆོས་ལ་བཟོད་པ་ཐོབ་ན་བྱང་ཆུབ་སེམས་དཔའི་ཡོན་ཏན་རྣམས་མི་འགྲོ་བའི་ཕན་ཡོན་བསྟན་པའོ། །རབ་འབྱོར་གྱིས་གསོལ་པ། བཅོམ་ལྡན་འདས་ཅི་ལགས་ཆོས་ཐམས་ཅད་མི་སྐྱེ་བ་ཉིད་གང་ལགས་པ་དེ་ལས་བྱང་ཆུབ་སེམས་དཔའ་སེམས་དཔའ་ཆེན་པོ་དེ་བླ་ན་མེད་པ་ཡང་དག་པར་རྫོགས་པའི་བྱང་</w:t>
      </w:r>
      <w:ins w:id="72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ཆུབ</w:t>
        </w:r>
      </w:ins>
      <w:del w:id="72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་ཏུ་ལུང་བསྟན་པར་འགྱུར་རམ་ཞེས་བྱ་བ་ནི་གོང་དུ་བཅོམ</w:t>
      </w:r>
      <w:del w:id="72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་ལྡན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ས་ཀྱིས་བཟོད་པ་དེ་ལྟ་བུ་དང་ལྡན་པའི་བྱང་ཆུབ་སེམས་དཔའ་སེམས་དཔའ་ཆེན་པོ་ནི་སངས་རྒྱས་བཅོམ་ལྡན་འདས་ཀྱིས་བླ་ན་མེད་པ་ཡང་དག་པར་རྫོགས་པའི་བྱང་ཆུབ་ཏུ་ལུང་བསྟན་ཏོ་ཞེས་གསུངས་པ་དེ་ལྟར་ཆོས་ཐམས་ཅད་སྐྱེ་བ་མ་མཆིས་ན་ལུང་བསྟན་དུ་ཡང་མཆིས་སམ་ཞེས་གསོལ་པའོ། །བཅོམ་ལྡན་འདས་ཀྱིས་བཀའ་སྩལ་པ། རབ་འབྱོར་དེ་ནི་མ་ཡིན་ནོ་ཞེས་བྱ་བ་ནི་ལུང་བསྟན་ཏོ་ཞེས་བྱ་བ་ཡང་ཀུན་རྫོབ་ཏུ་བཤད་པ་ཙམ་དུ་ཟད་ཀྱི། དོན་དམ་པར་ནི་ཆོས་ཐམས་ཅད་རང་བཞིན་གྱིས་མ་སྐྱེས་པས་ལུང་བསྟན་པ་གང་ཡང་མེད་དོ་ཞེས་བྱ་བའི་དོན་ཏོ། །གསོལ་པ་བཅོམ་ལྡན་འདས་ཅི་ལགས། སྐྱེ་བ་ཡང་མ་ལགས་མི་སྐྱེ་བ་ཡང་མ་ལགས་པ་ལས་ཞེས་བྱ་བ་ནས་བྱང་ཆུབ་སེམས་དཔའ་སེམས་དཔའ་ཆེན་པོ་ཇི་ལྟར་བླ་ན་མེད་པ་ཡང་དག་པར་རྫོགས་པའི་བྱང་ཆུབ་ཏུ་ལུང་བསྟན་པར་འགྱུར་ཞེས་བྱ་བའི་བར་གྱིས་ནི་དེ་</w:t>
      </w:r>
      <w:ins w:id="72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ལྟེ</w:t>
        </w:r>
      </w:ins>
      <w:del w:id="72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ལྟར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་དངོས་པོ་ཡོད་པ་དང</w:t>
      </w:r>
      <w:ins w:id="72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དངོས་པོ་མེད་པ་དང</w:t>
      </w:r>
      <w:ins w:id="72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ཡོད་མེད་གཉི་ག་ཡང་མ་ཡིན་པ་ལས་ལུང་བསྟན་པར་མི་འགྱུར་ན། ཅིའི་སླད་དུ་བཅོམ་ལྡན་འདས་ཀྱིས་དེ་ལྟར་སྤྱོད་པའི་བྱང་ཆུབ་སེམས་དཔའ་བླ་ན་མེད་པ་ཡང་དག་པར་རྫོགས་པའི་བྱང་ཆུབ་ཏུ་ལུང་བསྟན་ཏོ་ཞེས་གསུངས་པ་ཞེས་གལ་བཟུང་སྟེ་ཞུས་པའོ། །བཅོམ་ལྡན་འདས་ཀྱིས་བཀའ་</w:t>
      </w:r>
      <w:ins w:id="72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2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རབ་འབྱོར་དེ་ཇི་སྙམ་དུ་སེམས་གང་བླ་ན་མེད་པ་ཡང་དག་པར་རྫོགས་པའི་བྱང་ཆུབ་ཏུ་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ལུང་བསྟན་པར་འགྱུར་བའི་ཆོས་དེ་ལྟ་བུ་</w:t>
      </w:r>
      <w:ins w:id="72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ཁྱོད</w:t>
        </w:r>
      </w:ins>
      <w:del w:id="72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་ཀྱིས་ཡང་དག་པར་རྗེས་སུ་མཐོང་ངམ་ཞེས་བྱ་བ་ནས། དེ་ཅིའི་ཕྱིར་ཞེ་ན།</w:t>
      </w:r>
      <w:ins w:id="72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ཤེས་རབ་ཀྱི་ཕ་རོལ་ཏུ་ཕྱིན་པ་ནི་རྣམ་པར་མི་རྟོག་པའོ་ཞེས་བྱ་བའི་བར་གྱིས་ནི་བླ་ན་མེད་པ་ཡང་དག་པར་རྫོགས་པའི་བྱང་ཆུབ་ཏུ་ལུང་བསྟན་པ་ཞེས་བྱ་བ་ཡང</w:t>
      </w:r>
      <w:ins w:id="72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ཀུན་རྫོབ་ཏུ་བསྟན་པ་ཙམ་དུ་ཟད་ཀྱི། དོན་དམ་པར་ནི་ལུང་བསྟན་པའི་དངོས་པོ་གང་ཡང་མེད་དེ། བྱང་ཆུབ་སེམས་དཔའ་གང་མངོན་པར་རྫོགས་པར་འཚང་རྒྱ་བ་དང</w:t>
      </w:r>
      <w:ins w:id="72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ཡེ་ཤེས་གང་གིས་མངོན་པར་རྫོགས་པར་འཚང་རྒྱ་བར་འགྱུར་བ་དང</w:t>
      </w:r>
      <w:ins w:id="72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ཆོས་གང</w:t>
      </w:r>
      <w:ins w:id="72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་མངོན་པར་རྫོགས་པར་སངས་རྒྱས་པར་བྱ་བ་ཡང་མེད་ལ། བྱང་ཆུབ་སེམས་དཔའ་ཡང་འདི་སྙམ་དུ་བདག་ནི་མངོན་པར་རྫོགས་པར་འཚང་རྒྱའོ། །ཡེ་ཤེས་ནི་འདིས་མངོན་པར་རྫོགས་པར་འཚང་རྒྱ་བར་བྱའོ། །ཆོས་འདི་དག་མངོན་པར་རྫོགས་པར་སངས་རྒྱས་པར་བྱའོ་སྙམ་དུ་ཡང་མི་སེམས་ཏེ། ཤེས་རབ་ཀྱི་ཕ་རོལ་ཏུ་ཕྱིན་པ་རྣམ་པར་མི་རྟོག་པ་ཡིན་པའི་ཕྱིར་བྱང་ཆུབ་སེམས་དཔའ་དེ་ལྟར་རྣམ་པར་མི་རྟོག་གོ་ཞེས་བསྟན་པའོ། །འཕགས་པ་ཤེས་རབ་ཀྱི་ཕ་རོལ་ཏུ་ཕྱིན་པ་རྒྱ་ཆེར་བཤད་པ་ལས།</w:t>
      </w:r>
      <w:ins w:id="72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ལེའུ་བཞི་བཅུ་དྲུག་པའོ།། །།དེ་ནས་ལྷའི་དབང་པོ་བརྒྱ་བྱིན་</w:t>
      </w:r>
      <w:ins w:id="72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2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་བཅོམ་ལྡན་འདས་ལ་འདི་སྐད་ཅེས་གསོལ་ཏོ། །བཅོམ་ལྡན་འདས་ཤེས་རབ་ཀྱི་ཕ་རོལ་ཏུ་ཕྱིན་པ་ནི་ཤིན་ཏུ་དབེན་པའི་སླད་དུ་ཟབ་པའོ་ཞེས་བྱ་བ་ནས། བཅོམ་ལྡན་འདས་ཤེས་རབ་ཀྱི་ཕ་རོལ་ཏུ་ཕྱིན་པ་ནི་ཤིན་ཏུ་དབེན་པའི་སླད་དུ་མཁས་ཤིང་རིག་པས་རྟོགས་པར་བགྱིའོ་ཞེས་བྱ་བའི་བར་གྱིས་ནི་གོང་དུ་ཆོས་ཐམས་ཅད་དམིགས་སུ་མེད་པར་བསྟན་པའི་དོན་བརྒྱ་</w:t>
      </w:r>
      <w:ins w:id="72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བྱིན</w:t>
        </w:r>
      </w:ins>
      <w:del w:id="72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་གྱིས་རྟོགས་ནས། ཤེས་རབ་ཀྱི་ཕ་རོལ་ཏུ་ཕྱིན་པ་ཟབ་པའི་སྒོ་ནས་བསྟོད་པ་སྟེ། ཤིན་ཏུ་དབེན་པའི་</w:t>
      </w:r>
      <w:ins w:id="72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72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བེེད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་དུ་ཟབ་བོ་ཞེས་བྱ་བ་ནི་གང་ཟག་དང་ཆོས་གཉིས་ལ་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རང་བཞིན་མེད་པར་སྟོན་ཅིང</w:t>
      </w:r>
      <w:ins w:id="72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དམིགས་པ་ཅན་རྣམས་ཀྱི་སྤྱོད་ཡུལ་མ་ཡིན་པའི་ཕྱིར་ཟབ་པའོ་ཞེས་བྱ་བའི་དོན་ཏེ། བལྟ་དཀའ་བ་དང</w:t>
      </w:r>
      <w:ins w:id="72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2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རྟོགས་པར་དཀའ་བ་དང</w:t>
      </w:r>
      <w:ins w:id="72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བརྟག་ཏུ་མེད་པ་དང</w:t>
      </w:r>
      <w:ins w:id="72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བརྟག་པའི་སྤྱོད་ཡུལ་མ་ཡིན་པ་དང</w:t>
      </w:r>
      <w:ins w:id="72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ཞི་བ་དང</w:t>
      </w:r>
      <w:ins w:id="72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ཕྲ་བ་དང</w:t>
      </w:r>
      <w:ins w:id="72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ཞིབ་པ་ཞེས་བྱ་བའི་དོན་སྔར་ཡང་བཤད་ཟིན་ཏེ། ཟབ་པའི་རྣམ་གྲངས་སུ་རིག་པར་བྱའོ། །མཁས་ཤིང་རིག་པས་རྟོགས་པར་</w:t>
      </w:r>
      <w:ins w:id="72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བགྱིའོ</w:t>
        </w:r>
      </w:ins>
      <w:del w:id="72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བབྱིའོ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་ཞེས་བྱ་བ་ནི་དེ་ལྟར་ཟབ་པས་དམིགས་པ་ཅན་ཐམས་ཅད་མི་མཁས་པས་རྟོགས་པར་བྱ་བ་མིན་གྱི། ཐབས་དང་ཤེས་རབ་ཟུང་དུ་</w:t>
      </w:r>
      <w:ins w:id="72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འབྲེལ་བ</w:t>
        </w:r>
      </w:ins>
      <w:del w:id="72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་རྣམས་ཀྱི་སྤྱོད་ཡུལ་ཡིན་ནོ་ཞེས་བསྟན་པའོ། །བཅོམ་ལྡན་འདས་སེམས་ཅན་གང་ཤེས་རབ་ཀྱི་ཕ་རོལ་ཏུ་ཕྱིན་པ་ཟབ་མོ་འདི་ཉན་ཅིང་འཛིན་པ་དང་ཞེས་བྱ་བ་ནས་སེམས་དང་སེམས་ལས་བྱུང་བའི་ཆོས་གཞན་གྱི་གོ་མི་འབྱེད་པ་དེ་དག་ནི་དགེ་བའི་རྩ་བ་ཐ་མ་དང་ལྡན་པ་མ་ཡིན་ནོ་ཞེས་བྱ་བའི་བར་གྱིས་ནི་དེ་ལྟ</w:t>
      </w:r>
      <w:del w:id="72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་ཟབ་པའི་ཤེས་རབ་ཀྱི་ཕ་རོལ་ཏུ་ཕྱིན་པ་ལ་སྤྱོད་ཅིང་ནན་ཏན་བྱེད་ལ། ཉན་ཐོས་དང་རང་སངས་རྒྱས་ཀྱི་སེམས་དང་སེམས་ལས་བྱུང་བ་དམིགས་པ་ཅན་མི་སྐྱེད་པ་དེ་དག་ནི་དགེ་བའི་རྩ་བ་མཆོག་དམ་པ་དང་ལྡན་པ་ཡིན་ནོ་ཞེས་བྱ་བའི་དོན་ཏོ། །ཀཽ་ཤི་ཀ་དེ་ཇི་སྙམ་དུ་སེམས། </w:t>
      </w:r>
      <w:del w:id="72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ཛམ་བུའི་གླིང་གི་སེམས་ཅན་གང་ཇི་སྙེད་པ་དེ་དག་ཐམས་ཅད་དགེ་བ་བཅུའི་ལས་ཀྱི་ལམ་དང་ལྡན་པར་འགྱུར་ཞེས་བྱ་བ་ནས།</w:t>
      </w:r>
      <w:ins w:id="72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ྲངས་དང་བགྲང་བ་དང་དཔེ་དང་རྒྱུར་ཡང་མི་བཟོད་དོ་ཞེས་བྱ་བའི་བར་གྱིས་ནི་འཛམ་བུའི་གླིང་གི་སེམས་ཅན་ཐམས་ཅད་དགེ་བ་བཅུ་དང་བསམ་གཏན་བཞི་དང</w:t>
      </w:r>
      <w:ins w:id="72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ཚད་མེད་པ་བཞི་དང</w:t>
      </w:r>
      <w:ins w:id="72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གཟུགས་མེད་པའི་སྙོམས་པར་འཇུག་པ་བཞི་དང</w:t>
      </w:r>
      <w:ins w:id="72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མངོན་པར་ཤེས་པ་ལྔ་དང་ལྡན་པར་གྱུར་པའི་བསོད་ནམས་དང</w:t>
      </w:r>
      <w:ins w:id="72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2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་དུ།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ཤེས་རབ་ཀྱི་ཕ་རོལ་ཏུ་ཕྱིན་པ་འདི་ལ་སྤྱོད་ཅིང་ནན་ཏན་བྱས་པ་བསོད་ནམས་ཁྱད་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པར་དུ་</w:t>
      </w:r>
      <w:del w:id="72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འཕགས་པ་ཆེ་བ་བསྟན་པའོ། །དེ་ནས་དགེ་སློང་གཅིག་ཅིག་གིས་ལྷའི་དབང་པོ་བརྒྱ་བྱིན་ལ་འདི་སྐད་ཅེས་སྨྲས་སོ་ཞེས་བྱ་བ་ནས་དེ་ལྟར་སློབ་པའི་བྱང་ཆུབ་སེམས་དཔའ་སེམས་དཔའ་ཆེན་པོ་དེ་ནི་བྱང་ཆུབ་སེམས་དཔའི་</w:t>
      </w:r>
      <w:ins w:id="72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</w:t>
        </w:r>
      </w:ins>
      <w:del w:id="72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བབེེབ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་པ་ལ་སློབ་པ་སྟེ། ཉན་ཐོས་ཀྱི་བསླབ་པ་ལ་སློབ་པ་མ་ཡིན་ནོ། །རང་སངས་རྒྱས་ཀྱི་བསླབ་པ་ལ་སློབ་པ་མ་ཡིན་ནོ་ཞེས་བྱ་བའི་བར་གྱིས་ནི་ཤེས་རབ་ཀྱི་ཕ་རོལ་ཏུ་ཕྱིན་པ་ལ་སྤྱོད་པའི་བྱང་ཆུབ་སེམས་དཔས་འཛམ་བུ་གླིང་གི་སེམས་ཅན་ཐམས་ཅད་དགེ་བ་བཅུའི་ལས་ཀྱི་ལམ་ལ་སོགས་པ་དང་ལྡན་པ་ཟིལ་</w:t>
      </w:r>
      <w:ins w:id="72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2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་གནོན་ཏོ་ཞེས་འཁོར་གྱི་ནང་ན་འདུག་འདུག་པའི་དགེ་སློང་གཅིག་ཅིག་གིས་ཡོན་ཏན་བསྔགས་པ་དང</w:t>
      </w:r>
      <w:ins w:id="72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བརྒྱ་བྱིན་གྱིས་འཛམ་བུའི་</w:t>
      </w:r>
      <w:del w:id="72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གླིང་གི་སེམས་ཅན་ཐམས་ཅད་དགེ་བ་བཅུ་ལ་སོགས་པ་དང་ལྡན་ལ། རྣམ་པ་ཐམས་ཅད་མཁྱེན་པ་དང་ལྡན་པའི་སེམས་དང་པོ་</w:t>
      </w:r>
      <w:del w:id="72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སྐྱེད་པས་ཀྱང་ཟིལ་</w:t>
      </w:r>
      <w:ins w:id="72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2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་མི་ནོན་ན། ཤེས་རབ་ཀྱི་ཕ་རོལ་ཏུ་ཕྱིན་པ་ཟབ་མོ་འདི་ལ་སྤྱོད་ཅིང་ནན་ཏན་བྱེད་པས་ཟིལ་གྱིས་གནོན་པ་ལྟ་སྨོས་ཀྱང་ཅི་དགོས་ཏེ། དེས་ལྷ་དང་མི་དང་ལྷ་མ་ཡིན་དུ་བཅས་པའི་འཇིག་རྟེན་ཐམས་ཅད་ཀྱང་ཟིལ་གྱིས་ནོན་</w:t>
      </w:r>
      <w:del w:id="72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པར་འགྱུར་ཏེ། དེར་ཡང་མ་ཟད་ཀྱི་ཉན་ཐོས་ཀྱི་འབྲས་བུ་བཞི་ཐོབ་པ་དང</w:t>
      </w:r>
      <w:ins w:id="72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2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ཐབས་དང་ཤེས་རབ་</w:t>
      </w:r>
      <w:ins w:id="72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ཀྱི</w:t>
        </w:r>
      </w:ins>
      <w:del w:id="72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་ལྡན་པ་ཕ་རོལ་ཏུ་ཕྱིན་པ་ལྔ་ལ་སྤྱོད་པ་རྣམས་ཀྱང་ཟིལ་གྱིས་གནོན་པར་འགྱུར་ལ། ལྷ་དང་མི་དང་ལྷ་མ་ཡིན་གྱི་འཇིག་རྟེན་གྱིས་</w:t>
      </w:r>
      <w:del w:id="72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དེ་ལ་ཟིལ་གྱིས་གནོན་པར་ཡང་མི་ནུས་པ་དང</w:t>
      </w:r>
      <w:ins w:id="73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3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ཤེས་རབ་ཀྱི་ཕ་རོལ་ཏུ་ཕྱིན་པའི་དོན་ཇི་སྐད་བཤད་པ་དང</w:t>
      </w:r>
      <w:ins w:id="73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མཐུན་པར་སྤྱོད་པ་དང</w:t>
      </w:r>
      <w:ins w:id="73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</w:t>
      </w:r>
      <w:ins w:id="73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ཐམས་ཅད་མཁྱེན་པ་ཉིད་ཀྱི་རིགས་རྒྱུན་མི་གཅོད་པ་དང</w:t>
      </w:r>
      <w:ins w:id="73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3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དེ་བཞིན་གཤེགས་པ་རིང་དུ་མི་བྱེད་པ་དང</w:t>
      </w:r>
      <w:ins w:id="73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སྙིང་པོ་བྱང་ཆུབ་ལས་འཕང་བར་མི་འགྱུར་བ་དང</w:t>
      </w:r>
      <w:ins w:id="73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སེམས་ཅན་ངན་སོང་གསུམ་དུ་བྱིང་བ་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རྣམས་འདོན་ནུས་པར་འགྱུར་བ་དང</w:t>
      </w:r>
      <w:ins w:id="73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ི་བསླབ་པ་ལ་སློབ་པ་དང་ཉན་ཐོས་དང་རང་སངས་རྒྱས་ཀྱི་བསླབ་པ་ལ་མི་སློབ་པའི་ཡོན་ཏན་བསྔགས་པ་བསྟན་པའོ།</w:t>
      </w:r>
      <w:ins w:id="73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དེ་ལྟར་སློབ་པའི་བྱང་ཆུབ་སེམས་དཔའ་སེམས་དཔའ་ཆེན་པོའི་དྲུང་དུ་རྒྱལ་པོ་ཆེན་པོ་བཞི་དག་ཀྱང་འགྲོ་བར་བྱ་བར་སེམས་ཏེ་ཞེས་བྱ་བ་ནས་འདི་དག་ཀྱང་བྱང་ཆུབ་སེམས་དཔའ་སེམས་དཔའ་ཆེན་པོ་ཤེས་རབ་ཀྱི་ཕ་རོལ་ཏུ་ཕྱིན་པ་ཟབ་མོ་འདི་ལ་སྤྱོད་པའི་ཚེ། འདི་ཉིད་ནན་ཏན་དུ་རིག་པར་བྱའོ་ཞེས་བྱ་བའི་བར་གྱིས་ནི་ཤེས་རབ་ཀྱི་ཕ་རོལ་ཏུ་ཕྱིན་པ་ཟབ་མོ་འདི་ལ་སྤྱོད་ཅིང་ནན་ཏན་དུ་བྱེད་པའི་ཚེ།</w:t>
      </w:r>
      <w:ins w:id="73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འདི་ཉིད་ལ་འདོད་པའི་ཁམས་དང</w:t>
      </w:r>
      <w:ins w:id="73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གཟུགས་ཀྱི་ཁམས་ཀྱི་ལྷ་རྣམས་ཀྱིས་རིམ་གྲོར་བྱ་བ་དང</w:t>
      </w:r>
      <w:ins w:id="73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དེ་བཞིན་གཤེགས་པ་རྣམས་ཀྱིས་རྟག་ཏུ་དགོངས་པ་དང</w:t>
      </w:r>
      <w:ins w:id="73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3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ལུས་དང་སེམས་ལ་གནོད་པ་དང</w:t>
      </w:r>
      <w:ins w:id="73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སྡུག་བསྔལ་དང་ནད་ཐམས་ཅད་མི་འབྱུང་བའི་ཕན་ཡོན་བསྟན་པའོ། །དེ་ནས་ཚེ་དང་ལྡན་པ་དགའ་བོ་འདི་སྙམ་དུ་གྱུར་ཏེ་ཞེས་བྱ་བ་ནས་ཤེས་རབ་ཀྱི་ཕ་རོལ་ཏུ་ཕྱིན་པའི་ཡོན་ཏན་དང་ལེགས་པ་བརྗོད་པ་ནི་སངས་རྒྱས་ཀྱི་མཐུར་རིག་པར་བྱའོ་ཞེས་བྱ་བའི་བར་གྱིས་ནི་བརྒྱ་བྱིན་</w:t>
      </w:r>
      <w:ins w:id="73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3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་དེ་ལྟར་ཤེས་རབ་ཀྱི་ཕ་རོལ་ཏུ་ཕྱིན་པ་ཟབ་པའི་རྣམ་གྲངས་བསྟན་པ་དང</w:t>
      </w:r>
      <w:ins w:id="73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དེ་ལ་སྤྱོད་པའི་ཕན་ཡོན་བསྟན་པ་ཡང</w:t>
      </w:r>
      <w:ins w:id="73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བརྒྱ་བྱིན་</w:t>
      </w:r>
      <w:ins w:id="73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3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་ཆོས་བཤད་ན་འདུལ་བའི་སེམས་ཅན་རྣམས་ལ་ཕན་གདགས་པའི་ཕྱིར་བཅོམ་ལྡན་འདས་ཀྱིས་བྱིན་</w:t>
      </w:r>
      <w:ins w:id="73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3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་བརླབས་པ་བསྟན་པའོ། །དེ་ནས་བཅོམ་ལྡན་འདས་ཀྱིས་ཚེ་དང་ལྡན་པ་དགའ་བོ་ལ་འདི་སྐད་ཅེས་བཀའ་སྩལ་ཏོ་ཞེས་བྱ་བ་ལ་སོགས་པ་ནི་བརྒྱ་</w:t>
      </w:r>
      <w:ins w:id="73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བྱིན</w:t>
        </w:r>
      </w:ins>
      <w:del w:id="73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་དེ་སྐད་སྨྲ་བ་འཁོར་རྣམས་ཀྱིས་ཡིད་ཆེས་པར་བྱ་བའི་ཕྱིར་བདེན་ནོ་ཞེས་བཀའ་</w:t>
      </w:r>
      <w:ins w:id="73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3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ཅད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།དགའ་བོ་གང་གི་ཚེ་བྱང་ཆུབ་སེམས་དཔའ་སེམས་དཔའ་ཆེན་པོ་ཤེས་རབ་ཀྱི་ཕ་རོལ་ཏུ་ཕྱིན་པ་ལ་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སློབ་པ་དང་ཞེས་བྱ་བ་ནས་སྤུ་གཡོ་བར་འགྱུར་བ་དང</w:t>
      </w:r>
      <w:ins w:id="73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སྐར་མ་</w:t>
      </w:r>
      <w:ins w:id="73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73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ཉུང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་བ་གཏོང་ཞིང་འཇིགས་པ་སྐྱེད་དོ་ཞེས་བྱ་བའི་བར་</w:t>
      </w:r>
      <w:ins w:id="73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3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་ནི་དེ་ལྟར་ཤེས་རབ་ཀྱི་ཕ་རོལ་ཏུ་ཕྱིན་པ་ལ་སྤྱོད་པའི་བྱང་ཆུབ་སེམས་དཔའ་ལ་བདུད་ཐམས་ཅད་གླགས་ལྟ་</w:t>
      </w:r>
      <w:del w:id="73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བར་འགྱུར་གྱིས་བག་ཡོད་པར་བྱོས་ཤིག་ཅེས་བསྟན་པའོ། །དེ་ནས་ཚེ་དང་ལྡན་པ་དགའ་བོས་བཅོམ་ལྡན་འདས་ལ་འདི་སྐད་ཅེས་གསོལ་ཏོ་ཞེས་བྱ་བ་ནས། དེ་ཅིའི་ཕྱིར་ཞེ་ན། འདི་ལྟར་རིགས་ཀྱི་བུ་འདི་གཉིས་ཀྱིས་གང་བརྩམས་པ་དེ་ནི་རྣམ་པ་ཐམས་ཅད་མཁྱེན་པ་ཉིད་ཀྱི་ལམ་མ་ཡིན། རིགས་ཀྱི་བུ་འདི་གཉིས་ཀྱིས་ནི་སེམས་ཅན་དམྱལ་བ་དང</w:t>
      </w:r>
      <w:ins w:id="73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བྱོལ་སོང་གི་སྐྱེ་གནས་དང</w:t>
      </w:r>
      <w:ins w:id="73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3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ཤིན་རྗེའི་འཇིག་རྟེན་གྱི་ལམ་བརྩམས་སོ་ཞེས་བྱ་བ་ནས་དགའ་ཞིང་སྤྲོ་བ་དང་ཚིམ་ཞིང་ཡིད་བདེ་བ་སྐྱེ་བར་འགྱུར་རོ་ཞེས་བྱ་བའི་བར་གྱིས་</w:t>
      </w:r>
      <w:ins w:id="73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ནི</w:t>
        </w:r>
      </w:ins>
      <w:del w:id="73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་བདུད་ཀྱིས་</w:t>
      </w:r>
      <w:del w:id="73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གླགས་རྙེད་པར་འགྱུར་བའི་</w:t>
      </w:r>
      <w:ins w:id="73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སྐྱོན</w:t>
        </w:r>
      </w:ins>
      <w:del w:id="73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་རྣམས་བསྟན་པ་སྟེ། སྔོན་ཤེས་རབ་ཀྱི་ཕ་རོལ་ཏུ་ཕྱིན་པ་ལ་དད་ཅིང་མོས་པར་མ་བྱས་པ་དང</w:t>
      </w:r>
      <w:ins w:id="73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ཐེ་</w:t>
      </w:r>
      <w:ins w:id="73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ཚོམ་</w:t>
        </w:r>
      </w:ins>
      <w:del w:id="73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ཟ་བ་དང་དགེ་བའི་བཤེས་གཉེན་དང་མི་ལྡན་པ་དང</w:t>
      </w:r>
      <w:ins w:id="73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དམ་པའི་ཆོས་མ་ཡིན་པ་ཡོངས་སུ་འཛིན་ཅིང་དེའི་ལེགས་པ་བརྗོད་པ་དང</w:t>
      </w:r>
      <w:ins w:id="73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ཤེས་རབ་ཀྱི་ཕ་རོལ་ཏུ་ཕྱིན་པ་འདི་ཤིན་ཏུ་ཟབ་པས། </w:t>
      </w:r>
      <w:ins w:id="73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ཁྱོད</w:t>
        </w:r>
      </w:ins>
      <w:del w:id="73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་ཀྱིས་སྤྱད་མི་ནུས་སོ་ཞེས་གཞན་གྱི་དད་པ་བཟློག་པ་དང</w:t>
      </w:r>
      <w:ins w:id="73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3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བདག་ཕ་རོལ་ཏུ་ཕྱིན་པ་དྲུག་ལ་སྤྱོད་པ་བསྙེམས་ཤིང</w:t>
      </w:r>
      <w:ins w:id="73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གཞན་ཕ་རོལ་ཏུ་ཕྱིན་པ་དྲུག་ལ་སྤྱད་པ་མ་ཡིན་ནོ་ཞེས་བརྙས་པར་བྱེད་པ་དང</w:t>
      </w:r>
      <w:ins w:id="73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བདག་ཉིད་མཆོག་ཏུ་སེམས་ཤིང</w:t>
      </w:r>
      <w:ins w:id="73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རློམ</w:t>
        </w:r>
      </w:ins>
      <w:del w:id="73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པས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་སེམས་བསྐྱེད་པ་དང</w:t>
      </w:r>
      <w:ins w:id="73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བདག་གི་</w:t>
      </w:r>
      <w:del w:id="73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མིང་དང་རུས་ཀུན་གྱིས་བརྗོད་པའི་གྲགས་པ་བསྙེམས་ནས། གཞན་ཁྱད་དུ་གསོད་དེ། བདག་སྟོད་ཅིང་གཞན་ལ་སྨོད་པ་དང</w:t>
      </w:r>
      <w:ins w:id="73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གང་ཟག་བྱང་ཆུབ་སེམས་དཔའི་ཐེག་པ་པ།</w:t>
      </w:r>
      <w:ins w:id="73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གང་ཟག་ཉན་ཐོས་ཀྱི་ཐེག་པ་པ་དང་རྩོད་པ་དང</w:t>
      </w:r>
      <w:ins w:id="73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བྱང་ཆུབ་སེམས་དཔའི་ཐེག་པ་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ལ་སྤྱོད་པ་ནང་འཐབ་པར་འགྱུར་ན། བདུད་ཀྱིས་གླགས་རྙེད་པར་འགྱུར་རོ་ཞེས་བསྟན་པའོ། །དགའ་བོ་གཞན་ཡང་གལ་ཏེ་བྱང་ཆུབ་སེམས་དཔའ་ལུང་མ་བསྟན་པ་ཞེས་བྱ་བ་ནས་ཇི་སྲིད་ཀྱི་བསྐལ་པར་གོ་ཆ་བགོ་བར་བྱའོ་ཞེས་བྱ་བའི་བར་གྱིས་ནི་བྱང་ཆུབ་སེམས་དཔའ་ཕལ་པས་ལུང་བསྟན་པའི་བྱང་ཆུབ་སེམས་དཔའ་ལ་</w:t>
      </w:r>
      <w:ins w:id="73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བསྔོས</w:t>
        </w:r>
      </w:ins>
      <w:del w:id="73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བསྡོས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་ཤིང</w:t>
      </w:r>
      <w:ins w:id="73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ནོད་པར་བསམས་ལ་བྱང་ཆུབ་སེམས་དཔའ་ཕལ་པ་དེ་ཡང་རྣམ་པ་ཐམས་ཅད་མཁྱེན་པ་ཉིད་ཡོངས་སུ་མི་གཏོང་ཞིང་ཐོབ་པར་འདོད་ན་གནོད་སེམས་དང་སྡིག་པའི་སེམས་ཇི་སྙེད་བསྐྱེད་པ་དེ་སྙེད་ཀྱི་བསྐལ་པར་དགའ་བ་སྤྱོད་ཅིང་འབད་དགོས་སོ་ཞེས་བསྟན་པའོ། །དགའ་བོས་གསོལ་པ་བཅོམ་ལྡན་འདས་དེ་དག་གི་སེམས་</w:t>
      </w:r>
      <w:ins w:id="73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བསྐྱེད་</w:t>
      </w:r>
      <w:del w:id="73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པ་དེ་དག་ལ་འབྱུང་བ་གཞན་མཆིས་སམ། འོ་ན་དེ་མ་ལགས་ཀྱི་བསྐལ་པ་དེ་སྙེད་ཁོ་ནར་གོ་ཆ་བགོ་འཚལ་ཞེས་བྱ་བ་ནི་དེ་ལྟ་བུའི་ངན་སེམས་སྐྱེས་པ་བཤགས་ཤིང་སྦྱངས་ན་</w:t>
      </w:r>
      <w:ins w:id="73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འབྱུང</w:t>
        </w:r>
      </w:ins>
      <w:del w:id="73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་བར་འགྱུར་རམ་མི་འགྱུར་ཞིབ་ཏུ་བཤད་པའི་སྐབས་དབྱེ་བའི་ཕྱིར་ཞུས་པའོ། །བཅོམ་ལྡན་འདས་ཀྱིས་བཀའ་སྩལ་པ། དགའ་བོ་གང་ཟག་ཉན་ཐོས་ཀྱི་ཐེག་པ་པ་རྣམས་དང་ཞེས་བྱ་བ་ནས་དེ་ལ་བདུད་སྡིག་ཏོ་ཅན་གླགས་ལྟ་ཞིང</w:t>
      </w:r>
      <w:ins w:id="73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གླགས་ཚོལ་</w:t>
      </w:r>
      <w:del w:id="73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བས་ཀྱང་གླགས་མི་རྙེད་དོ་ཞེས་བྱ་བའི་བར་གྱིས་ནི་དེ་ལྟར་འཐབས་</w:t>
      </w:r>
      <w:del w:id="73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ཤིང་རྩོད་པ་ལ་སོགས་པར་འགྱུར་ན་ཞེ་ལ་མི་འཆང་ཞིང་འཁོན་དུ་མི་འཛིན་པར་བྱ་སྟེ།</w:t>
      </w:r>
      <w:ins w:id="73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མཐོལ་ཞིང་བཤགས་ལ་ཕྱིན་ཆད་ཀྱང་དེ་ལྟར་མི་བྱ་བར་ཡིད་</w:t>
      </w:r>
      <w:del w:id="73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དམ་བཅས་ཏེ།</w:t>
      </w:r>
      <w:ins w:id="73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ཆོད་པར་བྱས་ན་འབྱང་བར་འགྱུར་གྱི་དེ་ལྟར་མ་བྱས་ན་འབྱང་བར་མི་འགྱུར་ཏེ།</w:t>
      </w:r>
      <w:ins w:id="73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ཡུན་རིང་པོར་འཁོར་བ་ན་འཁོར་ཞིང་བསྐལ་པ་མང་པོར་བརྩལ་ཞིང་འབད་དགོས་སོ་ཞེས་བསྟན་པའོ། །དགའ་བོ་གཞན་ཡང་བྱང་ཆུབ་སེམས་དཔའ་སེམས་དཔའ་ཆེན་པོས་གང་ཟག་ཉན་ཐོས་ཀྱི་ཐེག་པ་པ་དག་དང་འགྲོགས་པར་མི་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ྱའོ་ཞེས་བྱ་བ་ནས་སྡུག་བསྔལ་ཐམས་ཅད་ལས་ཡོངས་སུ་གྲོལ་བར་བྱ་བ་དག་གོ་སྙམ་དུ་བྱའོ་ཞེས་བྱ་བའི་བར་གྱིས་ནི་ཉན་ཐོས་ཀྱི་ཐེག་པ་པ་དང་གནས་པར་མི་བྱ་བ་དང</w:t>
      </w:r>
      <w:ins w:id="73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3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ངན་སེམས་མི་བྱ་བ་བསྟན་པའོ། །དགའ་བོས་གསོལ་པ་བཅོམ་ལྡན་འདས་ཇི་ལྟར་བྱང་ཆུབ་སེམས་དཔའ་སེམས་དཔའ་ཆེན་པོས་གང་ཟག་བྱང་ཆུབ་སེམས་དཔའི་ཐེག་པ་པ་དག་གནས་པར་བགྱི་ཞེས་བྱ་བ་ནས་དེ་ལྟར་སློབ་པའི་བྱང་ཆུབ་སེམས་དཔའ་སེམས་དཔའ་ཆེན་པོ་ནི་བསླབ་པ་མཉམ་པ་ཡིན་ནོ་ཞེས་བྱ་བའི་བར་གྱིས་ནི་བྱང་ཆུབ་སེམས་དཔའི་ཐེག་པ་པ་དང་མཐུན་པར་གནས་པར་བྱ་བ་བསྟན་པའོ། །དེ་ནས་ཚེ་དང་ལྡན་པ་རབ་འབྱོར་གྱིས། བཅོམ་ལྡན་འདས་ལ་འདི་སྐད་ཅེས་གསོལ་ཏོ། །བཅོམ་ལྡན་འདས་བྱང་ཆུབ་སེམས་དཔའ་སེམས་དཔའ་ཆེན་པོས་མཉམ་པ་ཉིད་གང་ལ་བསླབ་པར་བགྱི་བའི་བྱང་ཆུབ་སེམས་དཔའ་སེམས་དཔའ་ཆེན་པོ་རྣམས་ཀྱི་མཉམ་པ་ཉིད་གང་ལགས་ཞེས་བྱ་བ་ནི་གོང་དུ་དེ་ལྟར་སློབ་པའི་བྱང་ཆུབ་སེམས་དཔའ་སེམས་དཔའ་ཆེན་པོ་ནི་བསླབ་པ་མཉམ་པ་ཡིན་ནོ་ཞེས་བསྟན་པ་ཅི་ལྟར་བསླབ་པ་མཉམ་པ་ཡིན་པའི་གཏན་ཚིགས་ཞུས་པའོ། །བཅོམ་ལྡན་འདས་ཀྱིས་བཀའ་</w:t>
      </w:r>
      <w:ins w:id="73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4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ནང་སྟོང་པ་ཉིད་ནི་བྱང་ཆུབ་སེམས་དཔའ་སེམས་དཔའ་ཆེན་པོ་རྣམས་ཀྱི་མཉམ་པ་ཉིད་དོ་ཞེས་བྱ་བ་ནས་རབ་འབྱོར་དངོས་པོ་མེད་པའི་ངོ་བོ་ཉིད་སྟོང་པ་ཉིད་ནི་བྱང་ཆུབ་སེམས་དཔའ་སེམས་དཔའ་ཆེན་པོ་རྣམས་ཀྱི་མཉམ་པ་ཉིད་དོ་ཞེས་བྱ་བའི་བར་གྱིས་ནི་ཆོས་ཐམས་ཅད་དོན་དམ་པར་སྟོང་པ་ཉིད་བཅོ་བརྒྱད་དང་སྦྱར་ཏེ།</w:t>
      </w:r>
      <w:ins w:id="74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སྟོང་པ་ཉིད་དུ་སློབ་པར་མཚུངས་པའི་ཕྱིར་བསླབ་པ་མཉམ་པ་ཡིན་ནོ་ཞེས་བཀའ་</w:t>
      </w:r>
      <w:ins w:id="74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4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།གཟུགས་ནི་གཟུགས་ཀྱིས་སྟོང་ཞེས་བྱ་བ་ནས་རྣམ་པ་ཐམས་ཅད་</w:t>
      </w:r>
      <w:ins w:id="74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4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་པ་ཉིད་ནི་རྣམ་པ་ཐམས་ཅད་</w:t>
      </w:r>
      <w:ins w:id="74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4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པ་ཉིད་ཀྱིས་སྟོང་སྟེ། རབ་འབྱོར་འདི་ནི་བྱང་ཆུབ་སེམས་དཔའ་སེམས་དཔའ་ཆེན་པོ་རྣམས་ཀྱི་མཉམ་པ་ཉིད་དེ།</w:t>
      </w:r>
      <w:ins w:id="74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་གནས་ཤིང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འོ་ཞེས་བྱ་བའི་བར་གྱིས་ནི་ཆོས་ཐམས་ཅད་སྟོང་པ་བཅོ་བརྒྱད་ལ་སློབ་པར་མཉམ་ན་ཆོས་གང་དང་གང་སྟོང་པར་བསླབས་ན། བསླབ་པ་མཚུངས་ཤིང་མཉམ་སྟེ། བླ་</w:t>
      </w:r>
      <w:del w:id="74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ན་མེད་པ་ཡང་དག་པར་རྫོགས་པའི་བྱང་ཆུབ་ཏུ་མངོན་པར་རྫོགས་པར་འཚང་རྒྱ་བར་འགྱུར་བའི་དམིགས་བསྟན་པའོ། །གསོལ་པ། བཅོམ་ལྡན་འདས་ཅི་ལགས། བྱང་ཆུབ་སེམས་དཔའ་སེམས་དཔའ་ཆེན་པོ་གཟུགས་བས་པར་</w:t>
      </w:r>
      <w:ins w:id="74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</w:t>
        </w:r>
      </w:ins>
      <w:del w:id="74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འི་སླད་དུ་སློབ་ན་རྣམ་པ་ཐམས་ཅད་མཁྱེན་པ་ཉིད་དུ་སློབ་པ་ལགས་སམ་ཞེས་བྱ་བ་ནས་རྣམ་པ་ཐམས་ཅད་མཁྱེན་པ་ཉིད་མི་སྐྱེ་བར་བགྱི་བའི་སླད་དུ་སློབ་ན།</w:t>
      </w:r>
      <w:ins w:id="74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དུ་སློབ་པ་ལགས་སམ་ཞེས་བྱ་བའི་བར་གྱིས་ནི་གཟུགས་ལ་སོགས་པའི་ཆོས་ཐམས་ཅད་རང་བཞིན་གྱིས་སྟོང་པས་ཟད་པར་བྱ་བ་དང་འདོད་ཆགས་དང་བྲལ་བར་བྱ་བ་དང</w:t>
      </w:r>
      <w:ins w:id="74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4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འགག་པར་བྱ་བ་དང</w:t>
      </w:r>
      <w:ins w:id="74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4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སྐྱེ་བར་བྱ་བའི་ཕྱིར་བསླབ་པ་མི་སྲིད་ན་ཅི་དེ་ལྟར་སློབ་པ་རྣམ་པ་ཐམས་ཅད་མཁྱེན་པ་ཉིད་ལ་སློབ་པ་མཚུངས་པ་ཡིན་ནམ་ཞེས་ཞུས་པའོ། །བཅོམ་ལྡན་འདས་ཀྱིས་བཀའ་སྩལ་པ། རབ་འབྱོར་དེ་ནི་མ་ཡིན་ཏེ། གནས་བརྟན་རབ་འབྱོར་</w:t>
      </w:r>
      <w:ins w:id="74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4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་གང་འདི་སྐད་དུ་གཟུགས་ཟད་པར་བྱ་བའི་ཕྱིར་སློབ་ན། རྣམ་པ་ཐམས་ཅད་མཁྱེན་པ་ཉིད་དུ་སློབ་པ་ཡིན་ནམ་ཞེས་བྱ་བ་ནས་རྣམ་པ་ཐམས་ཅད་མཁྱེན་པ་ཉིད་མི་སྐྱེ་བར་བྱ་བའི་ཕྱིར་སློབ་ན་རྣམ་པ་ཐམས་ཅད་མཁྱེན་པ་ཉིད་དུ་</w:t>
      </w:r>
      <w:ins w:id="74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སློབ་པ་ཡིན་ནམ་ཞེས་སྨྲས་པ་དེ་ནི་མ་ཡིན་ནོ་ཞེས་བྱ་བའི་བར་</w:t>
      </w:r>
      <w:ins w:id="74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4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་ནི་རབ་འབྱོར་</w:t>
      </w:r>
      <w:ins w:id="74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4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་ཞུས་པའི་ཚིག་དེ་དག་ཐམས་ཅད་རེ་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རེ་ནས་སྨོས་ན་དེ་ལྟར་སློབ་པ་མ་ཡིན་ནོ་ཞེས་བཀའ་སྩལ་པ་སྟེ། ཟད་པ་དང་འདོད་ཆགས་དང་བྲལ་བ་དང་མི་སྐྱེ་བ་ཞེས་བྱ་བ་ནི་དངོས་པོ་མེད་པའི་རྣམས་གྲངས་ཏེ། གཟུགས་ལ་སོགས་པའི་ཆོས་ཐམས་ཅད་རང་བཞིན་གྱིས་སྟོང་ཞིང</w:t>
      </w:r>
      <w:ins w:id="74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4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དངོས་པོ་མེད་པས་ཟད་པ་དང་འདོད་ཆགས་དང་བྲལ་བ་དང</w:t>
      </w:r>
      <w:ins w:id="74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4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འགག་པ་དང་མི་སྐྱེ་བར་བྱ་བའི་ཕྱིར་བསླབ་ཏུ་མེད་པར་རྟོགས་</w:t>
      </w:r>
      <w:del w:id="74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པ་ཉིད་མཉམ་པ་ཉིད་ལ་སློབ་པར་མཚུངས་པ་ཡིན་ནོ་ཞེས་བསྟན་པའོ། །རབ་འབྱོར་དེ་ཇི་སྙམ་དུ་སེམས། གཟུགས་ཀྱི་དེ་བཞིན་ཉིད་གང་ཡིན་པ་དེ་ཟད་པའམ་སྤོང་བའམ། སྐྱེ་བའམ་འགག་པར་འགྱུར་རམ་ཞེས་བྱ་བ་ནས་རྣམ་པ་ཐམས་ཅད་</w:t>
      </w:r>
      <w:ins w:id="74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4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་པ་ཉིད་ཀྱི་དེ་བཞིན་ཉིད་གང་ཡིན་པ་དེ་ཟད་པའམ་སྤང་བའམ། སྐྱེ་བའམ་འགག་པར་འགྱུར་རམ་ཞེས་བྱ་བའི་བར་གྱིས་ནི།</w:t>
      </w:r>
      <w:ins w:id="74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དོན་དམ་པར་གཟུགས་ལ་སོགས་པའི་ཆོས་ཐམས་ཅད་རང་བཞིན་གྱིས་སྟོང་སྟེ།</w:t>
      </w:r>
      <w:ins w:id="74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དེ་བཞིན་ཉིད་ཙམ་དུ་ཟད་པ་ལ། ཟད་པ་དང་སྤང་བ་དང</w:t>
      </w:r>
      <w:ins w:id="74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4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སྐྱེ་བ་དང་འགག་པར་འགྱུར་བ་ཡོད་དམ་ཞེས་བཅོམ་ལྡན་འདས་ཀྱིས་རབ་འབྱོར་ལ་བཀའ་</w:t>
      </w:r>
      <w:ins w:id="74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4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།གསོལ་པ། བཅོམ་ལྡན་འདས་དེ་ནི་མ་ལགས་སོ། །བདེ་བར་གཤེགས་པ་དེ་ནི་མ་ལགས་སོ་ཞེས་བྱ་བ་ནི་དོན་དམ་པར་ཆོས་ཐམས་ཅད་རང་བཞིན་གྱིས་སྟོང་པས། ཟད་པའམ་སྤང་བའམ། སྐྱེ་བའམ་འགག་པར་འགྱུར་བ་གང་ཡང་མ་མཆིས་སོ་ཞེས་གསོལ་པའོ། །བཅོམ་ལྡན་འདས་ཀྱིས་བཀའ་</w:t>
      </w:r>
      <w:ins w:id="74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4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ལྟར་སློབ་པའི་བྱང་ཆུབ་སེམས་དཔའ་སེམས་དཔའ་ཆེན་པོ་ནི་དེ་བཞིན་ཉིད་ལ་སློབ་སྟེ་ཞེས་བྱ་བ་ནས་རབ་འབྱོར་དེ་ལྟར་སློབ་པའི་བྱང་ཆུབ་སེམས་དཔའ་སེམས་དཔའ་ཆེན་པོ་ནི་འདི་ལྟ་སྟེ། ཉན་ཐོས་དང་རང་སངས་རྒྱས་ཀྱི་ཡིད་ལ་བྱ་བའི་དྲི་མ་ཡོངས་སུ་དག་པས་སངས་རྒྱས་ཀྱི་ཆོས་ཐམས་ཅད་ཀྱི་སྟོབས་ཡོངས་སུ་དག་པ་འཐོབ་པར་འགྱུར་རོ་ཞེས་བྱ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བའི་བར་</w:t>
      </w:r>
      <w:ins w:id="74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4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་ནི་དེ་ལྟར་གོང་དུ་བཤད་པའི་ཚུལ་དུ། ཆོས་ཐམས་ཅད་རང་བཞིན་གྱིས་སྟོང་པས། ཟད་པ་དང་སྤང་བ་དང་སྐྱེ་བ་དང</w:t>
      </w:r>
      <w:ins w:id="74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4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འགག་པ་མེད་པར་སློབ་པའི་ཡོན་ཏན་བསྟན་པ་སྟེ། དེ་ལྟར་སློབ་པ་རྣམ་པ་ཐམས་ཅད་མཁྱེན་པ་ཉིད་དང</w:t>
      </w:r>
      <w:ins w:id="74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4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ཕ་རོལ་ཏུ་ཕྱིན་པ་དྲུག་ལ་སོགས་པ་རྣམ་པ་ཐམས་ཅད་</w:t>
      </w:r>
      <w:ins w:id="74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4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་པ་ཉིད་ལ་ཐུག་གི་བར་གྱི་ཆོས་རྣམས་ལ་སློབ་པ་ལ་སོགས་པའི་ཕན་ཡོན་བསྟན་པའོ། །གསོལ་པ། བཅོམ་ལྡན་འདས་ཆོས་</w:t>
      </w:r>
      <w:del w:id="74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ཐམས་ཅད་རང་བཞིན་གྱིས་ཡོངས་སུ་དག་པ་ལགས་ན། བྱང་ཆུབ་སེམས་དཔའ་སེམས་དཔའ་ཆེན་པོས་ཆོས་གང་གིས་ཡོངས་སུ་དག་པ་འཐོབ་པར་འགྱུར་བ་ལགས་ཞེས་བྱ་བའི་བར་གྱིས་ནི་གོང་དུ་སངས་རྒྱས་</w:t>
      </w:r>
      <w:del w:id="74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ཀྱི་ཆོས་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ཐམས་ཅད་ཀྱི་སྟོབས་ཡོངས་སུ་དག་པ་འཐོབ་པར་འགྱུར་རོ་ཞེས་བསྟན་པ་ལ་འཁོར་གྱི་ནང་ནས་ཁ་ཅིག་ཡོངས་སུ་དག་པ་འཐོབ་པར་བྱ་བའི་དངོས་པོ་འགའ་ཞིག་ཡོད་དམ་སྙམ་དུ་སེམས་</w:t>
      </w:r>
      <w:ins w:id="74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པའི་ཐེ་ཚོམ་བསལ་བའི་ཕྱིར། རབ་འབྱོར་</w:t>
      </w:r>
      <w:ins w:id="74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གྱིས་</w:t>
        </w:r>
      </w:ins>
      <w:del w:id="74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ཞུས་པའོ། །བཅོམ་ལྡན་འདས་ཀྱིས་བཀའ་</w:t>
      </w:r>
      <w:ins w:id="74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4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རབ་འབྱོར་དེ་དེ་བཞིན་ནོ་ཞེས་བྱ་བ་ནས་ཐམས་ཅད་</w:t>
      </w:r>
      <w:ins w:id="74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4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ང་ཉེ་བར་འགྱུར་བ་ཡིན་ཏེ་ཞེས་བྱ་བ་ནས་བླ་ན་མེད་པ་ཡང་དག་པར་རྫོགས་པའི་བྱང་ཆུབ་དང་ཉེ་བར་འགྱུར་བ་ཡིན་ཞེས་བྱ་བའི་བར་</w:t>
      </w:r>
      <w:ins w:id="74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4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་ཀྱང</w:t>
      </w:r>
      <w:ins w:id="74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4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དེ་ལྟར་གོང་དུ་བཤད་པའི་ཚུལ་དུ་ཤེས་རབ་ཀྱི་ཕ་རོལ་ཏུ་ཕྱིན་པ་ལ་སྤྱོད་པའི་ཕན་ཡོན་བསྟན་པའོ། །གལ་ཏེ་དེ་ཡང་འདི་སྙམ་དུ་འདི་ནི་ཤེས་རབ་ཀྱི་ཕ་རོལ་ཏུ་ཕྱིན་པའོ་ཞེས་བྱ་བ་ནས་རབ་འབྱོར་དེ་ལྟར་སྤྱོད་པའི་བྱང་ཆུབ་སེམས་དཔའ་སེམས་དཔའ་ཆེན་པོ་ནི་ཤེས་རབ་ཀྱི་ཕ་རོལ་ཏུ་ཕྱིན་པ་ལ་སྤྱོད་པ་ཡིན་ནོ་ཞེས་བྱ་བའི་བར་</w:t>
      </w:r>
      <w:ins w:id="74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4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་ནི་ཤེས་རབ་ཀྱི་ཕ་རོལ་ཏུ་ཕྱིན་པ་ལ་དངོས་པོར་མི་ལྟ་ཞིང</w:t>
      </w:r>
      <w:ins w:id="74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4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མི་དམིགས་པར་བྱ་བའི་ཐབས་བསྟན་པའོ། །འཕགས་པ་ཤེས་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རབ་ཀྱི་ཕ་རོལ་ཏུ་ཕྱིན་པ་སྟོང་ཕྲག་བརྒྱ་</w:t>
      </w:r>
      <w:del w:id="74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པ་ལས། ལེའུ་བཞི་བཅུ་བདུན་པའོ།། །།དེ་ནས་ལྷའི་དབང་པོ་བརྒྱ་བྱིན་འདི་སྙམ་དུ་སེམས་པར་གྱུར་ཏེ་ཞེས་བྱ་བ་ནས། སངས་རྒྱས་ཀྱི་ཆོས་མ་འདྲེས་པ་བཅོ་བརྒྱད་ལ་སྤྱད་བཞིན་དུ། སེམས་ཅན་ཐམས་ཅད་ཟིལ་</w:t>
      </w:r>
      <w:ins w:id="74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4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་ནོན་ན། བླ་ན་མེད་པ་ཡང་དག་པར་རྫོགས་པའི་བྱང་ཆུབ་ཏུ་མངོན་པར་རྫོགས་པར་སངས་རྒྱས་པར་གྱུར་ན་ལྟ་ཅི་སྨོས་ཞེས་བྱ་བའི་བར་གྱིས་</w:t>
      </w:r>
      <w:del w:id="74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ནི། སྦྱིན་པའི་ཕ་རོལ་ཏུ་ཕྱིན་པ་ལ་སོགས་པ་རྣམ་པར་བྱང་བའི་ཆོས་རྣམས་ལ་སྤྱད་པ་ཕན་ཡོན་ཆེ་བ་བསྟན་པའོ། །སེམས་ཅན་གང་གི</w:t>
      </w:r>
      <w:ins w:id="74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རྣམ་པ་ཐམས་ཅད་མཁྱེན་པ་ཉིད་དུ་འཇུག་པ་དེ་དག་ཀྱང་ཐོབ་པ་ལེགས་པར་འཐོབ་ཅིང་ཞེས་བྱ་བ་ནས་ཤེས་རབ་ཀྱི་ཕ་རོལ་ཏུ་ཕྱིན་པ་</w:t>
      </w:r>
      <w:del w:id="74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འདི་ཉན་པ་དེ་དག་ནི། ཀུན་</w:t>
      </w:r>
      <w:ins w:id="74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4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་ཡིད་དུ་འོང་བར་བྱ་བ་ཡིན་ནོ་ཞེས་བྱ་བའི་བར་</w:t>
      </w:r>
      <w:ins w:id="74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་གྱིས</w:t>
        </w:r>
      </w:ins>
      <w:del w:id="74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རྣམ་པ་ཐམས་ཅད་</w:t>
      </w:r>
      <w:ins w:id="74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4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་པ་ཉིད་ལ་སེམས་པ་ཙམ་དང</w:t>
      </w:r>
      <w:ins w:id="74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4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བླ་ན་མེད་པའི་བྱང་ཆུབ་ཏུ་སེམས་བསྐྱེད་པ་དང</w:t>
      </w:r>
      <w:ins w:id="74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4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ཤེས་རབ་ཀྱི་ཕ་རོལ་ཏུ་ཕྱིན་པ་ལ་སྤྱོད་པ་ཕན་ཡོན་ཆེ་བ་བསྟན་པའོ། །དེ་ནས་ལྷའི་དབང་པོ་བརྒྱ་བྱིན་གྱིས་མེ་ཏོག་མན་དཱ་ར</w:t>
      </w:r>
      <w:del w:id="74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ྗོར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་བ་མང་པོ་བླངས་ཏེ་ཞེས་བྱ་བ་ནས་བཅོམ་ལྡན་འདས་བདག་ནི་བྱང་ཆུབ་སེམས་དཔའ་སེམས་དཔའ་ཆེན་པོ་</w:t>
      </w:r>
      <w:ins w:id="74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སླར</w:t>
        </w:r>
      </w:ins>
      <w:del w:id="74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བེེར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་ལོག་སྟེ། ཉན་ཐོས་སམ་རང་སངས་རྒྱས་སུ་འགྱུར་བར་སེམས་འགའ་ཙམ་ཡང་སྐྱེ་བ་མ་མཆིས་ཀྱི་ཞེས་བྱ་བའི་བར་གྱིས་ནི་དེ་ལྟར་ཤེས་རབ་ཀྱི་ཕ་རོལ་ཏུ་ཕྱིན་པ་ལ་སྤྱོད་པ་ཕན་ཡོན་ཆེ་བ་བརྒྱ་བྱིན་གྱིས་རྟོགས་ནས།</w:t>
      </w:r>
      <w:ins w:id="74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དད་པ་ལྷག་པར་སྐྱེས་ཏེ། བཅོམ་ལྡན་འདས་ལ་མཆོད་པ་དང</w:t>
      </w:r>
      <w:ins w:id="74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4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དེ་ལྟར་མཆོད་པའི་དགེ་བའི་རྩ་བ་ཡོངས་སུ་བསྔོ་བ་དང</w:t>
      </w:r>
      <w:ins w:id="74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4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བླ་ན་མེད་པ་ཡང་དག་པར་རྫོགས་པའི་བྱང་ཆུབ་ཏུ་ཡང་དག་པར་ཞུགས་པ། ཕྱིར་</w:t>
      </w:r>
      <w:del w:id="74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ལྡོག་པར་གྱུར་དུ་དོགས་པ་མེད་པ་བསྟན་པའོ། །བླ་ན་མེད་པ་ཡང་དག་པར་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རྫོགས་པའི་བྱང་ཆུབ་ཏུ་མོས་པ་བསྐྱེད་ཅིང་ཞེས་བྱ་བ་ནས་ཅི་བདག་ཡོངས་སུ་མྱ་ངན་ལས་འདས་ནས།</w:t>
      </w:r>
      <w:ins w:id="74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ཡོངས་སུ་མྱ་ངན་ལས་མ་འདས་པ་ཡོངས་སུ་མྱ་ངན་ལས་ཟློ་བར་འགྱུར་རམ་ཞེས་རྟོགས་པར་བགྱིད་ཅེས་བྱ་བའི་བར་</w:t>
      </w:r>
      <w:ins w:id="74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4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དེ་ལྟར་བླ་ན་མེད་པ་ཡང་དག་པར་རྫོགས་པའི་བྱང་ཆུབ་ཏུ་སེམས་བསྐྱེད་པའི་བྱང་ཆུབ་སེམས་དཔའ་བདག་དང་གཞན་གྱི་དོན་ཕུན་སུམ་ཚོགས་པར་བྱ་བའི་བསམ་པ་དང་ལྡན་པ་བསྟན་པའོ། །བཅོམ་ལྡན་འདས་དེ་ལྟར་ཐེག་པ་ལ་གསར་དུ་ཞུགས་པའི་བྱང་ཆུབ་སེམས་དཔའ་སེམས་དཔའ་ཆེན་པོ་རྣམས་ཀྱི་སེམས་བསྐྱེད་པ་དེ་དག་ལ་རྗེས་སུ་ཡི་རང་བར་བགྱིད་པ་དང་ཞེས་བྱ་བ་ནས་སྐྲའི་རྩེ་མོ་བརྒྱར་གཤེགས་པའི་ཆ་གཅིག་གིས་ཆུའི་ཐིགས་པ་བླང་བའི་ཚད་ཀྱིས་ཚད་གཟུང་</w:t>
      </w:r>
      <w:del w:id="74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བར་རུང་ཡང་སྲིད་ཀྱི།</w:t>
      </w:r>
      <w:ins w:id="74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དག་གི་རྗེས་སུ་ཡི་རང་བ་དང་ལྡན་པའི་སེམས་བསྐྱེད་པའི་བསོད་ནམས་ལ་ནི་ཚད་མེད་དོ་ཞེས་བྱ་བའི་བར་གྱིས་ནི། དེ་ལྟར་བདག་དང་གཞན་གྱི་དོན་ཕུན་སུམ་ཚོགས་པའི་བསམ་པ་དང་ལྡན་པ་དེ་ལྟ་བུ་ལ་རྗེས་སུ་ཡི་རང་བ་བསོད་ནམས་ཆེ་བ་བསྟན་པའོ། །དེ་སྐད་ཅེས་བཀའ་</w:t>
      </w:r>
      <w:ins w:id="74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4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་པ་དང</w:t>
      </w:r>
      <w:ins w:id="74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4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ལྷའི་དབང་པོ་བརྒྱ་བྱིན་གྱིས་བཅོམ་ལྡན་འདས་ལ་འདི་སྐད་ཅེས་གསོལ་ཏོ། །བཅོམ་ལྡན་འདས་གང་སེམས་བསྐྱེད་པ་དེ་དག་ལ་རྗེས་སུ་ཡི་རང་བར་མི་བགྱིད་པའི་སེམས་ཅན་དེ་དག་ནི། བདུད་ཀྱིས་བྱིན་གྱིས་བརླབས་པ་ལགས་སོ་ཞེས་འབྱུང་བ་ནས་ཞེས་བྱ་བ་ནས་སེམས་ཅན་དེ་དག་ནི་བདུད་ཀྱི་གནས་ནས་ཤི་འཕོས་པའོ་ཞེས་བྱ་བའི་བར་གྱིས་ནི་དེ་ལྟ་བུའི་བདག་དང་གཞན་</w:t>
      </w:r>
      <w:ins w:id="74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74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་དོན་ཕུན་སུམ་ཚོགས་པའི་སེམས་བསྐྱེད་པ་ལ་རྗེས་སུ་ཡི་རང་བར་མི་བྱེད་པ་སྨད་པ་བསྟན་པའོ། །དེ་ཅིའི་སླད་དུ་ཞེ་ན་བཅོམ་ལྡན་འདས་གང་སེམས་ཞུམ་པ་མེད་ཅིང་འགོང་བ་མེད་པ་དེ་ནི། རབ་འབྱོར་ཤེས་རབ་ཀྱི་ཕ་རོལ་ཏུ་ཕྱིན་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པ་སྟེ་ཞེས་བྱ་བའི་བར་</w:t>
      </w:r>
      <w:ins w:id="75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5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ཆོས་ཐམས་ཅད་རང་བཞིན་</w:t>
      </w:r>
      <w:ins w:id="75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5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་ཡོངས་སུ་དག་པས། དེ་སྣོད་ཡོངས་སུ་དག་པ་ཐོབ་པར་བྱ་བ་མེད་པ་བདེན་ཏེ། དེ་ལྟ་བུའི་དོན་ཟབ་མོ་ལ་སེམས་ཞུམ་པ་མེད་ཅིང་འགོང་བ་མེད་པ་ཉིད་ཡོངས་སུ་དག་པ་ཐོབ་པ་ཡིན་ནོ་ཞེས་བསྟན་པའོ། །བྱིས་པ་སོ་སོའི་སྐྱེ་བོ་ཐམས་ཅད་ཀྱིས་ནི། ཆོས་ཉིད་དེ་མི་ཤེས་མི་མཐོང་བ་ཞེས་བྱ་བ་ནས་རྣམ་པ་ཐམས་ཅད་མཁྱེན་པ་ཉིད་ལ་སྤྱོད་དེ་ཞེས་བྱ་བའི་བར་གྱིས་ནི། བྱང་ཆུབ་སེམས་དཔའ་ཕ་རོལ་ཏུ་ཕྱིན་པ་དྲུག་ལ་སོགས་པ་ལ་སྤྱོད་པ་ཡང</w:t>
      </w:r>
      <w:ins w:id="75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</w:t>
        </w:r>
      </w:ins>
      <w:del w:id="75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སེམས་ཅན་སོ་སོའི་སྐྱེ་བོ་རྣམས་ཡང་དག་པའི་དོན་ལ་གཟུད་པའི་ཕྱིར་ཀུན་རྫོབ་ཏུ་ཐབས་མཁས་པས་སྤྱོད་པ་ཡིན་ནོ་ཞེས་བསྟན་པའོ། །རབ་འབྱོར་དེ་ལྟར་སྤྱོད་པའི་བྱང་ཆུབ་སེམས་དཔའ་སེམས་དཔའ་ཆེན་པོ་ནི་ཞེས་བྱ་བ་ནས་རྣམ་པ་ཐམས་ཅད་མཁྱེན་པ་ཉིད་དང་ལྡན་པའི་སེམས་མི་སྐྱེའོ་ཞེས་བྱ་བའི་བར་གྱིས་ནི། དེ་ལྟར་ཐབས་མཁས་པ་ལ་སློབ་པའི་ཕན་ཡོན་དང</w:t>
      </w:r>
      <w:ins w:id="75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དེ་ལྟར་སློབ་པ་ཉུང་བ་དཔེ་དང་བཅས་པར་བསྟན་པ་སྟེ། ཚིག་གཉེར་རྣམས་ནི་རང་ལོག་ཏུ་ཟད་དོ། །དེ་ཅིའི་ཕྱིར་ཞེ་ན། རབ་འབྱོར་འདི་ལྟར་བྱང་ཆུབ་སེམས་དཔའ་སེམས་དཔའ་ཆེན་པོ་ཤེས་རབ་ཀྱི་ཕ་རོལ་ཏུ་ཕྱིན་པ་ཟབ་མོ་འདི་ལ་སྤྱོད་པའི་ཚེ། ཆོས་གང་ཡང་དམིགས་པ་མེད་དེ། མི་དམིགས་པས་ཆོས་གང་ལ་ཡང་སེམས་བསྐྱེད་པ་མ་ཡིན་ནོ་ཞེས་བྱ་བ</w:t>
      </w:r>
      <w:ins w:id="75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་ནི་གཟུགས་ལ་སོགས་པའི་ཆོས་ཐམས་ཅད་ལ་དམིགས་པ་དང་བཅས་པའི་སེམས་མི་སྐྱེ་བའི་གཏན་ཚིགས་བསྟན་པ་སྟེ། དོན་དམ་པར་ཆོས་ཐམས་ཅད་རང་བཞིན་གྱིས་སྟོང་སྟེ། གང་ཡང་དམིགས་སུ་མེད་པའི་ཕྱིར་དམིགས་པ་དང་བཅས་པའི་སེམས་མི་སྐྱེའོ་ཞེས་བསྟན་པའོ། །རབ་འབྱོར་དེ་ལྟར་ཤེས་རབ་ཀྱི་ཕ་རོལ་ཏུ་ཕྱིན་པ་ཟབ་མོ་འདི་ལ་སློབ་པའི་བྱང་ཆུབ་སེམས་དཔའ་སེམས་དཔའ་ཆེན་པོས་ཕ་རོལ་ཏུ་ཕྱིན་པ་</w:t>
      </w:r>
      <w:ins w:id="75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ཐམས་ཅད་ཡོངས་སུ་འདུས་པར་འགྱུར་རོ་ཞེས་བྱ་བ་ནས་རབ་འབྱོར་ཤེས་རབ་ཀྱི་ཕ་རོལ་ཏུ་ཕྱིན་པ་ཟབ་མོ་འདི་ལ་སློབ་པའི་བྱང་ཆུབ་སེམས་དཔའ་སེམས་དཔའ་ཆེན་པོ་སེམས་ཅན་ཐམས་ཅད་ཀྱི་མཆོག་ཏུ་གྱུར་པ་ལ་སློབ་པ་ཡིན་ནོ་ཞེས་བྱ་བའི་བར་</w:t>
      </w:r>
      <w:ins w:id="75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5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ཤེས་རབ་ཀྱི་ཕ་རོལ་ཏུ་ཕྱིན་པ་ཟབ་མོ་འདི་ལ་སྤྱད་ན་ཕ་རོལ་ཏུ་ཕྱིན་པ</w:t>
      </w:r>
      <w:ins w:id="75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་ཐམས་ཅད་ལ་སྤྱད་པ་ལ་སོགས་པའི་ཕན་ཡོན་དང</w:t>
      </w:r>
      <w:ins w:id="75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ཕ་རོལ་ཏུ་ཕྱིན་པ་འདིའི་ནང་ཏུ་ཕ་རོལ་</w:t>
      </w:r>
      <w:ins w:id="75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ཏུ</w:t>
        </w:r>
      </w:ins>
      <w:del w:id="75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་ཕྱིན་པ་ཐམས་ཅད་འདུས་པ་དཔེ་དང་བཅས་པར་བསྟན་པ་སྟེ། ལྟ་བའི་རྣམ་པ་དྲུག་ཅུ་རྩ་གཉིས་ནི་སྔར་བཤད་ཟིན་ཏོ། །རབ་འབྱོར་དེ་ཇི་སྙམ་དུ་སེམས། སྟོང་གསུམ་གྱི་སྟོང་ཆེན་པོའི་འཇིག་རྟེན་གྱི་ཁམས་ན། སེམས་ཅན་གང་ཇི་སྙེད་ཅིག་འཁོད་པ་དེ་དག་མང་བ་ཡིན་ནམ་ཞེས་བྱ་བ་ནས་རབ་འབྱོར་ཤེས་རབ་ཀྱི་ཕ་རོལ་ཏུ་ཕྱིན་པ་ལ་སློབ་པའི་བྱང་ཆུབ་སེམས་དཔའ་སེམས་དཔའ་ཆེན་པོ་ནི་ཕུན་སུམ་ཚོགས་པ་གང་ཐོབ་པར་བྱ་བ་དེ་དག་ལས་མི་ཐོབ་པ་གང་ཡང་མེད་དོ་ཞེས་བྱ་བའི་བར་གྱིས་ནི་ཤེས་རབ་ཀྱི་ཕ་རོལ་ཏུ་ཕྱིན་པ་ཟབ་མོ་འདི་འཛིན་ཅིང་འཆང་བ་ལ་སོགས་པའི་བསོད་ནམས་ཆེ་བ་དང</w:t>
      </w:r>
      <w:ins w:id="75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དེ་ལ་བསླབ་པར་བྱ་བའི་གདམས་ངག་བསྟན་པ་སྟེ། དེ་ལ་སངས་རྒྱས་ཀྱི་ཡུལ་ཁོང་དུ་ཆུད་པར་འདོད་པ་ཞེས་བྱ་བ་ནི་ཆོས་ཀྱི་དབྱིངས་དེ་བཞིན་ཉིད་རྟོགས་པར་འདོད་པ་ཞེས་བྱ་བའི་དོན་ཏོ། །སངས་རྒྱས་ཀྱི་རྔ་བརྡུང་བར་འདོད་པ་དང</w:t>
      </w:r>
      <w:ins w:id="75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སངས་རྒྱས་ཀྱི་གཏམ་བྱ་བར་འདོད་པ་ཞེས་བྱ་བ་ནི་དམ་པའི་ཆོས་ཀྱི་རྔ་བརྡུང་བ་དང</w:t>
      </w:r>
      <w:ins w:id="75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དམ་པའི་ཆོས་ཀྱི་དུང་འབུད་པ་དང</w:t>
      </w:r>
      <w:ins w:id="75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གཏམ་བྱ་བར་འདོད་པས་ཤེས་རབ་ཀྱི་ཕ་རོལ་ཏུ་ཕྱིན་པ་ཟབ་མོ་འདི་ལ་བསླབ་པར་བྱའོ་ཞེས་བྱ་བའི་དོན་ཏོ། །རབ་འབྱོར་</w:t>
      </w:r>
      <w:ins w:id="75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5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་གསོལ་པ། བཅོམ་ལྡན་འདས་ཉན་ཐོས་ཀྱི་ཕུན་སུམ་ཚོགས་པ་ཡང་དེས་ཐོབ་པར་བགྱི་བ་ལགས་སམ་ཞེས་བྱ་བ་ནས་བྱང་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ུབ་སེམས་དཔའི་སྐྱོན་མེད་པར་ཆུད་པར་བྱའོ་ཞེས་བྱ་བའི་བར་གྱིས་ནི་གོང་དུ་ཕུན་སུམ་ཚོགས་པ་གང་ཐོབ་པར་བྱ་བ་དེ་དག་ལས་མི་ཐོབ་པ་གང་ཡང་མེད་དོ་ཞེས་བསྟན་པ་ལ། འཁོར་གྱི་ནང་ན་ཁ་ཅིག་ཉན་ཐོས་དང་རང་སངས་རྒྱས་ཀྱི་འབྲས་བུ་ཕུན་སུམ་ཚོགས་པ་ཡང་ཐོབ་པར་བྱ་བའམ་སྙམ་དུ་རྟོག་པ་བསལ་བའི་ཕྱིར་ཞུས་པ་དང</w:t>
      </w:r>
      <w:ins w:id="75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ཉན་ཐོས་དང་རང་སངས་རྒྱས་ཀྱི་ཕུན་སུམ་ཚོགས་པ་ཡང་ཐོབ་པར་ནི་བྱའི། ཉན་ཐོས་དང་རང་སངས་རྒྱས་ལྟར་དེ་ལ་གནས་པར་མི་བྱ་བར་བྱང་ཆུབ་སེམས་དཔའི་སྐྱོན་མེད་པར་ཆུད་པར་བྱའོ་ཞེས་བསྟན་པའོ། །རབ་འབྱོར་དེ་ལྟར་སློབ་པའི་བྱང་ཆུབ་སེམས་དཔའ་སེམས་དཔའ་ཆེན་པོ་ནི་རྣམ་པ་གང་གིས་སེམས་བསྐྱེད་པ་འདི་བསྒྲུབས་ཏེ།</w:t>
      </w:r>
      <w:ins w:id="75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ླ་ན་མེད་པ་ཡང་དག་པར་རྫོགས་པའི་བྱང་ཆུབ་ཏུ་ཡོངས་སུ་བསྔོ་བའི་སེམས་ཅན་དེ་དག་ནི་བདུད་ཀྱི་གནས་འཇིག་པར་བགྱིད་པ་སྟེ་ཞེས་བྱ་བ་ནི་དེ་ལྟར་བདག་དང་གཞན་གྱི་དོན་ཕུན་སུམ་ཚོགས་པའི་བསམ་པ་དང་ལྡན་པ་སྟེ། གདོན་མི་ཟ་བར་བདུད་ལས་རྒྱལ་ནས། བླ་ན་མེད་པ་ཡང་དག་པར་རྫོགས་པའི་བྱང་ཆུབ་ཏུ་མངོན་པར་རྫོགས་པར་འཚང་རྒྱ་བར་འགྱུར་ཏེ། དེ་བས་ན་དེ་ལྟ་བུ་ལ་རྗེས་སུ་ཡི་རང་བ་མི་བྱེད་པ་ནི་བདུད་ཀྱི་ཕྱོགས་སུ་གཏོགས་པ་ཡིན་ནོ་ཞེས་བསྟན་པའོ། །གང་བླ་ན་མེད་པ་ཡང་དག་པར་རྫོགས་པའི་བྱང་ཆུབ་ཏུ་བསྐྱེད་པའི་སེམས་དེ་དག་ནི་རྗེས་སུ་ཡི་རང་བར་བགྱི་བ་སྟེ་ཞེས་བྱ་བ་ནས་ཇི་ལྟར་གཉིས་ཀྱི་འདུ་ཤེས་སུ་འགྱུར་བ་དང</w:t>
      </w:r>
      <w:ins w:id="75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གཉིས་སུ་མ་མཆིས་པའི་འདུ་ཤེས་སུ་ཡང་མི་འགྱུར་ལ། དེ་ལྟར་ཡོངས་སུ་བསྔོ་བར་བགྱིའོ་ཞེས་བྱ་བའི་བར་གྱིས་ནི་སེམས་བསྐྱེད་པ་དེ་ལ་རྗེས་སུ་ཡི་རང་བར་མི་བྱར་མི་རུང་བ་དང</w:t>
      </w:r>
      <w:ins w:id="75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རྗེས་སུ་ཡི་རང་བ་བྱས་ནས་ཀྱང་བསྔོ་བའི་ཐབས་བསྟན་པའོ། །བཅོམ་ལྡན་འདས་ཀྱིས་བཀའ་སྩལ་པ་ཞེས་བྱ་བ་ནས་ཕྱིར་མི་ལྡོག་པ་དང་སྐྱེ་བ་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ཅིག་གིས་ཐོགས་པ་རྣམས་ཀྱི་དགེ་བའི་རྩ་བ་དེ་དག་ལ་ཡང་རྗེས་སུ་ཡི་རང་བར་བྱས་ཤིང་བླ་ན་མེད་པ་ཡང་དག་པར་རྫོགས་པའི་བྱང་ཆུབ་ཏུ་ཡོངས་སུ་བསྔོ་བར་བྱའོ་ཞེས་བྱ་བའི་བར་</w:t>
      </w:r>
      <w:ins w:id="75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5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་ནི་བདག་དང་གཞན་</w:t>
      </w:r>
      <w:ins w:id="75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75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་དོན་ཕུན་སུམ་ཚོགས་པའི་སེམས་བསྐྱེད་པ་ལ་རྗེས་སུ་ཡི་རང་བའི་ཕན་ཡོན་དང</w:t>
      </w:r>
      <w:ins w:id="75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ཇི་ལྟར་རྗེས་སུ་ཡི་རང་བར་</w:t>
      </w:r>
      <w:del w:id="75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བྱས་པ་དང</w:t>
      </w:r>
      <w:ins w:id="75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རྗེས་སུ་ཡི་རང་བ་བྱས་ནས། ཇི་ལྟར་བསྔོ་བའི་ཐབས་བསྟན་པ་སྟེ། ཅི་ནས་ཀྱང་སེམས་མེད་པ་དང</w:t>
      </w:r>
      <w:ins w:id="75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མ་ཡིན་པ་གཞན་ཡང་མེད་པར་ཞེས་བྱ་བ་ནི་རྗེས་སུ་ཡི་རང་བར་བྱ་བའི་སེམས་བསྐྱེད་པ་དེ་ལ་དངོས་པོ་ཡོད་པའམ། དངོས་པོ་མེད་པའི་མཚན་མར་མི་གཟུང་</w:t>
      </w:r>
      <w:ins w:id="75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བར</w:t>
        </w:r>
      </w:ins>
      <w:del w:id="75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་རྗེས་སུ་ཡི་རང་ཞིང</w:t>
      </w:r>
      <w:ins w:id="75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ཡོངས་སུ་བསྔོ་བར་བྱའོ་ཞེས་བསྟན་པའོ། །དེ་ནས་ཚེ་དང་ལྡན་པ་རབ་འབྱོར་གྱིས་བཅོམ་ལྡན་འདས་ལ་འདི་སྐད་ཅེས་གསོལ་ཏོ།</w:t>
      </w:r>
      <w:ins w:id="75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།བཅོམ</w:t>
      </w:r>
      <w:ins w:id="75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ལྡན་འདས་ཇི་ལྟར་ན་སྒྱུ་མ་ལྟ་བུའི་སེམས་བླ་ན་མེད་པ་ཡང་དག་པར་རྫོགས་པའི་བྱང་ཆུབ་ཏུ་མངོན་པར་རྫོགས་པར་འཚང་རྒྱ་བར་འགྱུར་བ་ལགས་ཞེས་བྱ་བ་ནི་གོང་དུ་ཅི་ནས་ཀྱང་སེམས་མེད་པ་དང</w:t>
      </w:r>
      <w:ins w:id="75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སེམས་མ་ཡིན་པ་གཞན་ཡང་མེད་པར་རྗེས་སུ་ཡི་རང་བར་བྱས་ཤིང</w:t>
      </w:r>
      <w:ins w:id="75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བླ་ན་མེད་པ་ཡང་དག་པར་རྫོགས་པའི་བྱང་ཆུབ་ཏུ་ཡོངས་སུ་བསྔོ་བར་བྱའོ་ཞེས་བཤད་པ་དང་སྦྱར་ན། དེ་ལྟར་དོན་དམ་པར་ནི་སེམས་དེ་དངོས་པོ་མེད་པས་རྗེས་སུ་ཡི་རང་བ་དང</w:t>
      </w:r>
      <w:ins w:id="75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5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ཡོངས་སུ་བསྔོ་བ་དང</w:t>
      </w:r>
      <w:ins w:id="75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བླ་ན་མེད་པ་ཡང་དག་པར་རྫོགས་པའི་བྱང་ཆུབ་ཏུ་མངོན་པར་རྫོགས་པར་འཚང་རྒྱ་བར་འགྱུར་བ་ཡང་མེད་དེ། དེ་དག་ཀྱང་ཀུན་རྫོབ་ཏུ་ཡོད་གྲང་ན། ཀུན་རྫོབ་ཏུ་ཡོད་པའི་སེམས་ནི་ཡང་དག་པར་ཡོད་པ་མ་ཡིན་ཏེ། སྒྱུ་མ་དང་འདྲ་ན། སྒྱུ་མ་ལྟ་བུའི་སེམས་དེ་ཇི་ལྟར་བླ་ན་མེད་པ་ཡང་དག་པར་རྫོགས་པའི་བྱང་ཆུབ་ཏུ་མངོན་པར་རྫོགས་པར་འཚང་རྒྱ་བར་འགྱུར་ཞེས་གལ་བཟུང་སྟེ་ཞུ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པའོ། །བཅོམ་ལྡན་འདས་ཀྱིས་བཀའ་སྩལ་པ། རབ་འབྱོར་དེ་ཇི་སྙམ་དུ་སེམས། སྒྱུ་མ་ལྟ་བུའི་སེམས་དེ་ཁྱོད་ཀྱིས་ཡང་དག་པར་རྗེས་སུ་མཐོང་ངམ་ཞེས་བྱ་བ་ནི་སྒྱུ་མ་ལྟ་བུའི་སེམས་མངོན་པར་རྫོགས་པར་འཚང་རྒྱ་བར་མི་འགྱུར་བའི་དོན་ཞིབ་ཏུ་བསྟན་པའི་ཕྱིར་རབ་འབྱོར་གྱིས་སྨྲས་པའོ། །གསོལ་པ། བཅོམ་ལྡན་འདས་དེ་ནི་མ་ལགས་ཏེ། བཅོམ་ལྡན་འདས་བདག་གིས་སྒྱུ་མ་ཡང་དག་པར་རྗེས་སུ་མ་མཐོང</w:t>
      </w:r>
      <w:ins w:id="75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སྒྱུ་མ་ལྟ་བུའི་སེམས་དེ་ཡང་དག་</w:t>
      </w:r>
      <w:del w:id="75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པར་རྗེས་སུ་མ་མཐོང་ངོ་ཞེས་བྱ་བ་ནི་སྒྱུ་མ་ཉིད་དང་སྒྱུ་མ་ལས་དཔེ་བླངས་པའི་སེམས་དེ་གཉི་ག་ཡང</w:t>
      </w:r>
      <w:ins w:id="75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ཀུན་རྫོབ་ཏུ་བརྗོད་པ་ཙམ་དུ་ཟད་ཀྱི། དོན་དམ་པར་ཡོད་པ་མ་ཡིན་ནོ་ཞེས་གསོལ་པའོ། །བཅོམ་ལྡན་འདས་ཀྱིས་བཀའ་</w:t>
      </w:r>
      <w:ins w:id="75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</w:t>
      </w:r>
      <w:ins w:id="75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75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་པ།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རབ་འབྱོར་དེ་ཇི་སྙམ་དུ་སེམས། དེ་ལྟར་སྒྱུ་མ་ཡང་མ་མཐོང་སྒྱུ་མ་ལྟ་བུའི་སེམས་ཀྱང་མ་མཐོང་ན། སེམས་གང་བླ་ན་མེད་པ་ཡང་དག་པར་རྫོགས་པའི་བྱང་ཆུབ་ཏུ་མངོན་པར་</w:t>
      </w:r>
      <w:ins w:id="75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རྫོགས་པར་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འཚང་རྒྱ་བའི་སེམས་དེ་</w:t>
      </w:r>
      <w:ins w:id="75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ཁྱོད</w:t>
        </w:r>
      </w:ins>
      <w:del w:id="75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་ཀྱིས་ཡང་དག་པར་རྗེས་སུ་མཐོང་ངམ་ཞེས་བྱ་བ་ནི་དེ་ལྟར་སྒྱུ་མ་དང</w:t>
      </w:r>
      <w:ins w:id="75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སྒྱུ་མ་ལྟ་བུའི་སེམས་གཉིས་ཀ་མེད་ན། བླ་ན་མེད་པ་ཡང་དག་པར་རྫོགས་པའི་བྱང་ཆུབ་ཏུ་མངོན་པར་རྫོགས་པར་འཚང་རྒྱ་བའི་སེམས་དེ་ག་ལ་ཡོད་སྙམ་དུ་དགོངས་ནས་སྨྲས་པའོ། །གསོལ་པ། བཅོམ་ལྡན་འདས་དེ་ནི་མ་ལགས་སོ་ཞེས་བྱ་བ་ནི་དེ་ལྟ་བུ་མ་མཐོང་ངོ་ཞེས་བྱ་བའི་དོན་ཏོ། །བཅོམ་ལྡན་འདས་ཀྱིས་བཀའ་</w:t>
      </w:r>
      <w:ins w:id="75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5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རབ་འབྱོར་དེ་ཇི་སྙམ་དུ་སེམས། སྒྱུ་མ་དང་སྒྱུ་མ་ལྟ་བུའི་སེམས་ལས་གུད་ན་ཞེས་བྱ་བ་ནས།</w:t>
      </w:r>
      <w:ins w:id="75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སྒྱུ་མ་དང་སྒྱུ་མ་ལྟ་བུའི་སེམས་ལས་གུད་ན་ཆོས་གང་བླ་ན་མེད་པ་ཡང་དག་པར་རྫོགས་པའི་བྱང་ཆུབ་ཏུ་མངོན་པར་རྫོགས་པར་འཚང་རྒྱ་བ་དེ།</w:t>
      </w:r>
      <w:ins w:id="75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བདག་གིས་ཡང་དག་པར་རྗེས་སུ་མ་མཐོང་ངོ་ཞེས་བྱ་བའི་བར་གྱིས་ནི་སྒྱུ་མ་དང་སྒྱུ་མ་ལྟ་བུའི་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ེམས་ལ་མ་གཏོགས་པའི་ཆོས་གཞན་ཡང་བླ་ན་མེད་པ་ཡང་དག་པར་རྫོགས་པའི་བྱང་ཆུབ་ཏུ་མངོན་པར་རྫོགས་པར་འཚང་རྒྱ་བར་འགྱུར་བ་དེ་ལྟ་བུ་དོན་དམ་པར་གང་ཡང་མེད་དོ་ཞེས་བསྟན་པའོ། །བཅོམ་ལྡན་འདས་དེ་ལྟར་བདག་གིས་ཆོས་གཞན་ཡང་ཡང་དག་པར་རྗེས་སུ་མ་མཐོང་ན། མཆིས་པ</w:t>
      </w:r>
      <w:ins w:id="75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འམ་མ་མཆིས་པའི་ཆོས་གང་ཞིག་བདག་གིས་བསྟན་པར་བགྱི་ཞེས་བྱ་བ་ནི་དེ་ལྟར་གོང་དུ་བཤད་པའི་</w:t>
      </w:r>
      <w:ins w:id="75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75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་གྱིས། སྒྱུ་མ་དང་སྒྱུ་མ་ལྟ་བུའི་སེམས་ལས་གུད་ན་བླ་ན་མེད་པ་ཡང་དག་པར་རྫོགས་པའི་བྱང་ཆུབ་ཏུ་མངོན་པར་རྫོགས་པར་འཚང་རྒྱ་བའི་ཆོས་གང་ཡང་</w:t>
      </w:r>
      <w:ins w:id="75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མེད</w:t>
        </w:r>
      </w:ins>
      <w:del w:id="75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་ན། དེ་ལས་གཞན་པ་ཡོད་པ་དང</w:t>
      </w:r>
      <w:ins w:id="75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མེད་པ་གཉི་གར་ཡང་བསྟན་དུ་མེད་དོ་ཞེས་བྱ་བའི་དོན་ཏོ། །ཆོས་གང་ཤིན་ཏུ་དབེན་པ་དེ་ནི་མཆིས་པ</w:t>
      </w:r>
      <w:ins w:id="75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འམ་མ་མཆིས་པར་མི་འགྱུར་རོ་ཞེས་བྱ་བ་ནི་ཡོད་པ་དང</w:t>
      </w:r>
      <w:ins w:id="75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མེད་པ་གཉི་གར་བསྟན་དུ་མེད་པའི་གཏན་ཚིགས་བསྟན་པ་སྟེ། དོན་དམ་པར་ཆོས་ཐམས་ཅད་ཡོད་པ་དང་མེད་པའི་མཐའ་གཉིས་དང་བྲལ་ཏེ། ཤིན་ཏུ་དབེན་པའི་ཕྱིར་ཡོད་པ་དང་མེད་པར་གདགས་ཤིང་བསྟན་དུ་མེད་དོ་ཞེས་བྱ་བའི་དོན་ཏོ།</w:t>
      </w:r>
      <w:ins w:id="75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ཆོས་གང་དབེན་པ་དེ་ནི་བླ་ན་མེད་པ་ཡང་དག་པར་རྫོགས་པའི་བྱང་ཆུབ་ཏུ་མངོན་པར་རྫོགས་པར་འཚང་མི་རྒྱ་སྟེ་ཞེས་བྱ་བ་ནི་དེ་ལྟར་མཐའ་གཉིས་དང་བྲལ་ཞིང་དབེན་པ་དེ་མངོན་པར་རྫོགས་པར་འཚང་མི་རྒྱའོ་ཞེས་བསྟན་པའོ། །མ་མཆིས་པའི་ཆོས་ཀྱང་བླ་ན་མེད་པ་ཡང་དག་པར་རྫོགས་པའི་བྱང་ཆུབ་ཏུ་མངོན་པར་རྫོགས་པར་འཚང་མི་རྒྱའོ་ཞེས་བྱ་བ་ནི་ཤིན་ཏུ་དབེན་པའི་དོན་དེ་ཉིད་དངོས་པོ་མེད་པར་བསྟན་པ་སྟེ། དངོས་པོ་མེད་པ་ནི་མངོན་པར་རྫོགས་པར་འཚང་རྒྱར་ཡང་མེད་དོ་ཞེས་བྱ་བའི་དོན་ཏོ། །དེ་ཅིའི་ཕྱིར་ཞེ་ན། བཅོམ་ལྡན་འདས་དེ་ནི་འདི་ལྟར་གང་ཉོན་མོངས་པར་འགྱུར་བ</w:t>
      </w:r>
      <w:ins w:id="75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འམ། རྣམ་པར་བྱང་བར་འགྱུར་བའི་ཆོས</w:t>
      </w:r>
      <w:ins w:id="75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་ཐམས་ཅད་ནི་མ་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ཆིས་ཤིང་ཡོངས་སུ་མ་མཆིས་པའོ་ཞེས་བྱ་བ་ནི་དངོས་པོ་མེད་པ་མངོན་པར་རྫོགས་པར་འཚང་མི་རྒྱ་བའི་གཏན་ཚིགས་བསྟན་པ་སྟེ། མངོན་པར་རྫོགས་པར་འཚང་རྒྱ་བ་ནི་ཉོན་མོངས་པའི་ཕྱོགས་སུ་གཏོགས་པའི་ཆོས་རྣམས་སྤངས་ཤིང</w:t>
      </w:r>
      <w:ins w:id="75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5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རྣམ་པར་བྱང་བའི་ཆོས་རྣམས་བསྒོམ་པ་ལས་འགྱུར་ན། ཆོས་དེ་དག་ཐམས་ཅད་དོན་དམ་པར་དངོས་པོ་མེད་དེ། སྤང་བར་བྱ་བ་དང་བསྒོམ་</w:t>
      </w:r>
      <w:del w:id="75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པར་བྱ་བ་གཉིས་ཀ་མེད་པས། མངོན་པར་འཚང་རྒྱར་ཡང་མེད་དོ་ཞེས་བསྟན་པའོ། །དེ་ཅིའི་སླད་དུ་ཞེ་ན། བཅོམ་ལྡན་འདས་དེ་ནི་འདི་ལྟར་ཤེས་རབ་ཀྱི་ཕ་རོལ་ཏུ་ཕྱིན་པ་ནི་ཤིན་ཏུ་དབེན་པའོ་ཞེས་བྱ་བ་ནས།</w:t>
      </w:r>
      <w:ins w:id="75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རྣམ་པ་ཐམས་ཅད་མཁྱེན་པ་ཉིད་ནི་ཤིན་ཏུ་</w:t>
      </w:r>
      <w:ins w:id="75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5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་པའོ་ཞེས་བྱ་བའི་བར་</w:t>
      </w:r>
      <w:ins w:id="75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5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་ནི་དེ་ལྟར་གོང་དུ་ཆོས་ཐམས་ཅད་ཤིན་ཏུ་དབེན་ཞིང་དངོས་པོ་མེད་པར་མདོར་བསྟན་ནས། དེའི་འོག་ཏུ་ཤེས་རབ་ཀྱི་ཕ་རོལ་ཏུ་ཕྱིན་པ་ནས་རྣམ་པ་ཐམས་ཅད་མཁྱེན་པ་ཉིད་ལ་ཐུག་གི་བར་དུ་རྣམ་པར་བྱང་བའི་ཆོས་ཐམས་ཅད་རེ་རེ་ནས་སྨོས་ཏེ། ཤིན་ཏུ་</w:t>
      </w:r>
      <w:ins w:id="75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5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་ཞིང་དངོས་པོ་མེད་པར་བསྟན་པའོ། །ཆོས་གང་ཤིན་ཏུ་</w:t>
      </w:r>
      <w:ins w:id="75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6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་པ་དེ་ནི་བསྒོམ་པར་བགྱི་བ་ཡང་མ་ལགས། རྣམ་པར་བསྒོམ་པར་བགྱི་བ་ཡང་མ་ལགས་ཏེ་ཞེས་བྱ་བ་ནི་དེ་ལྟར་ཤིན་ཏུ་དབེན་ཞིང་དངོས་པོ་མེད་པ་ལ་ནི་བསྒོམ་ཞིང་བསྒྲུབ་</w:t>
      </w:r>
      <w:del w:id="76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པར་བྱ་བ་ཡང་མེད། གཞིག་ཅིང་སྤང་བར་བྱ་བ་ཡང་མེད་དོ་ཞེས་བསྟན་པ་སྟེ། རྣམ་པར་བསྒོམ་པ་ཞེས་བྱ་བ་ནི་སུན་དབྱུང་བའམ་གཞིག་པ་ཞེས་བྱ་བའི་དོན་ཏོ། །དེ་ནི་ཤེས་རབ་ཀྱི་ཕ་རོལ་ཏུ་ཕྱིན་པ་ཤིན་ཏུ་</w:t>
      </w:r>
      <w:ins w:id="76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6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</w:t>
      </w:r>
      <w:ins w:id="76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76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སྦད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་དུ། ཆོས་གང་ཡང་སྒྲུབ་</w:t>
      </w:r>
      <w:del w:id="76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པ་མ་མཆིས་སོ་ཞེས་བྱ་བ་ནི་གོང་དུ་བཤད་པའི་དོན་དེ་ཉིད་གསལ་བར་གོ་བར་བྱ་བའི་ཕྱིར་བསྟན་པའོ། །ཤེས་རབ་ཀྱི་ཕ་རོལ་ཏུ་ཕྱིན་པ་ཤིན་ཏུ་</w:t>
      </w:r>
      <w:ins w:id="76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6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་པ་ལགས་ན་ཞེས་བྱ་བ་ནས་ཇི་ལྟར་</w:t>
      </w:r>
      <w:ins w:id="76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6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་པས་</w:t>
      </w:r>
      <w:ins w:id="76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t>དབེན</w:t>
        </w:r>
      </w:ins>
      <w:del w:id="76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་པ་འཚང་རྒྱ་བར་འགྱུར་ཞེས་བྱ་བའི་བར་གྱིས་ནི་དེ་ལྟར་ཆོས་ཐམས་ཅད་ཤིན་ཏུ་</w:t>
      </w:r>
      <w:ins w:id="76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6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</w:t>
      </w:r>
      <w:ins w:id="76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6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རང་བཞིན་གྱིས་སྟོང་པས། བླ་ན་མེད་པ་ཡང་དག་པར་རྫོགས་པའི་བྱང་ཆུབ་ཏུ་མངོན་པར་རྫོགས་པར་འཚང་རྒྱ་བར་འགྱུར་བའི་རྒྱུ་ཤེས་རབ་ཀྱི་ཕ་རོལ་ཏུ་ཕྱིན་པ་དང</w:t>
      </w:r>
      <w:ins w:id="76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6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བླ་ན་མེད་པའི་བྱང་ཆུབ་ཉིད་ཀྱང་དོན་དམ་པར་དངོས་པོ་མེད་དེ་ཤིན་ཏུ་</w:t>
      </w:r>
      <w:ins w:id="76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6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་པས་གང་ཡང་</w:t>
      </w:r>
      <w:del w:id="76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མངོན་པར་རྫོགས་པར་འཚང་རྒྱ་བར་འགྱུར་བ་མེད་དོ་ཞེས་བསྟན་པའོ། །བཅོམ་ལྡན་འདས་ཀྱིས་བཀའ་སྩལ་པ</w:t>
      </w:r>
      <w:del w:id="76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རབ་འབྱོར་ལེགས་སོ་ལེགས་སོ་ཞེས་བྱ་བ་ནས་རྣམ་པ་ཐམས་ཅད་</w:t>
      </w:r>
      <w:ins w:id="76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6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་པ་ཉིད་ནི་ཤིན་ཏུ་དབེན་པའོ་ཞེས་བྱ་བའི་བར་</w:t>
      </w:r>
      <w:ins w:id="76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6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རབ་འབྱོར་གྱིས་བཤད་པའི་དོན་འཁོར་རྣམས་ཀྱིས་བསྟན་པར་ཡིད་ཆེས་པར་བྱ་བའི་ཕྱིར་ལེགས་སོ་ཞེས་བསྟོད་ནས། ཤེས་རབ་ཀྱི་ཕ་རོལ་ཏུ་ཕྱིན་པ་ལ་སོགས་པ་རྣམ་པར་བྱང་བའི་ཆོས་ཐམས་ཅད་ཤིན་ཏུ་</w:t>
      </w:r>
      <w:del w:id="76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དབེེན་པ་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དབེན་</w:t>
      </w:r>
      <w:ins w:id="76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པ་དཔེན་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ནོ་ཞེས་བཀའ་</w:t>
      </w:r>
      <w:ins w:id="76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6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།རབ་འབྱོར་ཇི་ལྟར་ཤེས་རབ་ཀྱི་ཕ་རོལ་ཏུ་ཕྱིན་པ་དབེན་པ་དང་ཞེས་བྱ་བ་ནས་རྣམ་པ་ཐམས་ཅད་</w:t>
      </w:r>
      <w:ins w:id="76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6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་པ་ཉིད་ཤིན་ཏུ་</w:t>
      </w:r>
      <w:ins w:id="76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6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་པ་དེ་བཞིན་དུ། བླ་ན་མེད་པ་ཡང་དག་པར་རྫོགས་པའི་བྱང་ཆུབ་ཏུ་མངོན་པར་རྫོགས་པར་འཚང་རྒྱ་བ་ཡང་ཤིན་ཏུ་དབེན་པའོ་ཞེས་བྱ་བའི་བར་གྱིས་ནི་ཤེས་རབ་ཀྱི་ཕ་རོལ་ཏུ་ཕྱིན་པ་ལ་སོགས་པའོ། །རྣམ་པར་བྱང་བའི་ཆོས་ཐམས་ཅད་དོན་དམ་པར་དངོས་པོ་མེད་དེ། ཤིན་ཏུ་དབེན་པ་དེ་བཞིན་དུ་བླ་ན་མེད་པ་ཡང་དག་པར་རྫོགས་པའི་བྱང་ཆུབ་ཏུ་མངོན་པར་རྫོགས་པར་འཚང་རྒྱ་བ་ཡང་དངོས་པོ་མེད་དེ། ཤིན་ཏུ་དབེན་པས་བླ་ན་མེད་པ་ཡང་དག་པར་རྫོགས་པའི་བྱང་ཆུབ་ཏུ་མངོན་པར་རྫོགས་པར་འཚང་རྒྱ་བ་གང་ཡང་མེད་དོ་ཞེས་བསྟན་པའོ། །རབ་འབྱོར་གལ་ཏེ་ཤེས་རབ་ཀྱི་ཕ་རོལ་ཏུ་ཕྱིན་པ་ཤིན་ཏུ་དབེན་པར་མ་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གྱུར་ན་ཞེས་བྱ་བ་ནས་དེ་རྣམ་པ་ཐམས་ཅད་</w:t>
      </w:r>
      <w:ins w:id="76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6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་པ་ཉིད་དུ་མི་འགྱུར་རོ་ཞེས་བྱ་བའི་བར་གྱིས་ནི། ཤིན་ཏུ་</w:t>
      </w:r>
      <w:ins w:id="76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6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་པའི་དོན་བཤད་པ་སྟེ། ཤིན་ཏུ་དབེན་པ་ཞེས་བྱ་བ་ནི་གཟུང་བ་དང་འཛིན་པ་རྣམ་པར་སྤངས་ཤིང</w:t>
      </w:r>
      <w:ins w:id="76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6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འཁོར་གསུམ་ཡོངས་སུ་དག་པ་ལ་བྱ་སྟེ། དེ་ལྟར་འཁོར་གསུམ་ཡོངས་སུ་དག་པར་སྤྱད་ན། ཕ་རོལ་ཏུ་ཕྱིན་པ་དྲུག་ལ་སོགས་པ་རྣམ་པ་ཐམས་ཅད་</w:t>
      </w:r>
      <w:ins w:id="76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6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་པ་ཉིད་ལ་ཐུག་གི་བར་དུ་རྣམ་པར་བྱང་བའི་ཆོས་རྣམས་ཀྱི་མིང་ཐོབ་པར་འགྱུར་གྱི། གཟུང་བ་དང་འཛིན་པ་མ་སྤངས་ཏེ། ཤིན་ཏུ་དབེན་པར་མ་གྱུར་ཅིང་འཁོར་གསུམ་ཡོངས་སུ་མ་དག་ན་ཕ་རོལ་ཏུ་ཕྱིན་པ་དྲུག་ལ་སོགས་པའི་མིང་ཐོབ་པར་མི་འགྱུར་རོ་ཞེས་བསྟན་པ</w:t>
      </w:r>
      <w:ins w:id="76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་པ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འོ། །རབ་འབྱོར་དེ་བས་ན་ཇི་ལྟར་ཤེས་རབ་ཀྱི་ཕ་རོལ་ཏུ་ཕྱིན་པ་ཤིན་ཏུ་དབེན་པ་དང་ཞེས་བྱ་བ་ནས་ཇི་ལྟར་རྣམ་པ་ཐམས་ཅད་མཁྱེན་པ་ཉིད་ཤིན་ཏུ་དབེན་པ་དེ་ལྟར། ཤེས་རབ་ཀྱི་ཕ་རོལ་ཏུ་ཕྱིན་པ་ལ་མ་བརྟེན་པར་ཡང་བླ་ན་མེད་པ་ཡང་དག་པར་</w:t>
      </w:r>
      <w:ins w:id="76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རྫོགས་པའི་བྱང་ཆུབ་ཏུ་མངོན་པར་རྫོགས་པར་འཚང་མི་རྒྱ་ཞེས་བྱ་བའི་བར་གྱིས་ནི། དེ་ལྟར་དོན་དམ་པར་ཆོས་ཐམས་ཅད་དངོས་པོ་མེད་དེ། ཤིན་ཏུ་</w:t>
      </w:r>
      <w:ins w:id="76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6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ཡང་ཀུན་རྫོབ་ཏུ་ཤིན་ཏུ་དབེན་པའི་ཤེས་རབ་ཀྱི་ཕ་རོལ་ཏུ་ཕྱིན་པ་ལ་མ་བརྟེན་པར་བླ་ན་མེད་པ་ཡང་དག་པར་རྫོགས་པའི་བྱང་ཆུབ་ཏུ་མངོན་པར་རྫོགས་པར་འཚང་རྒྱ་བར་མི་འགྱུར་གྱི། དེ་ལ་བརྟེན་ན་རྟེན་ཅིང་</w:t>
      </w:r>
      <w:ins w:id="76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76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་འབྱུང་བའི་ཚུལ་གྱིས་མངོན་པར་རྫོགས་པར་འཚང་རྒྱ་བར་འགྱུར་རོ་ཞེས་བསྟན་པའོ། །དབེན་པས་</w:t>
      </w:r>
      <w:ins w:id="76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6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མངོན་པར་རྫོགས་པར་འཚང་མི་རྒྱ་སྟེ་ཞེས་བྱ་བ་ནི་དོན་དམ་པར་ཤེས་རབ་ཀྱི་ཕ་རོལ་ཏུ་ཕྱིན་པ་ཡང་དངོས་པོ་མེད་པས་</w:t>
      </w:r>
      <w:ins w:id="76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6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་ཏེ། དེ་བས་ན་དངོས་པོ་མེད་པས་དངོས་པོ་མེད་པ་མི་འགྲུབ་བོ་ཞེས་བྱ་བའི་དོན་ཏོ། །བླ་ན་མེད་པ་ཡང་དག་པར་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རྫོགས་པའི་བྱང་ཆུབ་ཏུ་མངོན་པར་རྫོགས་པར་འཚང་ཡང་རྒྱ་བ་ནས། ཤེས་རབ་ཀྱི་ཕ་རོལ་ཏུ་ཕྱིན་པ་ལ་མ་བརྟེན་པར་མངོན་པར་རྫོགས་པར་འཚང་མི་རྒྱའོ་ཞེས་བྱ་བ་ནི་དེ་ལྟར་དོན་དམ་པར་རྒྱུ་དང་འབྲས་བུ་གཉི་ག་དངོས་པོ་མེད་དེ་དབེན་པས་མངོན་པར་རྫོགས་པར་འཚང་མི་རྒྱ་ཡང</w:t>
      </w:r>
      <w:ins w:id="76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6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ཀུན་རྫོབ་ཏུ་རྟེན་ཅིང་</w:t>
      </w:r>
      <w:ins w:id="76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76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་འབྱུང་བའི་ཚུལ་གྱིས། མངོན་པར་རྫོགས་པར་འཚང་མི་རྒྱ་བ་ཡང་མ་ཡིན་ཏེ།</w:t>
      </w:r>
      <w:ins w:id="76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དེ་ཡང་ཤེས་རབ་ཀྱི་ཕ་རོལ་ཏུ་ཕྱིན་པ་ལ་བརྟེན་ནས། མངོན་པར་རྫོགས་པར་འཚང་རྒྱའོ་ཞེས་བྱ་བའི་དོན་ཏོ། །གསོལ་པ། བཅོམ་ལྡན་འདས་བྱང་ཆུབ་སེམས་དཔའ་སེམས་དཔའ་ཆེན་པོ་ནི་དོན་ཟབ་མོ་ལ་སྤྱོད་པའོ་ཞེས་བྱ་བ་ནི་དེ་ལྟར་གོང་དུ་བཤད་པའི་ཚུལ་གྱིས། དོན་དམ་པར་ཆོས་ཐམས་ཅད་རང་བཞིན་གྱིས་སྟོང་སྟེ། ཤིན་ཏུ་དབེན་པས་སྒྲུབ་པར་བྱེད་པའི་ཤེས་རབ་ཀྱི་ཕ་རོལ་ཏུ་ཕྱིན་པ་དང</w:t>
      </w:r>
      <w:ins w:id="76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6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བསྒྲུབ་པར་བྱ་བའི་ཡང་དག་པར་རྫོགས་པའི་བྱང་ཆུབ་གཉི་ག་དངོས་པོ་མེད་པས། མངོན་པར་རྫོགས་པར་འཚང་མི་རྒྱ་ལ། ཀུན་རྫོབ་ཏུ་རྟེན་ཅིང་</w:t>
      </w:r>
      <w:ins w:id="76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76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་འབྱུང་བའི་ཚུལ་གྱིས། ཤེས་རབ་ཀྱི་ཕ་རོལ་ཏུ་ཕྱིན་པ་ལ་བརྟེན་ནས། མངོན་པར་རྫོགས་པར་འཚང་རྒྱ་བར་ཡང་འགྱུར་བའི་དོན་ཟབ་མོ་དམིགས་པ་ཅན་རྣམས་ཀྱིས་རྟོགས་པར་དཀའ་བ་དེ་ལྟ་བུ་ལ་སྤྱོད་པའི་ཕྱིར་དོན་ཟབ་མོ་ལ་སྤྱོད་པའོ་ཞེས་རབ་འབྱོར་གྱིས་གསོལ་པའོ། །བཅོམ་ལྡན་འདས་ཀྱིས་བཀའ་སྩལ་པ། རབ་འབྱོར་དེ་དེ་བཞིན་ནོ་ཞེས་བྱ་བ་ལ་སོགས་པས་</w:t>
      </w:r>
      <w:ins w:id="76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ནི།</w:t>
        </w:r>
      </w:ins>
      <w:del w:id="76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ནོ།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རབ་འབྱོར་གྱིས་སྨྲས་པ་བདེན་ནོ་ཞེས་བཀའ་</w:t>
      </w:r>
      <w:ins w:id="76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6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ཟད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།རབ་འབྱོར་བྱང་ཆུབ་སེམས་དཔའ་སེམས་དཔའ་ཆེན་པོ་དེ་ལྟར་དོན་ཟབ་མོ་ལ་སྤྱོད་ཅིང</w:t>
      </w:r>
      <w:ins w:id="76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6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འདི་ལྟ་སྟེ་ཉན་ཐོས་ཀྱི་སའམ། རང་སངས་རྒྱས་ཀྱི་སར་འགྱུར་བའི་དོན་དེ་མངོན་དུ་མི་བྱེད་པ་ནི་དཀའ་བ་བྱེད་པའོ་ཞེས་བྱ་བ་ནི་དེ་ལྟར་སྟོང་པ་ཉིད་ཀྱི་དོན་ཟ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མོ་ཡང་བསྒོམས་ལ། ཐབས་མཁས་པས་ཀུན་རྫོབ་ཏུ་བླ་ན་མེད་པ་ཡང་དག་པར་རྫོགས་པའི་བྱང་ཆུབ་ཐོབ་པར་བྱེད་ཀྱི། ཉན་ཐོས་དང་རང་སངས་རྒྱས་ཀྱི་ས་ཐོབ་པར་འགྱུར་བའི་སྟོང་པ་ཉིད་མངོན་དུ་མི་བྱེད་པ་དེ་ལྟ་བུ་དམིགས་པ་ཅན་རྣམས་ཀྱིས་མི་ནུས་པའི་ཕྱིར། དཀའ་བ་བྱེད་པའོ་ཞེས་བསྟན་པའོ། །གསོལ་པ། བཅོམ་ལྡན་འདས་ཀྱིས་གསུངས་པའི་དོན་བདག་གིས་འཚལ་བ་ལྟར་ན།</w:t>
      </w:r>
      <w:ins w:id="76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དཀའ་བ་ཅུང་ཟད་ཀྱང་མི་བགྱིད་ན། ཇི་ལྟར་བྱང་ཆུབ་སེམས་དཔའ་སེམས་དཔའ་ཆེན་པོ་དཀའ་བ་</w:t>
      </w:r>
      <w:ins w:id="76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བགྱིད</w:t>
        </w:r>
      </w:ins>
      <w:del w:id="76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བཀྱིད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་པ་ལགས་ཞེས་བྱ་བ་ནི་དངོས་པོ་ཡོད་པ་ལས་མངོན་དུ་མི་བྱ་བ་ནི་དཀའ་ཡང་སྲིད་ཀྱི། དངོས་པོ་མེད་པ་ལ་མངོན་དུ་བྱར་ཡང་མེད་དེ། དེ་ལྟར་དངོས་པོ་མེད་ཅིང་མངོན་དུ་བྱར་མེད་པ་ལ། མངོན་དུ་མི་བྱེད་པ་ལྟ་དཀའ་ཡང་ཅི་ཡོད་ཅེས་བྱ་བའི་དོན་ཏོ། །དེ་ཅིའི་སླད་དུ་ཞེ་ན།</w:t>
      </w:r>
      <w:ins w:id="76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བཅོམ་ལྡན་འདས་དེ་ནི་འདི་ལྟར་གང་མངོན་དུ་བགྱི་བའི་དོན་དེ་ཡང་མི་དམིགས།</w:t>
      </w:r>
      <w:ins w:id="76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གང་གིས་མངོན་དུ་བགྱི་བའི་ཤེས་རབ་ཀྱི་ཕ་རོལ་ཏུ་ཕྱིན་པ་དེ་ཡང་མི་དམིགས་པ།</w:t>
      </w:r>
      <w:ins w:id="76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གང་མངོན་དུ་</w:t>
      </w:r>
      <w:ins w:id="76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</w:t>
        </w:r>
      </w:ins>
      <w:del w:id="76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་བའི་ཆོས་དེ་ཡང་མི་དམིགས་ཏེ་ཞེས་བྱ་བ་ནི་མངོན་དུ་བྱ་བའི་དོན་སྟོང་པ་ཉིད་དང</w:t>
      </w:r>
      <w:ins w:id="76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6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མངོན་དུ་བྱེད་པའི་རྒྱུ་ཤེས་རབ་ཀྱི་ཕ་རོལ་ཏུ་ཕྱིན་པ་དང</w:t>
      </w:r>
      <w:ins w:id="76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6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དུ་བྱེད་པའི་གང་ཟག་ཀྱང་དོན་དམ་པར་དམིགས་སུ་མེད་པའི་ཕྱིར་མངོན་དུ་མི་བྱ་བ་ནི་དཀའོ་ཞེས་བསྟན་པའོ། །བཅོམ་ལྡན་འདས་ཆོས་ཐམས་ཅད་མི་དམིགས་ན་གང་མངོན་དུ་བགྱིས་པས། བླ་ན་མེད་པ་ཡང་དག་པར་རྫོགས་པའི་བྱང་ཆུབ་ཏུ་མངོན་པར་རྫོགས་པར་འཚང་མི་རྒྱ་བར་འགྱུར་བའི་དོན་མངོན་དུ་བགྱི་བ་</w:t>
      </w:r>
      <w:del w:id="76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དེ་ལྟ་བུ་ཡང་གང་ཞིག་མཆིས། ཤེས་རབ་ཀྱི་ཕ་རོལ་ཏུ་ཕྱིན་པ་ཡང་གང་ཞིག་གིས་མངོན་དུ་</w:t>
      </w:r>
      <w:ins w:id="76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བགྱི།</w:t>
        </w:r>
      </w:ins>
      <w:del w:id="76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བབྱིརྗོ།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ཆོས་མངོན་དུ་བགྱི་བ་དེ་ལྟ་བུ་གང་ཞིག་གིས་ཞེས་བྱ་བའི་ཉན་ཐོས་དང་རང་སངས་རྒྱས་ཀྱི་སར་</w:t>
      </w:r>
      <w:ins w:id="76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76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རྩང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་བར་འགྱུར་བའི་</w:t>
      </w:r>
      <w:ins w:id="76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སྟོང་པ་ཉིད་འབའ་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ཞིག་མངོན་དུ་བྱར་མེད་ཅིང</w:t>
      </w:r>
      <w:ins w:id="76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6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མི་དམིགས་པར་མ་ཟད་ཀྱི་བླ་ན་མེད་པ་ཡང་དག་པར་</w:t>
      </w:r>
      <w:ins w:id="76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རྫོགས</w:t>
        </w:r>
      </w:ins>
      <w:del w:id="76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བྱང་ཆུབ་ཏུ་མངོན་པར་རྫོགས་པར་འཚང་རྒྱ་བར་འགྱུར་བའི་དོན་དེ་ལྟ་བུ་ཡང་གང་ཡང་དམིགས་སུ་མེད་དོ་ཞེས་བསྟན་པའོ། །བཅོམ་ལྡན་འདས་འདི་ནི་མི་དམིགས་པའི་སྤྱོད་པ་སྟེ། དེ་ལ་སྤྱད་པའི་བྱང་ཆུབ་སེམས་དཔའ་སེམས་དཔའ་ཆེན་པོ་ཆོས་ཐམས་ཅད་ལ་མུན་པ་མ་མཆིས་པ་ཐོབ་པའོ་ཞེས་བྱ་བ་ནི་དེ་ལྟར་ཆོས་གང་མངོན་དུ་མི་བྱེད་ཅིང</w:t>
      </w:r>
      <w:ins w:id="76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6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མི་དམིགས་པར་སྤྱོད་ན། དམིགས་པ་ལས་གྱུར་པའི་སྒྲིབ་པ་ཐམས་ཅད་བྱང་བར་འགྱུར་རོ་ཞེས་བསྟན་པའོ། །བཅོམ་ལྡན་འདས་གལ་ཏེ་དེ་སྐད་དུ་བསྟན་པ་ལས་བྱང་ཆུབ་སེམས་དཔའ་སེམས་དཔའ་ཆེན་པོའི་སེམས་མི་</w:t>
      </w:r>
      <w:ins w:id="76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འཛུམ</w:t>
        </w:r>
      </w:ins>
      <w:del w:id="76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འཇུམ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་ཞེས་བྱ་བ་ནས་བཅོམ་ལྡན་འདས་དེ་བཞིན་དུ་ཤེས་རབ་ཀྱི་ཕ་རོལ་ཏུ་ཕྱིན་པ་ཡང་དོན་གང་གི་</w:t>
      </w:r>
      <w:ins w:id="76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76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སྦད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་དུ་བརྗོད་པའི་དོན་དེ་</w:t>
      </w:r>
      <w:ins w:id="76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བགྱིད</w:t>
        </w:r>
      </w:ins>
      <w:del w:id="76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བགྱེད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་ཀྱང</w:t>
      </w:r>
      <w:ins w:id="76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6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དེ་རྣམ་པར་མི་རྟོག་གོ་ཞེས་བྱ་བའི་བར་གྱིས་ནི་དེ་ལྟ་བུའི་དོན་ཟབ་མོ་བསྟན་པ་ལ། ཉན་ཐོས་དང་རང་སངས་རྒྱས་ལྟར་སྟོང་པས་འཇིགས་ཤིང་སྐྲག་</w:t>
      </w:r>
      <w:del w:id="77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པར་མ་གྱུར་ན། ཤེས་རབ་ཀྱི་ཕ་རོལ་ཏུ་ཕྱིན་པ་ལ་སྤྱོད་པའི་ཡོན་ཏན་བསྟན་པ་དང</w:t>
      </w:r>
      <w:ins w:id="77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7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དེ་ལྟར་སྤྱོད་པའི་བྱང་ཆུབ་སེམས་དཔའ་ཤེས་རབ་ཀྱི་ཕ་རོལ་ཏུ་ཕྱིན་པ་ལ་སྤྱོད་པའི་</w:t>
      </w:r>
      <w:ins w:id="77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77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ཟློས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་སེམས་མི་སྐྱེ་བ་དང</w:t>
      </w:r>
      <w:ins w:id="77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7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དེ་ལྟར་ཤེས་རབ་ཀྱི་ཕ་རོལ་ཏུ་ཕྱིན་པ་ལ་སྤྱོད་ན། བདག་གིས་ཉན་ཐོས་དང་རང་སངས་རྒྱས་ཀྱི་ས་ནི་རིང་དུ་གྱུར་པར་བྱ། རྣམ་པ་ཐམས་ཅད་མཁྱེན་པ་ཉིད་ནི་ཉེ་བར་གྱུར་པར་བྱའོ་སྙམ་དུ་སེམས་པ་ལ་སོགས་པའི་རྣམ་པར་རྟོག་པ་མེད་པ་དཔེ་དང་བཅས་པར་བསྟན་པ་སྟེ། ཚིག་གཉེར་ནི་རང་ལོག་ཏུ་ཟད་དོ། །དེ་ནས་ཚེ་དང་ལྡན་པ་ཤ་ར་དྭ་ཏིའི་བུས། ཚེ་དང་ལྡན་པ་རབ་འབྱོར་ལ་འདི་སྐད་ཅེས་སྨྲས་སོ་ཞེས་བྱ་བ་ནས་རབ་འབྱོར་གྱིས་སྨྲས་པ་ཚེ་དང་ལྡན་པ་ཤ་ར་དྭ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ཏིའི་བུ་ཆོས་ཐམས་ཅད་ནི་རྣམ་པར་མི་རྟོག་པའོ་ཞེས་བྱ་བའི་བར་གྱིས་ནི་ཇི་ལྟར་ཤེས་རབ་ཀྱི་ཕ་རོལ་ཏུ་ཕྱིན་པ་ལ་སྤྱོད་པའི་བྱང་ཆུབ་སེམས་དཔའ་དང</w:t>
      </w:r>
      <w:ins w:id="77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7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ཤེས་རབ་ཀྱི་ཕ་རོལ་ཏུ་ཕྱིན་པ་རྣམ་པར་མི་རྟོག་པ་དེ་བཞིན་དུ། ཕ་རོལ་ཏུ་ཕྱིན་པ་ལྔ་ལ་སོགས་པ་རྣམ་པ་ཐམས་ཅད་མཁྱེན་པ་ཉིད་དང</w:t>
      </w:r>
      <w:ins w:id="77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7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འདུས་བྱས་དང་འདུས་མ་བྱས་ཀྱི་ཁམས་ལ་ཐུག་གི་བར་དུ། ཆོས་ཐམས་ཅད་སྟོང་པ་ཉིད་དུ་རོ་གཅིག་པས་རྣམ་པར་མི་རྟོག་པའོ་ཞེས་བསྟན་པའོ། །སྨྲས་པ་ཚེ་དང་ལྡན་པ་རབ་འབྱོར་གལ་ཏེ་དེ་ལྟར་ཆོས་ཐམས་ཅད་རྣམ་པར་མི་རྟོག་</w:t>
      </w:r>
      <w:del w:id="77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པ་ཡིན་ན་ཞེས་བྱ་བ་ནས། སངས་རྒྱས་བཅོམ་ལྡན་འདས་སུ་བརྗོད་པ་ཡང་ཅི་ལས་གྱུར་ཞེས་བྱ་བའི་བར་གྱིས་ནི་དེ་ལྟར་གོང་དུ་ཆོས་ཐམས་ཅད་རྣམ་པར་མི་རྟོག་པར་བསྟན་པ་ལས། འཁོར་གྱི་ནང་ན་ཁ་ཅིག་དེ་ལྟར་ཆོས་ཐམས་ཅད་སྟོང་པར་རོ་གཅིག་ན། འཁོར་བ་དང་མྱ་ངན་ལས་འདས་པ་ཡང་སྟོང་པ་ཉིད་དུ་རོ་གཅིག་པས། ཅི་ཡང་བྱ་མི་དགོས་སོ་སྙམ་དུ་རྟོག་པ་བསལ་བའི་ཕྱིར་ཤཱ་རིའི་བུས་རབ་འབྱོར་ལ་དྲིས་པའོ། །རབ་འབྱོར་</w:t>
      </w:r>
      <w:ins w:id="77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7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་སྨྲས་པ་ཚེ་དང་ལྡན་པ་ཤ་ར་དྭ་ཏིའི་བུ་ཞེས་བྱ་བ་ནས་རྣམ་པར་མི་རྟོག་པ་ལས་སངས་རྒྱས་སུ་བརྗོད་དོ། །རྣམ་པར་མི་རྟོག་པ་ལས་བྱང་ཆུབ་ཏུ་བརྗོད་དོ་ཞེས་བྱ་བའི་བར་</w:t>
      </w:r>
      <w:ins w:id="77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7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དོན་དམ་པར་ཆོས་ཐམས་ཅད་རང་བཞིན་གྱིས་སྟོང་སྟེ། རྣམ་པར་མི་རྟོག་ཀྱང་ཀུན་རྫོབ་ཏུ་ལས་ལེགས་ཉེས་ཅི་བྱས་པའི་འབྲས་བུ་</w:t>
      </w:r>
      <w:ins w:id="77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སྐྱེད</w:t>
        </w:r>
      </w:ins>
      <w:del w:id="77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སྐྱིད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་སྡུག་མེད་པ་མ་ཡིན་པ་བསྟན་པ་སྟེ།</w:t>
      </w:r>
      <w:ins w:id="77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སེམས་ཅན་སོ་སོའི་སྐྱེ་བོ་ཡང་དག་པར་མ་མཐོང་ཞིང</w:t>
      </w:r>
      <w:ins w:id="77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7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ཕྱིན་ཅི་ལོག་ཏུ་རྟོག་ཅིང་དཔྱོད་པ་རྣམས་ནི་འཁོར་བའི་རྒྱུར་འགྱུར་བའི་ལས་སྤྱད་པས། འབྲས་བུ་ཡང་འཁོར་བ་ཉིད་དུ་རྣམ་པར་སྨིན་ཏེ། འགྲོ་བ་ལྔའི་ནང་དུ་སྐྱེ། སེམས་ཅན་གང་བློ་ཕྱིན་ཅི་ལོག་ཏུ་མ་གྱུར་ཏེ། འཁོར་བའི་ཆོས་རྣམས་ལ་མ་ཆགས་ཤིང</w:t>
      </w:r>
      <w:ins w:id="77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7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རྣམ་པར་མི་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རྟོག་པ་རྣམས་ནི་འཁོར་བ་ལས་ཐར་ཏེ། འཕགས་པའི་ས་ཐོབ་པར་འགྱུར་རོ་ཞེས་བསྟན་པའོ། །ཚེ་དང་ལྡན་པ་ཤ་ར་དྭ་ཏིའི་བུ་འདས་པའི་དུས་ན།</w:t>
      </w:r>
      <w:ins w:id="77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གཤེགས་པ་དགྲ་བཅོམ་པ་ཡང་དག་པར་རྫོགས་པའི་སངས་རྒྱས་གང་ཇི་སྙེད་བྱུང་བ་ཞེས་བྱ་བ་ནས་རྣམ་པར་མི་རྟོག་པ་ཤེས་རབ་ཀྱི་ཕ་རོལ་ཏུ་ཕྱིན་པ་ལ་སྤྱད་པས། རྣམ་པར་མི་རྟོག་པའི་ཆོས་ཐམས་ཅད་མངོན་པར་རྫོགས་པར་འཚང་རྒྱའོ་ཞེས་བྱ་བའི་བར་གྱིས་ནི། རྣམ་པར་མི་རྟོག་པ་བསྒོམས་པ་ལས་འཕགས་པའི་ས་ཐོབ་པར་འགྱུར་བའི་གཏན་ཚིགས་བསྟན་པ་སྟེ། དུས་གསུམ་</w:t>
      </w:r>
      <w:ins w:id="77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77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་སངས་རྒྱས་བཅོམ་ལྡན་འདས་རྣམས་ཀྱང་རྣམ་པར་རྟོག་པ་སྤངས་པ་</w:t>
      </w:r>
      <w:ins w:id="77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ལ།</w:t>
        </w:r>
      </w:ins>
      <w:del w:id="77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ལས།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མངོན་པར་རྫོགས་པར་སངས་རྒྱས་པའི་ཕྱིར་ཆོས་ཐམས་ཅད་ཀྱི་དེ་བཞིན་ཉིད་རྣམ་པར་མི་རྟོག་པ་བརྩན་པར་བྱ་སྟེ། རྣམ་པར་མི་རྟོག་</w:t>
      </w:r>
      <w:ins w:id="77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པའི་ཤེས་རབ་ཀྱི་ཕ་རོལ་ཏུ་ཕྱིན་པ་ལ་རྣམ་པར་མི་རྟོག་པར་སྤྱད་པར་བྱའོ་ཞེས་བསྟན་པའོ། །འཕགས་པ་ཤེས་རབ་ཀྱི་ཕ་རོལ་ཏུ་ཕྱིན་པ་འབུམ་པ་ལས་ལེའུ་བཞི་བཅུ་བརྒྱད་པའོ།། །།དེ་ནས་ཚེ་དང་ལྡན་པ་ཤ་ར་དྭ་ཏིའི་བུས། ཚེ་དང་ལྡན་པ་རབ་འབྱོར་ལ་འདི་སྐད་ཅེས་སྨྲས་སོ། །ཀྱེ་མ་ཚེ་དང་ལྡན་པ་རབ་འབྱོར་བྱང་ཆུབ་སེམས་དཔའ་སེམས་དཔའ་ཆེན་པོ་གང་ཤེས་རབ་ཀྱི་ཕ་རོལ་ཏུ་ཕྱིན་པ་ལ་སྤྱོད་པ་ནི་སྙིང་པོ་ལ་སྤྱོད་པའོ་ཞེས་བྱ་བ་ནི་རྣམ་པར་མི་རྟོག་པའི་དོན་གོང་དུ་བཤད་པ་ཤཱ་རིའི་བུས་རྟོགས་ན། དེ་ལྟར་རྣམ་པར་མི་རྟོག་པའི་དོན་ལ་སྤྱོད་པ་ནི་སྤྱོད་པའི་མཆོག་དམ་པ་སྙིང་པོར་གྱུར་པ་ལ་སྤྱོད་དོ་ཞེས་བསྟོད་པའོ། །དེ་སྐད་ཅེས་སྨྲས་པ་དང་ཚེ་དང་ལྡན་པ་རབ་འབྱོར་གྱིས་ཚེ་དང་ལྡན་པ་ཤ་ར་དྭ་ཏིའི་བུ་ལ་འདི་སྐད་ཅེས་སྨྲས་སོ། །ཀྱེ་མ་ཚེ་དང་ལྡན་པ་ཤ་ར་དྭ་ཏིའི་བུ་བྱང་ཆུབ་སེམས་དཔའ་སེམས་དཔའ་ཆེན་པོ་གང་ཤེས་རབ་ཀྱི་ཕ་རོལ་ཏུ་ཕྱིན་པ་ལ་སྤྱོད་པ་དེ་ནི་སྙིང་པོ་མེད་པ་ལའོ་</w:t>
      </w:r>
      <w:del w:id="77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ཞེས་བྱ་བ་ནི་གོང་དུ་སྙིང་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པོ་ལ་སྤྱོད་དོ་ཞེས་བཤད་པ་ལ་འཁོར་</w:t>
      </w:r>
      <w:ins w:id="77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77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་ནང་ན་ཁ་ཅིག་སྙིང་པོར་གྱུར་པ་དེ་ལྟ་བུའི་དངོས་པོ་ཡོད་དམ་སྙམ་དུ་རྟོག་པ་བསལ་བའི་ཕྱིར།</w:t>
      </w:r>
      <w:ins w:id="77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སྙིང་པོ་མེད་པ་ལ་སྤྱོད་པའོ་ཞེས་སྨྲས་ཏེ། སྙིང་པོ་ཞེས་བྱ་བ་ནི་དངོས་པོ་ཡོད་པའི་ནང་ནས་མཆོག་ལ་བྱ། སྙིང་པོ་མེད་པ་ཞེས་བྱ་བ་ནི། དོན་དམ་པར་ཆོས་ཐམས་ཅད་རང་བཞིན་གྱིས་སྟོང་ཞིང་དངོས་པོ་མེད་</w:t>
      </w:r>
      <w:del w:id="77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ལ་བྱ་སྟེ། དེ་བས་ན་བྱང་ཆུབ་སེམས་དཔའ་ཤེས་རབ་ཀྱི་ཕ་རོལ་ཏུ་ཕྱིན་པ་ལ་སྤྱོད་པ་ནི་སྙིང་པོ་མེད་པ་ལ་སྤྱོད་པའོ་ཞེས་བསྟན་པའོ། །དེ་ཅིའི་ཕྱིར་ཞེ་ན། ཚེ་དང་ལྡན་པ་ཤ་ར་དྭ་ཏིའི་བུ། ཤེས་རབ་ཀྱི་ཕ་རོལ་ཏུ་ཕྱིན་པ་ནི་སྙིང་པོ་མེད་པའོ་ཞེས་བྱ་བ་ནས།</w:t>
      </w:r>
      <w:ins w:id="77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རྣམ་པ་ཐམས་ཅད་མཁྱེན་པ་ཉིད་ནི་སྙིང་པོ་མེད་པའོ་ཞེས་བྱ་བའི་བར་གྱིས་ནི།</w:t>
      </w:r>
      <w:ins w:id="77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སྙིང་པོ་མེད་པ་ལ་སྤྱོད་པའི་གཏན་ཚིགས་བསྟན་པ་སྟེ། ཕ་རོལ་ཏུ་ཕྱིན་པ་དྲུག་ལ་སོགས་པ་རྣམ་པ་ཐམས་ཅད་མཁྱེན་པ་ཉིད་ལ་ཐུག་གི་བར་གྱི་ཆོས་རྣམས་དོན་དམ་པར་དངོས་པོ་མེད་པ་སྟེ། བྱང་ཆུབ་སེམས་དཔའ་ཡང་ཆོས་དེ་དག་ལ་སྤྱོད་པའི་ཕྱིར། སྙིང་པོ་མེད་པ་ལ་སྤྱོད་པའོ་ཞེས་བྱ་བའི་དོན་ཏོ། །དེ་ཅིའི་ཕྱིར་ཞེ་ན། དེ་ནི་འདི་ལྟར་བྱང་ཆུབ་སེམས་དཔའ་སེམས་དཔའ་ཆེན་པོ་ཤེས་རབ་ཀྱི་ཕ་རོལ་ཏུ་ཕྱིན་པ་ལ་སྤྱོད་པ་ནི་སྙིང་པོ་མེད་པ་ཉིད་ཀྱང་མི་དམིགས་ཤིང་ཡང་དག་པར་རྗེས་སུ་མི་མཐོང་ན། སྙིང་པོ་ལ་དམིགས་པ་ལྟ་ག་ལ་ཡོད་ཅེས་བྱ་བ་ནི་ཕ་རོལ་ཏུ་ཕྱིན་པ་ལ་དྲུག་ལ་སོགས་པ་དོན་དམ་པར་དངོས་པོ་མེད་པའི་ཆོས་བྱང་ཆུབ་སེམས་དཔའ་དོན་གྲུབ་པར་བྱ་བ་དེ་དག་ལ་ཡང་</w:t>
      </w:r>
      <w:del w:id="77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མི་དམིགས་ཤིང</w:t>
      </w:r>
      <w:ins w:id="77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7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དངོས་པོར་མི་ལྟ་ན་ཡང་དག་པ་མ་ཡིན་པའི་དོན་སྙིང་པོ་ཅན་དུ་དམིགས་པ་ལྟ་ག་ལ་ཡོད་དེ། དེ་བས་ན་ཤེས་རབ་ཀྱི་ཕ་རོལ་ཏུ་ཕྱིན་པ་ལ་སྤྱད་པའི་བྱང་ཆུབ་སེམས་དཔའ་ནི་སྙིང་པོ་མེད་པ་ལ་སྤྱོད་པ་ཡིན་ནོ་ཞེས་བྱ་བའི་དོན་ཏོ། །དེ་ནས་འདོད་པ་ན་སྤྱོད་པ་དང</w:t>
      </w:r>
      <w:ins w:id="77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7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གཟུགས་ཡོད་པ་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་སྤྱོད་པའི་ལྷའི་བུ་ཤིན་ཏུ་མང་པོ་དག་འདི་སྙམ་དུ་གྱུར་ཏེ་ཞེས་བྱ་བ་ནས་ཆོས་ཀྱི་མཉམ་པ་ཉིད་འདི་མངོན་དུ་མི་བྱེད་པ་དེ་དག་ནི་ཕྱག་བྱ་བར་འོས་པའོ་ཞེས་བྱ་བའི་བར་གྱིས་ནི་དེ་ལྟར་ཆོས་ཐམས་ཅད་སྙིང་པོ་མེད་པར་རྟོགས་ཀྱང</w:t>
      </w:r>
      <w:ins w:id="77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7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བླ་ན་མེད་པ་ཡང་དག་པར་རྫོགས་པའི་བྱང་ཆུབ་ཏུ་སེམས་བསྐྱེད་པ་མི་གཏོང་ཞིང</w:t>
      </w:r>
      <w:ins w:id="77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7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</w:t>
      </w:r>
      <w:del w:id="77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་པ་ཟབ་མོ་དམིགས་སུ་མེད་པ་ལ་སྤྱོད་ཀྱང་ཉན་ཐོས་དང་རང་སངས་རྒྱས་ཀྱི་ཡང་དག་པའི་མཐའ་དང</w:t>
      </w:r>
      <w:ins w:id="77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7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སྟོང་པ་ཉིད་ཀྱི་ཆོས་ཉིད་མངོན་དུ་མི་བྱེད་པ་དེ་ལྟ་བུ་དཀོན་པས། དེ་ལྟར་སྤྱོད་པའི་བྱང་ཆུབ་སེམས་དཔའ་དེ་དག་ནི་ཕྱག་བྱ་བར་འོས་པའོ་ཞེས་བསྟན་པའོ། །དེ་ནས་ཚེ་དང་ལྡན་པ་རབ་འབྱོར་</w:t>
      </w:r>
      <w:ins w:id="77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7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ྷའི་བུ་དེ་དག་ལ་འདི་སྐད་ཅེས་སྨྲས་སོ་ཞེས་བྱ་བ་ནས་གང་ཡོངས་སུ་མྱ་ངན་ལས་བཟླ་བར་བྱ་བའི་སེམས་ཅན་དེ་དག་ཤིན་ཏུ་མི་དམིགས་པ་ནི་དེ་དག་ལ་དེ་བས་དཀའ་སྟེ་ཞེས་བྱ་བའི་བར་</w:t>
      </w:r>
      <w:ins w:id="77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7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དམིགས་སུ་མེད་པའི་ཆོས་ལ་སྤྱོད་ལ། ཡང་དག་པའི་མཐའ་མངོན་དུ་མི་བྱེད་པ་དེ་ཙམ་དུ་མི་དཀའ་</w:t>
      </w:r>
      <w:del w:id="77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དེ་བས་ཀྱང་སེམས་ཅན་མང་པོའི་དོན་བྱ་བར་ཡི་དམ་བཅས་ལ། སེམས་ཅན་དེ་དག་མི་དམིགས་པ་ནི་རབ་ཏུ་དཀའ་སྟེ། དེ་ལྟར་སྤྱོད་པ་ནི་ཕྱག་བྱ་བར་འོས་པའོ་ཞེས་བསྟན་པའོ། །དེ་ལྟར་སྤྱོད་པའི་བྱང་ཆུབ་སེམས་དཔའ་སེམས་དཔའ་ཆེན་པོ་ནི་སེམས་ཅན་ཐམས་ཅད་གདུལ་བར་བྱའོ་ཞེས་བླ་ན་མེད་པ་ཡང་དག་པར་རྫོགས་པའི་བྱང་ཆུབ་ཏུ་ཡང་དག་པར་ཞུགས་པ་ཡིན་ཏེ་ཞེས་བྱ་བ་ནི་སེམས་ཅན་མང་པོའི་དོན་དུ་གོ་ཆ་ཡང་བགོས་ལ། སེམས་ཅན་ཡང་མི་དམིགས་པ་དེ་ནི་བདག་གི་</w:t>
      </w:r>
      <w:ins w:id="77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དོན་འབའ་ཞིག་བྱེད་པ་ནི་མ་ཡིན་གྱི། སེམས་ཅན་གྱི་དོན་གཙོ་བོར་བྱེད་ལ། དེ་ཡང་མི་དམིགས་པས་དེ་ལྟར་སྤྱོད་པ་ནི་བླ་ན་མེད་པ་ཡང་དག་པར་རྫོགས་པའི་བྱང་ཆུབ་ཏུ་ཡང་དག་པར་ཞུགས་པ་ཡིན་ནོ་ཞེས་བསྟ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པའོ། །གང་སེམས་ཅན་འདུལ་བར་སེམས་པ་ནི་ནམ་མཁའ་འདུལ་བར་སེམས་པ་དང་འདྲའོ་ཞེས་བྱ་བ་ནས་ནམ་མཁའ་གསོག་པའི་ཕྱིར་སེམས་ཅན་གསོག་ཏུ་ལྟ་བའོ་ཞེས་བྱ་བའི་བར་གྱིས་ནི་སེམས་ཅན་དམིགས་སུ་མེད་པའི་གཏན་ཚིགས་བསྟན་པ་སྟེ། དོན་དམ་པའི་སེམས་ཅན་དངོས་པོ་མེད་པས་ནམ་མཁའ་དང་འདྲ་སྟེ། སེམས་ཅན་འདུལ་བ་ནི་ནམ་མཁའ་འདུལ་བ་དང་འདྲའོ་ཞེས་བསྟན་པ་སྟེ། དབེན་པ་དང་སྟོང་པ་ཉིད་དང</w:t>
      </w:r>
      <w:ins w:id="77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7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སྙིང་པོ་མེད་པ་དང</w:t>
      </w:r>
      <w:ins w:id="77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7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གསོག་ཅེས་བྱ་བ་ནི་དངོས་པོ་མེད་པའི་རྣམ་གྲངས་སུ་རིག་པར་བྱའོ། །ལྷའི་བུ་དག་རྣམ་གྲངས་དེས་ན། བྱང་ཆུབ་སེམས་དཔའ་སེམས་དཔའ་ཆེན་པོ་གང་སེམས་ཅན་མེད་པ་རྣམས་ཀྱི་དོན་དུ་གོ་ཆ་གྱོན་པ་དེ་དག་ནི་དཀའ་བ་སྟེ་ཞེས་བྱ་བ་ནི་དངོས་པོ་མེད་པ་ལ་དངོས་པོ་ཡོད་པའི་བྱ་བ་བྱེད་པ་ནི་ཐབས་མི་མཁས་པར་བྱ་བར་དཀའོ་ཞེས་བྱ་བའི་དོན་ཏོ། །གང་སེམས་ཅན་རྣམས་ཀྱི་དོན་དུ་གོ་ཆ་གྱོན་པ་དེ་དག་ནི་ནམ་མཁའ་དང་བརྩད་པར་འདོད་པ་སྟེ་ཞེས་བྱ་བ་ནི་སེམས་ཅན་དངོས་པོ་མེད་པའི་དཔེ་ནམ་མཁའ་ལས་བླངས་ཏེ་བསྟན་པ་སྟེ། སེམས་ཅན་དངོས་པོ་མེད་པ་འདུལ་བའི་དོན་དུ་གོ་ཆ་གྱོན་པ་ནི་ནམ་མཁའ་འདུལ་དུ་ཟད་དོ་ཞེས་བསྟན་པའོ། །བྱང་ཆུབ་སེམས་དཔའ་སེམས་དཔའ་ཆེན་པོས་གོ་ཆ་དེ་ཡང་བགོས་ལ་སེམས་ཅན་གང་གི་དོན་དུ་བྱང་ཆུབ་སེམས་དཔའ་སེམས་དཔའ་ཆེན་པོས་གོ་ཆ་བགོས་པའི་སེམས་ཅན་དེ་དག་ཀྱང་མི་དམིགས་སོ་ཞེས་བྱ་བ་ནི་གདུལ་བར་བྱ་བའི་སེམས་ཅན་རྣམས་དངོས་པོ་མེད་པའི་དོན་མཇུག་བསྡུས་ཏེ་བསྟན་པའོ། །དེ་ཅིའི་ཕྱིར་ཞེ་ན། སེམས་ཅན་</w:t>
      </w:r>
      <w:ins w:id="77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7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་པའི་ཕྱིར་གོ་ཆ་དབེན་པར་ལྟའོ་ཞེས་བྱ་བ་ནི་དེ་ལྟར་སེམས་ཅན་དམིགས་སུ་མེད་པའི་གཏན་ཚིགས་སུ་</w:t>
      </w:r>
      <w:ins w:id="77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7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་པའི་ཚིག་གིས་བསྟན་པ་སྟེ།</w:t>
      </w:r>
      <w:ins w:id="77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སེམས་ཅན་དངོས་པོ་མེད་ཅིང་</w:t>
      </w:r>
      <w:ins w:id="77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7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ཕྱིར་དམིགས་སུ་མེད་དེ་དེ་ལྟར་སེམས་ཅན་</w:t>
      </w:r>
      <w:ins w:id="77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7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་པས་སེམས་ཅན་འདུལ་བར་རྩོལ་བའི་གོ་ཆ་ཡང་</w:t>
      </w:r>
      <w:ins w:id="77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7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་པས་གཉིས་སུ་མེད་དོ་ཞེས་བྱ་བའི་དོན་ཏོ། །གལ་ཏེ་དེ་ལྟར་བསྟན་པའི་ཚེ། བྱང་ཆུབ་སེམས་དཔའ་སེམས་དཔའ་ཆེན་པོ་ཞུམ་པར་མི་འགྱུར་ན། བྱང་ཆུབ་སེམས་དཔའ་སེམས་དཔའ་ཆེན་པོ་ཤེས་རབ་ཀྱི་ཕ་རོལ་ཏུ་ཕྱིན་པ་ལ་སྤྱོད་པ་ཡིན་ནོ་ཞེས་བྱ་བ་ནི་དེ་ལྟར་སེམས་ཅན་དང་གོ་ཆ་གཉིས་ཀ་དབེན་ཏེ། གོ་ཆ་མེད་པར་བསྟན་པ་ལ་དངོས་པོ་མེད་ཅིང་སྟོང་པས་སྐྲག་ནས། ཐེག་པ་ཆུང་ངུའི་སེམས་སུ་མ་གྱུར་ན། ཤེས་རབ་ཀྱི་ཕ་རོལ་ཏུ་ཕྱིན་པ་ལ་སྤྱོད་པར་ཆུད་དོ་ཞེས་བསྟན་པའོ།</w:t>
      </w:r>
      <w:ins w:id="77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།དེ་ཅིའི་ཕྱིར་ཞེ་ན། གཟུགས་དབེན་པའི་ཕྱིར་སེམས་ཅན་དབེན་པའོ་ཞེས་བྱ་བ་ནས་རྣམ་པ་ཐམས་ཅད་</w:t>
      </w:r>
      <w:ins w:id="77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7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་པ་ཉིད་དབེན་པའི་ཕྱིར་སེམས་ཅན་དབེན་པའོ་ཞེས་བྱ་བའི་བར་གྱིས་ནི་གོང་དུ་སེམས་ཅན་</w:t>
      </w:r>
      <w:ins w:id="77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7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་པར་བཤད་པའི་གཏན་ཚིགས་བསྟན་པ་སྟེ། གཟུགས་ལ་སོགས་པ་རྣམ་པ་ཐམས་ཅད་</w:t>
      </w:r>
      <w:ins w:id="77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7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་པ་ཉིད་ལ་ཐུག་གི་བར་གྱི་ཆོས་ཐམས་ཅད་དོན་དམ་པར་རང་བཞིན་གྱིས་སྟོང་སྟེ་དབེན་པའི་ཕྱིར།</w:t>
      </w:r>
      <w:ins w:id="77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སེམས་ཅན་རང་བཞིན་གྱིས་སྟོང་ཞིང་དབེན་ནོ་ཞེས་བྱ་བའི་དོན་ཏོ། །གཟུགས་</w:t>
      </w:r>
      <w:ins w:id="77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7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་པའི་ཕྱིར་ཤེས་རབ་ཀྱི་ཕ་རོལ་ཏུ་ཕྱིན་པ་དབེན་པའོ་ཞེས་བྱ་བ་ནས་རྣམ་པ་ཐམས་ཅད་</w:t>
      </w:r>
      <w:ins w:id="77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7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</w:t>
      </w:r>
      <w:ins w:id="77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7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་པའི་ཕྱིར་ཤེས་རབ་ཀྱི་ཕ་རོལ་ཏུ་ཕྱིན་པ་</w:t>
      </w:r>
      <w:ins w:id="77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7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་པའོ་ཞེས་བྱ་བའི་བར་གྱིས་ནི། གོང་དུ་དེ་ལྟར་སྤྱོད་ན་ཤེས་རབ་ཀྱི་ཕ་རོལ་ཏུ་ཕྱིན་པ་ལ་སྤྱོད་པ་ཡིན་ནོ་ཞེས་བཤད་པ་ལ། འཁོར་གྱི་ནང་ནས་ཁ་ཅིག་ཤེས་རབ་ཀྱི་ཕ་རོལ་ཏུ་ཕྱིན་པ་ལ་དངོས་པོ་ཡོད་སྙམ་དུ་རྟོག་པ་བསལ་བའི་ཕྱིར།</w:t>
      </w:r>
      <w:ins w:id="77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ཤེས་རབ་ཀྱི་ཕ་རོལ་ཏུ་ཕྱིན་པ་ཡང་དངོས་པོ་མེད་དེ། དབེན་པ་ཡིན་ནོ་</w:t>
      </w:r>
      <w:del w:id="77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ཞེས་བསྟན་པའོ། །ལྷའི་བུ་དག་གལ་ཏེ་བྱང་ཆུབ་སེམས་དཔའ་སེམས་དཔའ་ཆེན་པོ་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ཆོས་ཐམས་ཅད་</w:t>
      </w:r>
      <w:ins w:id="77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7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་པར་བཤད་པ་ལ་སེམས་མི་འཇུམ། ཡོངས་སུ་ཞུམ་པར་མི་འགྱུར་ལ་དེའི་ཡིད་འཇིགས་པར་མི་འགྱུར་ན། བྱང་ཆུབ་སེམས་དཔའ་སེམས་དཔའ་ཆེན་པོ་ཤེས་རབ་ཀྱི་ཕ་རོལ་ཏུ་ཕྱིན་པ་ལ་སྤྱོད་པའོ་ཞེས་བྱ་བ་ནི་ད</w:t>
      </w:r>
      <w:del w:id="77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་ལྟར་ཤེས་རབ་ཀྱི་ཕ་རོལ་ཏུ་ཕྱིན་པ་ཡང་དངོས་པོ་མེད་དེ། </w:t>
      </w:r>
      <w:ins w:id="77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77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་པར་བཤད་པས་སྐྲག་སྟེ་སེམས་ཞུམ་པར་མ་</w:t>
      </w:r>
      <w:ins w:id="77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གྱུར</w:t>
        </w:r>
      </w:ins>
      <w:del w:id="77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་ན་ཀུན་རྫོབ་ཏུ་ཤེས་རབ་ཀྱི་ཕ་རོལ་ཏུ་ཕྱིན་པ་ལ་སྤྱོད་པར་ཆུད་དོ་ཞེས་བསྟན་པའོ། །དེ་ནས་བཅོམ་ལྡན་འདས་ཀྱིས་ཚེ་དང་ལྡན་པ་རབ་འབྱོར་ལ་འདི་སྐད་ཅེས་བཀའ་</w:t>
      </w:r>
      <w:ins w:id="77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་སྩལ</w:t>
        </w:r>
      </w:ins>
      <w:del w:id="77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ཅད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་ཏོ། །རབ་འབྱོར་དེ་ཅིའི་ཕྱིར་བྱང་ཆུབ་སེམས་དཔའ་སེམས་དཔའ་ཆེན་པོ་ཤེས་རབ་ཀྱི་ཕ་རོལ་ཏུ་ཕྱིན་པ་ལ་ཞུམ་པར་མི་འགྱུར་བ་ཡིན་ན་ཞེས་བྱ་བ་ནི། ཞུམ་པར་མི་འགྱུར་བའི་གཏན་ཚིགས་རབ་འབྱོར་གྱིས་བཤད་ན། འདུལ་བར་འགྱུར་བའི་སེམས་ཅན་རྣམས་ལ་ཕན་གདགས་པའི་ཕྱིར་བཅོམ་ལྡན་འདས་ཀྱིས་སྨྲས་པའོ། །བཅོམ་ལྡན་འདས་ཆོས་ཐམས་ཅད་མ་མཆིས་པའི་སླད་དུ་ཞེས་བྱ་བ་ནས་དེ་ཅིའི་</w:t>
      </w:r>
      <w:ins w:id="77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77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སྦད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་དུ་ཞེ་ན། བཅོམ་ལྡན་འདས་དེ་ནི་འདི་ལྟར་གང་ཞུམ་པར་འགྱུར་བ་དང</w:t>
      </w:r>
      <w:ins w:id="77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7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གང་གིས་ཞུམ་པར་འགྱུར་བ་དང</w:t>
      </w:r>
      <w:ins w:id="78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གང་ལ་ཞུམ་པར་འགྱུར་བའི་ཆོས་དེ་དག་ཐམས་ཅད་ནི་མ་མཆིས་པ་སྟེ། དམིགས་སུ་མ་མཆིས་སོ་ཞེས་བྱ་བའི་བར་གྱིས་ནི། རབ་འབྱོར་གྱིས་ཞུམ་པར་མི་འགྱུར་བའི་གཏན་ཚིགས་བསྟན་པ་སྟེ། དོན་དམ་པར་ཆོས་ཐམས་ཅད་དབེན་པ་དང</w:t>
      </w:r>
      <w:ins w:id="78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ཞི་བ་དང་མ་སྐྱེས་པའི་ཕྱིར་གང་ཟག་གང་ཞུམ་པར་འགྱུར་བ་དང</w:t>
      </w:r>
      <w:ins w:id="78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ྒྱུ་གང་གིས་ཞུམ་པར་འགྱུར་བ་དང་དོན་གང་ལ་ཞུམ་པར་འགྱུར་བའི་ཆོས་དེ་དག་ཐམས་ཅད་མེད་ཅིང་མི་དམིགས་པའི་ཕྱིར་ཞུམ་པར་མི་འགྱུར་རོ་ཞེས་བྱ་བའི་དོན་ཏོ། །བཅོམ་ལྡན་འདས་གལ་ཏེ་བྱང་ཆུབ་སེམས་དཔའ་སེམས་དཔའ་ཆེན་པོ་དེ་སྐད་དུ་བཤད་པ་ལ་མི་འཇུམ་</w:t>
      </w:r>
      <w:del w:id="78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མི་འགོང་ཞིང་ཞེས་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བྱ་བ་ནས་གང་ལ་ཞུམ་པར་འགྱུར་བའི་ཆོས་དེ་དག་ཐམས་ཅད་ནི་མ་མཆིས་པ་སྟེ་ཞེས་བྱ་བའི་བར་གྱིས་ནི། གོང་དུ་བཤད་པའི་དོན་དེ་ཉིད་གསལ་བར་གོ་བར་བྱ་བའི་ཕྱིར་བཟླས་ནས་མཇུག་བསྡུས་ཏེ་བསྟན་པའོ། །བཅོམ་ལྡན་འདས་དེ་ལྟར་སྤྱོད་པའི་བྱང་ཆུབ་སེམས་དཔའ་སེམས་དཔའ་ཆེན་པོ་ནི་དབང་པོ་དང་བཅས་ཚངས་པ་དང་བཅས། སྐྱེ་དགུའི་བདག་པོ་དང་བཅས་པའི་ལྷ་རྣམས་ཀྱིས་ཕྱག་བགྱི་བར་འགྱུར་རོ་ཞེས་བྱ་བ་ནས། རྣམ་པ་ཐམས་ཅད་མཁྱེན་པ་ཉིད་ཡོངས་སུ་རྫོགས་པར་བྱེད་པའོ་ཞེས་དགོངས་པ་མཛད་དོ་ཞེས་བྱ་བའི་བར་གྱིས་ནི། དེ་ལྟར་དམིགས་སུ་མེད་པའི་ཆོས་བསྟན་པ་ལ་ཞུམ་པ་མེད་པར་ཤེས་རབ་ཀྱི་ཕ་རོལ་ཏུ་ཕྱིན་པ་ལ་སྤྱོད་པའི་བྱང་ཆུབ་སེམས་དཔའ་ལ་འདོད་པའི་ཁམས་དང</w:t>
      </w:r>
      <w:ins w:id="78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8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གཟུགས་ཀྱི་ཁམས་ཀྱི་ལྷ་རྣམས་ཀྱིས་ཕྱག་བྱ་བར་འགྱུར་བ་དང</w:t>
      </w:r>
      <w:ins w:id="78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ཕྱོགས་བཅུའི་དེ་བཞིན་གཤེགས་པ་རྣམས་ཀྱིས་དགོངས་པར་འགྱུར་བའི་ཕན་ཡོན་བསྟན་པའོ།</w:t>
      </w:r>
      <w:ins w:id="78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།རབ་འབྱོར་བྱང་ཆུབ་སེམས་དཔའ་སེམས་དཔའ་ཆེན་པོ་ཤེས་རབ་ཀྱི་ཕ་རོལ་ཏུ་ཕྱིན་པ་ལ་སྤྱོད་</w:t>
      </w:r>
      <w:del w:id="78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པ་གང་ལ། སངས་རྒྱས་བཅོམ་ལྡན་འདས་ཀྱིས་</w:t>
      </w:r>
      <w:del w:id="78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གོངས་པ་མཛད་པའི་བྱང་ཆུབ་སེམས་དཔའ་སེམས་དཔའ་ཆེན་པོ་ནི་སངས་རྒྱས་སུ་འགྱུར་བར་ཞུགས་པར་རིག་པར་བྱའོ་ཞེས་བྱ་བ་ནི་དེ་ལྟར་ཤེས་རབ་ཀྱི་ཕ་རོལ་ཏུ་ཕྱིན་པ་ལ་སྤྱོད་པའི་བྱང་ཆུབ་སེམས་དཔའ་ཕྱོགས་བཅུའི་དེ་བཞིན་གཤེགས་པ་རྣམས་ཀྱིས་</w:t>
      </w:r>
      <w:del w:id="78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དགོངས་པར་འགྱུར་བ་དེ་ནི་གདོན་མི་ཟ་བར་སངས་རྒྱས་སུ་འགྱུར་བར་རིག་པར་བྱའོ་ཞེས་བྱ་བའི་དོན་ཏོ། །རབ་འབྱོར་གང་གཱའི་ཀླུང་གི་བྱེ་མ་སྙེད་ཀྱི་ཁམས་དག་ན། སེམས་ཅན་ཇི་སྙེད་ཅིག་ཡོད་པ་དེ་དག་ཐམས་ཅད་བདུད་སྡིག་ཏོ་ཅན་དུ་གྱུར་ཏེ་ཞེས་བྱ་བ་ནས། ཇི་སྐད་དུ་སྨྲས་པ་དེ་བཞིན་དུ་དབེན་པ་ཡིན་སངས་རྒྱས་བཅོམ་ལྡན་འདས་རྣམས་ཀྱིས་དགོངས་པ་ཡིན་ཏེ། རབ་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བྱོར་ཤེས་རབ་ཀྱི་ཕ་རོལ་ཏུ་ཕྱིན་པ་ལ་སྤྱོད་པའི་བྱང་ཆུབ་སེམས་དཔའ་སེམས་དཔའ་ཆེན་པོ་ཆོས་དེ་གཉིས་དང་ལྡན་པ་ནི། བདུད་སྡིག་ཏོ་ཅན་རྣམས་ཀྱིས་མི་ཐུབ་པ་ཡིན་ནོ་ཞེས་བྱ་བའི་བར་གྱིས་ནི། ཤེས་རབ་ཀྱི་ཕ་རོལ་ཏུ་ཕྱིན་པ་ལ་དེ་ལྟར་སྤྱོད་པའི་བྱང་ཆུབ་སེམས་དཔའ་ཕྱོགས་བཅུའི་དེ་བཞིན་གཤེགས་པས་དགོངས་པར་འགྱུར་བ་དང</w:t>
      </w:r>
      <w:ins w:id="78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ཆོས་ཐམས་ཅད་སྟོང་པར་ཡང་རྟོགས་ལ། སྙིང་རྗེ་ཆེན་པོས་སེམས་ཅན་ཐམས་ཅད་ཡོངས་སུ་མ་བཏང་བ་དང་བདེན་པའི་ཚིག་བསྲུང་སྟེ།</w:t>
      </w:r>
      <w:ins w:id="78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ཇི་སྐད་དུ་ཁས་འཆེས་ཤིང་སྨྲས་པ་དེ་བཞིན་དུ་ཉམས་སུ་བླངས་ཏེ་བྱེད་པ་ལ་བདུད་ཀྱིས་བར་ཆད་བྱ་མི་ནུས་པའི་ཕན་ཡོན་བསྟན་པའོ། །རབ་འབྱོར་དེ་ལྟར་སྤྱོད་པའི་བྱང་ཆུབ་སེམས་དཔའ་སེམས་དཔའ་ཆེན་པོའི་དྲུང་དུ་ལྷའི་བུ་རྣམས་ཀྱང་འོང་བར་སེམས་སོ་ཞེས་བྱ་བ་ནས། སེམས་ཅན་མུན་པར་གྱུར་པ་རྣམས་ཀྱི</w:t>
      </w:r>
      <w:ins w:id="78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་སྣང་བར་འགྱུར་རོ་ཞེས་དེ་ལ་སྤྲོ་བ་བསྐྱེད་</w:t>
      </w:r>
      <w:del w:id="78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པར་འགྱུར་རོ་ཞེས་བྱ་བའི་བར་གྱིས་ནི། ཤེས་རབ་ཀྱི་ཕ་རོལ་ཏུ་ཕྱིན་པ་ལ་དེ་ལྟར་སྤྱོད་པའི་བྱང་ཆུབ་སེམས་དཔའ་དེ་བཞིན་གཤེགས་པས་དགོངས་པ་མཛད་པ་དེའི་</w:t>
      </w:r>
      <w:del w:id="78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དྲུང་དུ་འཇིག་རྟེན་གྱི་ལྷ་རྣམས་ཀྱང་འོང་སྟེ་འདོམས་ཤིང་སྤྲོ་བ་སྐྱེད་པ་བསྟན་པའོ། །དེ་ཅིའི་ཕྱིར་ཞེ་ན། དེ་ནི་འདི་ལྟར་འཇིག་རྟེན་གྱི་</w:t>
      </w:r>
      <w:ins w:id="78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ཁམས་ཚད་མེད་གྲངས་མེད་པ་དག་ན་ཞེས་བྱ་བ་ནས་དེའི་མིང་དང་རིགས་ཡོངས་སུ་བརྗོད་པའི་ཚུལ་གྱིས་ཆོས་སྟོན་ཅིང་</w:t>
      </w:r>
      <w:del w:id="78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ཆེད་དུ་བརྗོད་པ་ཆེད་དུ་རྗོད་པ་མཛད་དེ་ཞེས་བྱ་བའི་བར་གྱིས་ནི།</w:t>
      </w:r>
      <w:ins w:id="78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ལྷའི་བུ་རྣམས་སྤྲོ་བ་སྐྱེད་པའི་རྒྱུ་བསྟན་པ་སྟེ། འཇིག་རྟེན་གྱི་ཁམས་ཚད་མེད་པ་ན་བཞུགས་པའི་སངས་རྒྱས་བཅོམ་ལྡན་འདས་རྣམས་ཀྱིས་ཀྱང</w:t>
      </w:r>
      <w:ins w:id="78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ལ་སྤྱོད་པའི་བྱང་ཆུབ་སེམས་དཔའ་དགོངས་ཤིང་མིང་དང་རུས་ནས་སྨོས་ཏེ་ཆོས་བསྟན་ཅིང་བསྔགས་པའི་ཕྱིར་ལྷའི་བུ་རྣམས་ཀྱང་དེའི་དྲུང་དུ་འོང་ཞིང་སྤྲོ་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སྐྱེད་</w:t>
      </w:r>
      <w:del w:id="78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དོ་ཞེས་བྱ་བའི་དོན་ཏོ། །རབ་འབྱོར་འདི་ལྟ་སྟེ་དཔེར་ན་ང་ད་ལྟར་ཞེས་བྱ་བ་ནས་ཆོས་སྟོན་ཅིང་ཆེད་དུ་བརྗོད་པ་ཆེད་དུ་བརྗོད་པ་བཞིན་ནོ་ཞེས་བྱ་བའི་བར་གྱིས་ནི། འཇིག་རྟེན་གྱི་ཁམས་ཚད་མེད་གྲངས་མེད་པའི་སངས་རྒྱས་བཅོམ་ལྡན་འདས་རྣམས་ཤེས་རབ་ཀྱི་ཕ་རོལ་ཏུ་ཕྱིན་པ་ལ་སྤྱོད་པའི་བྱང་ཆུབ་སེམས་དཔའ་ལ་ཆོས་སྟོན་ཅིང་བསྔགས་པ་མཛད་པའི་དཔེ་བསྟན་པ་སྟེ།</w:t>
      </w:r>
      <w:ins w:id="78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དཔེར་ན་བཅོམ་ལྡན་འདས་ཤཱ</w:t>
      </w:r>
      <w:ins w:id="78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ཀྱ་ཐུབ་པ་བྱང་ཆུབ་སེམས་དཔའ་རིན་ཆེན་དཔལ་ཞེས་བྱ་བ་དང</w:t>
      </w:r>
      <w:ins w:id="78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ཙུག་ཕུད་ཅན་ཞེས་བྱ་བ་དག་ཤེས་རབ་ཀྱི་ཕ་རོལ་ཏུ་ཕྱིན་པ་ལ་སྤྱོད་པའི་མིང་ནས་སྨོས་ཏེ་ཆོས་སྟོན་ཅིང་བསྔགས་པ་མཛད་པ་དང</w:t>
      </w:r>
      <w:ins w:id="78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་མི་འཁྲུགས་པའི་ཞམ་འབྲིང་ན་འཁོད་པའི་བྱང་ཆུབ་སེམས་དཔའ་ཤེས་རབ་ཀྱི་ཕ་རོལ་ཏུ་ཕྱིན་པ་ལ་སྤྱོད་པ་རྣམས་ཀྱི་མིང་ནས་སྨོས་ཏེ།</w:t>
      </w:r>
      <w:ins w:id="78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ཆོས་སྟོན་ཅིང་བསྔགས་པ་མཛད་པ་བཞིན་ནོ་ཞེས་བྱ</w:t>
      </w:r>
      <w:ins w:id="78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་བའི་དོན་ཏོ། །ཤར་ཕྱོགས་ཀྱི་སངས་རྒྱས་བཅོམ་ལྡན་འདས་གང་ཇི་སྙེད་ཅིག་བཞུགས་ཤིང་འཚོ་སྐྱོང་བ་དང་ཞེས་བྱ་བ་ནས་སྟེང་གི་ཕྱོགས་ཀྱི་སངས་རྒྱས་བཅོམ་ལྡན་འདས་གང་ཇི་སྙེད་ཅིག་བཞུགས་ཤིང་འཚོ་སྐྱོང་བ་དང</w:t>
      </w:r>
      <w:ins w:id="78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སྟོན་པ་དེ་དག་ཐམས་ཅད་ཀྱང་དེ་ན་བྱང་ཆུབ་སེམས་དཔའ་སེམས་དཔའ་ཆེན་པོ་གང་ཇི་སྙེད་ཅིག་ཚངས་པའི་སྤྱད་པ་སྤྱོད་ཅིང</w:t>
      </w:r>
      <w:ins w:id="78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ཤེས་རབ་ཀྱི་ཕ་རོལ་ཏུ་ཕྱིན་པ་དང་མ་བྲལ་བ་དེ་དག་ལ་སྤྲོ་བར་མཛད་པའི་</w:t>
      </w:r>
      <w:ins w:id="78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78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་གྱིས་ཆོས་སྟོན་ཏེ། ཆེད་དུ་བརྗོད་པ་ཡང་ཆེད་དུ་རྗོད་པ་མཛད་དོ་ཞེས་བྱ་བའི་བར་གྱིས་ནི། </w:t>
      </w:r>
      <w:ins w:id="78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ཤེས་རབ་ཀྱི་ཕ་རོལ་ཏུ་ཕྱིན་པ་ལ་སྤྱོད་པའི་བྱང་ཆུབ་སེམས་དཔའ་ལ་དགོངས་ཤིང</w:t>
      </w:r>
      <w:ins w:id="78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སྤྲོ་བ་མཛད་པའི་ཆོས་ཉིད་བསྟན་པ་སྟེ།</w:t>
      </w:r>
      <w:ins w:id="78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ཕྱོགས་བཅུའི་དེ་བཞིན་གཤེགས་པ་རྣམས་ཀྱང</w:t>
      </w:r>
      <w:ins w:id="78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སོ་སོའི་སངས་རྒྱས་ཀྱི་ཞིང་ན་བཞུགས་པའི་བྱང་ཆུབ་སེམས་དཔའ་ཤེས་རབ་ཀྱི་ཕ་རོལ་ཏུ་ཕྱིན་པ་ལ་སྤྱོད་པ་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རྣམས་ལ་དགོངས་ཤིང་སྤྲོ་བར་མཛད་དེ། དེ་བས་ན་བྱང་ཆུབ་སེམས་དཔའ་ཤེས་རབ་ཀྱི་ཕ་རོལ་ཏུ་ཕྱིན་པ་དེ་ལྟར་སྤྱོད་པ་རྣམས་ལ། སངས་རྒྱས་བཅོམ་ལྡན་འདས་རྣམས་དེ་ལྟར་དགོངས་ཤིང་སྤྲོ་བ་མཛད་དོ་ཞེས་བྱ་བའི་དོན་ཏོ། །བྱང་ཆུབ་སེམས་དཔའ་སེམས་དཔའ་ཆེན་པོ་སེམས་དང་པོ་བསྐྱེད་པ་ནས་ཉེ་བར་བཟུང་སྟེ། ཐམས་ཅད་མཁྱེན་པ་ཉིད་ཐོབ་ཀྱི་བར་དུ། བྱང་ཆུབ་ཀྱི་ལམ་ཡོངས་སུ་སྤྱོད་པ་གང་ཇི་སྙེད་ཡོད་པ་དེ་དག་ལ་</w:t>
      </w:r>
      <w:del w:id="78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སངས་རྒྱས་བཅོམ་ལྡན་འདས་དེ་དག་སྤྲོ་བར་མཛད་པའི་ཚུལ་གྱིས་ཆོས་སྟོན་ཏེ། ཆེད་དུ་བརྗོད་པ་ཡང་ཆེད་</w:t>
      </w:r>
      <w:ins w:id="78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པ་ཡང་ཆེད་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ུ་རྗོད་པ་མཛད་དོ་ཞེས་བྱ་བ་ནི་ཤེས་རབ་ཀྱི་ཕ་རོལ་ཏུ་ཕྱིན་པ་ལ་སྤྱོད་པ་འབའ་ཞིག་ལ་དེ་བཞིན་གཤེགས་པ་དགོངས་པ་མཛད་པ་མ་ཡིན་</w:t>
      </w:r>
      <w:ins w:id="78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གྱི།</w:t>
        </w:r>
      </w:ins>
      <w:del w:id="78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གྱིཆ།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བྱང་ཆུབ་སེམས་དཔའ་སེམས་དང་པོ་བསྐྱེད་པ་ནས། ཤེས་རབ་ཀྱི་ཕ་རོལ་ཏུ་ཕྱིན་པ་དང་མཐུན་པར་བསྒྲུབས་པས་བྱང་ཆུབ་ཀྱི་ལམ་སྦྱོང་ན། དེ་དག་ལ་ཡང་དེ་བཞིན་གཤེགས་པ་དགོངས་ཤིང་སྤྲོ་བ་བསྐྱེད་པ་མཛད་དོ་ཞེས་བསྟན་པའོ། །དེ་ཅིའི་ཕྱིར་ཞེ་ན། རབ་འབྱོར་བྱང་ཆུབ་སེམས་དཔའ་སེམས་དཔའ་ཆེན་པོ་གང་སངས་རྒྱས་ཀྱི་ཚུལ་རྒྱུན་མི་འཆད་པའི་དོན་དུ་ཞུགས་པ་དེ་དག་ནི་དཀའ་བ་བྱེད་པའོ་ཞེས་བྱ་བ་ནི་དེ་ལྟར་བྱང་ཆུབ་ཀྱི་ལམ་སྦྱོང་ཞིང་སངས་རྒྱས་སུ་འགྲུབ་པའི་རྒྱུ་དམ་པའི་ཆོས་ཉམས་ཤིང་ནུབ་པར་མི་བྱེད་པ་དེ་ལྟ་བུ་དམིགས་པ་ཅན་གཞན་གྱིས་མི་ནུས་པས་དཀའ་བ་བྱེད་པ་སྟེ། དེའི་ཕྱིར་སངས་རྒྱས་བཅོམ་ལྡན་འདས་དེ་དག་བྱང་ཆུབ་སེམས་དཔའ་དེ་ལ་དགོངས་ཤིང་སྤྲོ་བ་བསྐྱེད་པ་མཛད་དོ་ཞེས་བྱ་བའི་དོན་ཏོ། །གསོལ་པ་བཅོམ་ལྡན་འདས་སངས་རྒྱས་བཅོམ་ལྡན་འདས་</w:t>
      </w:r>
      <w:del w:id="78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དེ་དག་བྱང་ཆུབ་སེམས་དཔའ་སེམས་དཔའ་ཆེན་པོ་སླར་ལྡོག་པའམ། སླར་མི་</w:t>
      </w:r>
      <w:ins w:id="78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ལྡོག</w:t>
        </w:r>
      </w:ins>
      <w:del w:id="78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་པའམ་གང་གིས་མིང་ཡོངས་སུ་བརྗོད་པའི་ཚུལ་གྱིས་སྟོན་པར་མཛད་ཅེས་བྱ་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་ནི་དེ་ལྟར་ཤེས་རབ་ཀྱི་ཕ་རོལ་ཏུ་ཕྱིན་པ་ལ་སྤྱོད་པའི་བྱང་ཆུབ་སེམས་དཔའ་ལ་སངས་རྒྱས་བཅོམ་ལྡན་འདས་དགོངས་ཤིང་སྤྲོ་བ་སྐྱེད་</w:t>
      </w:r>
      <w:del w:id="78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པ་མཛད་པའི་ཕྱིར་མི་ལྡོག་པའི་བྱང</w:t>
      </w:r>
      <w:ins w:id="78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་ཆུབ་སེམས་དཔའ་ཡོངས་སུ་དག་པ་རྣམས་མཛད་དམ། འོན་ཏེ་བྱང་ཆུབ་སེམས་དཔའ་ཡོངས་སུ་མ་དག་པ་གཞན་རྣམས་ལ་ཡང་དགོངས་པ་མཛད་སྙམ་དུ་འཁོར་གྱི་ནང་ནས་ཁ་ཅིག་ཐེ་ཚོམ་སྐྱེ་བ་བསལ་བའི་ཕྱིར་རབ་འབྱོར་གྱིས་ཞུས་པའོ། །བཅོམ་ལྡན་འདས་ཀྱིས་བཀའ་སྩལ་པ་ཞེས་བྱ་བ་ལ་སོགས་པ་ནི་ཤེས་རབ་ཀྱི་ཕ་རོལ་ཏུ་ཕྱིན་པ་ལ་ཚུལ་བཞིན་དུ་སྤྱོད་ན། ཡོངས་སུ་དག་པ་དང་མ་དག་པ་གཉི་ག་ལ་ཡང་སངས་རྒྱས་བཅོམ་ལྡན་འདས་རྣམས་དགོངས་ཤིང་སྤྲོ་བ་མཛད་དོ་ཞེས་བསྟན་པའོ། །གསོལ་པ་བཅོམ་ལྡན་འདས་དེ་དག་གང་ལགས་ཞེས་བྱ་བ་ནས་སྙིང་པོ་མེད་པའོ་ཞེས་བྱ་བར་མོས་ཀྱང</w:t>
      </w:r>
      <w:ins w:id="78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མི་སྐྱེ་བའི་ཆོས་ལ་བཟོད་པ་མ་ཐོབ་པ་དེ་དག་ལ་ཡང</w:t>
      </w:r>
      <w:ins w:id="78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སངས་རྒྱས་བཅོམ་ལྡན་འདས་དེ་དག་སྤྲོ་བ་མཛད་པའི་ཚུལ་གྱིས་ཆོས་སྟོན་ཅིང་ཆེད་དུ་བརྗོད་པ་ཡང་ཆེད་དུ་</w:t>
      </w:r>
      <w:ins w:id="78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རྗོད་པ་མཛད་དོ་ཞེས་བྱ་བའི་བར་གྱིས་ནི། ཡོངས་སུ་མ་དག་པའི་བྱང་ཆུབ་སེམས་དཔའ་དེ་བཞིན་གཤེགས་པས་དགོངས་པ་གང་ལགས་ཞེས་ཞུས་པ་དང</w:t>
      </w:r>
      <w:ins w:id="78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དེ་དག་གང་དང་གང་ཡིན་པ་བསྟན་པ་སྟེ། དེ་བཞིན་གཤེགས་པ་མི་འཁྲུགས་པ་དང</w:t>
      </w:r>
      <w:ins w:id="78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་རིན་ཆེན་དཔལ་གྱི་རྗེས་སུ་སློབ་པའི་ཚུལ་གྱིས་སྤྱོད་པ་ཡང་ཤེས་རབ་ཀྱི་ཕ་རོལ་ཏུ་ཕྱིན་པ་ཟབ་མོ་འདི་ཉིད་ལ་སྤྱོད་པ་ལ་བྱ་སྟེ།</w:t>
      </w:r>
      <w:ins w:id="78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དེ་ལྟར་སྤྱོད་ན་བྱང་ཆུབ་སེམས་དཔའ་ཡོངས་སུ་མ་དག་པ་ལ་ཡང་དེ་བཞིན་གཤེགས་པ་རྣམས་དགོངས་པ་མཛད་པ་དང</w:t>
      </w:r>
      <w:ins w:id="78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བྱང་ཆུབ་སེམས་དཔའ་ཡོངས་སུ་མ་དག་པ་ཁ་ཅིག་ཆོས་ཐམས་ཅད་སྐྱེ་བ་མེད་པ་དང</w:t>
      </w:r>
      <w:ins w:id="78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སྟོང་པ་དང་ཞི་བ་དང</w:t>
      </w:r>
      <w:ins w:id="78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8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གསོག་དང་གསོ</w:t>
      </w:r>
      <w:ins w:id="78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བ་དང</w:t>
      </w:r>
      <w:ins w:id="78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སྙིང་པོ་མེད་པར་རྟོགས་ཏེ། དེ་ལ་མོས་ཀྱང་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མི་སྐྱེ་བའི་ཆོས་ལ་བཟོད་པ་མ་ཐོབ་པ་རྣམས་ཤེས་རབ་ཀྱི་ཕ་རོལ་ཏུ་ཕྱིན་པ་ཟབ་མོ་འདི་ལ་སྤྱོད་ན། དེ་དག་ལ་ཡང་དེ་བཞིན་གཤེགས་པ་དགོངས་པ་མཛད་དོ་ཞེས་བྱ་བའི་དོན་ཏོ། །རབ་འབྱོར་བྱང་ཆུབ་སེམས་དཔའ་སེམས་དཔའ་ཆེན་པོ་གང་ལ་ཞེས་བྱ་བ་ནས། དེ་དག་དེ་བཞིན་ཉིད་ལ་གནས། དེ་བཞིན་ཉིད་ལ་</w:t>
      </w:r>
      <w:del w:id="78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ནན་ཏན་དུ་བྱས་ནས། རྣམ་པ་ཐམས་ཅད་མཁྱེན་པ་ཉིད་ལ་གནས་པར་འགྱུར་རོ་ཞེས་བྱ་བའི་བར་གྱིས་ནི་ཤེས་རབ་ཀྱི་ཕ་རོལ་ཏུ་ཕྱིན་པ་ལ་སྤྱོད་པའི་བྱང་ཆུབ་སེམས་དཔའ་དེ་བཞིན་གཤེགས་པས་དགོངས་པར་འགྱུར་བའི་ཕན་ཡོན་བསྟན་པ་སྟེ། དེ་དག་གིས་ནི་ཉན་ཐོས་དང་རང་སངས་རྒྱས་ཀྱི་ས་སྤངས་ཏེ། བླ་ན་མེད་པ་ཡང་དག་པར་རྫོགས་པའི་བྱང་ཆུབ་ཏུ་ལུང་བསྟན་པར་འགྱུར་བ་དང</w:t>
      </w:r>
      <w:ins w:id="78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8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ཕྱིར་མི་ལྡོག་པའི་ས་ལ་གནས་ཤིང་རྣམ་པ་ཐམས་ཅད་</w:t>
      </w:r>
      <w:ins w:id="78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8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་པ་ཉིད་དུ་ཐོབ་པར་འགྱུར་བ་དང</w:t>
      </w:r>
      <w:ins w:id="78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དེ་ལྟར་ཤེས་རབ་ཀྱི་ཕ་རོལ་ཏུ་ཕྱིན་པ་ལ་ཡིད་ཆེས་ན།</w:t>
      </w:r>
      <w:ins w:id="78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འཕགས་པའི་ས་མ་ཐོབ་ཀྱང</w:t>
      </w:r>
      <w:ins w:id="78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ཕྱིས་དགེ་བའི་བཤེས་གཉེན་ལ་བརྟེན་ཏེ། གོ་རིམས་བཞིན་དུ་ཕྱིར་མི་ལྡོག་པའི་ས་ལ་གནས་ཤིང་དེ་བཞིན་ཉིད་ལ་ནན་ཏན་དུ་བྱས་ནས། རྣམ་པ་ཐམས་ཅད་</w:t>
      </w:r>
      <w:ins w:id="78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8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་པ་ཉིད་དུ་འགྱུར་བའི་ཕན་ཡོན་མང་པོ་དང་ལྡན་པར་འགྱུར་རོ་ཞེས་བྱ་བའི་དོན་ཏོ། །གསོལ་པ་བཅོམ་ལྡན་འདས་དེ་བཞིན་ཉིད་དུ་གནས་ནས། དེ་བཞིན་ཉིད་དུ་ནན་ཏན་བགྱིས་ཏེ། ཆོས་གང་ཡང་མི་དམིགས་ན་ཞེས་བྱ་བ་ནས། དེ་བཞིན་ཉིད་ལ་གནས་ཤིང་ཆོས་སྟོན་པར་འགྱུར་བ་ལྟ་ཅི་སྨོས་ཏེ། དེ་ནི་གནས་མ་མཆིས་སོ་ཞེས་བྱ་བའི་བར་</w:t>
      </w:r>
      <w:ins w:id="78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8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</w:t>
      </w:r>
      <w:ins w:id="78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གོང་དུ་ཤེས་རབ་ཀྱི་ཕ་རོལ་ཏུ་ཕྱི</w:t>
      </w:r>
      <w:del w:id="78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་པ་ལ་སྤྱོད་པའི་ཕན་ཡོན་བསྟན་པ་ལས། དེ་བཞིན་ཉིད་ལ་གནས་དེ་བཞིན་ཉིད་ལ་ནན་ཏན་དུ་བྱས་ནས། རྣམ་པ་ཐམས་ཅད་</w:t>
      </w:r>
      <w:ins w:id="78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78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་པ་ཉིད་ལ་གནས་པར་འགྱུར་རོ་ཞེས་བཤད་པ་ལ། འཁོར་གྱི་ནང་ནས་ཁ་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ཅིག་ཐོབ་པར་བྱ་བའི་དེ་བཞིན་ཉིད་དང</w:t>
      </w:r>
      <w:ins w:id="78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ཐོབ་པར་བྱེད་པའི་བྱང་ཆུབ་སེམས་དཔའ་དངོས་པོ་ཡོད་དམ་སྙམ་དུ་རྟོག་པ་བསལ་བའི་ཕྱིར་དེ་བཞིན་ཉིད་དང</w:t>
      </w:r>
      <w:ins w:id="78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དེ་བཞིན་ཉིད་ལ་མ་གཏོགས་པའི་ཆོས་གཞན་གང་ཡང་མི་དམིགས་ན།</w:t>
      </w:r>
      <w:ins w:id="78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ུ་ཞིག་དེ་བཞིན་ཉིད་ལ་གནས་ནས་བླ་ན་མེད་པ་ཡང་དག་པར་རྫོགས་པའི་བྱང་ཆུབ་ཏུ་མངོན་པར་རྫོགས་པར་འཚང་རྒྱ་བར་འགྱུར་བ་དང</w:t>
      </w:r>
      <w:ins w:id="78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8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ཆོས་སྟོན་པ</w:t>
      </w:r>
      <w:ins w:id="79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་ཡང་སུ་ཞིག་ཡོད་ཅེས་ཞུས་པའོ། །བཅོམ་ལྡན་འདས་ཀྱིས་བཀའ་</w:t>
      </w:r>
      <w:ins w:id="79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9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རབ་འབྱོར་གང་</w:t>
      </w:r>
      <w:ins w:id="79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ཁྱོད</w:t>
        </w:r>
      </w:ins>
      <w:del w:id="79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་ཀྱིས་འདི་སྐད་དུ་ཞེས་བྱ་བ་ནས་རབ་འབྱོར་དེ་དེ་བཞིན་ནོ། །དེ་དེ་བཞིན་ཏེ། ཇི་སྐད་སྨྲས་པ་དེ་བཞིན་ནོ་ཞེས་བྱ་བའི་བར་གྱིས་ནི་རབ་འབྱོར་གྱིས་</w:t>
      </w:r>
      <w:ins w:id="79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སྨྲས</w:t>
        </w:r>
      </w:ins>
      <w:del w:id="79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་པའི་ཚིག་རྣམས་བཅོམ་ལྡན་འདས་ཀྱིས་བཟླས་ཏེ། ཁྱོད་ཀྱིས་ཞུས་པ་རྣམས་བདེན་ནོ་ཞེས་བཀའ་</w:t>
      </w:r>
      <w:ins w:id="79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9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རབ་འབྱོར་གང་དེ་བཞིན་ཉིད་ལ་གནས་པ་དང་ཞེས་བྱ་བ་ནས་དེ་བཞིན་ཉིད་ལ་གནས་ཤིང་ཆོས་སྟོན་པར་འགྱུར་བ་ལྟ་ཅི་སྨོས</w:t>
      </w:r>
      <w:ins w:id="79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་ཏེ་དེ་ནི་གནས་མེད་དོ་ཞེས་བྱ་བའི་བར་གྱིས་ནི། རབ་འབྱོར་གྱིས་གསོལ་པའི་ལན་བཏབ་པ་སྟེ། དོན་དམ་པར་དེ་བཞིན་ཉིད་དང</w:t>
      </w:r>
      <w:ins w:id="79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9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དེ་བཞིན་ཉིད་ལ་གནས་ནས། བླ་ན་མེད་པ་ཡང་དག་པར་རྫོགས་པའི་བྱང་ཆུབ་ཏུ་མངོན་པར་རྫོགས་པར་སངས་རྒྱས་ཏེ། ཆོས་སྟོན་པ་དེ་ལྟ་བུ་གང་ཡང་མེད་དོ་ཞེས་བསྟན་པའོ། །དེ་ཅིའི་ཕྱིར་ཞེ་ན། རབ་འབྱོར་དེ་བཞིན་གཤེགས་པ་རྣམས་བྱུང་ཡང་རུང</w:t>
      </w:r>
      <w:ins w:id="79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9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དེ་བཞིན་གཤེགས་པ་རྣམས་མ་བྱུང་ཡང་རུང་སྟེ་ཞེས་བྱ་བ་ནས་ཆོས་སྟོན་པར་འགྱུར་བ་ལྟ་ཅི་སྨོས་ཏེ། དེ་ནི་གནས་མེད་དོ་ཞེས་བྱ་བའི་བར་གྱིས་ནི། </w:t>
      </w:r>
      <w:ins w:id="79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དེ་བཞིན་ཉིད་དང་དེ་བཞིན་ཉིད་ལ་གནས་པར་འགྱུར་བ་དངོས་པོ་མེད་པའི་གཏན་ཚིགས་བསྟན་པ་སྟེ། ཆོས་ཐམས་ཅད་དངོས་པོ་མེད་ཅིང་རང་བཞིན་གྱིས་སྟོང་པ་ནི་བཤིག་སྟེ་མེད་པར་བྱས་པས་སྟོང་པ་ནི་མ་ཡིན་</w:t>
      </w:r>
      <w:ins w:id="79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གྱི། </w:t>
        </w:r>
      </w:ins>
      <w:del w:id="79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ཡེ་ནས་དེ་བཞིན་ཏེ།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དེ་བས་ན་དེ་བཞིན་ཉིད་འདི་ལ་གནས་པར་འགྱུར་བ་གང་ཡང་མེད་དོ་ཞེས་བྱ་བའི་དོན་ཏོ། །འཕགས་པ་ཤེས་རབ་ཀྱི་ཕ་རོལ་ཏུ་ཕྱིན་པ་སྟོང་ཕྲག་བརྒྱ་པ་ལས་ལེའུ་བཞི་བཅུ་དགུ་པའོ།། །།དེ་ནས་ལྷའི་དབང་པོ་བརྒྱ་བྱིན་</w:t>
      </w:r>
      <w:ins w:id="79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9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་བཅོམ་ལྡན་འདས་ལ་འདི་སྐད་ཅེས་གསོལ་ཏོ་ཞེས་བྱ་བ་ནས། རྨོངས་པར་འགྱུར་བ་མ་མཆིས་པ་ནི་དཀའ་</w:t>
      </w:r>
      <w:ins w:id="79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པ་བགྱིད</w:t>
        </w:r>
      </w:ins>
      <w:del w:id="79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བ་བགྱེད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་པའོ་ཞེས་བྱ་བའི་བར་གྱིས་ནི། དེ་ལྟར་དོན་དམ་པར་ཆོས་གང་ཡང་དམིགས་སུ་མེད་ལ། ཀུན་རྫོབ་ཏུ་མངོན་པར་རྫོགས་པར་འཚང་རྒྱ་བར་ཡང་འདོད་པ་དེ་ལྟ་བུ་ནི་དམིགས་པ་ཅན་སུས་ཀྱང་མི་ནུས་པའི་ཕྱིར་དཀའ་</w:t>
      </w:r>
      <w:ins w:id="79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</w:t>
        </w:r>
      </w:ins>
      <w:del w:id="79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་སྤྱོད་པའོ་ཞེས་ཤེས་རབ་ཀྱི་ཕ་རོལ་ཏུ་ཕྱིན་པ་ཟབ་མོ་ལ་སྤྱོད་པའི་བྱང་ཆུབ་སེམས་དཔའ་ལ་བསྟོད་པའོ། །དེ་ནས་གནས་བརྟན་རབ་འབྱོར་</w:t>
      </w:r>
      <w:ins w:id="79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9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ྷའི་དབང་པོ་བརྒྱ་བྱིན་ལ་འདི་སྐད་ཅེས་སྨྲས་སོ་ཞེས་བྱ་བ་ནས་དེ་བཞིན་དུ་གནས་བརྟན་རབ་འབྱོར་གྱིས་ཆོས་བསྟན་པ་ཡང་ཅི་ལ་ཡང་ཆགས་པ་མེད་དོ་ཞེས་བྱ་བའི་བར་གྱིས་ནི། བརྒྱ་བྱིན་གྱིས་དཀའ་</w:t>
      </w:r>
      <w:ins w:id="79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</w:t>
        </w:r>
      </w:ins>
      <w:del w:id="79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་སྤྱོད་པར་བཤད་པ་ཆོས་ཐམས་ཅད་སྟོང་པར་བཤད་པ་ལ་</w:t>
      </w:r>
      <w:ins w:id="79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ནེམ</w:t>
        </w:r>
      </w:ins>
      <w:del w:id="79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ཥྤེམ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་ནུར་མེད་པར་བྱ་བ་མི་དཀའ་བར་རབ་འབྱོར་</w:t>
      </w:r>
      <w:ins w:id="79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9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་བསྟན་པ་དང</w:t>
      </w:r>
      <w:ins w:id="79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9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བརྒྱ་བྱིན་</w:t>
      </w:r>
      <w:ins w:id="79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9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་རབ་འབྱོར་ཆོས་ཟབ་མོ་སྟོན་པར་བསྟོད་པའོ། །དེ་ནས་ལྷའི་དབང་པོ་བརྒྱ་བྱིན་གྱིས་བཅོམ་ལྡན་འདས་ལ་འདི་སྐད་ཅེས་གསོལ་ཏོ་ཞེས་བྱ་བ་ནས་ཆོས་ཀྱི་གཉེར་བའི་ཆོས་ཉིད་ཡང་དག་པར་ལུང་བསྟན་པས། ལུང་བསྟན་པར་འགྱུར་བ་ལགས་སམ་ཞེས་བྱ་བའི་བར་གྱིས་ནི། གོང་དུ་བརྒྱ་</w:t>
      </w:r>
      <w:ins w:id="79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བྱིན</w:t>
        </w:r>
      </w:ins>
      <w:del w:id="79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་གྱིས་ཆོས་ཟབ་མོ་ལ་སྤྱོད་པའི་བྱང་ཆུབ་སེམས་དཔའ་དཀའ་བ་བགྱིད་པའོ་ཞེས་སྨྲས་པ་དང</w:t>
      </w:r>
      <w:ins w:id="79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9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གནས་བརྟན་རབ་འབྱོར་གང་ཅི་སྟོན་ཀྱང</w:t>
      </w:r>
      <w:ins w:id="79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9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དེ་ཐམས་ཅད་སྟོང་པ་ཉིད་བརྩམས་ཤིང་སྟོན་ཏེ།</w:t>
      </w:r>
      <w:ins w:id="79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ཅི་ལ་ཡང་ཆགས་པ་མེད་དོ་ཞེས་སྨྲས་པ་སྟེ། བཅོམ་ལྡན་འདས་ཀྱིས་གསུངས་པ་དང</w:t>
      </w:r>
      <w:ins w:id="79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9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མཐུན་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ནམ་མི་མཐུན་ཆོས་དང་མཐུན་པར་སྨྲ་བ་ལགས་སམ་མ་ལགས་ཞེས་ཞུས་པ་སྟེ། ཆོས་ཀྱི་གཉེར་བའི་ཆོས་ཉིད་ཅེས་བྱ་བ་ལ། ཆོས་ནི་མྱ་ངན་ལས་འདས་པའི་ཆོས་ལ་བྱ། གཉེར་བའི་ཆོས་ནི་མྱ་ངན་ལས་འདས་པའི་ཆོས་དེ་སྒྲུབ་པ་འཕགས་པའི་ལམ་ལ་བྱ་སྟེ། དེ་མཐུན་པར་བདག་གིས་སྨྲས་པ་ལགས་སམ་མ་ལགས་ཞེས་ཞུས་པའོ། །བཅོམ་ལྡན་འདས་ཀྱིས་བཀའ་སྩལ་པ་ཞེས་བྱ་བ་ནས་གཉེར་བའི་ཆོས་ཉིད་ལུང་སྟོན་པར་འགྱུར་རོ་ཞེས་བྱ་བའི་བར་གྱིས་ནི།</w:t>
      </w:r>
      <w:ins w:id="79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གོང་དུ་བརྒྱ་བྱིན་གྱིས་སྨྲས་པ་བཅོམ་ལྡན་འདས་ཀྱིས་གསུངས་པ་དང་ཡང་མཐུན་ལ། ཆོས་ཉིད་དང་ཡང་མི་འགལ་བ་ཡིན་ནོ་ཞེས་བཀའ་</w:t>
      </w:r>
      <w:ins w:id="79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9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།བརྒྱ་བྱིན་</w:t>
      </w:r>
      <w:ins w:id="79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9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་གསོལ་པ། བཅོམ་ལྡན་འདས་གནས་བརྟན་རབ་འབྱོར་འདིས་ཅི་དང་ཅི་སྤོབས་པ་དེ་དག་ཐམས་ཅད་སྟོང་པ་ཉིད་ལས་བརྩམས་ཤིང་སྤོབས་ཞེས་བྱ་བ་ནས་རྣམ་པ་ཐམས་ཅད་མཁྱེན་པ་ཉིད་ལས་བརྩམས་ཤིང་སྤོབས་པ་ངོ་མཚར་ཆེའོ་ཞེས་བྱ་བའི་བར་གྱིས་ནི། རབ་འབྱོར་ཉན་ཐོས་ཡིན་ལ། བྱང་ཆུབ་སེམས་དཔའི་སྤྱོད་པ་ཟབ་ཅིང་རྒྱ་ཆེ་བ་རྣམས་ཤེས་ནས་སྤོབས་པ་ཆེན་པོ་གཞན་ལ་ཡང་སྟོན་པ་ངོ་མཚར་ཆེའོ་ཞེས་རབ་འབྱོར་ལ་བསྟོད་པ་བསྟན་པའོ། །བཅོམ་ལྡན་འདས་ཀྱིས་བཀའ་</w:t>
      </w:r>
      <w:ins w:id="79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79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ཀཽ་ཤི་ཀ་གནས་བརྟན་རབ་འབྱོར་སྟོང་པ་ཉིད་ལ་རྣམ་པར་སྤྱོད་པས་ཞེས་བྱ་བ་ནས་དཔེ་བྱད་རྣམས་ཀྱང་མི་དམིགས་ན།</w:t>
      </w:r>
      <w:ins w:id="79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གང་གི་ལུས་ལ་དཔེ་བྱད་ཡོད་པར་འགྱུར་བ་ལྟ་ཅི་སྨོས་ཞེས་བྱ་བའི་བར་གྱིས་ནི།</w:t>
      </w:r>
      <w:ins w:id="79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ནས་བརྟན་རབ་འབྱོར་དེ་ལྟར་བྱང་ཆུབ་སེམས་དཔའི་སྤྱོད་པ་ཟབ་ཅིང་རྒྱ་ཆེན་པོ་ལ་སྤྱོད་པས་སྤྱད་པར་བྱ་བའི་ཕ་རོལ་ཏུ་ཕྱིན་པ་དྲུག་ལ་སོགས་པ་རྣམ་པར་བྱང་བའི་ཆོས་</w:t>
      </w:r>
      <w:ins w:id="79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ཐམས་ཅད་དང</w:t>
      </w:r>
      <w:ins w:id="79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9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དེ་ལ་སྤྱོད་པའི་གང་ཟག་གཉི་ག་ཡང་མི་དམིགས་པས</w:t>
      </w:r>
      <w:del w:id="79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གནས་བརྟན་རབ་འབྱོར་ཕ་རོལ་ཏུ་ཕྱིན་པ་དྲུག་ལ་སོགས་པ་རྣམ་པར་བྱང་བའི་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ཆོས་རྣམས་ལ་དེ་ལྟར་སྤོབས་སོ་ཞེས་བསྟན་པའོ། །དེ་ཅིའི་ཕྱིར་ཞེ་ན།</w:t>
      </w:r>
      <w:ins w:id="79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ཀཽ་ཤི་ཀ་གནས་བརྟན་རབ་འབྱོར་ནི་ཆོས་ཐམས་ཅད་དབེན་པ་ལ་རྣམ་པར་སྤྱོད་པ་སྟེ་ཞེས་བྱ་བ་ནས་གྲངས་དང་ཚ་དང་བགྲང་བ་དང</w:t>
      </w:r>
      <w:ins w:id="79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9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དཔེ་དང་རྒྱུར་ཡང་མི་བཟོད་དོ་ཞེས་བྱ་བའི་བར་གྱིས་ནི། གནས་བརྟན་རབ་འབྱོར་དེ་ལྟར་ཟབ་ཅིང་རྒྱ་ཆེ་བའི་སྤྱོད་པ་དང་ལྡན་ཡང</w:t>
      </w:r>
      <w:ins w:id="79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9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བྱང་ཆུབ་སེམས་དཔའ་ཤེས་རབ་ཀྱི་ཕ་རོལ་ཏུ་ཕྱིན་པ་ལ་སྤྱོད་པ་བརྒྱའི་ཆར་ཡང་ཉེ་བར་མི་འགྲོ་བ་ལ་སོགས་པས། བྱང་ཆུབ་སེམས་དཔའི་སྤྱོད་པ་ཁྱད་པར་དུ་འཕགས་པ་བསྟན་པའོ། །དེ་ཅིའི་ཕྱིར་ཞེ་ན</w:t>
      </w:r>
      <w:del w:id="79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དེ་བཞིན་གཤེགས་པའི་རྣམ་པར་སྤྱོད་པ་མ་རྟོགས་པར་ཞེས་བྱ་བ་ནས།</w:t>
      </w:r>
      <w:ins w:id="79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ག་ཆགས་ཀྱི་མཚམས་སྦྱོར་བའི་ཉོན་མོངས་པ་ཐམས་ཅད་སྤངས་པའི་དེ་བཞིན་གཤེགས་པ་དགྲ་བཅོམ་པ་ཡང་དག་པར་རྫོགས་པའི་སངས་རྒྱས་སུ་འགྱུར་རོ་ཞེས་བྱ་བའི་བར་གྱིས་ནི། བྱང་ཆུབ་སེམས་དཔའ་ཤེས་རབ་ཀྱི་ཕ་རོལ་ཏུ་ཕྱིན་པ་ལ་སྤྱོད་པ། ཉན་ཐོས་དང་རང་སངས་རྒྱས་ཀྱི་སྤྱོད་པ་ལས་ཁྱད་པར་དུ་འཕགས་པའི་གཏན་ཚིགས་བསྟན་པ་སྟེ། བྱང་ཆུབ་སེམས་དཔའ་ཇི་ལྟར་ཤེས་རབ་ཀྱི་ཕ་རོལ་ཏུ་ཕྱིན་པ་ལ་སྤྱོད་པ་དེ་ལྟར་རབ་འབྱོར་གྱིས་ཕུན་སུམ་ཚོགས་པར་མི་ནུས་པ་དང</w:t>
      </w:r>
      <w:ins w:id="79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9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བྱང་ཆུབ་སེམས་དཔའ་སྨོན་ལམ་ཁྱད་པར་ཅན་གྱིས་འཕགས་པས།</w:t>
      </w:r>
      <w:ins w:id="79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ཉན་ཐོས་དང</w:t>
      </w:r>
      <w:ins w:id="79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9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རང་སངས་རྒྱས་ཀྱི་སྤྱོད་པས་ཁྱད་པར་དུ་མི་འཁོར་རོ་ཞེས་བྱ་བའི་དོན་ཏོ། །དེ་ནས་འཁོར་དེའི་ནང་ནས་སུམ་ཅུ་རྩ་གསུམ་གྱི་ལྷ་རྣམས་ཞེས་བྱ་བ་ནས། བཅོམ་ལྡན་འདས་དགེ་བའི་རྩ་བ་འདིས། ཉན་ཐོས་དང་རང་སངས་རྒྱས་ཐམས་ཅད་ཀྱི་སྤྱོད་ཡུལ་མ་ལགས་པའི་རྣམ་པར་སྤྱོད་པ་དམ་པས།</w:t>
      </w:r>
      <w:ins w:id="79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བདག་ཅག་རྣམ་པར་སྤྱོད་པར་གྱུར་ཅིག་ཅེས་སྨྲས་པ་དང་ཞེས་བྱ་བའི་བར་གྱིས་ནི།</w:t>
      </w:r>
      <w:ins w:id="79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དེ་ལྟར་བཅོམ་ལྡན་འདས་ཀྱིས་ཤེས་རབ་ཀྱི་ཕ་རོལ་ཏུ་ཕྱིན་པ་ལ་སྤྱོད་པའི་བྱང་ཆུབ་སེམས་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དཔའ་ཉན་ཐོས་དང་རང་སངས་རྒྱས་ཀྱི་སྤྱོད་པ་ལས་ཁྱད་པར་དུ་འཕགས་པ་སུམ་ཅུ་རྩ་གསུམ་གྱི་ལྷ་རྣམས་དང</w:t>
      </w:r>
      <w:ins w:id="79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9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དགེ་སློང་བརྒྱ་དྲུག་ཅུ་འཁོར་དེའི་ནང་ན་འཁོད་པས་ཐོས་ནས་ལྷ་རྣམས་ཀྱིས་ནི་མཆོད་པ་ཆེན་པོ་བྱས། དགེ་སློང་རྣམས་ཀྱིས་ཀྱང་མཆོད་པ་ཆེན་པོ་བྱས་ནས། དགེ་སློང་རྣམས་ཀྱིས་ཉན་ཐོས་དང་རང་སངས་རྒྱས་ཀྱི་སྤྱོད་པ་ལས་ཁྱད་པར་དུ་འཕགས་པ་ཤེས་རབ་ཀྱི་ཕ་རོལ་ཏུ་ཕྱིན་པའི་སྤྱོད་པ་དམ་པ་ལ་སྤྱོད་པར་གྱུར་ཅིག་ཅེས་སྨོན་ལམ་བཏབ་པ་དང་ལུང་བསྟན་པ་བཤད་པའོ། །དེ་ནས་བཅོམ་ལྡན་འདས་ཀྱིས་བདག་གི་བསམ་པ་ཐུགས་སུ་ཆུད་དེ་ཞེས་བྱ་བ་ནས་བྱང་ཆུབ་སེམས་དཔའ་སེམས་དཔའ་ཆེན་པོ་དེ་བཞིན་གཤེགས་པའི་རྣམ་པར་སྤྱོད་པར་འདོད་པས། ཤེས་རབ་ཀྱི་ཕ་རོལ་ཏུ་ཕྱིན་པ་ལ་སྤྱད་པར་བྱའོ་ཞེས་བྱ་བའི་བར་</w:t>
      </w:r>
      <w:ins w:id="79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9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དགེ་</w:t>
      </w:r>
      <w:ins w:id="79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སྟོང</w:t>
        </w:r>
      </w:ins>
      <w:del w:id="79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སློང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་བརྒྱ་དྲུག་ཅུ་པོ་ཤེས་རབ་ཀྱི་ཕ་རོལ་ཏུ་ཕྱིན་པ་ལ་སྤྱོད་པ་ལ་དད་པ་སྐྱེས་ནས། སྨོན་ལམ་བཏབ་པ་ཡང་འདི་ལྟར་ལུང་བསྟན་པ་དང་སྦྱར་ན། ཤེས་རབ་ཀྱི་ཕ་རོལ་ཏུ་ཕྱིན་པ་ལ་སྤྱོད་པ་ནི་དེ་ལྟར་མཐུ་ཆེ་ཞིང་བསམ་པ་ཡོངས་སུ་རྫོགས་པར་འགྱུར་བས་དེ་ལ་སྤྱད་པར་བྱའོ་ཞེས་བསྟན་པའོ། །དགའ་བོ་རིགས་ཀྱི་བུའམ་རིགས་ཀྱི་བུ་མོ་གང་ཤེས་རབ་ཀྱི་</w:t>
      </w:r>
      <w:del w:id="79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ཞེས་བྱ་བ་ནས། དགའ་བོ་རིགས་ཀྱི་བུའམ་རིགས་ཀྱི་བུ་མོ་དེ་ནི། སྔོན་</w:t>
      </w:r>
      <w:ins w:id="79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79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་རྒྱལ་བ་ལ་བྱ་བ་བྱས་པ་དགེ་བའི་རྩ་བ་བསྐྱེད་པ། དགེ་བའི་གཤེས་གཉེན་གྱིས་ཡོངས་སུ་གཟུང་བར་རིག་པར་བྱའོ་ཞེས་བྱ་བའི་བར་གྱིས་ནི།</w:t>
      </w:r>
      <w:ins w:id="79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ཚེ་རབས་སྔ་མ་ལ་ཤེས་རབ་ཀྱི་ཕ་རོལ་ཏུ་ཕྱིན་པ་ལ་སྤྱད་ཅིང་དགེ་བའི་རྩ་བ་རྣམ་པ་སྣ་ཚོགས་སྤྱད་པ་ལས། ཤེས་རབ་ཀྱི་ཕ་རོལ་ཏུ་ཕྱིན་པ་འདི་ལ་སྤྱོད་པར་འགྱུར་གྱི། གཞན་གྱིས་དེ་ལྟར་མི་འགྱུར་རོ་ཞེས་བསྟན་པའོ། །དགའ་བོ་རིགས་ཀྱི་བུའམ་རིགས་ཀྱི་བུ་མོ་ལ་ལ་དེ་བཞིན་གཤེགས་པ་དགྲ་བཅོམ་པ་ཡང་དག་པར་རྫོགས་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པའི་སངས་རྒྱས་རྣམས་ལས་དགེ་བའི་རྩ་བ་བསྐྱེད་པ་ལྟ་ཡང་མི་སླུ་སྟེ། ཉན་ཐོས་སམ་རང་སངས་རྒྱས་སུ་འགྱུར་མོད་ཀྱི་ཞེས་བྱ་བ་ནས་རྣམ་པ་ཐམས་ཅད་མཁྱེན་པ་ཉིད་ལ་སྤྱོད་པས་ཤིན་ཏུ་རྟོགས་པར་བྱའོ་ཞེས་བྱ་བའི་བར་གྱིས་ནི། དགེ་བའི་རྩ་བ་གང་སྐྱེད་ཀྱང་ཐེག་པ་གསུམ་</w:t>
      </w:r>
      <w:ins w:id="79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79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་འབྲས་བུ་ཐོབ་པ་ལྟར་གདོན་མི་ཟ་བར་འགྱུར་མོད་ཀྱི། འོན་ཀྱང་ཆོས་རྣམས་ཀྱི་རང་བཞིན་ཤིན་ཏུ་རྟོགས་པར་བྱ་སྟེ། བླ་ན་མེད་པ་ཡང་དག་པར་རྫོགས་པའི་བྱང་ཆུབ་ཐོབ་</w:t>
      </w:r>
      <w:ins w:id="79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པར་བྱ་བའི་བར་མ་དོར་ཉན་ཐོས་དང་རང་སངས་རྒྱས་ཀྱི་སར་</w:t>
      </w:r>
      <w:ins w:id="79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79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ལྷུང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་བར་མི་བྱའོ་ཞེས་བསྟན་པའོ། །དོན་དེ་ཉིད་གསལ་བར་བཤད་པའི་ཕྱིར་ཤིན་ཏུ་རྟོགས་པའི་བྱང་ཆུབ་སེམས་དཔའ་སེམས་དཔའ་ཆེན་པོ་སྦྱིན་པའི་ཕ་རོལ་ཏུ་ཕྱིན་པ་ལ་སྤྱོད་པ་དང་ཞེས་བྱ་བ་ནས་རྣམ་པ་ཐམས་ཅད་མཁྱེན་པ་ཉིད་ལ་སྤྱོད་པ་ནི་ཉན་ཐོས་དང་རང་སངས་རྒྱས་སུ་མི་འགྱུར་རོ་ཞེས་བྱ་བའི་བར་གྱིས་བསྟན་ཏོ། །དགའ་བོ་དེ་བས་ན་ཤེས་རབ་ཀྱི་ཕ་རོལ་ཏུ་ཕྱིན་པ་ཟབ་མོ་འདི་ཁྱོད་ལ་གཏད་དེ་ཞེས་བྱ་བ་ནས་རྣམ་པ་ཐམས་ཅད་མཁྱེན་པ་ཉིད་དང་ཉེ་བར་</w:t>
      </w:r>
      <w:ins w:id="79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འགྱུར</w:t>
        </w:r>
      </w:ins>
      <w:del w:id="79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འབྱུར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་བ་ཡིན་ཞེས་བྱ་བའི་བར་གྱིས་ནི་ཤེས་རབ་ཀྱི་ཕ་རོལ་ཏུ་ཕྱིན་པ་མདོ་སྡེ་གཞན་ཐམས་ཅད་པས་མཆོག་ཡིན་པ་དང</w:t>
      </w:r>
      <w:ins w:id="79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79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གཤེགས་པ་ཉིད་དང་འདྲ་བ་ལ་སོགས་པའི་ཡོན་ཏན་སྨོས་ནས་ཉམས་པར་མི་འགྱུར་བར་བྱ་བའི་ཕྱིར་གཏད་ཅིང་གཏམས་པ་བསྟན་པའོ། །དེ་ཅིའི་ཕྱིར་ཞེ་ན། དགའ་བོ་ཤེས་རབ་ཀྱི་ཕ་རོལ་ཏུ་ཕྱིན་པ་ལས་བྱུང་བ་ནི་སངས་རྒྱས་བཅོམ་ལྡན་འདས་རྣམས་ཀྱི་བླ་ན་མེད་པ་ཡང་དག་པར་རྫོགས་པའི་བྱང་ཆུབ་སྟེ་ཞེས་བྱ་བ་ནས། དགའ་བོ་དེ་བས་ན་བླ་ན་མེད་པ་ཡང་དག་པར་རྫོགས་པའི་བྱང་ཆུབ་ཏུ་མངོན་པར་རྫོགས་པར་འཚང་རྒྱ་བར་འདོད་པ་དང</w:t>
      </w:r>
      <w:ins w:id="79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9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ཕ་རོལ་ཏུ་ཕྱིན་པ་དྲུག་ལ་</w:t>
      </w:r>
      <w:ins w:id="79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</w:t>
        </w:r>
      </w:ins>
      <w:del w:id="79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བབེེབ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་པར་འདོད་པའི་བྱང་ཆུབ་སེམས་དཔའ་སེམས་དཔའ་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ཆེན་པོས་ཤེས་རབ་ཀྱི་ཕ་རོལ་ཏུ་ཕྱིན་པ་ཟབ་མོ་འདི་ལ་བསླབ་པར་བྱའོ་ཞེས་བྱ་བའི་བར་</w:t>
      </w:r>
      <w:ins w:id="79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79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ཤེས་རབ་ཀྱི་ཕ་རོལ་ཏུ་ཕྱིན་པ་ལ་བསླབ་པ་དང</w:t>
      </w:r>
      <w:ins w:id="79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9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མཆོད་ཅིང་རིམ་གྲོ་བྱ་བ་དང</w:t>
      </w:r>
      <w:ins w:id="79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79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ཡོངས་སུ་མི་གཏོང་བའི་གཏན་ཚིགས་བསྟན་པ་སྟེ།</w:t>
      </w:r>
      <w:ins w:id="80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འདས་པ་དང་མ་བྱོན་པ་དང</w:t>
      </w:r>
      <w:ins w:id="80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0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་ལྟར་བྱུང་བའི་སངས་རྒྱས་བཅོམ་ལྡན་འདས་ཕྱོགས་བཅུ་ན་བཞུགས་པ་རྣམས་ཀྱི་བྱང་ཆུབ་ཀྱང་ཤེས་རབ་ཀྱི་ཕ་རོལ་ཏུ་ཕྱིན་པ་འདི་ལས་བྱུང་བའི་ཕྱིར་ཤེས་རབ་ཀྱི་ཕ་རོལ་ཏུ་ཕྱིན་པ་འདི་ལ་</w:t>
      </w:r>
      <w:ins w:id="80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</w:t>
        </w:r>
      </w:ins>
      <w:del w:id="80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བབེེབ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་ཅིང་ཡོངས་སུ་གཏང་བར་མི་བྱའོ་ཞེས་བསྟན་པའོ། །དེ་ཅིའི་ཕྱིར་ཞེ་ན། དགའ་བོ་འདི་ལྟ་སྟེ་ཤེས་རབ་ཀྱི་ཕ་རོལ་ཏུ་ཕྱིན་པ་ནི་བྱང་ཆུབ་སེམས་དཔའ་སེམས་དཔའ་ཆེན་པོ་རྣམས་ཀྱི་མ་སྟེ་སྐྱེད་པར་བྱེད་པའོ་ཞེས་བྱ་བ་ནི་ཤེས་རབ་ཀྱི་ཕ་རོལ་ཏུ་ཕྱིན་པ་ཟབ་མོ་འདི་ལ་བསླབ་པར་བྱ་བའི་གཏན་ཚིགས་བསྟན་པ་སྟེ། སངས་རྒྱས་དང་བྱང་ཆུབ་སེམས་དཔའ་རྣམས་ཀྱིས་</w:t>
      </w:r>
      <w:del w:id="80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སོ་སོའི་ས་བརྙེས་པ་ཡང</w:t>
      </w:r>
      <w:ins w:id="80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0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འདི་ལ་བརྟེན་ཏེ་བརྙེས་ཤིང་འདིའི་རྒྱུས་བླ་ན་མེད་པའི་བྱང་ཆུབ་བརྙེས་པའི་ཕྱིར་འདི་ལ་བསླབ་པར་བྱའོ་ཞེས་བསྟན་པའོ། །དགའ་བོ་བྱང་ཆུབ་སེམས་དཔའ་སེམས་དཔའ་ཆེན་པོ་གང་ཕ་རོལ་ཏུ་ཕྱིན་པ་དྲུག་ལ་སློབ་པ་དེ་དག་ཐམས་ཅད་ནི་བླ་ན་མེད་པ་ཡང་དག་པར་རྫོགས་པའི་བྱང་ཆུབ་ཏུ་འབྱུང་བར་འགྱུར་ཏེ། དགའ་བོ་དེ་བས་ན་ཁྱོད་ལ་ཕ་རོལ་ཏུ་ཕྱིན་པ་དྲུག་པོ་འདི་དག་ཡང་དང་ཡང་དུ་ཡོངས་སུ་གཏད་དོ། །རྗེས་སུ་གཏད་དོ་ཞེས་བྱ་བའི་བར་གྱིས་ནི་གོང་དུ་བཤད་པའི་དོན་དེ་ཉིད་གསལ་བར་བྱ་བའི་ཕྱིར་བསྟན་པ་སྟེ། དེ་ལྟར་ཤེས་རབ་ཀྱི་ཕ་རོལ་ཏུ་ཕྱིན་པ་འདི་བྱང་ཆུབ་སེམས་དཔའ་རྣམས་སྐྱེད་པར་བྱེད་པ་ཡིན་པས། མི་བསླབ་ཏུ་མི་རུང་གི་ཉམས་པར་མི་འགྱུར་བར་ཡུན་རིང་དུ་གནས་ཤིང</w:t>
      </w:r>
      <w:ins w:id="80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0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རྒྱ་ཆེར་སྤེལ་བའི་ཕྱིར་ཁྱོད་ལ་གཏད་དོ་ཞེས་བསྟན་པའོ། །དེ་ཅིའི་ཕྱིར་ཞེ་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ན། དགའ་བོ་དེ་བཞིན་གཤེགས་པ་དགྲ་བཅོམ་པ་ཡང་དག་པར་</w:t>
      </w:r>
      <w:ins w:id="80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རྫོགས</w:t>
        </w:r>
      </w:ins>
      <w:del w:id="80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སྒོགས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་པའི་སངས་རྒྱས་རྣམས་ཀྱི་ཆོས་ཀྱི་མཛོད་དོ་ཞེས་བྱ་བ་ནས་ཡོངས་སུ་མྱ་ངན་ལས་འདའོ། །ཡོངས་སུ་མྱ་ངན་ལས་འདའ་བར་འགྱུར་རོ་ཞེས་བྱ་བའི་བར་གྱིས་ནི། ཤེས་རབ་ཀྱི་ཕ་རོལ་ཏུ་ཕྱིན་པ་འདི་ལ་བརྟེན་ནས་དུས་གསུམ་གྱི་སངས་རྒྱས་བཅོམ་ལྡན་འདས་རྣམས་དང</w:t>
      </w:r>
      <w:ins w:id="80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0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དེ་དག་གི་འཁོར་ཉན་ཐོས་རྣམས་དང་ཤེས་རབ་ཀྱི་ཕ་རོལ་ཏུ་ཕྱིན་པ་འདིའི་རྒྱུས་སོ་སོའི་གོ་འཕང་ཐོབ་ཅིང</w:t>
      </w:r>
      <w:ins w:id="80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0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འདི་ལ་བརྟེན་ཏེ་ཆོས་སྟོན་ཏོ་ཞེས་བཤད་པའོ། །དགའ་བོ་གལ་ཏེ་ཁྱོད་ཀྱིས་གང་ཟག་ཉན་ཐོས་ཀྱི་ཐེག་པ་པ་རྣམས་ལ། ཉན་ཐོས་ཀྱི་ས་ལས་བརྩམས་ཏེ་ཞེས་བྱ་བ་ནས། ཉན་ཐོས་ཀྱི་བྱ་བ་བྱས་པར་འགྱུར་རོ་ཞེས་བྱ་བའི་བར་གྱིས་ནི།</w:t>
      </w:r>
      <w:ins w:id="80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ཐེག་པ་ཆུང་ངུའི་ཆོས་བསྟན་པས་སྟོང་གསུམ་གྱི་སྟོང་ཆེན་པོའི་འཇིག་རྟེན་གྱི་ཁམས་ཀྱི་སེམས་ཅན་ཐམས་ཅད་དགྲ་བཅོམ་པར་གྱུར་པར་བྱས་པ་</w:t>
      </w:r>
      <w:ins w:id="80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པས།</w:t>
        </w:r>
      </w:ins>
      <w:del w:id="80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བྱང་ཆུབ་སེམས་དཔའ་ལ་ཤེས་རབ་ཀྱི་ཕ་རོལ་ཏུ་ཕྱིན་པ་ཟབ་མོ་འདི་ཚིག་འགའ་ཙམ་</w:t>
      </w:r>
      <w:ins w:id="80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ཞིང</w:t>
        </w:r>
      </w:ins>
      <w:del w:id="80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ཞིག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་བསྟན་པ་ཕན་ཡོན་ཆེ་བ་བསྟན་པའོ། །དགའ་བོ་དེ་ཇི་སྙམ་དུ་སེམས་ཆོས་བསྟན་པ་སྔ་མ་དེས་ཞེས་བྱ་བ་ནས། དེས་ཉན་ཐོས་དང་རང་སངས་རྒྱས་ཀྱི་ཐེག་པ་པའི་རིགས་ཀྱི་བུ་དང</w:t>
      </w:r>
      <w:ins w:id="80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0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རིགས་ཀྱི་བུ་མོ་ཐམས</w:t>
      </w:r>
      <w:ins w:id="80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ཅད་ཀྱི་དགེ་བའི་རྩ་བ་ཟིལ་གྱིས་ནོན་པར་འགྱུར་ཏེ་ཞེས་བྱ་བའི་བར་གྱིས་ནི་སྟོང་གསུམ་གྱི་སྟོང་ཆེན་པོའི་འཇིག་རྟེན་གྱི་ཁམས་ཀྱི་སེམས་ཅན་ཐམས་ཅད་དུས་གཅིག་ཏུ་དགྲ་བཅོམ་པར་གྱུར་ཏེ། སྦྱིན་པ་བྱིན་པ་དང</w:t>
      </w:r>
      <w:ins w:id="80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0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ཚུལ་ཁྲིམས་བསྲུངས་པ་དང</w:t>
      </w:r>
      <w:ins w:id="80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0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བསྒོམ་པ་བྱས་པའི་བསོད་ནམས་པས། ཤེས་རབ་ཀྱི་ཕ་རོལ་ཏུ་ཕྱིན་པ་འདི་ཆུང་ངུ་ན་ཉི་མ་འགའ</w:t>
      </w:r>
      <w:del w:id="80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་འ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མ་ཉི་མ་ཕྱེད་དམ། སྔ་དྲོ་འགའ</w:t>
      </w:r>
      <w:del w:id="80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་འ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མ་ཆུ་ཚོད་འགའ</w:t>
      </w:r>
      <w:ins w:id="80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མ། </w:t>
        </w:r>
      </w:ins>
      <w:del w:id="80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་འམ།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སྐད་ཅིག་གམ་ཡུད་ཙམ་མམ། ཐང་ཅིག་ཙམ་</w:t>
      </w:r>
      <w:del w:id="80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བཤད་པ་བསོད་ནམས་ཆེ་བ་བསྟན་པའོ། །དེ་ཅིའི་ཕྱིར་ཞེ་ན། འདི་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ྟར་དེ་ནི་བདག་ཀྱང་བླ་ན་མེད་པ་ཡང་དག་པར་རྫོགས་པའི་བྱང་ཆུབ་ཏུ་མངོན་པར་རྫོགས་པར་འཚང་རྒྱ་བར་འདོད་ལ་ཞེས་བྱ་བ་ནས། བླ་ན་མེད་པ་ཡང་དག་པར་རྫོགས་པའི་བྱང་ཆུབ་ལས་ཡོངས་སུ་ཉམས་པའི་གནས་མེད་དེ་དེ་ནི་གནས་མ་ཡིན་ནོ་ཞེས་བྱ་བའི་བར་གྱིས་ནི།</w:t>
      </w:r>
      <w:ins w:id="80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ཤེས་རབ་ཀྱི་ཕ་རོལ་ཏུ་ཕྱིན་པ་འདི་བཤད་པ་བསོད་ནམས་ཆེ་བའི་གཏན་ཚིགས་བསྟན་པ་སྟེ། ཤེས་རབ་ཀྱི་ཕ་རོལ་ཏུ་ཕྱིན་པ་འཆད་པ་ནི་བདག་དང</w:t>
      </w:r>
      <w:ins w:id="80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80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གཞན་གྱི་དོན་ཕུན་སུམ་ཚོགས་པ་བྱེད་ལ། བླ་ན་མེད་པ་ཡང་དག་པར་རྫོགས་པའི་བྱང་ཆུབ་ལས་ཉམས་པར་འགྱུར་བ་མི་སྲིད་དོ་ཞེས་བསྟན་པའོ། །ཤེས་རབ་ཀྱི་ཕ་རོལ་ཏུ་ཕྱིན་པ་འདི་བཤད་པའི་ཚེ་ཞེས་བྱ་བ་ནས་དགའ་བོ་ཆོས་ཐམས་ཅད་ནི་ཤེས་པ་མེད་པ། མཐོང་བ་མེད་པ། བྱ་བ་ལ་མཐུ་མེད་པ་ཤ་སྟག་སྟེ་ཞེས་བྱ་བའི་བར་གྱིས་ནི། ཆོས་ཐམས་ཅད་ལ་དངོས་པོ་ཡོད་པར་མི་ལྟ་བ་བསྟན་པའི་ཕྱིར། རྫུ་འཕྲུལ་མཛད་པ་ཕྱིས་བལྟར་མེད་པའི་དཔེས་ཆོས་ཐམས་ཅད་ཀྱང་དངོས་པོ་བལྟར་མེད་དོ་ཞེས་བསྟན་པའོ། །དེ་ཅིའི་ཕྱིར་ཞེ་ན། དགའ་བོ་ཆོས་ཐམས་ཅད་ནི་ནམ་མཁའ་ལྟར་བྱེད་པ་མེད་པས་བྱེད་པ་མེད་ཅིང་འཛིན་པ་མེད་པའོ་ཞེས་བྱ་བ་ནས་སྙིང་པོ་མེད་པའི་ཕྱིར་ཚོར་བ་མེད་པའོ་ཞེས་བྱ་བའི་བར་གྱིས་ནི་དངོས་པོ་མེད་ཅིང་བྱེད་པ་མེད་པ་དཔེ་དང་བཅས་པར་བསྟན་པའོ། །དཔེར་ན་ནམ་མཁའ་དང་སྒྱུ་མའི་སྐྱེས་བུ་དངོས་པོ་མེད་ཅིང་སེམས་མེད་པས་ཅི་ཡང་མི་བྱེད་པ་བཞིན་ནོ་ཞེས་བསྟན་པའོ། །རྣམ་པར་སྒྲུབ་པས་སོ་སོར་གནས་པའི་མཚན་ཉིད་</w:t>
      </w:r>
      <w:ins w:id="80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དེ</w:t>
        </w:r>
      </w:ins>
      <w:del w:id="80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་ཞེས་བྱ་བ་ནི། དོན་དམ་པར་དེ་ལྟར་དངོས་པོ་མེད་པས་བྱེད་པ་པོ་མེད་ཀྱི། ཀུན་རྫོབ་ཏུ་སྣང་བ་ནི་རྒྱུ་དང་རྐྱེན་གྱིས་བསྒྲུབ་པ་ལ་བརྟེན་པ་ཙམ་དུ་ཟད་དོ་ཞེས་བྱ་བའི་དོན་ཏོ། །དེ་ལྟར་སྤྱོད་པའི་བྱང་ཆུབ་སེམས་དཔའ་སེམས་དཔའ་ཆེན་པོ་ནི་ཤེས་རབ་ཀྱི་ཕ་རོལ་ཏུ་ཕྱིན་པ་ལ་སྤྱོད་པ་སྟ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ཞེས་བྱ་བ་ནས།</w:t>
      </w:r>
      <w:ins w:id="80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སངས་རྒྱས་ཀྱིས་གནང་བ་</w:t>
      </w:r>
      <w:del w:id="80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སངས་རྒྱས་ཀྱིས་</w:t>
      </w:r>
      <w:del w:id="80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སྤྱོ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བསྔགས་པ་སྟེ་ཞེས་བྱ་བའི་བར་གྱིས་ནི། དེ་ལྟར་ཆོས་ཐམས་ཅད་དངོས་པོ་མེད་པར་རྟོགས་ན་ཤེས་རབ་ཀྱི་ཕ་རོལ་ཏུ་ཕྱིན་པ་ལ་སྤྱོད་ཅིང་སློབ་པ་ནི། དམིགས་པ་ཅན་</w:t>
      </w:r>
      <w:ins w:id="80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0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་སྤྱོད་པ་ཐམས་ཅད་པས་ཁྱད་པར་དུ་འཕགས་པ་ཡིན་ནོ་ཞེས་བསྟན་པའོ། །དེ་ལ་གནས་ཤིང་དེ་བཞིན་གཤེགས་པ་དགྲ་བཅོམ་པ་ཡང་དག་པར་རྫོགས་པའི་སངས་རྒྱས་རྣམས་སྟོང་གསུམ་གྱི་སྟོང</w:t>
      </w:r>
      <w:ins w:id="80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་པ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་ཆེན་པོའི་འཇིག་རྟེན་གྱི་ཁམས་འདི་ཕྱག་གཡས་པས་གྱེན་དུ་བཏེག་ཅིང་ཞེས་བྱ་བ་ནས་མཉམ་པ་མེད་པ་ཞེས་བྱའོ། །མི་མཉམ་པ་དང་མཉམ་པ་ཞེས་བྱ</w:t>
      </w:r>
      <w:del w:id="80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འོ་ཞེས་བྱ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་བའི་བར་</w:t>
      </w:r>
      <w:ins w:id="80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0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དེ་ལྟར་ཤེས་རབ་ཀྱི་ཕ་རོལ་ཏུ་ཕྱིན་པ་ལ་སྤྱོད་པའི་མཐུ་དང་ཡོན་ཏན་ཆེ་བ་བསྟན་པའོ། །དགའ་བོ་གང་ཤེས་རབ་ཀྱི་ཕ་རོལ་ཏུ་ཕྱིན་པ་ལ་སྤྱོད་པའི་ཚད་གཟུང་བའམ། མཐའ་བཙལ་བར་འདོད་པ་ནི་ནམ་མཁའ་ཚད་གཟུང་བ་དང</w:t>
      </w:r>
      <w:ins w:id="80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0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མཐའ་བཙལ་བར་འདོད་དུ་ཟད་དོ་ཞེས་བྱ་བ་ནས། དེ་ཅིའི་ཕྱིར་ཞེ་ན། དགའ་བོ་ཤེས་རབ་ཀྱི་ཕ་རོལ་ཏུ་ཕྱིན་པ་ཟད་པར་བྱ་བར་སེམས་པ་</w:t>
      </w:r>
      <w:del w:id="80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ནི་ནམ་མཁའ་ཟད་པར་བྱ་བར་སེམས་སུ་ཟད་དོ་ཞེས་བྱ་བའི་བར་གྱིས་ནི་ཤེས་རབ་ཀྱི་ཕ་རོལ་ཏུ་ཕྱིན་པ་དེ་ལྟར་ཡོན་ཏན་ཆེན་པོ་དང་ལྡན་པས།</w:t>
      </w:r>
      <w:ins w:id="80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ཀུན་རྫོབ་ཏུ་ཡོན་ཏན་ཚད་མེད་ཅིང་ཟད་མི་ཤེས་པ་དང</w:t>
      </w:r>
      <w:ins w:id="80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0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ཟད་པར་མི་འགྱུར་བ་བསྟན་པའོ། །ཤེས་རབ་ཀྱི་ཕ་རོལ་ཏུ་ཕྱིན་པ་མ་ཟད་མི་ཟད་ཟད་པར་མི་འགྱུར་རོ་ཞེས་བྱ་བ་ནས། རྣམ་པ་ཐམས་ཅད་མཁྱེན་པ་ཉིད་ནི་མ་ཟད་མི་ཟད་ཟད་པར་མི་འགྱུར་རོ། །ཆོས་དེ་དག་ལ་ནི་སྐྱེ་བ་ཡང་མེད་ན། དེ་དག་ཟད་པར་འགྱུར་བ་ལྟ་ག་ལ་ཡོད་ཅེས་བྱ་བའི་བར་གྱིས་ནི། ཤེས་རབ་ཀྱི་ཕ་རོལ་ཏུ་ཕྱིན་པ་འབའ་ཞིག་དངོས་པོ་མེད་དེ། ཚད་གཟུང་དུ་མེད་ཅིང་མི་ཟད་པར་མ་ཟད་ཀྱི། བསམ་གཏན་གྱི་ཕ་རོལ་ཏུ་ཕྱིན་པ་ལ་སོགས་པ་རྣམ་པ་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ཐམས་ཅད་</w:t>
      </w:r>
      <w:ins w:id="80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0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མཁྱེད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་པ་ཉིད་ལ་ཐུག་གི་བར་གྱི་ཆོས་ཐམས་ཅད་ཀྱང་རང་བཞིན་དེ་དང་འདྲའོ་ཞེས་བསྟན་པའོ། །དེ་ནས་བཅོམ་ལྡན་འདས་ཀྱིས་ལྗགས་ཀྱི་</w:t>
      </w:r>
      <w:ins w:id="80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དབང་པོ་བཀྲམ་སྟེ་ཞེས་བྱ་བ་ནས། དགའ་བོ་ཁྱོད་ཀྱིས་ཤེས་རབ་ཀྱི་ཕ་རོལ་ཏུ་ཕྱིན་པའི་གཟུངས་གང་བཟུང་བས། ཆོས་ཐམས་ཅད་གཟུང་</w:t>
      </w:r>
      <w:del w:id="80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བར་འགྱུར་བའི་ཤེས་རབ་ཀྱི་ཕ་རོལ་</w:t>
      </w:r>
      <w:del w:id="80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ཏུ་ཕྱིན་པའི་གཟུངས་བསྟན་པ་འདི་ཡིན་ནོ་ཞེས་བྱ་བའི་བར་གྱིས་ནི། ཤེས་རབ་ཀྱི་ཕ་རོལ་ཏུ་ཕྱིན་པ་འདི་ཡོན་ཏན་མང་པོ་བཤད་པ། འཁོར་རྣམས་ཀྱིས་ཡིད་ཆེས་པར་བྱ་བའི་ཕྱིར། བཅོམ་ལྡན་འདས་ཤོ་བ</w:t>
      </w:r>
      <w:del w:id="80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་མི་གསུང</w:t>
      </w:r>
      <w:ins w:id="80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ས་པའི</w:t>
        </w:r>
      </w:ins>
      <w:del w:id="80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་རྟགས་སུ་ལྗགས་ཀྱི་དབང་པོ་བཀྲམ་སྟེ་བསྟན་</w:t>
      </w:r>
      <w:ins w:id="80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ནམ།</w:t>
        </w:r>
      </w:ins>
      <w:del w:id="80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ནས།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ངས་བསྟན་པ་བཞིན་དུ་ཡིད་ཆེས་པར་</w:t>
      </w:r>
      <w:ins w:id="80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0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་ལ་ཤེས་རབ་ཀྱི་ཕ་རོལ་ཏུ་ཕྱིན་པ་ཟབ་མོ་འདི་དགེ་སློང་དང</w:t>
      </w:r>
      <w:del w:id="80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དགེ་སློང་མ་དང</w:t>
      </w:r>
      <w:ins w:id="80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80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དགེ་བསྙེན་དང</w:t>
      </w:r>
      <w:ins w:id="80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0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དགེ་བསྙེན་མའི་འཁོར་བཞི་པོ་རྣམས་ལ་རྒྱ་ཆེར་སྟོན་ཅིག་ཅེས་བཀའ་སྩལ་པའོ། །འཕགས་པ་ཤེས་རབ་ཀྱི་ཕ་རོལ་ཏུ་ཕྱིན་པ་སྟོང་ཕྲག་བརྒྱ་པ་ལས་ལེའུ་ལྔ་བཅུ་པའོ།། །།དེ་ནས་ཚེ་དང་ལྡན་པ་རབ་འབྱོར་འདི་སྙམ་དུ་གྱུར་ཏེ་ཞེས་བྱ་བ་ནས།</w:t>
      </w:r>
      <w:ins w:id="80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བཅོམ་ལྡན་འདས་ཤེས་རབ་ཀྱི་ཕ་རོལ་ཏུ་ཕྱིན་པ་ནི་མི་</w:t>
      </w:r>
      <w:ins w:id="80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པས</w:t>
        </w:r>
      </w:ins>
      <w:del w:id="80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་པའོ་ཞེས་བྱ་བའི་བར་གྱིས་ནི། གོང་དུ་བཤད་པ་ལྟར་ན། བསྒྲུབ་པར་བྱ་བའི་བླ་ན་མེད་པའི་བྱང་ཆུབ་ཀྱང་ཟབ་ལ། སྒྲུབ་པར་བྱེད་པའི་ཤེས་རབ་ཀྱི་ཕ་རོལ་ཏུ་ཕྱིན་པ་ཡང་དེ་ལྟར་ཟབ་ན། དེ་དག་ཇི་ལྟར་བསྒྲུབ་པར་བྱ་བ་ཞུས་པ་སྟེ། བཅོམ་ལྡན་འདས་ཤེས་རབ་ཀྱི་ཕ་རོལ་ཏུ་ཕྱིན་པ་ནི་མི་</w:t>
      </w:r>
      <w:ins w:id="80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པས</w:t>
        </w:r>
      </w:ins>
      <w:del w:id="80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ོ་ཞེས་བྱ་བ་ནི་ཤེས་རབ་ཀྱི་ཕ་རོལ་ཏུ་ཕྱིན་པ་ཟབ་མོ་དངོས་པོ་མེད་པ་ཇི་ལྟར་བསྒྲུབ་པར་བྱ་བའི་ཐབས་ཞུ་བའི་གླེང་བསླང་བའི་ཕྱིར་སྨྲས་པའོ། །བཅོམ་ལྡན་འདས་ཀྱིས་བཀའ་</w:t>
      </w:r>
      <w:ins w:id="80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0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རབ་འབྱོར་ནམ་མཁའ་མི་ཟད་པའི་ཕྱིར། ཤེས་རབ་ཀྱི་ཕ་རོལ་ཏུ་ཕྱིན་པ་མི་ཟད་པའོ་ཞེས་བྱ་བ་ནི་ཤེས་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རབ་ཀྱི་ཕ་རོལ་ཏུ་ཕྱིན་པ་དོན་དམ་པར་དངོས་པོ་མེད་དེ།</w:t>
      </w:r>
      <w:ins w:id="80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ནམ་མཁའ་དང་འདྲ་བའི་ཕྱིར་མི་ཟད་པ་ཡིན་ནོ་ཞེས་བསྟན་པའོ། །གསོལ་པ་བཅོམ་ལྡན་འདས་ཤེས་རབ་ཀྱི་ཕ་རོལ་ཏུ་ཕྱིན་པ་མངོན་པར་བསྒྲུབ་པར་བྱའོ་ཞེས་བྱ་བ་ནས། ཤེས་རབ་ཀྱི་ཕ་རོལ་ཏུ་ཕྱིན་པ་ནམ་མཁའ་དང་འདྲ་སྟེ། དངོས་པོ་མེད་ན་ཇི་ལྟར་ཡོངས་སུ་རྫོགས་པར་བྱ་ཞེས་ཞུས་པའོ། །བཅོམ་ལྡན་འདས་ཀྱིས་བཀའ་</w:t>
      </w:r>
      <w:ins w:id="80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0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རབ་འབྱོར་གཟུགས་མི་ཟད་པས། ཤེས་རབ་ཀྱི་ཕ་རོལ་ཏུ་ཕྱིན་པ་མངོན་པར་བསྒྲུབ་པར་བྱའོ་ཞེས་བྱ་བ་ནས། རབ་འབྱོར་རྣམ་པ་ཐམས་ཅད་མཁྱེན་པ་ཉིད་མི་ཟད་པས། ཤེས་རབ་ཀྱི་ཕ་རོལ་ཏུ་ཕྱིན་པ་མངོན་པར་བསྒྲུབ་པར་བྱའོ་ཞེས་བྱ་བའི་བར་གྱིས་ནི་གཟུགས་ལ་སོགས་པའི་ཆོས་ཐམས་ཅད་དོན་དམ་པར་དངོས་པོ་མེད་དེ། མི་ཟད་པར་ཤེས་པ་ཉིད་ཤེས་རབ་ཀྱི་ཕ་རོལ་ཏུ་ཕྱིན་པ་རྣམ་པར་མི་རྟོག་པ་མངོན་པར་བསྒྲུབས་པ་ཡིན་ནོ་ཞེས་བསྟན་པའོ།</w:t>
      </w:r>
      <w:ins w:id="80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།རབ་འབྱོར་གཞན་ཡང་གཟུགས་ནམ་མཁའ་ལྟར་ཟད་མི་ཤེས་པས། བྱང་ཆུབ་སེམས་དཔའ་སེམས་དཔའ་ཆེན་པོས་ཤེས་རབ་ཀྱི་ཕ་རོལ་ཏུ་ཕྱིན་པ་མངོན་པར་བསྒྲུབ་པར་བྱའོ་ཞེས་བྱ་བ་ནས། རབ་འབྱོར་རྣམ་པ་ཐམས་ཅད་མཁྱེན་པ་ཉིད་ནམ་མཁའ་ལྟར་ཟད་མི་ཤེས་པས། བྱང་ཆུབ་སེམས་དཔའ་སེམས་དཔའ་ཆེན་པོས་ཤེས་རབ་ཀྱི་ཕ་རོལ་ཏུ་ཕྱིན་པ་མངོན་པར་བསྒྲུབ་པར་བྱའོ་ཞེས་བྱ་བའི་བར་གྱིས་ནི། གཟུགས་ལ་སོགས་པ་མི་ཟད་པ་ནམ་མཁའི་དཔེས་བསྟན་པ་སྟེ། ཇི་ལྟར་ནམ་མཁའ་དངོས་པོ་མེད་པས་ཟད་པར་མི་འགྱུར་བ་དེ་བཞིན་དུ། གཟུགས་ལ་སོགས་པའི་ཆོས་ཐམས་ཅད་ཀྱང་དོན་དམ་པར་ནམ་མཁའ་དང་འདྲ་བར་དངོས་པོ་མེད་པས་ཟད་མི་ཤེས་པར་རྟོགས་པར་བྱས་ནས། རྣམ་པར་མི་རྟོག་པའི་ཤེས་རབ་ཀྱི་ཕ་རོལ་ཏུ་ཕྱིན་པ་ཡོངས་སུ་རྫོགས་པར་འགྱུར་རོ་ཞེས་བསྟན་པའོ། །རབ་འབྱོར་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གཞན་ཡང་མ་རིག་པ་ནམ་མཁའ་ལྟར་ཟད་མི་ཤེས་པས། བྱང་ཆུབ་སེམས་དཔའ་སེམས་དཔའ་ཆེན་པོས་ཤེས་རབ་ཀྱི་ཕ་རོལ་ཏུ་ཕྱིན་པ་མངོན་པར་བསྒྲུབ་པར་བྱའོ་ཞེས་བྱ་བ་ནས། རབ་འབྱོར་རྒ་ཤི་དང</w:t>
      </w:r>
      <w:ins w:id="80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མྱང</w:t>
        </w:r>
      </w:ins>
      <w:del w:id="80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མྱ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་ངན་དང་སྨྲེ་སྔགས་འདོན་པ་དང</w:t>
      </w:r>
      <w:ins w:id="80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0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སྡུག་བསྔལ་བ་དང</w:t>
      </w:r>
      <w:ins w:id="80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0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ཡིད་མི་བདེ་བ་དང</w:t>
      </w:r>
      <w:ins w:id="80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0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འཁྲུག་པ་ནམ་མཁའ་ལྟར་ཟད་མི་ཤེས་པས། བྱང་ཆུབ་སེམས་དཔའ་སེམས་དཔའ་ཆེན་པོས་ཤེས་རབ་ཀྱི་ཕ་རོལ་ཏུ་ཕྱིན་པ་མངོན་པར་བསྒྲུབ་པར་བྱ་སྟེ་ཞེས་བྱ་བའི་བར་གྱིས་ནི་རྟེན་ཅིང་</w:t>
      </w:r>
      <w:ins w:id="80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80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་ཡན་ལག་བཅུ་གཉིས་རྣམ་པར་བརྟག་པའི་སྒོ་ནས་ཤེས་རབ་ཀྱི་ཕ་རོལ་ཏུ་ཕྱིན་པ་མངོན་པར་བསྒྲུབ་པ་བསྟན་པ་སྟེ། དེ་ཡང་ཀུན་རྫོབ་ཏུ་རྟེན་ཅིང་</w:t>
      </w:r>
      <w:ins w:id="80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80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་འབྱུང་བའི་ཡན་ལག་བཅུ་གཉིས་ལུགས་དང་ལུགས་མ་ཡིན་པར་རྣམ་པར་བལྟས་ནས། དོན་དམ་པར་དེ་དག་ཀྱང་ནམ་མཁའ་ལྟར་དངོས་པོ་མེད་དེ་ཟད་མི་ཤེས་པར་རྟོགས་</w:t>
      </w:r>
      <w:ins w:id="80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པར་བྱས་ནས། རྣམ་པར་མི་རྟོག་པའི་ཤེས་རབ་ཀྱི་ཕ་རོལ་ཏུ་ཕྱིན་པ་ཡོངས་སུ་རྫོགས་པར་འགྱུར་རོ་ཞེས་བསྟན་པའོ། །རབ་འབྱོར་དེ་ལྟར་བྱང་ཆུབ་སེམས་དཔའ་སེམས་དཔའ་ཆེན་པོས་ཤེས་རབ་ཀྱི་ཕ་རོལ་ཏུ་ཕྱིན་པ་མངོན་པར་བསྒྲུབ་པར་བྱའོ་ཞེས་བྱ་བ་ནི།</w:t>
      </w:r>
      <w:ins w:id="80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གོང་དུ་གཟུགས་ལ་སོགས་པ་མི་ཟད་པས། ཤེས་རབ་ཀྱི་ཕ་རོལ་ཏུ་ཕྱིན་པ་མངོན་པར་བསྒྲུབ་པར་བྱ་བ་དང</w:t>
      </w:r>
      <w:ins w:id="80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0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གཟུགས་ལ་སོགས་པ་ནམ་མཁའ་ལས་དཔེ་བླངས་ཏེ་ཟད་མི་ཤེས་པས། ཤེས་རབ་ཀྱི་ཕ་རོལ་ཏུ་ཕྱིན་པ་མངོན་པར་བསྒྲུབ་པ་དང</w:t>
      </w:r>
      <w:ins w:id="80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80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རྟེན་ཅིང་</w:t>
      </w:r>
      <w:ins w:id="80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81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་འབྱུང་བ་རྣམ་པར་བརྟགས་པའི་སྒོ་ནས། ཤེས་རབ་ཀྱི་ཕ་རོལ་ཏུ་ཕྱིན་པ་མངོན་པར་བསྒྲུབ་པའི་དོན་མཇུག་བསྡུས་ཏེ་བསྟན་པའོ། །རབ་འབྱོར་བྱང་ཆུབ་སེམས་དཔའ་སེམས་དཔའ་ཆེན་པོ་རྟེན་ཅིང་</w:t>
      </w:r>
      <w:ins w:id="81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81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་འབྱུང་བ་རྣམ་པར་བལྟ་བ་དང</w:t>
      </w:r>
      <w:ins w:id="81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1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ཤིན་ཏུ་རྣམ་པར་སྤངས་པ་རྣམ་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པར་བལྟ་བ</w:t>
      </w:r>
      <w:del w:id="81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ུབ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་སྟེ་ཞེས་བྱ་བ་ནས་རྟེན་ཅིང་</w:t>
      </w:r>
      <w:ins w:id="81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81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་འབྱུང་བའི་ཡན་ལག་བཅུ་གཉིས་ལུགས་དང་ལུགས་མ་ཡིན་པར་བརྟགས་པ། ནམ་མཁའ་ལྟར་ཟད་མི་ཤེས་པར་རྟོགས་པ་ཤེས་རབ་ཀྱི་ཕ་རོལ་ཏུ་ཕྱིན་པ་ཡོངས་སུ་རྫོགས་པར་བྱ་བའི་</w:t>
      </w:r>
      <w:ins w:id="81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འཇུག</w:t>
        </w:r>
      </w:ins>
      <w:del w:id="81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མཇུག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་བསྡུས་ཏེ་བསྟན་པ་སྟེ། ཤིན་ཏུ་རྣམ་པར་སྤང་བ་རྣམ་པར་བལྟ་བ་སྟེ་ཞེས་བྱ་བ་ནི། ནམ་མཁའ་ལྟར་ཟད་མི་ཤེས་པར་རྟོགས་པ་ཉིད་དངོས་པོར་ལྟ་བ་རྣམ་པར་སྤངས་པ་ཡིན་ནོ་ཞེས་བྱ་བའི་དོན་ཏོ། །གང་དེ་ལྟར་རྟེན་ཅིང་</w:t>
      </w:r>
      <w:ins w:id="81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81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་ལ་རྣམ་པར་ལྟ་བ་དེ་ནི་བྱང་ཆུབ་སེམས་དཔའ་སེམས་དཔའ་ཆེན་པོ་བྱང་ཆུབ་ལ་འདུག་པའི་མ་འདྲེས་པའི་ཆོས་ཏེ་ཞེས་བྱ་བ་ནི་དེ་ལྟར་གོང་དུ་སྨོས་པའི་ཚུལ་དུ་རྟེན་ཅིང་འབྲེལ་</w:t>
      </w:r>
      <w:ins w:id="81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པར</w:t>
        </w:r>
      </w:ins>
      <w:del w:id="81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་འབྱུང་བ་ནམ་མཁའ་ལྟར་ཟད་མི་ཤེས་པར་རྟོགས་</w:t>
      </w:r>
      <w:del w:id="81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ཆ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པ་དེ་ནི་བྱང་ཆུབ་སེམས་དཔའི་སྙིང་པོ་བྱང་ཆུབ་ལ་འདུག་པར་ནུས་ཀྱི། ཉན་ཐོས་དང་རང་སངས་རྒྱ</w:t>
      </w:r>
      <w:ins w:id="81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་སླ</w:t>
        </w:r>
      </w:ins>
      <w:del w:id="81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ས་ལ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་སོགས་པ་དམིགས་པ་ཅན་རྣམས་ཀྱིས་མི་ནུས་ཏེ། དེ་དག་དང་ཐུན་མོང་མ་</w:t>
      </w:r>
      <w:del w:id="81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ཡིན་ནོ་ཞེས་བྱ་བའི་དོན་ཏོ། །དེ་ལྟར་རྟེན་ཅིང་འབྲེལ་</w:t>
      </w:r>
      <w:ins w:id="81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པར</w:t>
        </w:r>
      </w:ins>
      <w:del w:id="81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་ལ་རྣམ་པར་ལྟ་བ་ནི་རྣམ་པ་ཐམས་ཅད་མཁྱེན་པ་ཉིད་ཀྱི་ཡེ་ཤེས་ཐོབ་པར་འགྱུར་རོ་ཞེས་བྱ་བ་ནི་དེ་ལྟར་ཉན་ཐོས་དང་རང་སངས་རྒྱས་ཐམས་ཅད་དང</w:t>
      </w:r>
      <w:ins w:id="81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1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ཐུན་མོང་མ་ཡིན་པའི་རྟེན་ཅིང་</w:t>
      </w:r>
      <w:ins w:id="81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འབྲེལ་པར་འགྱུར</w:t>
        </w:r>
      </w:ins>
      <w:del w:id="81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འབྱེལ་བར་འབྱུང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་བ་དེ་ལྟ་བུ་རྟོགས་ན།</w:t>
      </w:r>
      <w:ins w:id="81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རྣམ་པ་ཐམས་ཅད་མཁྱེན་པ་ཉིད་ཀྱི་ཡེ་ཤེས་</w:t>
      </w:r>
      <w:ins w:id="81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ཐོབ</w:t>
        </w:r>
      </w:ins>
      <w:del w:id="81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ཇོབ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་པར་འགྱུར་བའི་ཕན་ཡོན་བསྟན་པའོ། །རབ་འབྱོར་གང་ལ་ནམ་མཁའ་ལྟར་ཟད་མི་ཤེས་པས་ཞེས་བྱ་བ་ནས།</w:t>
      </w:r>
      <w:ins w:id="81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དེ་ནི་བླ་ན་མེད་པ་ཡང་དག་པར་རྫོགས་པའི་བྱང་ཆུབ་ལ་གནས་པར་འགྱུར་རོ་ཞེས་བྱ་བའི་བར་</w:t>
      </w:r>
      <w:ins w:id="81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1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ཆོས་ཐམས་ཅད་ནམ་མཁའ་ལྟར་ཟད་མི་ཤེས་པར་རྟོགས་</w:t>
      </w:r>
      <w:del w:id="81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པར་བྱས་ཤིང</w:t>
      </w:r>
      <w:ins w:id="81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1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ཤེས་རབ་ཀྱི་ཕ་རོལ་ཏུ་ཕྱིན་པ་མངོན་པར་བསྒྲུབ་པ</w:t>
      </w:r>
      <w:ins w:id="81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་དང</w:t>
      </w:r>
      <w:ins w:id="81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1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རྟེན་ཅིང་</w:t>
      </w:r>
      <w:ins w:id="81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lastRenderedPageBreak/>
          <w:t>འབྲེལ་པར</w:t>
        </w:r>
      </w:ins>
      <w:del w:id="81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་འབྱུང་བ་ལ་རྣམ་པར་ལྟ་བ་དེ་དག་གཉི་ག་ཉན་ཐོས་དང་རང་སངས་རྒྱས་ཀྱི་སར་མི་</w:t>
      </w:r>
      <w:ins w:id="81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ལྟུང</w:t>
        </w:r>
      </w:ins>
      <w:del w:id="81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རྩང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</w:t>
      </w:r>
      <w:ins w:id="81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1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བླ་ན་མེད་པ་ཡང་དག་པར་རྫོགས་པའི་བྱང་ཆུབ་ལ་གནས་པར་འགྱུར་བའི་ཕན་ཡོན་བསྟན་པའོ། །རབ་འབྱོར་གང་བྱང་ཆུབ་སེམས་དཔའི་ཐེག་པ་པ་གང་ཕྱིར་ལྡོག་པ་དེ་དག་ཐམས་ཅད་ནི་ཞེས་བྱ་བ་ནས། ཐབས་མཁས་པ་འདི་ལ</w:t>
      </w:r>
      <w:ins w:id="81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་མ་བརྟེན་པས་བླ་ན་མེད་པ་ཡང་དག་པར་རྫོགས་པའི་བྱང་ཆུབ་ལས་ཕྱིར་ལྡོག་གོ་ཞེས་བྱ་བའི་བར་གྱིས་ནི། ཤེས་རབ་ཀྱི་ཕ་རོལ་ཏུ་ཕྱིན་པ་ལ་མི་བརྟེན་པ་དང</w:t>
      </w:r>
      <w:ins w:id="81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1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ཆོས་ཐམས་ཅད་ནམ་མཁའ་ལྟར་མི་ཟད་པར་ཤེས་པ་དང</w:t>
      </w:r>
      <w:ins w:id="81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1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རྟེན་ཅིང་</w:t>
      </w:r>
      <w:ins w:id="81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81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་ནམ་མཁའ་ལྟར་ཟད་མི་ཤེས་པ་རྣམ་པར་ལྟ་བ་མི་ཤེས་པ་ལས་བླ་ན་མེད་པ་ཡང་དག་པར་རྫོགས་པའི་བྱང་ཆུབ་ལས་ཕྱིར་ལྡོག་པར་འགྱུར་བའི་ཉེས་པའི་དམིགས་བསྟན་པའོ། །རབ་འབྱོར་བྱང་ཆུབ་སེམས་དཔའ་སེམས་དཔའ་ཆེན་པོ་བླ་ན་མེད་པ་ཡང་དག་པར་རྫོགས་པའི་བྱང་ཆུབ་ལས་ཕྱིར་མི་ལྡོག་པ་དེ་དག་ཐམས་ཅད་ཀྱང་ཞེས་བྱ་བ་ནས། ཤེས་རབ་ཀྱི་ཕ་རོལ་ཏུ་ཕྱིན་པ་རྣམ་པར་བལྟ་བར་བྱ།</w:t>
      </w:r>
      <w:ins w:id="81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ངོན་པར་བསྒྲུབ་པར་བྱའོ་ཞེས་བྱ་བའི་བར་གྱིས་ནི་ཤེས་རབ་ཀྱི་ཕ་རོལ་ཏུ་ཕྱིན་པ་ཟབ་མོ་འདི་ལ་བརྟེན་ཏེ་ཐབས་མཁས་པ་ལ་སྤྱད་ཅིང</w:t>
      </w:r>
      <w:ins w:id="81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1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རྟེན་ཅིང་</w:t>
      </w:r>
      <w:ins w:id="81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81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་འབྱུང་བ་ནམ་མཁའ་ལྟར་ཟད་མི་ཤེས་པར་རྟོགས་པས། ཤེས་རབ་ཀྱི་ཕ་རོལ་ཏུ་ཕྱིན་པ་མངོན་པར་བསྒྲུབ་</w:t>
      </w:r>
      <w:del w:id="81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ན་ཕྱིར་མི་ལྡོག་པར་འགྱུར་རོ་ཞེས་བསྟན་པའོ།</w:t>
      </w:r>
      <w:ins w:id="81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།རབ་འབྱོར་དེ་ལྟར་བྱང་ཆུབ་སེམས་དཔའ་སེམས་དཔའ་ཆེན་པོ་རྟེན་ཅིང་</w:t>
      </w:r>
      <w:ins w:id="81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81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་ལ་རྣམ་པར་བལྟ་བས་ནི་ཆོས་གང་ཡང་རྒྱུ་མེད་པ་ལས་འབྱུང་བ་ཡང་དག་པར་རྗེས་སུ་མི་མཐོང་ངོ་ཞེས་བྱ་བ་ནི་དེ་ལྟར་གོང་དུ་སྨོས་པའི་ཚུལ་དུ་དོན་དམ་པར་རྟེན་ཅིང་</w:t>
      </w:r>
      <w:ins w:id="81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81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་འབྱུང་བ་རང་བཞིན་གྱིས་སྟོང་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སྟེ། ནམ</w:t>
      </w:r>
      <w:ins w:id="81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མཁའ་ལྟར་ཟད་མི་ཤེས་པར་རྟོགས་ཀྱང་ཀུན་རྫོབ་ཏུ་ཆོས་ཐམས་ཅད་རྒྱུ་དང་རྐྱེན་ལས་བྱུང་བར་ལྟའི་མུ་སྟེགས་ཅན་ཁ་ཅིག་ལྟར་རྒྱུ་མེད་པ་ལས་འབྱུང་བར་མི་བལྟའོ་ཞེས་བྱ་བའི་དོན་ཏོ། །ཆོས་གང་ཡང་རྟག་པར་ཡང་དག་པར་རྗེས་སུ་མི་མཐོང་ཞེས་བྱ་བ་ནས། ཞི་བར་ཡང་དག་པར་རྗེས་སུ་མི་མཐོང་མ་ཞི་བར་ཡང་དག་པར་རྗེས་སུ་མི་མཐོང་སྟེ་ཞེས་བྱ་བའི་བར་གྱིས་ནི། དེ་ལྟར་རྟེན་ཅིང་</w:t>
      </w:r>
      <w:ins w:id="81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81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་འབྱུང་བའི་དོན་ཀུན་རྫོབ་དང་དོན་དམ་པའི་ཚུལ་དུ་ཤེས་པར་བྱ་བ་ལ་མཁས་པ་ནི་ཆོས་གང་ལ་ཡང་རྟག་པའམ། འགག་པའི་དངོས་པོར་ཡོད་པར་ཡང་མི་ལྟ་ལ།</w:t>
      </w:r>
      <w:ins w:id="81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མུ་སྟེགས་ཅན་གྱིས་བརྟགས་པའི་བདག་རྣམས་ལ་སོགས་པའི་དངོས་པོར་ཡོད་པར་མི་བལྟའོ་ཞེས་བསྟན་པའོ། །རབ་འབྱོར་དེ་ལྟར་ཤེས་རབ་ཀྱི་ཕ་རོལ་ཏུ་ཕྱིན་པ་ལ་སྤྱོད་པའི་ཚེ་བྱང་ཆུབ་སེམས་དཔའ་སེམས་དཔའ་ཆེན་པོས་རྟེན་ཅིང་</w:t>
      </w:r>
      <w:ins w:id="81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81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་འབྱུང་བ་རྣམ་པར་བལྟ་བར་བྱའོ་ཞེས་བྱ་བ་ནི་དེ་ལྟར་གོང་དུ་སྨོས་པའི་ཚུལ་དུ་རྟེན་ཅིང་</w:t>
      </w:r>
      <w:ins w:id="81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81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་འབྱུང་བ་ལ་མཁས་པའི་བློས། ཆོས་གང་ལ་ཡང་རྟག་པ་དང</w:t>
      </w:r>
      <w:ins w:id="81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1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འགག་པ་ལ་སོགས་པའི་དངོས་པོར་ཡོད་པར་ཡང་མི་ལྟ་ལ།</w:t>
      </w:r>
      <w:ins w:id="81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ཀུན་རྫོབ་ཏུ་རྟེན་ཅིང་</w:t>
      </w:r>
      <w:ins w:id="81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</w:t>
        </w:r>
      </w:ins>
      <w:del w:id="81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་འབྱུང་བའི་ཚུལ་ལ་ཡང་མཁས་པར་བྱའོ་ཞེས་བསྟན་པའོ། །རབ་འབྱོར་གང་གི་ཚེ་བྱང་ཆུབ་སེམས་དཔའ་སེམས་དཔའ་ཆེན་པོ་ཤེས་རབ་ཀྱི་ཕ་རོལ་ཏུ་ཕྱིན་པ་ལ་སྤྱོད་པ་དེའི་ཚེ། གཟུགས་རྟག་པའམ་མི་རྟག་པའམ། བདེ་བའམ་སྡུག་བསྔལ་བའམ། བདག་ཡོད་པའམ་བདག་མེད་པའམ། ཞི་བའམ་མ་ཞི་བར་ཡང་དག་པར་རྗེས་སུ་མི་མཐོང་ངོ་ཞེས་བྱ་བ་ནས།</w:t>
      </w:r>
      <w:ins w:id="81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</w:t>
      </w:r>
      <w:ins w:id="81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1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་པ་ཉིད་རྟག་པའམ། མི་རྟག་པ</w:t>
      </w:r>
      <w:ins w:id="81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འམ། བདེ་བའམ།</w:t>
      </w:r>
      <w:ins w:id="81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སྡུག་བསྔལ་བའམ། ཞི་བའམ་མ་ཞི་བར་ཡང་དག་པར་རྗེས་སུ་མི་མཐོང་ངོ་ཞེས་བྱ་བའི་བར་གྱིས་ནི།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དེ་ལྟར་རྟེན་ཅིང་</w:t>
      </w:r>
      <w:ins w:id="81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འབྲེལ་པར་</w:t>
        </w:r>
      </w:ins>
      <w:del w:id="81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འབྱེལ་བར་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འབྱུང་བ་ལ་མཁས་པའི་</w:t>
      </w:r>
      <w:ins w:id="81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81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་གྱིས་ཤེས་རབ་ཀྱི་ཕ་རོལ་ཏུ་ཕྱིན་པ་ལ་སྤྱོད་ན། གཟུགས་ལ་སོགས་པ་རྣམ་པ་ཐམས་ཅད་</w:t>
      </w:r>
      <w:ins w:id="81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1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</w:t>
      </w:r>
      <w:ins w:id="81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1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་ཆོས་ཐམས་ཅད་ལ་ཕྱིན་ཅི་ལོག་བཞི་དང</w:t>
      </w:r>
      <w:ins w:id="81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1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ཞི་བ་དང་མ་ཞི་བའི་དངོས་པོར་ལྟ་བའི་ཕན་ཡོན་བསྟན་པའོ། །དེ་ཅིའི་ཕྱིར་ཞེ་ན། རབ་འབྱོར་དེ་ནི་འདི་ལྟར་བྱང་ཆུབ་སེམས་དཔའ་སེམས་དཔའ་ཆེན་པོ་ཤེས་རབ་ཀྱི་ཕ་རོལ་ཏུ་ཕྱིན་པ་ལ་སྤྱོད་པའི་ཚེ། ཤེས་རབ་ཀྱི་ཕ་རོལ་ཏུ་ཕྱིན་པ་ཡང་དག་པར་རྗེས་སུ་མི་མཐོང་སྟེ། ཆོས་གང་གིས་ཤེས་རབ་ཀྱི་ཕ་རོལ་ཏུ་ཕྱིན་པ་ཡང་དག་པར་རྗེས་སུ་མཐོང་བར་འགྱུར་བའི་ཆོས་དེ་ཡང་ཡང་དག་པར་རྗེས་སུ་མི་མཐོང་ངོ་ཞེས་བྱ་བ་ནས། རབ་འབྱོར་དེ་ལྟར་བྱང་ཆུབ་སེམས་དཔའ་སེམས་དཔའ་ཆེན་པོས་ཆོས་ཐམས་ཅད་མི་དམིགས་པའི་ཚུལ་གྱིས་ཤེས་རབ་ཀྱི་ཕ་རོལ་ཏུ་ཕྱིན་པ་ལ་སྤྱད་པར་བྱའོ་ཞེས་བྱ་བའི་བར་</w:t>
      </w:r>
      <w:ins w:id="81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1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ཆོས་ཐམས་ཅད་ལ་ཕྱིན་ཅི་ལོག་ཏུ་ལྟ་བར་མི་འགྱུར་བའི་གཏན་ཚིགས་བསྟན་པ་སྟེ།</w:t>
      </w:r>
      <w:ins w:id="81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ཤེས་རབ་ཀྱི་ཕ་རོལ་ཏུ་ཕྱིན་པ་ལ་སོགས་པའི་རྣམ་པ་ཐམས་ཅད་མཁྱེན་པ་ཉིད་དང</w:t>
      </w:r>
      <w:ins w:id="81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1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བག་ཆགས་ཀྱིས་མཚམས་སྦྱོར་བ་ཐམས་ཅད་སྤང་བར་བྱ་བ་ལ་ཐུག་གི་བར་གྱི་ཆོས་ཐམས་ཅད་དོན་དམ་པར་རང་བཞིན་</w:t>
      </w:r>
      <w:ins w:id="81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1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་སྟོང་པས། བལྟ་བར་བྱ་བའི་དངོས་པོར་ཡང་མེད་ལ། ཆོས་དེ་དག་ལ་ལྟ་བར་འགྱུར་བའི་དངོས་པོ་གང་ཡང་མེད་པས། ཆོས་དེ་དག་ཐམས་ཅད་ལ་ཕྱིན་ཅི་ལོག་ཏུ་མཐོང་བར་མི་འགྱུར་རོ་ཞེས་བྱ་བའི་དོན་ཏོ། །རབ་འབྱོར་གང་གི་ཚེ་བྱང་ཆུབ་སེམས་དཔའ་སེམས་དཔའ་ཆེན་པོ་ཆོས་ཐམས་ཅད་མི་དམིགས་པར་ཤེས་རབ་ཀྱི་ཕ་རོལ་ཏུ་ཕྱིན་པ་ལ་སྤྱོད་པ་དེའི་ཚེ། བདུད་སྡིག་ཏོ་ཅན་མྱ་ངན་</w:t>
      </w:r>
      <w:ins w:id="81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1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་ཟུག་རྔུས་ཟུག་པར་གྱུར་ཏོ་ཞེས་བྱ་བ་ནས། སྟོང་གསུམ་གྱི་སྟོང་ཆེན་པོའི་འཇིག་རྟེན་གྱི་ཁམས་ན་བདུད་སྡིག་ཏོ་ཅན་གང་ཇི་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སྙེད་ཅིག་ཡོད་པ་དེ་དག་ཐམས་ཅད་མྱ་ངན་གྱི་ཟུག་རྔུ་མི་བཟད་པས་ཟུག་པར་གྱུར་ཏེ། རང་རང་གི་སྟན་</w:t>
      </w:r>
      <w:ins w:id="81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ལ་འདུག་མི་འདོད་དོ་ཞེས་བྱ་བའི་བར་གྱིས་ནི། དེ་ལྟར་ཆོས་ཐམས་ཅད་དམིགས་སུ་མེད་པའི་ཚུལ་གྱིས་ཤེས་རབ་ཀྱི་ཕ་རོལ་ཏུ་ཕྱིན་པ་ལ་སྤྱོད་པ་བདུད་ཀྱིས་</w:t>
      </w:r>
      <w:del w:id="81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མི་ཚུགས་ཤིང</w:t>
      </w:r>
      <w:ins w:id="81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བདུད་ཐམས་ཅད་ཟིལ་གྱིས་གནོན་པའི་མཐུ་དང་ལྡན་པར་འགྱུར་བ་བསྟན་པའོ། །དེ་ལྟར་རྣམ་པར་སྤྱོད་པའི་བྱང་ཆུབ་སེམས་དཔའ་སེམས་དཔའ་ཆེན་པོ་ནི་ལྷ་དང་མི་དང་ལྷ་མ་ཡིན་དུ་བཅས་པའི་འཇིག་རྟེན་གྱིས། གང་གི་ཕྱིར་དེ་གཟུང་ཞིང་ཕྱིར་ཟློག་</w:t>
      </w:r>
      <w:del w:id="82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འི་གླགས་མི་རྙེད་གཏིང་མི་རྙེད་དོ་ཞེས་བྱ་བ་ནི་དེ་ལྟར་ཆོས་ཐམས་ཅད་ནི་ནམ་མཁའ་དང་འདྲ་བར་ཟད་མི་ཤེས་པར་རྟོགས་ཤིང</w:t>
      </w:r>
      <w:ins w:id="82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ཤེས་རབ་ཀྱི་ཕ་རོལ་ཏུ་ཕྱིན་པ་ལ་སྤྱོད་པ་ནི་བླ་ན་མེད་པ་ཡང་དག་པར</w:t>
      </w:r>
      <w:ins w:id="82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་རྫོགས་པའི་བྱང་ཆུབ་ལས་ཕྱིར་མི་ལྡོག་པ་ཡིན་པར་ངེས་པར་བསྟན་པ་སྟེ། བདུད་འབའ་ཞིག་གིས་མི་ཚུགས་ཤིང་བར་ཆད་བྱ་མི་ནུས་པར་མ་ཟད་ཀྱི། ལྷ་དང་མི་དང་ལྷ་མ་ཡིན་དུ་བཅས་པའི་འཇིག་རྟེན་ཐམས་ཅད་ཀྱིས་ཀྱང་ཕྱིར་བཟློག་ཅིང་བར་ཆད་བྱ་མི་ནུས་སོ་ཞེས་བྱ་བའི་དོན་ཏོ། །རབ་འབྱོར་དེ་བས་ན་བྱང་ཆུབ་སེམས་དཔའ་སེམས་དཔའ་ཆེན་པོ་མྱུར་དུ་བླ་ན་མེད་པ་ཡང་དག་པར་རྫོགས་པའི་བྱང་ཆུབ་ཏུ་མངོན་པར་རྫོགས་པར་འཚང་རྒྱ་བར་འདོད་པས་ཤེས་རབ་ཀྱི་ཕ་རོལ་ཏུ་ཕྱིན་པ་ལ་རྣམ་པར་སྤྱོད་པས།</w:t>
      </w:r>
      <w:ins w:id="82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རྣམ་པར་སྤྱད་པར་བྱ་སྟེ་ཞེས་བྱ་བ་ནི། དེ་ལྟར་གོང་དུ་བཤད་པའི་ཚུལ་གྱིས་ཤེས་རབ་ཀྱི་ཕ་རོལ་ཏུ་ཕྱིན་པ་ལ་སོགས་པ་བདུད་ལ་སོགས་པས་བར་ཆད་བྱ་མི་ནུས་པའི་མཐུ་དང་ལྡན་ཏེ། བླ་ན་མེད་པ་ཡང་དག་པར་རྫོགས་པའི་བྱང་ཆུབ་ལས་ཕྱིར་མི་ལྡོག་པར་འགྱུར་བའི་ཕྱིར། མྱུར་དུ་བླ་ན་མེད་པ་ཡང་དག་པར་རྫོགས་པའི་བྱང་ཆུབ་ཏུ་མངོན་པར་རྫོགས་པར་འཚང་རྒྱ་བར་འདོད་པས། ཤེས་རབ་ཀྱི་ཕ་རོལ་ཏུ་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ཕྱིན་པ་འདི་ལ་གནས་ཤིང་སྤྱད་པར་བྱའོ་ཞེས་གདམས་ངག་ཏུ་བསྟན་པའོ། །ཤེས་རབ་ཀྱི་ཕ་རོལ་ཏུ་ཕྱིན་པ་ལ་རྣམ་པར་སྤྱོད་པས། རྣམ་པར་སྤྱོད་པའི་བྱང་ཆུབ་སེམས་དཔའ་སེམས་དཔའ་ཆེན་པོ་ནི་སྦྱིན་པའི་ཕ་རོལ་ཏུ་ཕྱིན་པ་བསྒོམ་པ་ཡོངས་སུ་རྫོགས་པར་འགྱུར་རོ་ཞེས་བྱ་བ་ནས། ཕ་རོལ་ཏུ་ཕྱིན་པ་ཐམས་ཅད་བསྒོམ་པ་ཡོངས་སུ་རྫོགས་པར་འགྱུར་རོ་ཞེས་བྱ་བའི་བར་</w:t>
      </w:r>
      <w:ins w:id="82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2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</w:t>
      </w:r>
      <w:ins w:id="82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དེ་ལྟར་ཤེས་རབ་ཀྱི་ཕ་རོལ་ཏུ་ཕྱིན་པ་ལ་སྤྱོད་པ། ཕ་རོལ་ཏུ་ཕྱིན་པ་ཐམས་ཅད་བསྒོམ་པ་ཡོངས་སུ་རྫོགས་པར་འགྱུར་བའི་ཕན་ཡོན་བསྟན་པ་སྟེ། ཕ་རོལ་ཏུ་ཕྱིན་པ་དྲུག་མིང་གིས་ཀྱང་སྨོས་ལ། ཕ་རོལ་ཏུ་ཕྱིན་པ་ཐམས་ཅད་བསྒོམ་པ་ཡོངས་སུ་རྫོགས་པར་འགྱུར་རོ་ཞེས་ཀྱང་འབྱུང་བ་ནི། ཕ་རོལ་ཏུ་ཕྱིན་པ་བཅུ་ཆར་བསྒོམ་པ་ཡོངས་སུ་རྫོགས་པར་འགྱུར་རོ་ཞེས་བསྟན་པའོ། །དེ་ནས་ཚེ་དང་ལྡན་པ་རབ་འབྱོར་</w:t>
      </w:r>
      <w:ins w:id="82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2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ཅོམ་ལྡན་འདས་ལ་འདི་སྐད་ཅེས་གསོལ་ཏོ་ཞེས་བྱ་བ་ནས་ཤེས་རབ་ཀྱི་ཕ་རོལ་ཏུ་ཕྱིན་པ་བསྒོམ་པ་ཡོངས་སུ་རྫོགས་པར་འགྱུར་བ་ལགས་ཞེས་བྱ་བའི་བར་གྱིས་ནི། ཕ་རོལ་ཏུ་ཕྱིན་པ་དྲུག་ཇི་ལྟར་བསྒོམ་པ་ཡོངས་སུ་རྫོགས་པར་འགྱུར་བར་བྱ་བའི་ཐབས་ཞུས་པའོ། །བཅོམ་ལྡན་འདས་ཀྱིས་བཀའ་</w:t>
      </w:r>
      <w:ins w:id="82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2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རབ་འབྱོར་འདི་ལ་བྱང་ཆུབ་སེམས་དཔའ་སེམས་དཔའ་ཆེན་པོ་སྦྱིན་པ་ཡོངས་སུ་གཏོང་བའི་ཚེ། རྣམ་པ་ཐམས་ཅད་</w:t>
      </w:r>
      <w:ins w:id="82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2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་པ་ཉིད་དུ་ཡོངས་སུ་བསྔོ་ཞིང་སྦྱིན་པ་དེ་དག་ཡོངས་སུ་གཏོང་སྟེ་ཞེས་བྱ་བ་ནས། རབ་འབྱོར་དེ་ལྟར་ན་བྱང་ཆུབ་སེམས་དཔའ་སེམས་དཔའ་ཆེན་པོའི་ཤེས་རབ་ཀྱི་ཕ་རོལ་ཏུ་ཕྱིན་པའི་བསྒོམ་པ་ཡོངས་སུ་རྫོགས་པར་འགྱུར་རོ་ཞེས་བྱ་བའི་བར་གྱིས་ནི། ཕ་རོལ་ཏུ་ཕྱིན་པ་དྲུག་བསྒོམ་པ་ཡོངས་སུ་རྫོགས་པར་བྱ་བའི་ཐབས་བསྟན་པ་སྟེ། ཕ་རོལ་ཏུ་ཕྱིན་པ་དྲུག་སྒོམ་</w:t>
      </w:r>
      <w:del w:id="82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པའི་ཚེ། བདག་དང་སེམས་ཅན་ཐམས་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ཅད་རྣམ་པ་ཐམས་ཅད་མཁྱེན་པ་ཉིད་ཐོབ་པར་བྱ་བའི་ཕྱིར་བསྒོམ་ལ། དེ་ལྟར་བསྒོམས་པའི་བསོད་ནམས་ཀྱང་བདག་དང་སེམས་ཅན་ཐམས་ཅད་རྣམ་པ་ཐམས་ཅད་</w:t>
      </w:r>
      <w:ins w:id="82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2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་པ་ཉིད་ཐོབ་པར་གྱུར་ཅིག་ཅེས་ཡོངས་སུ་བསྔོས་ན། ཕ་རོལ་ཏུ་ཕྱིན་པ་དྲུག་བསྒོམ་པ་ཡོངས་སུ་རྫོགས་པར་འགྱུར་རོ་ཞེས་བསྟན་པའོ། །དེ་ནས་ཚེ་དང་ལྡན་པ་རབ་འབྱོར་གྱིས་བཅོམ་ལྡན་འདས་ལ་འདི་སྐད་ཅེས་གསོལ་ཏོ་ཞེས་བྱ་བ་ནས། རབ་འབྱོར་དེ་ལྟར་ན་བྱང་ཆུབ་སེམས་དཔའ་སེམས་དཔའ་ཆེན་པོ་ཐབས་མཁས་པས་སྦྱིན་པའི་ཕ་རོལ་ཏུ་ཕྱིན་པ་ལ་གནས་ཤིང</w:t>
      </w:r>
      <w:ins w:id="82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ཤེས་རབ་ཀྱི་ཕ་རོལ་ཏུ་ཕྱིན་པ་ཡོངས་སུ་འཛིན་ཏོ་ཞེས་བྱ་བའི་བར་</w:t>
      </w:r>
      <w:ins w:id="82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2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སྦྱིན་པའི་ཕ་རོལ་ཏུ་ཕྱིན་པ་གཅིག་པུ་སྤྱོད་པའི་ཚེ། ཕ་རོལ་ཏུ་ཕྱིན་པ་དྲུག་ཅར་ཡོངས་སུ་རྫོགས་པར་བྱ་བའི་ཐབས་བསྟན་པའོ། །འཕགས་པ་ཤེས་རབ་ཀྱི་ཕ་རོལ་ཏུ་ཕྱིན་པ་སྟོང་ཕྲག་བརྒྱ་པ་ལས་ལེའུ་ལྔ་བཅུ་གཅིག་པའོ།། །།དེ་ནས་ཚེ་དང་ལྡན་པ་རབ་འབྱོར་གྱིས་བཅོམ་ལྡན་འདས་ལ་འདི་སྐད་ཅེས་གསོལ་ཏོ། །བཅོམ་ལྡན་འདས་ཇི་ལྟར་ན། བྱང་ཆུབ་སེམས་དཔའ་སེམས་དཔའ་ཆེན་པོ་ཚུལ་ཁྲིམས་ཀྱི་ཕ་རོལ་ཏུ་ཕྱིན་པ་ལ་གནས་ཤིང་སྦྱིན་པའི་ཕ་རོལ་ཏུ་ཕྱིན་པ་ཡོངས་སུ་འཛིན་པ་ལགས་ཞེས་བྱ་བ་ནས། རབ་འབྱོར་དེ་ལྟར་ན་བྱང་ཆུབ་སེམས་དཔའ་སེམས་དཔའ་ཆེན་པོ་ཚུལ་ཁྲིམས་ཀྱི་ཕ་རོལ་ཏུ་ཕྱིན་པ་ལ་གནས་ཤིང</w:t>
      </w:r>
      <w:ins w:id="82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ཤེས་རབ་ཀྱི་ཕ་རོལ་ཏུ་ཕྱིན་པ་ཡོངས་སུ་འཛིན་ཏོ་ཞེས་བྱ་བའི་བར་</w:t>
      </w:r>
      <w:ins w:id="82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2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ཚུལ་ཁྲིམས་ཀྱི་ཕ་རོལ་ཏུ་ཕྱིན་པ་གཅིག་པུ་ལ་གནས་པའི་ཚེ། ཕ་རོལ་ཏུ་ཕྱིན་པ་དྲུག་ཅར་ཡོངས་སུ་རྫོགས་པར་བྱ་བའི་ཐབས་བསྟན་པའོ། །གསོལ་པ་</w:t>
      </w:r>
      <w:ins w:id="82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བཅོམ་ལྡན་འདས་ཇི་ལྟར་ན་བྱང་ཆུབ་སེམས་དཔའ་སེམས་དཔའ་ཆེན་པོ་བཟོད་པའི་ཕ་རོལ་ཏུ་ཕྱིན་པ་ལ་གནས་ཤིང</w:t>
      </w:r>
      <w:ins w:id="82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སྦྱིན་པའི་ཕ་རོལ་ཏུ་ཕྱིན་པ་ཡོངས་སུ་བརྟེན་པ་ལགས་ཞེས་བྱ་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 xml:space="preserve">བ་ནས། རབ་འབྱོར་དེ་ལྟར་ན་བྱང་ཆུབ་སེམས་དཔའ་སེམས་དཔའ་ཆེན་པོ། བཟོད་པའི་ཕ་རོལ་ཏུ་ཕྱིན་པ་ལ་གནས་ཤིང་ཤེས་རབ་ཀྱི་ཕ་རོལ་ཏུ་ཕྱིན་པ་ཡོངས་སུ་འཛིན་ཏེ། ཅི་ནས་ཀྱང་མི་སྤོང་མི་འཛིན་པ་དེ་ལྟར་ཡོངས་སུ་འཛིན་ཏོ་ཞེས་བྱ་བའི་བར་གྱིས་ནི། བཟོད་པའི་ཕ་རོལ་ཏུ་ཕྱིན་པ་ལ་གནས་པའི་ཚེ། ཕ་རོལ་ཏུ་ཕྱིན་པ་དྲུག་ཅར་ཡོངས་སུ་རྫོགས་པར་བྱ་བའི་ཐབས་བསྟན་པ་སྟེ། ཅི་ནས་ཀྱང་མི་སྤོང་མི་འཛིན་པ་དེ་ལྟར་ཡོངས་སུ་འཛིན་ཏོ་ཞེས་བྱ་བ་ནི་ཤེས་རབ་ཀྱིས་དོན་དམ་པར་ཆོས་ཐམས་ཅད་དངོས་པོ་མེད་པར་རྟོགས་པས་སྤང་བར་བྱ་བ་དང་གཟུང་བར་བྱ་བ་གཉིས་གར་ཡང་མི་རྟོག་ལ། ཀུན་རྫོབ་ཏུ་ཡོངས་སུ་མི་འཛིན་པ་ཡང་མ་ཡིན་ནོ་ཞེས་བྱ་བའི་དོན་ཏོ། </w:t>
      </w:r>
      <w:del w:id="82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གསོལ་པ་བཅོམ་ལྡན་འདས་ཇི་ལྟར་ན། བྱང་ཆུབ་སེམས་དཔའ་སེམས་དཔའ་ཆེན་པོ་བརྩོན་འགྲུས་ཀྱི་ཕ་རོལ་ཏུ་ཕྱིན་པ་ལ་གནས་ཤིང་སྦྱིན་པའི་ཕ་རོལ་ཏུ་ཕྱིན་པ་ཡོངས་སུ་འཛིན་པ་ལགས་ཞེས་བྱ་བ་ནས། རབ་འབྱོར་དེ་ལྟར་ན་བྱང་ཆུབ་སེམས་དཔའ་སེམས་དཔའ་ཆེན་པོ་བརྩོན་འགྲུས་ཀྱི་ཕ་རོལ་ཏུ་ཕྱིན་པ་ལ་གནས་ཤིང</w:t>
      </w:r>
      <w:ins w:id="82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ཤེས་རབ་ཀྱི་ཕ་རོལ་ཏུ་ཕྱིན་པ་ཡོངས་སུ་འཛིན་ཏོ་ཞེས་བྱ་བའི་བར་</w:t>
      </w:r>
      <w:ins w:id="82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2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བརྩོན་འགྲུས་ཀྱི་ཕ་རོལ་ཏུ་ཕྱིན་པ་ལ་གནས་པའི་ཚེ། ཕ་རོལ་ཏུ་ཕྱིན་པ་དྲུག་ཅར་ཡོངས་སུ་རྫོགས་པར་བྱ་བའི་ཐབས་བསྟན་པའོ། །གསོལ་པ་བཅོམ་ལྡན་འདས་ཇི་ལྟར་ན་བྱང་ཆུབ་སེམས་དཔའ་སེམས་དཔའ་ཆེན་པོ་བསམ་གཏན་གྱི་ཕ་རོལ་ཏུ་ཕྱིན་པ་ལ་གནས་ཤིང</w:t>
      </w:r>
      <w:ins w:id="82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སྦྱིན་པའི་ཕ་རོལ་ཏུ་ཕྱིན་པ་ཡོངས་སུ་འཛིན་པ་ལགས་ཞེས་བྱ་བ་ནས། རབ་འབྱོར་དེ་ལྟར་ན་བྱང་ཆུབ་སེམས་དཔའ་སེམས་དཔའ་ཆེན་པོ། བསམ་གཏན་གྱི་ཕ་རོལ་ཏུ་ཕྱིན་པ་ལ་གནས་ཤིང</w:t>
      </w:r>
      <w:ins w:id="82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ཤེས་རབ་ཀྱི་ཕ་རོལ་ཏུ་ཕྱིན་པ་ཡོངས་སུ་འཛིན་ཏོ་ཞེས་བྱ་བའི་བར་གྱིས་ནི། བསམ་གཏན་</w:t>
      </w:r>
      <w:ins w:id="82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2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་ཕ་རོལ་ཏུ་ཕྱིན་པ་ལ་གནས་པའི་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ཚེ། ཕ་རོལ་ཏུ་ཕྱིན་པ་དྲུག་ཅར་ཡོངས་སུ་རྫོགས་པར་བྱ་བའི་ཐབས་བསྟན་པ་སྟེ། བསམ་གཏན་རྣམས་ཀྱི་མཚན་ཉིད་དང</w:t>
      </w:r>
      <w:ins w:id="82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82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བསམ་གཏན་རྣམས་ཀྱི་འབྲས་བུ་མངོན་པར་ཤེས་པ་རྣམས་ཀྱི་མཚན་ཉིད་ནི་སྔར་བཤད་ཟིན་ཏོ། །གསོལ་པ་བཅོམ་ལྡན་འདས་ཇི་ལྟར་ན་བྱང་ཆུབ་སེམས་དཔའ་སེམས་དཔའ་ཆེན་པོ་ཤེས་རབ་ཀྱི་ཕ་རོལ་ཏུ་ཕྱིན་པ་ལ་གནས་ཤིང</w:t>
      </w:r>
      <w:ins w:id="82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བསམ་གཏན་གྱི་ཕ་རོལ་ཏུ་ཕྱིན་པ་ཡོངས་སུ་འཛིན་ཏོ་ཞེས་བྱ་བའི་བར་</w:t>
      </w:r>
      <w:ins w:id="82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2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ཤེས་རབ་ཀྱི་ཕ་རོལ་ཏུ་ཕྱིན་པ་ལ་གནས་པའི་ཚེ། ཕ་རོལ་ཏུ་ཕྱིན་པ་དྲུག་ཡོངས་སུ་རྫོགས་པར་བྱ་བའི་ཐབས་བསྟན་པ་སྟེ། རྣམ་པར་ཐར་པ་བརྒྱད་དང་མཐར་</w:t>
      </w:r>
      <w:ins w:id="82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2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་གནས་པའི་སྙོམས་པར་འཇུག་པ་དགུའི་མཚན་ཉིད་ནི་སྔར་བཤད་ཟིན་ཏོ། །སེང་གེ་རྣམ་པར་བསྒྱིངས་པའི་ཏིང་ངེ་འཛིན་ཞེས་བྱ་བ་ནི་བསམ་གཏན་དང་སྙོམས་པར་འཇུག་པ་རྣམས་ལ་གོམས་ཤིང་དབང་དུ་གྱུར་པས་མི་མཐུན་པའི་ཕྱོགས་ཀྱིས་མི་འཇིགས་ཤིང</w:t>
      </w:r>
      <w:ins w:id="82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བག་མི་ཚ་བར་ལུགས་དང་མཐུན་པ་དང་ལུགས་དང་མི་མཐུན་པ་དང</w:t>
      </w:r>
      <w:ins w:id="82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ཐོད་རྒལ་དུ་སྙོམས་པར་འཇུག་པ་ལ་བྱའོ། །དེ་ནས་ཚེ་དང་ལྡན་པ་རབ་འབྱོར་གྱིས་བཅོམ་ལྡན་འདས་ལ་འདི་སྐད་ཅེས་གསོལ་ཏོ། །བཅོམ་ལྡན་འདས་བྱང་ཆུབ་སེམས་དཔའ་སེམས་དཔའ་ཆེན་པོ་གང་ཐབས་མཁས་པ་དེ་ལྟ་བུ་དང་ལྡན་པ་སྟེ། ཡུན་རིང་པོ་ཇི་སྲིད་ཅིག་ནས་ཡང་དག་པར་ཞུགས་པ་ལགས་ཞེས་བྱ་བ་ནས། ཡོངས་སུ་རྫོགས་པར་མ་བྱས་པའི་</w:t>
      </w:r>
      <w:ins w:id="82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ཚེས</w:t>
        </w:r>
      </w:ins>
      <w:del w:id="82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ཤེས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་རབ་ཀྱི་ཕ་རོལ་ཏུ་ཕྱི</w:t>
      </w:r>
      <w:del w:id="82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བྱ་བ་དེ་ལྟ་བུ་གང་ཡང་མེད་དོ་ཞེས་བྱ་བའི་བར་གྱིས་ནི་དེ་ལྟར་གོང་དུ་བཤད་པའི་ཚུལ་དུ་ཕ་རོལ་ཏུ་ཕྱིན་པ་གཅིག་སྤྱད་པའི་ཞར་ལ། ཕ་རོལ་ཏུ་ཕྱིན་པ་དྲུག་ཅར་ཡོངས་སུ་རྫོགས་པར་བྱེད་ནུས་པའི་བྱང་ཆུབ་སེམས་དཔའ་དཀོན་པ་བསྟན་པ་སྟེ། ཡུན་རིང་པོ་ནས་བྱང་ཆུབ་ཏུ་སེམས་བསྐྱེད་དེ། བསྐལ་པ་གྲངས་མང་པོར་བྱང་ཆུབ་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སེམས་དཔའི་སྤྱོད་པ་སྤྱད་པ་དང</w:t>
      </w:r>
      <w:ins w:id="82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སངས་རྒྱས་མང་པོ་ལ་བསྙེན་བཀུར་བྱས་པ་དང</w:t>
      </w:r>
      <w:ins w:id="82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ཕ་རོལ་ཏུ་ཕྱིན་པ་དྲུག་གི་བྱ་བ་ཐམས་ཅད་ཡོངས་སུ་རྫོགས་པར་བྱས་པས། ཐབས་མཁས་པ་དེ་ལྟ་བུ་དང་ལྡན་པར་འགྱུར་རོ་ཞེས་བྱ་བའི་དོན་ཏོ། །གསོལ་པ་བཅོམ་ལྡན་འདས་བྱང་ཆུབ་སེམས་དཔའ་སེམས་དཔའ་ཆེན་པོ་ཐབས་མཁས་པ་དེ་ལྟ་བུ་དག་དང་ལྡན་པ་དེ་དག་ནི་ངོ་མཚར་ཆེའོ་ཞེས་བྱ་བ་ནས། བསམ་གཏན་གྱི་</w:t>
      </w:r>
      <w:ins w:id="82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ཧ</w:t>
        </w:r>
      </w:ins>
      <w:del w:id="82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ཕ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ོལ་ཏུ་ཕྱིན་པ་ཡང་འདི་སྙམ་དུ་བདག་ནི་ཤེས་རབ་ཀྱི་ཕ་རོལ་ཏུ་ཕྱིན་པའི་རྗེས་སུ་འབྲང་ངོ་སྙམ་དུ་མི་སེམས་སོ་ཞེས་བྱ་བའི་བར་གྱིས་ནི། དེ་ལྟར་ཐབས་མཁས་པ་དང་ལྡན་པ་ཡང་ཤེས་རབ་ཀྱི་ཕ་རོལ་ཏུ་</w:t>
      </w:r>
      <w:ins w:id="82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ཕྱིན་པའི་མཐུ་ཡིན་པ་དཔེ་དང་བཅས་པར་བསྟན་པའོ། །དེ་ཅིའི་ཕྱིར་ཞེ་ན། དེ་དག་གི་རང་བཞིན་ནི་དེ་ཡིན་ཏེ། ཅི་ཡང་ནུས་པ་མེད་པའི་ངོ་བོ་ཉིད་ཀྱིས་སྟོང་ཞིང་གསོག་སྟེ། </w:t>
      </w:r>
      <w:ins w:id="82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སྨིག</w:t>
        </w:r>
      </w:ins>
      <w:del w:id="82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མྦིག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ྒྱུ་ལྟ་བུའོ་ཞེས་བྱ་བ་ནི་དེ་ལྟར་ཤེས་རབ་ཀྱི་ཕ་རོལ་ཏུ་ཕྱིན་པ་ལྔ་ཆར་གྱི་གཙོ་བོ་ཡིན་ཡང་གཅིག་ལ་གཅིག་ཕན་འདོགས་པར་རྣམ་པར་རྟོག་པ་མེད་པའི་གཏན་ཚིགས་བསྟན་པ་སྟེ། དོན་དམ་པར་ཕ་རོལ་ཏུ་ཕྱིན་པ་དེ་དག་ཐམས་ཅད་ཀྱང་ངོ་བོ་ཉིད་ཀྱིས་སྟོང་པའི་ཕྱིར་དེ་སྙམ་དུ་མི་སེམས་ཤིང་རྣམ་པར་མི་རྟོག་གོ་ཞེས་བྱ་བའི་དོན་ཏོ། །དེ་ནས་ཚེ་དང་ལྡན་པ་རབ་འབྱོར་གྱིས་བཅོམ་ལྡན་འདས་ལ་འདི་སྐད་ཅེས་གསོལ་ཏོ། །བཅོམ་ལྡན་འདས་གལ་ཏེ་ཆོས་ཐམས་ཅད་རང་བཞིན་གྱིས་སྟོང་པ་ལགས་ན་ཞེས་བྱ་བ་ལ་སོགས་པས་ནི་འཁོར་གྱི་ནང་ནས་ཁ་ཅིག་དེ་ལྟར་ཆོས་ཐམས་ཅད་རང་བཞིན་གྱིས་སྟོང་ན།</w:t>
      </w:r>
      <w:ins w:id="82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ཕ་རོལ་ཏུ་ཕྱིན་པ་དྲུག་ཀྱང་ཡོངས་སུ་རྫོགས་པར་བྱར་མེད་ལ། དེ་དག་ཡོངས་སུ་</w:t>
      </w:r>
      <w:ins w:id="82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རྫོགས</w:t>
        </w:r>
      </w:ins>
      <w:del w:id="82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སྡོགས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ས་པའི་འབྲས་བུ་བླ་ན་མེད་པ་ཡང་དག་པར་རྫོགས་པའི་བྱང་ཆུབ་ཏུ་མངོན་པར་རྫོགས་པར་འཚང་རྒྱ་བ་ཡང་མེད་དོ་སྙམ་དུ་སེམས་</w:t>
      </w:r>
      <w:ins w:id="82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པའི་རྣམ་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པར་རྟོག་པ་བསལ་བའི་ཕྱིར་ཞུས་པའོ། །བཅོམ་ལྡན་འདས་ཀྱིས་བཀའ་</w:t>
      </w:r>
      <w:ins w:id="82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2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སྤྲུལ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རབ་འབྱོར་འདི་ལ་བྱང་ཆུབ་སེམས་དཔའ་སེམས་དཔའ་ཆེན་པོ་ཕ་རོལ་ཏུ་ཕྱིན་པ་དྲུག་ལ་སྤྱོད་པའི་ཚེ། འདི་སྙམ་དུ་</w:t>
      </w:r>
      <w:ins w:id="82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བྱེ</w:t>
        </w:r>
      </w:ins>
      <w:del w:id="82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་མ་འཇིག་རྟེན་གནས་པ་འདི་དག་ནི། སེམས་ཕྱིན་ཅི་ལོག་ཏུ་གྱུར་པ་སྟེ་ཞེས་བྱ་བ་ནས། རབ་འབྱོར་དེ་ལྟར་ཡོངས་སུ་རྟོགས་</w:t>
      </w:r>
      <w:del w:id="82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ཁྲུ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པའི་བྱང་ཆུབ་སེམས་དཔའ་སེམས་དཔའ་ཆེན་པོ་ནི། སེམས་ཅན་རྣམས་ཀྱི་དོན་དུ་ཤེས་རབ་ཀྱི་ཕ་རོལ་ཏུ་ཕྱིན་པ་ལ་སྤྱོད་པ་ཡིན་ནོ་ཞེས་བྱ་བའི་བར་གྱིས་ནི། དེ་ལྟར་དོན་དམ་པར་ཆོས་ཐམས་ཅད་རང་བཞིན་</w:t>
      </w:r>
      <w:ins w:id="82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2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་སྟོང་ཡང</w:t>
      </w:r>
      <w:ins w:id="82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སེམས་ཅན་སེམས་ཕྱིན་ཅི་ལོག་ཏུ་གྱུར་པ་རྣམས་ཀྱི་དོན་དུ་ཕ་རོལ་ཏུ་ཕྱིན་པ་དྲུག་ཡོངས་སུ་རྫོགས་པར་མི་བྱར་མི་རུང་བ་དང</w:t>
      </w:r>
      <w:ins w:id="82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དེ་དག་ཡོངས་སུ་རྫོགས་པར་བྱ་བའི་ཐབས་བསྟན་པའོ། །གསོལ་པ་བཅོམ་ལྡན་འདས་གལ་ཏེ། ཕ་རོལ་ཏུ་ཕྱིན་པ་རྣམས་ལ་ཐ་དད་པ་མ་མཆིས་ན་ཞེས་བྱ་བ་ནས། མི་མཉམ་པ་དང་མཉམ་པ་ཞེས་བགྱི་</w:t>
      </w:r>
      <w:ins w:id="82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པའི</w:t>
        </w:r>
      </w:ins>
      <w:del w:id="82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་བར་གྱིས་ནི། གོང་དུ་ཕ་རོལ་ཏུ་ཕྱིན་པ་རྣམས་སྟོང་པ་ཉིད་དུ་རོ་གཅིག་སྟེ། རྣམ་པར་མི་རྟོག་པར་བཤད་ལ། ཤེས་རབ་ཀྱི་ཕ་རོལ་ཏུ་ཕྱིན་པ་གཙོ་བོ་ཡིན་པར་ཡང་བཤད་པ་འགལ་བའི་གལ་བཟུང་སྟེ། རབ་འབྱོར་གྱིས་ཞུས་པའོ། །བཅོམ་ལྡན་འདས་ཀྱིས་བཀའ་སྩལ་པ། རབ་འབྱོར་དེ་དེ་བཞིན་ནོ། །དེ་དེ་བཞིན་ཏེ་ཞེས་བྱ་བ་ནས། དེ་ཅིའི་ཕྱིར་ཞེ་ན། འདི་ལྟར་དེ་དག་ལ་ངོ་བོ་ཉིད་མེད་པས་དེའི་ཕྱིར་ཁྱད་པར་མེད་དོ་ཞེས་བྱ་བའི་བར་གྱིས་ནི། དོན་དམ་པར་སྟོང་པ་ཉིད་དུ་རོ་གཅིག་ཏེ། ཐ་དད་པ་མེད་དུ་ཟིན་ཀྱང་ཀུན་རྫོབ་ཏུ་ཤེས་རབ་ཀྱི་ཕ་རོལ་ཏུ་ཕྱིན་པ་གཙོ་བོ་ཡིན་ནོ་ཞེས་ཐ་དད་དུ་དབྱེར་ཡོད་པ་བསྟན་པ་དང</w:t>
      </w:r>
      <w:ins w:id="82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ཕ་རོལ་ཏུ་ཕྱིན་པ་རྣམས་ཀྱིས་</w:t>
      </w:r>
      <w:del w:id="82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འབྲས་བུ་རྣམ་པ་ཐམས་ཅད་མཁྱེན་པ་ཉིད་ཐོབ་པར་འགྱུར་</w:t>
      </w:r>
      <w:ins w:id="82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པའི</w:t>
        </w:r>
      </w:ins>
      <w:del w:id="82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་ཚེ། རྣམ་པ་ཐམས་ཅད་མཁྱེན་པ་ཉིད་ཀྱི་རང་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བཞིན་དུ་གཅིག་ཏུ་འགྱུར་</w:t>
      </w:r>
      <w:ins w:id="82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པའི</w:t>
        </w:r>
      </w:ins>
      <w:del w:id="82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་དཔེ་སེམས་</w:t>
      </w:r>
      <w:ins w:id="82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ཅད</w:t>
        </w:r>
      </w:ins>
      <w:del w:id="82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ཅན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་ལུས་ཀྱི་ཁ་དོག་ཐ་དད་པ་རྣམས་རི་རབ་དང་ཉེ་བར་གྱུར་ན། ངོས་གང་དང་ཉེ་བ་དེའི་ཁ་དོག་ཏུ་འགྱུར་</w:t>
      </w:r>
      <w:ins w:id="82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</w:t>
        </w:r>
      </w:ins>
      <w:del w:id="82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་ལས་བླངས་ཏེ་བསྟན་པ་སྟེ། རྣམ་པ་ཐམས་ཅད་མཁྱེན་པ་ཉིད་ཀྱི་ཁ་དོག་ཏུ་ཁ་དོག་གཅིག་པར་འགྱུར་ཞེས་བྱ་བ། རྒྱ་གར་སྐད་དུ། པ་ན་ཞེས་པ་རིགས་སམ་རང་བཞིན་ལ་ཡང་བྱ་སྟེ། རྣམ་པ་ཐམས་ཅད་མཁྱེན་པ་ཉིད་ཀྱི་རིགས་སམ་རང་བཞིན་དུ་གཅིག་ཏུ་འགྱུར་རོ་ཞེས་བྱ་བའི་དོན་ཏོ། །གསོལ་པ་བཅོམ་ལྡན་འདས་དེ་ལྟར་ཆོས་གང་ལ་ཡང་ཁྱད་པར་མ་མཆིས་ལ། བྱེ་བྲག་མ་མཆིས་ན་ཞེས་བྱ་བ་ནས། མཉམ་པ་མེད་པ་ཞེས་བྱ་བ་ན། མི་མཉམ་པ་དང་མཉམ་པ་ཞེས་བྱ་བ་བཞིན་ནོ་ཞེས་བྱ་བའི་བར་གྱིས་ནི། དེ་ལྟར་ཆོས་ཐམས་ཅད་སྟོང་པ་ཉིད་དུ་རོ་གཅིག་</w:t>
      </w:r>
      <w:ins w:id="82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ཏེ།</w:t>
        </w:r>
      </w:ins>
      <w:del w:id="82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ཏེསྡེ།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ཆོས་གང་ལ་ཡང་ཐ་དད་པ་མེད་པ། བླ་ན་མེད་པ་ཡང་དག་པར་རྫོགས་པའི་བྱང་ཆུབ་ཐོབ་པར་བྱ་བའི་དོན་ཡང་ཅི་ཞིག་ཡོད།</w:t>
      </w:r>
      <w:ins w:id="82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ཤེས་རབ་ཀྱི་ཕ་རོལ་ཏུ་ཕྱིན་པ་ཡང་ཅིའི་ཕྱིར་གཙོ་བོ་ཡིན་ཞེས་ཞུས་པ་དང</w:t>
      </w:r>
      <w:ins w:id="82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དེ་ལྟར་ཆོས་ཐམས་ཅད་དོན་དམ་པར་སྟོང་པའི་རང་བཞིན་དུ་གཅིག་ཀྱང</w:t>
      </w:r>
      <w:ins w:id="82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2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ཀུན་རྫོབ་ཏུ་འཇིག་རྟེན་</w:t>
      </w:r>
      <w:ins w:id="82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3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་ཐ་སྙད་དང་བརྡར་བྱ་ན། དོན་རྗེས་སུ་འཐོབ་པ་མེད་པ་ཡང་མ་ཡིན་ལ་ཕ་རོལ་ཏུ་ཕྱིན་པ་རྣམས་ལ་ཐ་དད་པ་ཡང་མེད་པ་ཡང་མ་ཡིན་ཞིང</w:t>
      </w:r>
      <w:ins w:id="83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3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ཤེས་རབ་ཀྱི་ཕ་རོལ་ཏུ་ཕྱིན་པ་གཙོ་བོ་ཡིན་པར་དཔེ་དང་བཅས་ཏེ་བསྟན་པའོ། །གསོལ་པ་བཅོམ་ལྡན་འདས་དེ་ལྟར་ཤེས་རབ་ཀྱི་ཕ་རོལ་ཏུ་ཕྱིན་པ་རབ་ཅེས་བགྱི་བ་དང</w:t>
      </w:r>
      <w:ins w:id="83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3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གཙོ་བོ་ཞེས་བགྱི་བ་</w:t>
      </w:r>
      <w:ins w:id="83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དང་ཞེས་བྱ་བ་ནས། མི་མཉམ་པ་དང་མཉམ་པ་ཞེས་བགྱི་བ་ཅི་ལས་དགོངས་ཞེས་བྱ་བའི་བར་གྱིས་ནི། ཤེས་རབ་ཀྱི་ཕ་རོལ་ཏུ་ཕྱིན་པ་ཅིའི་ཕྱིར་གཙོ་བོ་ཡིན་པའི་གཏན་ཚིགས་ཞུས་པའོ། །བཅོམ་ལྡན་འདས་ཀྱིས་བཀའ་</w:t>
      </w:r>
      <w:ins w:id="83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3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རབ་འབྱོར་དེ་ནི་འདི་ལྟར་ཤེས་རབ་ཀྱི་ཕ་རོལ་ཏུ་ཕྱིན་པ་ནི་དགེ་བའི་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ཆོས་ཐམས་ཅད་ཡོངས་སུ་བཟུང་ཞིང་མི་གནས་པའི་ཚུལ་གྱིས། རྣམ་པ་ཐམས་ཅད་</w:t>
      </w:r>
      <w:ins w:id="83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3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་པ་ཉིད་གང་ན་བ་དེར་གནས་པར་འགྱུར་བའི་ཕྱིར་རོ་ཞེས་བྱ་བ་ནི་ཤེས་རབ་ཀྱི་ཕ་རོལ་ཏུ་ཕྱིན་པ་དང་ལྡན་ན།</w:t>
      </w:r>
      <w:ins w:id="83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དགེ་བའི་ཆོས་སྤྱོད་དོ་ཅོག་ཐམས་ཅད་འཁོར་གསུམ་ཡོངས་སུ་དག་པར་སྤྱད་པས་</w:t>
      </w:r>
      <w:del w:id="83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</w:t>
      </w:r>
      <w:ins w:id="83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3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་པ་ཉིད་ཐོབ་པར་འགྱུར་བའི་ཕྱིར། གཙོ་བོ་དང་རབ་ལ་སོགས་པར་འགྱུར་རོ་ཞེས་བྱ་བའི་དོན་ཏོ། །གསོལ་པ་བཅོམ་ལྡན་འདས་ཤེས་རབ་ཀྱི་ཕ་རོལ་ཏུ་ཕྱིན་པ་ཆོས་གང་ཡང་ཡོངས་སུ་འཛིན་པའམ། མཐོང་བ་མཆིས་སམ་ཞེས་བྱ་བ་ནི་བྱང་ཆུབ་སེམས་དཔའི་ཤེས་རབ་སྟེ་གལ་ཏེ་ཆོས་འགའ་ཞིག་ཡོངས་སུ་འཛིན་ན། དེ་ཉིད་མངོན་པར་ཆགས་པའི་སྐྱོན་དུ་འགྱུར་ཏེ།</w:t>
      </w:r>
      <w:ins w:id="83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དེ་ཅི་ཡང་ཡོངས་སུ་མི་འཛིན་པར་གཏོང་ན། རྣམ་པ་ཐམས་ཅད་</w:t>
      </w:r>
      <w:ins w:id="83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3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་པ་ཉིད་ཀྱང་ཐོབ་པར་མི་འགྱུར་རོ་སྙམ་དུ་རྟོག་པ་བསལ་བའི་ཕྱིར་རབ་འབྱོར་གྱིས་ཞུས་པའོ། །བཅོམ་ལྡན་འདས་ཀྱིས་བཀའ་སྩལ་པ། རབ་འབྱོར་དེ་ནི་མ་ཡིན་ཏེ། ཤེས་རབ་ཀྱི་ཕ་རོལ་ཏུ་ཕྱིན་པ་ནི་ཆོས་གང་ཡང་ཡོངས་སུ་འཛིན་པའམ</w:t>
      </w:r>
      <w:ins w:id="83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། </w:t>
        </w:r>
      </w:ins>
      <w:del w:id="83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གཏོང་</w:t>
      </w:r>
      <w:ins w:id="83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</w:t>
        </w:r>
      </w:ins>
      <w:del w:id="83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་མེད་དོ། །དེ་ཅིའི་ཕྱིར་ཞེ་ན། རབ་འབྱོར་དེ་ནི་འདི་ལྟར་ཆོས་ཐམས་ཅད་ཡོངས་སུ་གཟུང་བ་མེད་པ་དང</w:t>
      </w:r>
      <w:ins w:id="83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3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གཏོང་</w:t>
      </w:r>
      <w:ins w:id="83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</w:t>
        </w:r>
      </w:ins>
      <w:del w:id="83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་མེད་པའི་ཕྱིར་རོ་ཞེས་བྱ་བ་ནི། དོན་དམ་པར་ཆོས་ཐམས་ཅད་རང་བཞིན་གྱིས་སྟོང་པས། ཡོངས་སུ་གཟུང་བར་བྱ་བའམ། གཏང་བར་བྱ་བའི་དངོས་པོ་མེད་པའི་ཕྱིར་འཛིན་པའམ་གཏོང་</w:t>
      </w:r>
      <w:ins w:id="83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</w:t>
        </w:r>
      </w:ins>
      <w:del w:id="83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་མེད་དོ་ཞེས་བསྟན་པའོ། །གསོལ་པ་བཅོམ་ལྡན་འདས་ཇི་ལྟར་ན་ཤེས་རབ་ཀྱི་ཕ་རོལ་ཏུ་ཕྱིན་པ་ཆོས་ཐམས་ཅད་མི་འཛིན་མི་གཏོང་བ་ལགས་ཞེས་བྱ་བ་ནི་གཟུགས་ལ་སོགས་པའི་ཆོས་ཐམས་ཅད་གཟུང་དུ་མེད་པ་དང</w:t>
      </w:r>
      <w:ins w:id="83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3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གཏོང་དུ་མེད་པ</w:t>
      </w:r>
      <w:ins w:id="83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འི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་ཞིབ་ཏུ་བསྟན་པའི་སྐབས་དབྱེ་བའི་ཕྱིར་ཞུས་པའོ། །བཅོམ་ལྡན་འདས་ཀྱིས་བཀའ་</w:t>
      </w:r>
      <w:ins w:id="83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3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འབྱོར་ཤེས་རབ་ཀྱི་ཕ་རོལ་ཏུ་ཕྱིན་པ་ནི་གཟུགས་ཡོངས་སུ་མི་འཛིན་མི་གཏོང་ངོ་ཞེས་བྱ་བ་ནས། རབ་འབྱོར་ཤེས་རབ་ཀྱི་ཕ་རོལ་ཏུ་ཕྱིན་པ་ནི་བླ་ན་མེད་པ་ཡང་དག་པར་རྫོགས་པའི་བྱང་ཆུབ་ཏུ་ཡོངས་སུ་མི་འཛིན་མི་གཏོང་ངོ་ཞེས་བྱ་བའི་བར་གྱིས་ནི། གཟུགས་ལ་སོགས་པའི་ཆོས་ཐམས་ཅད་དོན་དམ་པར་དངོས་པོ་མེད་པས་གཟུང་དུ་ཡང་མེད་གཏོང་དུ་ཡང་མེད་པའི་ཕྱིར་ཤེས་རབ་ཀྱི་ཕ་རོལ་ཏུ་ཕྱིན་པ་ཆོས་གང་ཡང་ཡོངས་སུ་མི་འཛིན་མི་གཏོང་ངོ་ཞེས་བསྟན་པའོ། །གསོལ་པ་བཅོམ་ལྡན་འདས་ཇི་ལྟར་ན།</w:t>
      </w:r>
      <w:ins w:id="83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གཟུགས་ཡོངས་སུ་མ་བཟུང་མ་བཏང་བ་ལགས་ཞེས་བྱ་བ་ནས། ཇི་ལྟར་རྣམ་པ་ཐམས་ཅད་</w:t>
      </w:r>
      <w:ins w:id="83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3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་པ་ཉིད་ཡོངས་སུ་མ་བཟུང་མ་བཏང་བ་ལགས་ཞེས་བྱ་བའི་བར་གྱིས་ནི། གཟུགས་ལ་སོགས་པའི་ཆོས་ཐམས་ཅད་ལ། ཤེས་རབ་ཀྱི་ཕ་རོལ་ཏུ་ཕྱིན་པ་ཡོངས་སུ་མི་གཏོང་བར་བྱ་བའི་ཐབས་ཞུས་པའོ། །བཅོམ་ལྡན་འདས་ཀྱིས་བཀའ་</w:t>
      </w:r>
      <w:ins w:id="83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སྩལ་</w:t>
        </w:r>
      </w:ins>
      <w:del w:id="83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པ། རབ་</w:t>
      </w:r>
      <w:ins w:id="83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འབོར</w:t>
        </w:r>
      </w:ins>
      <w:del w:id="83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འབྱོར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་གཟུགས་ཡིད་ལ་མི་བྱེད་པས། གཟུགས་ཡོངས་སུ་མ་བཟུང་མ་བཏང་བ་ཡིན་ནོ་ཞེས་བྱ་བ་ནས། རྣམ་པ་ཐམས་ཅད་མཁྱེན་པ་ཉིད་ཡིད་ལ་མི་བྱེད་པས། རྣམ་པ་ཐམས་ཅད་</w:t>
      </w:r>
      <w:ins w:id="83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3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་པ་ཉིད་ཡོངས་སུ་མ་བཟུང་མ་བཏང་བ་ཡིན་ནོ་ཞེས་བྱ་བའི་བར་གྱིས་ནི། གཟུགས་ལ་སོགས་པའི་ཆོས་ཐམས་ཅད་གཟོད་མ་ནས་མ་སྐྱེས་ཏེ། དམིགས་པའི་ཡུལ་མ་ཡིན་པའི་ཕྱིར་ཡིད་ལ་མི་བྱེད་པ་ཉིད་ཡོངས་སུ་མ་བཟུང་མ་བཏང་བ་ཡིན་ནོ་ཞེས་བསྟན་པའོ། །རབ་འབྱོར་དེ་ལྟར་ན་གཟུགས་ཡོངས་སུ་མ་བཟུང་མ་བཏང་བ་ཡིན་ནོ་ཞེས་བྱ་བ་ནས། བླ་ན་མེད་པ་ཡང་དག་པར་རྫོགས་པའི་བྱང་ཆུབ་ཡོངས་སུ་མ་བཟུང་མ་བཏང་བ་ཡིན་ནོ་ཞེས་བྱ་བའི་བར་གྱིས་ནི། གོང་དུ་སྨོས་པའི་ཚིག་ཉིད་བཟླས་ནས། དེ་ལྟར་ཡིད་ལ་མི་བྱེད་པ་ཉིད་ཡོངས་སུ་མི་འཛིན་མི་གཏོང་བ་ཡིན་གྱི།</w:t>
      </w:r>
      <w:ins w:id="83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དངོས་པོ་ཡོད་པ་མི་འཛིན་མི་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གཏོང་བ་ནི་མ་ཡིན་ནོ་ཞེས་བསྟན་པའོ། །གསོལ་པ་བཅོམ་ལྡན་འདས་གལ་ཏེ་གཟུགས་ཡིད་ལ་མི་བགྱི། ཚོར་བ་ཡིད་ལ་མི་</w:t>
      </w:r>
      <w:ins w:id="83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</w:t>
        </w:r>
      </w:ins>
      <w:del w:id="83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་ཞེས་བྱ་བ་ནས། རྣམ་པ་ཐམས་ཅད་</w:t>
      </w:r>
      <w:ins w:id="83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3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་པ་ཉིད་ཡིད་ལ་མ་བགྱིས་པར་དགེ་བའི་རྩ་བ་རྣམས་ཇི་ལྟར་</w:t>
      </w:r>
      <w:ins w:id="83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ནམ</w:t>
        </w:r>
      </w:ins>
      <w:del w:id="83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རྣམ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་པར་འཕེལ་བར་འགྱུར། དགེ་བའི་རྩ་བ་རྣམས་རྣམ་པར་མ་འཕེལ་ན་ཡང་ཇི་ལྟར་ཕ་རོལ་ཏུ་ཕྱིན་པ་དྲུག་ཡོངས་སུ་རྫོགས་པར་འགྱུར། ཕ་རོལ་ཏུ་ཕྱིན་པ་དྲུག་ཡོངས་སུ་མ་རྫོགས་པ་ན་ཡང་ཇི་ལྟར་རྣམ་</w:t>
      </w:r>
      <w:ins w:id="83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པ་ཐམས་ཅད་</w:t>
      </w:r>
      <w:ins w:id="83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3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་པ་ཉིད་འཐོབ་པར་འགྱུར་ཞེས་བྱ་བའི་བར་</w:t>
      </w:r>
      <w:ins w:id="83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3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དེ་ལྟར་ཆོས་ཐམས་ཅད་ཡིད་ལ་མི་བྱ་ན། བསོད་ནམས་དང་ཡེ་ཤེས་ཀྱི་ཚོགས་ཀྱང་མི་འཕེལ་བར་ཇི་ལྟར་རྣམ་པ་ཐམས་ཅད་</w:t>
      </w:r>
      <w:ins w:id="83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3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་པ་ཉིད་ཐོབ་པར་འགྱུར་ཞེས་གལ་བཟུང་སྟེ་ཞུས་པའོ། །བཅོམ་ལྡན་འདས་ཀྱིས་བཀའ་</w:t>
      </w:r>
      <w:ins w:id="83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3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རབ་འབྱོར་ནམ་གཟུགས་ཡིད་ལ་མི་བྱེད་ཅེས་བྱ་བ་ནས། བླ་ན་མེད་པ་ཡང་དག་པར་རྫོགས་པའི་བྱང་ཆུབ་ཡིད་ལ་མི་བྱེད་པ་དེའི་ཚེ། བྱང་ཆུབ་སེམས་དཔའ་སེམས་དཔའ་ཆེན་པོ་དགེ་བའི་རྩ་བ་རྣམས་རྣམ་པར་འཕེལ་བར་འགྱུར་ཏེ། དགེ་བའི་རྩ་བ་རྣམ་པར་འཕེལ་བས་ཕ་རོལ་ཏུ་ཕྱིན་པ་དྲུག་ཡོངས་སུ་རྫོགས་པར་འགྱུར་རོ། །ཕ་རོལ་ཏུ་ཕྱིན་པ་དྲུག་ཡོངས་སུ་རྫོགས་པས་རྣམ་པ་ཐམས་ཅད་མཁྱེན་པ་ཉིད་ཐོབ་པར་འགྱུར་རོ་ཞེས་བྱ་བའི་བར་གྱིས་ནི། གཟུགས་ལ་སོགས་པའི་ཆོས་ཐམས་ཅད་དོན་དམ་པར་སྟོང་པར་རྟོགས་ཏེ། དེ་དག་ལ་མངོན་པར་མ་ཆགས་ཤིང་ཡིད་ལ་མ་བྱས་ན། འཁོར་གསུམ་ཡོངས་སུ་དག་པར་དགེ་བའི་རྩ་བ་རྣམས་སྤེལ་ཞིང</w:t>
      </w:r>
      <w:ins w:id="83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3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ཕ་རོལ་ཏུ་ཕྱིན་པ་དྲུག་ཡོངས་སུ་རྫོགས་པར་བྱས་ནས། རྣམ་པ་ཐམས་ཅད་</w:t>
      </w:r>
      <w:ins w:id="83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3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་པ་ཉིད་ཐོབ་པར་འགྱུར་རོ་ཞེས་བསྟན་པའོ། །དེ་ཅིའི་ཕྱིར་ཞེ་ན།</w:t>
      </w:r>
      <w:ins w:id="83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གཟུགས་ཡིད་ལ་མ་བྱས་པས་བླ་ན་མེད་པ་ཡང་དག་པར་རྫོགས་པའི་བྱང་ཆུབ་ཏུ་མངོན་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པར་རྫོགས་པར་འཚང་རྒྱའོ་ཞེས་བྱ་བའི་བར་གྱིས་ནི། གོང་དུ་སྨོས་པའི་དོན་དེ་ཉིད་བཟླས་ཏེ། དེ་ལྟར་ཆོས་ཐམས་ཅད་ཡིད་ལ་མ་བྱས་ན། བླ་ན་མེད་པ་ཡང་དག་པར་རྫོགས་པའི་བྱང་ཆུབ་ཏུ་མངོན་པར་རྫོགས་པར་འཚང་རྒྱ་བར་འགྱུར་རོ་ཞེས་བསྟན་པའོ། །གསོལ་པ་ཅིའི་སླད་དུ་དེ་ལྟར་གཟུགས་ཡིད་ལ་མ་བགྱིས་ཞེས་བྱ་བ་ནས། དེ་ལྟར་བླ་ན་མེད་པ་ཡང་དག་པར་རྫོགས་པའི་བྱང་ཆུབ་ཡིད་ལ་མ་བགྱིས་པར་རྣམ་པ་ཐམས་ཅད་</w:t>
      </w:r>
      <w:ins w:id="83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3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་པ་ཉིད་ཐོབ་པར་འགྱུར་ཞེས་བྱ་བའི་བར་གྱིས་ནི་ཆོས་ཐམས་ཅད་ཡིད་ལ་བྱས་ན། སྐྱོན་དུ་འགྱུར་བ་བསྟན་པའི་སྐབས་དབྱེ་བའི་ཕྱིར་ཞུས་པའོ། །བཅོམ་ལྡན་འདས་ཀྱིས་བཀའ་</w:t>
      </w:r>
      <w:ins w:id="83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3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་པ་ཞེས་བྱ་བ་ནས། ཆོས་གང་ཡང་འདྲེས་པར་མི་བྱའོ་ཞེས་བྱ་བའི་བར་གྱིས་</w:t>
      </w:r>
      <w:ins w:id="83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ན། </w:t>
        </w:r>
      </w:ins>
      <w:del w:id="83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ནི།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ཆོས་རྣམས་ལ་དངོས་པོར་ལྟ་ཞིང་མངོན་པར་ཆགས་པས་ཡིད་ལ་བྱས་ན། ཁམས་གསུམ་ལས་གྲོལ་ཐར་</w:t>
      </w:r>
      <w:ins w:id="83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པར</w:t>
        </w:r>
      </w:ins>
      <w:del w:id="83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་མི་འགྱུར་ཏེ། དེ་བས་ན་ཆོས་གང་ལ་ཡང་མངོན་པར་ཆགས་པས་ཡིད་ལ་མི་བྱ་ཞིང</w:t>
      </w:r>
      <w:ins w:id="83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3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ཁམས་གསུམ་གྱི་ཆོས་གང་དང་ཡང་མ་འདྲེས་པར་བྱའོ་ཞེས་བསྟན་པའོ། །གསོལ་པ་བཅོམ་ལྡན་འདས་བྱང་ཆུབ་སེམས་དཔའ་སེམས་དཔའ་ཆེན་པོ་ཤེས་རབ་ཀྱི་ཕ་རོལ་ཏུ་ཕྱིན་པ་ལ་དེ་ལྟར་སྤྱོད་པ་དེ་དག་གང་ལ་གནས་པར་འགྱུར་ཞེས་བྱ་བ་ནི་དེ་ལྟར་ཆོས་ཐམས་ཅད་ཡིད་ལ་མི་བྱེད་ཅིང</w:t>
      </w:r>
      <w:ins w:id="83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3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ཁམས་གསུམ་གང་དང་ཡང་འདྲེས་པར་མི་བྱ་ན། གང་ལ་བརྟེན་ཞིང་གནས་པར་བྱ་ཞེས་ཞུས་པའོ། །བཅོམ་ལྡན་འདས་ཀྱིས་བཀའ་</w:t>
      </w:r>
      <w:ins w:id="83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3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</w:t>
      </w:r>
      <w:ins w:id="83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གཟུགས་ལ་གནས་པར་མི་འགྱུར་རོ་ཞེས་བྱ་བ་ནས། རྣམ་པ་ཐམས་ཅད་</w:t>
      </w:r>
      <w:ins w:id="83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3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གནས་པར་མི་འགྱུར་རོ་ཞེས་བྱ་བའི་བར་གྱིས་ནི་དངོས་པོར་ལྟ་ཞིང་མངོན་པར་ཆགས་པའི་དབང་གིས་ནི་ཆོས་གང་ལ་ཡང་གན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པ་མ་ཡིན་ནོ་ཞེས་བསྟན་པའོ། །གསོལ་པ་བཅོམ་ལྡན་འདས་ཅིའི་སླད་དུ་རྣམ་པ་ཐམས་ཅད་</w:t>
      </w:r>
      <w:ins w:id="83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3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་པ་ཉིད་ལ་ཡང་གནས་པར་མི་འགྱུར་བ་ལགས་ཞེས་བྱ་བ་ནི། རྣམ་པ་ཐམས་ཅད་</w:t>
      </w:r>
      <w:ins w:id="83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3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་པ་ཉིད་ལ་བསྒྲུབ་ཅིང་ཐོབ་པར་བྱ་བ་ཡིན་ན། དེ་ལ་ཅིའི་ཕྱིར་གནས་པར་མི་འགྱུར་ཞེས་ཞུས་པ་དང</w:t>
      </w:r>
      <w:ins w:id="83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3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བཅོམ་ལྡན་འདས་ཀྱིས་བཀའ་སྩལ་པ། མངོན་པར་ཆགས་པ་མེད་པའི་ཕྱིར་གང་ལ་ཡང་གནས་པར་མི་འགྱུར་རོ་ཞེས་བྱ་བ་ནི་དོན་དམ་པར་ཆོས་ཐམས་ཅད་རང་བཞིན་གྱིས་སྟོང་པར་ཆགས་ཤིང་གནས་པར་བྱ་བ་མེད་དོ་ཞེས་བྱ་བའི་དོན་ཏོ། །དེ་ཅིའི་ཕྱིར་ཞེ་ན། འདི་ལྟར་དེས་གང་ལ་མངོན་པར་ཆགས་པར་བྱ་བའམ། གནས་པར་བྱ་བའི་ཆོས་དེ་ལྟ་བུ་གང་ཡང་ཡང་དག་པར་རྗེས་སུ་མི་མཐོང་སྟེ་ཞེས་བྱ་བ་ནི། དོན་དེ་ཉིད་གཏན་ཚིགས་དང་བཅས་པས་གསལ་བར་བསྟན་པ་སྟེ། དངོས་པོ་འགའ་ཞིག་ཡོད་ན་ནི་དེ་ལ་མངོན་པར་ཆགས་པའམ། གནས་པར་བྱར་ཡང་རུང་ན་དོན་དམ་པར་ཆོས་ཐམས་ཅད་རང་བཞིན་</w:t>
      </w:r>
      <w:ins w:id="83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3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་སྟོང་པས་མངོན་པར་ཆགས་པར་བྱ་བའམ། གནས་པར་བྱ་བ་དེ་ལྟ་བུ་གང་ཡང་མེད་པའི་ཕྱིར། གང་ལ་ཡང་གནས་པར་མི་འགྱུར་རོ་ཞེས་བྱ་བའི་དོན་ཏོ། །རབ་འབྱོར་དེ་ལྟར་ན་བྱང་ཆུབ་སེམས་དཔའ་སེམས་དཔའ་ཆེན་པོ་མངོན་པར་ཆགས་པ་མེད་པ་དང</w:t>
      </w:r>
      <w:ins w:id="83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3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གནས་པ་མེད་པའི་ཚུལ་གྱིས་ཤེས་རབ་ཀྱི་ཕ་རོལ་ཏུ་ཕྱིན་པ་ལ་སྤྱོད་དོ་ཞེས་བྱ་བ་ནི་དེ་ལྟར་</w:t>
      </w:r>
      <w:ins w:id="83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གོང་དུ་བཤད་པའི་ཚུལ་དུ་ཆོས་གང་ལ་ཡང་མངོན་པར་མ་ཆགས་ཤིང་མི་གནས་པར་སྤྱོད་ན། ཤེས་རབ་ཀྱི་ཕ་རོལ་ཏུ་ཕྱིན་པ་ལ་སྤྱོད་པ་ཡིན་ནོ་ཞེས་བསྟན་པའོ། །གལ་ཏེ་ཡང་བྱང་ཆུབ་སེམས་དཔའ་སེམས་དཔའ་ཆེན་པོ་འདི་སྙམ་དུ་སེམས་ཤིང</w:t>
      </w:r>
      <w:ins w:id="83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3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གང་དེ་ལྟར་སྤྱོད་པ་དང</w:t>
      </w:r>
      <w:ins w:id="83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3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ལྟར་བསྒོམས་པ་དེ་ནི་ཤེས་རབ་ཀྱི་ཕ་རོལ་ཏུ་ཕྱིན་པ་ལ་སྤྱོད་པ་ཞེས་བྱ་བ་ནས་རྣམ་པ་ཐམས་ཅད་མཁྱེན་པ་ཉི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ལས་རིང་དུ་གྱུར་པ་ཡིན་ཞེས་བྱ་བའི་བར་གྱིས་ནི། དེ་ལྟར་གང་ལ་ཡང་མངོན་པར་མ་ཆགས། གང་ལ་ཡང་མི་གནས་པར་སྤྱོད་པ་དེའི་ཚེ། བདག་དེ་ལྟར་སྤྱོད་ཅིང་སྒོམ་མོ་སྙམ་པའི་འདུ་ཤེས་ཙམ་ཞིག་སྐྱེས་ན་ཡང་ཤེས་རབ་ཀྱི་ཕ་རོལ་ཏུ་ཕྱིན་པའི་དོན་དང་མི་མཐུན་པས། ཤེས་རབ་ཀྱི་ཕ་རོལ་ཏུ་ཕྱིན་པ་ལ་སོགས་པ་རྣམ་པར་བྱང་བའི་ཆོས་ཐམས་ཅད་དང་བྲལ་ཞིང་རིང་དུ་གྱུར་པ་ཡིན་ནོ་ཞེས་བསྟན་པ་ཡིན་ནོ། །དེ་ཅིའི་ཕྱིར་ཞེ་ན། ཤེས་རབ་ཀྱི་ཕ་རོལ་ཏུ་ཕྱིན་པ་ནི་གང་ལ་ཡང་མངོན་པར་ཆགས་པར་མི་བྱེད་དེ། ཤེས་རབ་ཀྱི་ཕ་རོལ་ཏུ་ཕྱིན་པ་ལ་མངོན་པར་ཆགས་པ་གང་ཡང་མེད་དོ་ཞེས་བྱ་བ་ནི་དོན་དམ་པར་ཆོས་ཐམས་ཅད་རང་བཞིན་གྱིས་སྟོང་པས། ཤེས་རབ་ཀྱི་ཕ་རོལ་ཏུ་ཕྱིན་པ་ཡང་སྟོང་པའི་ཕྱིར་གཞན་ལ་མངོན་པར་ཆགས་པར་བྱེད་པ་ཡང་མ་ཡིན་གཞན་གྱིས་མངོན་པར་ཆགས་པར་བྱ་བ་ཡང་མ་ཡིན་ནོ་ཞེས་བྱ་བའི་དོན་ཏོ། །དེ་ཅིའི་ཕྱིར་ཞེ་ན།</w:t>
      </w:r>
      <w:ins w:id="83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དེ་ནི་འདི་ལྟར་གང་ལ་མངོན་པར་ཆགས་པར་འགྱུར་བ་དེ་ལྟ་བུའི་རང་བཞིན་དེ་ལ་མེད་དེ་ཞེས་བྱ་བ་ནི། ཤེས་རབ་ཀྱི་ཕ་རོལ་ཏུ་ཕྱིན་པ་ཆགས་པར་བྱེད་པ་དང</w:t>
      </w:r>
      <w:ins w:id="83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83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ཆགས་པར་བྱ་བ་གཉི་གའི་རང་བཞིན་དུ་ཡོད་པ་མ་ཡིན་པའི་གཏན་ཚིགས་བསྟན་པའོ། །རབ་འབྱོར་བྱང་ཆུབ་སེམས་དཔའ་སེམས་དཔའ་ཆེན་པོ་ཤེས་རབ་ཀྱི་ཕ་རོལ་ཏུ་ཕྱིན་པར་འདུ་ཤེས་ན་ཡང</w:t>
      </w:r>
      <w:ins w:id="83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3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བྱང་ཆུབ་སེམས་དཔའ་སེམས་དཔའ་ཆེན་པོ་དེ་</w:t>
      </w:r>
      <w:del w:id="83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ཤེས་རབ་ཀྱི་ཕ་རོལ་ཏུ་ཕྱིན་པ་ལས་ཉམས་པར་འགྱུར་ཏེ། གང་ཤེས་རབ་ཀྱི་ཕ་རོལ་ཏུ་ཕྱིན་པ་ལས་ཉམས་པ་དེ་ནི་ཆོས་ཐམས་ཅད་ལས་ཉམས་པར་འགྱུར་རོ་ཞེས་བྱ་བ་ནས། རབ་འབྱོར་དེ་ཡང་འདི་ལྟར་དེ་བཞིན་གཤེགས་པ་ནི་ཆོས་གང་ཡང་འདོགས་པ་མེད་ན། ཆོས་ལ་ལ་ཞིག་མངོན་པར་རྫོགས་པར་འཚང་རྒྱ་བར་འགྱུར་བ་ལྟ་ག་ལ་ཡོད་དེ་དེ་ནི་གནས་མ་ཡིན་ནོ་ཞེས་བྱ་བའི་བར་གྱིས་ནི་ཤེས་ར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ཀྱི་ཕ་རོལ་ཏུ་ཕྱིན་པ་ལ་སོགས་པ་ལ་འདུ་ཤེས་སྐྱེ་ཞིང་མཚན་མར་འཛིན་ན།</w:t>
      </w:r>
      <w:ins w:id="84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ལས་ཉམས་པར་འགྱུར་ཞིང་བླ་ན་མེད་པ་ཡང་དག་པར་རྫོགས་པའི་བྱང་ཆུབ་མི་འཐོབ་པའི་སྐྱོན་དུ་འགྱུར་བ་བསྟན་པའོ། །དེ་ནས་ཚེ་དང་ལྡན་པ་རབ་འབྱོར་གྱིས་བཅོམ་ལྡན་འདས་ལ་འདི་སྐད་ཅེས་གསོལ་ཏོ་ཞེས་བྱ་བ་ནས། དེ་ཅིའི་ཕྱིར་ཞེ་ན། ཤེས་རབ་ཀྱི་ཕ་རོལ་ཏུ་ཕྱིན་པ་ནི་མངོན་པར་མ་ཆགས་པས་བརྗོད་པ་ཡིན་ནོ་ཞེས་བྱ་བའི་བར་གྱིས་ནི། ཆོས་ཐམས་ཅད་ལ་འདུ་ཤེས་དང་མཚན་མར་འཛིན་པའི་སྐྱོན་དུ་མི་འགྱུར་བའི་ཐབས་བསྟན་པའོ། །གསོལ་པ་བཅོམ་ལྡན་འདས་ཅི་ལགས། ཤེས་རབ་ཀྱི་ཕ་རོལ་ཏུ་ཕྱིན་པ་ཤེས་རབ་ཀྱི་ཕ་རོལ་ཏུ་ཕྱིན་པ་དང་མ་བྲལ་བ་ལགས་སམ་ཞེས་བྱ་བ་ནས། རྣམ་པ་ཐམས་ཅད་</w:t>
      </w:r>
      <w:ins w:id="84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4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་པ་ཉིད་ཀྱང་ཇི་ལྟར་མངོན་པར་བསྒྲུབ་པར་</w:t>
      </w:r>
      <w:ins w:id="84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</w:t>
        </w:r>
      </w:ins>
      <w:del w:id="84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་ཞེས་བྱ་བའི་བར་གྱིས་ནི། ཤེས་རབ་ཀྱི་ཕ་རོལ་ཏུ་ཕྱིན་པ་ལ་སོགས་པ་རྣམ་པར་བྱང་བའི་ཆོས་ཐམས་ཅད་ཆོས་དེ་དག་གི་རང་བཞིན་དང་བྲལ་ཏེ། རང་བཞིན་གཅིག་ན་བདག་གིས་བདག་མངོན་པར་བསྒྲུབ་ཏུ་མི་རུང་སྟེ། དཔེར་ན་རལ་གྲི་དེ་ཉིད་ཀྱི་སོས་རལ་གྲི་དེ་ཉིད་བཅད་དུ་མི་རུང་བ་བཞིན་ནོ། །ཇི་ལྟར་དེ་དག་མངོན་པར་བསྒྲུབ་པར་བགྱི་ཞེས་གལ་བཟུང་སྟེ་ཞུས་པའོ། །བཅོམ་ལྡན་འདས་ཀྱིས་བཀའ་</w:t>
      </w:r>
      <w:ins w:id="84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4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</w:t>
      </w:r>
      <w:ins w:id="84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རབ་འབྱོར་འདི་ལ་བྱང་ཆུབ་སེམས་དཔའ་སེམས་དཔའ་ཆེན་པོ་ཤེས་རབ་ཀྱི་ཕ་རོལ་ཏུ་ཕྱིན་པ་ལ་སྤྱོད་པའི་ཚེ། གཟུགས་ཞེའམ་འདི་ནི་གཟུགས་སོ། །འདིའི་གཟུགས་སོ་ཞེས་བྱ་བར་མངོན་པར་ཆགས་པ་མེད་དོ་ཞེས་བྱ་བ་ནས།</w:t>
      </w:r>
      <w:ins w:id="84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</w:t>
      </w:r>
      <w:ins w:id="84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4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་པ་ཉིད་ཅེའམ། འདི་ནི་རྣམ་པ་ཐམས་ཅད་</w:t>
      </w:r>
      <w:ins w:id="84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4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མཁྱེད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་པ་ཉིད་དོ། །འདིའི་རྣམ་པ་ཐམས་ཅད་</w:t>
      </w:r>
      <w:ins w:id="84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4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་པ་ཉིད་དོ་ཞེས་བྱ་བར་མངོན་པར་ཆགས་པ་མེད་དོ་ཞེས་བྱ་བའི་བར་</w:t>
      </w:r>
      <w:ins w:id="84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4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་ནི། གཟུགས་ལ་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སོགས་པའི་ཆོས་ཐམས་ཅད་དོན་དམ་པར་དངོས་པོ་མེད་པར་རྟོགས་པས་བདག་དང་བདག་གིར་མི་རྟོག་ཅིང</w:t>
      </w:r>
      <w:ins w:id="84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4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མངོན་པར་ཆགས་པ་མེད་པ་ཉིད་ཕ་རོལ་ཏུ་ཕྱིན་པ་དྲུག་ལ་སོགས་པ་མངོན་པར་བསྒྲུབ་པ་ཡིན་གྱི། དངོས་པོ་ཡོད་པར་ལྟ་ཞིང་ཆགས་པས་ནི་མངོན་པར་བསྒྲུབ་པར་མི་ནུས་སོ་ཞེས་བསྟན་པའོ། །གཟུགས་རྟག་པའམ་མི་རྟག་པར་མངོན་པར་ཆགས་པ་མེད་དོ་ཞེས་</w:t>
      </w:r>
      <w:ins w:id="84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བྱ་བ་ནས། རྣམ་པ་ཐམས་ཅད་མཁྱེན་པ་ཉིད་དབེན་པའམ། མི་དབེན་པར་མངོན་པར་ཆགས་པ་མེད་དོ་ཞེས་བྱ་བའི་བར་གྱིས་ནི་གཟུགས་ལ་སོགས་པའི་ཆོས་ཐམས་ཅད་ལ་རྟག་པའམ། མི་རྟག་པའམ། བདེ་བའམ་སྡུག་བསྔལ་བའམ། བདག་གམ་བདག་མེད་པའམ།</w:t>
      </w:r>
      <w:ins w:id="84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ཞི་བའམ་མ་ཞི་</w:t>
      </w:r>
      <w:ins w:id="84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པའམ།</w:t>
        </w:r>
      </w:ins>
      <w:del w:id="84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བའམ།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སྟོང་པའམ་མི་སྟོང་པའམ། མཚན་མ་ཡོད་པའམ་མཚན་མ་མེད་པའམ། སྨོན་པ་ཡོད་པའམ། སྨོན་པ་མེད་པའམ། དབེན་པའམ་མི་དབེན་པར་འདུ་ཤེས་ཤིང</w:t>
      </w:r>
      <w:ins w:id="84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4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མངོན་པར་ཆགས་པ་མེད་པ་ཉིད་ཡང་དག་པ</w:t>
      </w:r>
      <w:ins w:id="84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་ཇི་ལྟ་བ་བཞིན་དུ་རྟོགས་པ་ཡིན་པས། ཕ་རོལ་ཏུ་ཕྱིན་པ་དྲུག་ལ་སོགས་པ་རྣམ་པར་བྱང་བའི་ཆོས་རྣམས་མངོན་པར་བསྒྲུབ་པ་ཡིན་ནོ་ཞེས་བསྟན་པའོ། །དེ་ཅིའི་ཕྱིར་ཞེ་ན། རང་བཞིན་མེད་པའི་ཆོས་ལ་ནི་རྟག་ཅེས་བྱ་བའམ་མི་རྟག་ཅེས་བྱ་བའམ་ཞེས་བྱ་བ་ནས། དབེན་ཞེས་བྱ་བའམ། མི་</w:t>
      </w:r>
      <w:ins w:id="84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དབེན</w:t>
        </w:r>
      </w:ins>
      <w:del w:id="84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དབེེན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་ཞེས་བྱ་བར་མངོན་པར་</w:t>
      </w:r>
      <w:del w:id="84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སྒྲུབ་པར་མི་ནུས་སོ་ཞེས་བྱ་བའི་བར་གྱིས་ནི།</w:t>
      </w:r>
      <w:ins w:id="84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རྟག་པའམ་མི་རྟག་པ་ལ་སོགས་པར་མངོན་པར་སྒྲུབ་པར་བྱེད་པ་དང</w:t>
      </w:r>
      <w:ins w:id="84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4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མངོན་པར་བསྒྲུབ་པར་བྱ་བའི་ཆོས་རྣམས་དོན་དམ་པར་དངོས་པོ་མེད་པས། མངོན་པར་ཆགས་པར་བྱ་ཞིང་སྒྲུབ་</w:t>
      </w:r>
      <w:del w:id="84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ཏུ་མེད་དོ་ཞེས་བསྟན་པའོ། །ངོ་བོ་ཉིད་ནི་ངོ་བོ་ཉིད་ཀྱིས་མངོན་པར་བསྒྲུབ་པར་མི་ནུས་སོ་ཞེས་བྱ་བ་ནི་དེ་ལྟར་ཆོས་ཐམས་ཅད་དོན་དམ་པར་རང་བཞིན་གྱིས་སྟོང་སྟེ། དངོས་པོ་མེད་པས་དངོས་པོ་མེད་པའི་ངོ་བོ་ཉིད་ཀྱིས་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མངོན་པར་བསྒྲུབ་ཏུ་མེད་དོ་ཞེས་བྱ་བའི་དོན་ཏོ། །རབ་འབྱོར་བྱང་ཆུབ་སེམས་དཔའ་སེམས་དཔའ་ཆེན་པོ་ཤེས་རབ་ཀྱི་ཕ་རོལ་ཏུ་ཕྱིན་པ་ལ་སྤྱོད་པ་ཞེས་བྱ་བ་ནས། སྦྱིན་པའི་ཕ་རོལ་ཏུ་ཕྱིན་པ་ལ་སྤྱོད་པ་དེ་ནི། རྣམ་པ་ཐམས་ཅད་མཁྱེན་པ་ཉིད་ལ་གནས་པར་འགྱུར་རོ་ཞེས་བྱ་བའི་བར་གྱིས་ནི། དེ་ལྟར་གོང་དུ་བཤད་པའི་ཚུལ་དུ་དོན་དམ་པར་ཆོས་ཐམས་ཅད་སྟོང་པའི་ངོ་བོ་ཉིད་དུ་རྟོགས་ལ། དེ་ལ་མངོན་པར་མ་ཆགས་པར་ཕ་རོལ་ཏུ་ཕྱིན་པ་དྲུག་ལ་སྤྱོད་པ་དེ་ནི་རྣམ་པ་ཐམས་ཅད་མཁྱེན་པ་ཉིད་ཀྱི་རང་བཞིན་དང་མ་བྲལ་བའི་ཕྱིར་རྣམ་པ་ཐམས་ཅད་མཁྱེན་པ་ཉིད་ལ་གནས་པ་ཡིན་ནོ་ཞེས་བསྟན་པའོ། །རབ་འབྱོར་འདི་ལྟ་སྟེ་དཔེར་ན་འཁོར་ལོས་སྒྱུར་བའི་རྒྱལ་པོ་དཔུང་གི་ཚོགས་ཡན་ལག་བཞི་ནི།</w:t>
      </w:r>
      <w:ins w:id="84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འཁོར་ལོས་སྒྱུར་བའི་རྒྱལ་པོ་གང་དང་གང་དུ་འགྲོ་བ་དེ་དང་དེར་འགྲོའོ་ཞེས་བྱ་བ་ལ་སོགས་པས་ནི། ཤེས་རབ་ཀྱི་ཕ་རོལ་ཏུ་ཕྱིན་པ་ཟབ་མོ་འདི་ཕ་རོལ་ཏུ་ཕྱིན་པ་གཞན་རྣམས་ཀྱི་གཙོ་བོ་ཡིན་པའི་དཔེ་འཁོར་ལོས་སྒྱུར་བའི་རྒྱལ་པོ་དང</w:t>
      </w:r>
      <w:ins w:id="84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4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ཁ་ལོ་བསྒྱུར་བ་ལས་བླངས་ཏེ་བསྟན་པ་སྟེ། ལམ་མཉམ་པ་ནི་ཉན་ཐོས་དང་རང་སངས་རྒྱས་ཀྱི་ལམ་དམིགས་པ་ཅན་མེད་པའི་དཔེའོ། །གསོལ་པ་བཅོམ་ལྡན་འདས་བྱང་ཆུབ་སེམས་དཔའ་སེམས་དཔའ་ཆེན་པོ་རྣམས་ཀྱི་ལམ་ནི་གང་ལགས།</w:t>
      </w:r>
      <w:ins w:id="84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ལམ་མ་ལགས་པ་ནི་གང་ལགས་ཞེས་བྱ་བ་ནི་གོང་དུ་རྣམ་པ་ཐམས་ཅད་མཁྱེན་པ་ཉིད་གང་ན་བ་དེར། ལམ་མཉམ་པ་ནས་འགྲོ་ཞེས་གསུངས་པ། ལམ་དང་ལམ་མ་ཡིན་པ་གང་ཡིན་པ་རབ་འབྱོར་གྱིས་ཞུས་པའོ། །བཅོམ་ལྡན་འདས་ཀྱིས་བཀའ་སྩལ་པ། རྣམ་པ་ཐམས་ཅད་མཁྱེན་པ་ཉིད་ཐོབ་པར་བྱ་བ་ལ་ཉན་ཐོས་ཀྱི་ལམ་ནི་བྱང་ཆུབ་སེམས་དཔའ་སེམས་དཔའ་ཆེན་པོ་རྣམས་ཀྱི་ལམ་མ་ཡིན་ནོ</w:t>
      </w:r>
      <w:del w:id="84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།རང་སངས་རྒྱས་ཀྱི་ལམ་ནི་བྱང་ཆུབ་སེམས་དཔའ་སེམས་དཔའ་ཆེན་པོ་རྣམས་ཀྱི་ལམ་མ་ཡིན་ནོ་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ྱ་བ་ནི་ཉན་ཐོས་དང་རང་སངས་རྒྱས་ཀྱི་ལམ་དམིགས་པ་ཅན་ནི་རྣམ་པ་ཐམས་ཅད་མཁྱེན་པ་ཉིད་ཐོབ་པར་བྱེད་པའི་རྒྱུ་ལ་</w:t>
      </w:r>
      <w:del w:id="84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ལམ་མ་ཡིན་ནོ་ཞེས་བྱ་བའི་དོན་ཏོ། །རྣམ་པ་ཐམས་ཅད་མཁྱེན་པ་ཉིད་ཐོབ་པར་བྱ་བ་ལ། ཤེས་རབ་ཀྱི་ཕ་རོལ་ཏུ་ཕྱིན་པ་སྔོན་དུ་འགྲོ་བའི་ཕ་རོལ་ཏུ་ཕྱིན་པ་དྲུག་ནི་བྱང་ཆུབ་སེམས་དཔའ་སེམས་དཔའ་ཆེན་པོ་རྣམས་ཀྱི་ལམ་སྟེ། འདི་ནི་བྱང་ཆུབ་སེམས་དཔའ་སེམས་དཔའ་ཆེན་པོ་རྣམས་ཀྱི་ལམ་མོ་ཞེས་བྱ་བ་ནི།</w:t>
      </w:r>
      <w:ins w:id="84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ཤེས་རབ་ཀྱི་ཕ་རོལ་ཏུ་ཕྱིན་པ་དང་ལྡན་པར་ཕ་རོལ་ཏུ་ཕྱིན་པ་དྲུག་ལ་སྤྱད་ན།</w:t>
      </w:r>
      <w:ins w:id="84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</w:t>
      </w:r>
      <w:ins w:id="84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4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་པ་ཉིད་ཐོབ་པར་འགྱུར་བའི་རྒྱུ་ཡིན་ནོ་ཞེས་བསྟན་པའོ།</w:t>
      </w:r>
      <w:ins w:id="84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།འདི་ནི་ལམ་མ་ཡིན་པའོ་ཞེས་བྱ་བ་ནི། ཉན་ཐོས་དང་རང་སངས་རྒྱས་ཀྱི་ལྟ་བ་དམིགས་པ་ཅན་ལ་སྤྱད་ན། རྣམ་པ་ཐམས་ཅད་</w:t>
      </w:r>
      <w:ins w:id="84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4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་པ་ཉིད་ཐོབ་པར་བྱ་བའི་རྒྱུ་མ་ཡིན་ནོ་ཞེས་བྱ་བའི་དོན་ཏོ། །གསོལ་པ་བཅོམ་ལྡན་འདས་དེ་ལྟར་ཤེས་རབ་ཀྱི་ཕ་རོལ་ཏུ་ཕྱིན་པ་ལ་ལམ་དང་ལམ་མ་ལགས་པ་སྟོན་པ་ནི་བྱང་ཆུབ་སེམས་དཔའ་སེམས་དཔའ་ཆེན་པོ་རྣམས་ལ་དོན་ཆེན་པོའི་སླད་དུ་ཉེ་བར་གནས་སོ་ཞེས་བྱ་བ་ནི། གོང་དུ་ལམ་དང་ལམ་མ་ཡིན་པ་བསྟན་པས་</w:t>
      </w:r>
      <w:ins w:id="84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རབ་འབྱོར་མགུ་ནས་ཤེས་རབ་ཀྱི་ཕ་རོལ་ཏུ་ཕྱིན་པ་ལ་བསྟོད་པ་སྟེ། ཆོས་དང་གང་ཟག་ལ་བདག་</w:t>
      </w:r>
      <w:ins w:id="84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མེད</w:t>
        </w:r>
      </w:ins>
      <w:del w:id="84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་པའི་དོན་སྟོན་པ་དང</w:t>
      </w:r>
      <w:ins w:id="84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4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བདག་དང་གཞན་</w:t>
      </w:r>
      <w:ins w:id="84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4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་དོན་ཕུན་སུམ་ཚོགས་པར་སྟོན་པ་དང</w:t>
      </w:r>
      <w:ins w:id="84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4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རྣམ་པ་ཐམས་ཅད་མཁྱེན་པ་ཉིད་ཀྱི་འབྲས་བུ་ཆེན་པོ་ཐོབ་པའི་རྒྱུ་ཡིན་པའི་ཕྱིར། དོན་ཆེན་པོ་བསྒྲུབ་པའི་བྱ་བ་བྱེད་དོ་ཞེས་བྱ་བའི་དོན་ཏོ། །བཅོམ་ལྡན་འདས་ཀྱིས་བཀའ་</w:t>
      </w:r>
      <w:ins w:id="84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4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རབ་འབྱོར་དེ་དེ་བཞིན་ནོ་དེ་དེ་བཞིན་ཏེ་ཞེས་བྱ་བ་ལ་སོགས་པ་ནི་རབ་</w:t>
      </w:r>
      <w:ins w:id="84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འབྱོར</w:t>
        </w:r>
      </w:ins>
      <w:del w:id="84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་གྱིས་གསོལ་པའི་དོན་དེ་ཉིད་འཁོར་རྣམས་ཡིད་ཆེས་པར་བྱ་བའི་ཕྱིར་དེ་བདེན་ནོ་ཞེས་བསྟན་པ་སྟེ། དོན་ཚད་མེད་པ་དང</w:t>
      </w:r>
      <w:ins w:id="84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84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དོན་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གྲངས་མེད་པ་ཡང་དོན་ཆེན་པོའི་འགྲེལ་པ་སྟེ། རྣམ་པ་ཐམས་ཅད་</w:t>
      </w:r>
      <w:ins w:id="84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4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་པ་ཉིད་ཡོན་ཏན་ཚད་མེད་</w:t>
      </w:r>
      <w:del w:id="84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གྲངས་མེད་པ་ཐོབ་པའི་རྒྱུ་ཡིན་པ་དང</w:t>
      </w:r>
      <w:ins w:id="84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4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སེམས་ཅན་ཚད་མེད་གྲངས་མེད་པའི་དོན་བྱེད་པའི་ཕྱིར་རོ་ཞེས་བྱ་བའི་དོན་ཏོ། །ཤེས་རབ་ཀྱི་ཕ་རོལ་ཏུ་ཕྱིན་པ་ནི་དོན་དེ་ཡང་རྗོད་མོད་ཀྱི། གཟུགས་ཡོངས་སུ་འཛིན་</w:t>
      </w:r>
      <w:del w:id="84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ཏོ་ཞེས་བྱ་བ་ལ་སོགས་པས་ནི། ཀུན་རྫོབ་ཏུ་དོན་དེ་ལྟ་བུ་དག་སྟོན་ཀྱང་དོན་དམ་པར་ནི་གཟུགས་ལ་སོགས་པའི་འཇིག་རྟེན་དང་འཇིག་རྟེན་ལས་འདས་པའི་ཆོས་ཐམས་ཅད་ལ་དངོས་པོར་ལྟ་ཞིང་མཚན་མར་འཛིན་པ་མ་ཡིན་ནོ་ཞེས་བསྟན་པའོ། །ཤེས་རབ་ཀྱི་ཕ་རོལ་ཏུ་ཕྱིན་པ་འདི་ནི་བྱང་ཆུབ་སེམས་དཔའ་སེམས་དཔའ་ཆེན་པོ་བླ་ན་མེད་པ་ཡང་དག་པར་རྫོགས་པའི་བྱང་ཆུབ་འཐོབ་པར་བྱེད་པ་མ་ཡིན་ནོ་ཞེས་བྱ་བ་ལ་སོགས་པ་ནི་ཤེས་རབ་ཀྱི་ཕ་རོལ་ཏུ་ཕྱིན་པ་འདི་ཆོས་གང་ལ་ཡང་བླང་དོར་མེད་པ་བསྟན་པ་སྟེ། དེ་ལྟར་ཆོས་ཀྱི་གནས་ཉིད་ཚད་མར་བྱས་ན་ཤེས་རབ་ཀྱི་ཕ་རོལ་ཏུ་ཕྱིན་པ་འདི་ནི་ཆོས་གང་ཡང་སྐྱེད་པ་</w:t>
      </w:r>
      <w:del w:id="84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མ་ཡིན་འགོག་པ་མ་ཡིན་ནོ་ཞེས་བྱ་བ་ནི། གོང་དུ་བླང་དོར་མེད་པ་བསྟན་པའི་གཏན་ཚིགས་བསྟན་པ་སྟེ། དེ་བཞིན་ཉིད་བརྩན་</w:t>
      </w:r>
      <w:del w:id="84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པར་བྱས་ན། ཆོས་ཐམས་ཅད་སྟོང་པ་ཉིད་དུ་རོ་གཅིག་པས། རྣམ་པར་བྱང་བའི་ཕྱོགས་སུ་གཏོགས་པའི་ཆོས་རྣམས་བསྐྱེད་དུ་ཡང་མེད། ཀུན་ནས་ཉོན་མོངས་པའི་ཕྱོགས་སུ་གཏོགས་པའི་ཆོས་རྣམས་དགག་ཏུ་ཡང་མེད་པའི་ཕྱིར། ཆོས་གང་ཡང་བསྐྱེད་པ་མ་ཡིན་འགོག་པ་མ་ཡིན་ནོ་ཞེས་བསྟན་པ་སྟེ། ཆོས་ཀྱི་གནས་ཉིད་མཚན་མར་བྱས་ན་ཞེས་བྱ་བ་ནི་དེ་བཞིན་བརྩན་</w:t>
      </w:r>
      <w:del w:id="84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པར་བྱས་ན་ཞེས་བྱ་བའི་དོན་ཏོ། །གསོལ་པ་བཅོམ་ལྡན་འདས་དེ་ལྟར་ཤེས་རབ་ཀྱི་ཕ་རོལ་ཏུ་ཕྱིན་པ་འདི་ཆོས་གང་ཡང་སྐྱེ་བ་མ་ལགས་འགོག་པ་མ་ལགས་ན་ཞེས་བྱ་བ་ལ་སོགས་པས་ནི་དེ་ལྟར་ཤེས་རབ་ཀྱི་ཕ་རོ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ཏུ་ཕྱིན་པ་འདི་ཆོས་གང་ཡང་དངོས་པོ་མེད་པས་གང་ལ་ཡང་མི་རྟོག་སྟེ།</w:t>
      </w:r>
      <w:ins w:id="84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ི་འགོག་མི་སྐྱེད་ན་བྱང་ཆུབ་སེམས་དཔའི་ཤེས་རབ་ཀྱིས་སྦྱིན་པ་ལ་སོགས་པ་ཕ་རོལ་ཏུ་ཕྱིན་པ་དྲུག་ཇི་ལྟར་སྤྱད་པར་བྱ་ཞེས་དོན་དམ་པའི་བདེན་པ་ལ་བརྟེན་ནས་ཞུས་པའོ། །བཅོམ་ལྡན་འདས་ཀྱིས་བཀའ་སྩལ་པ། རྣམ་པ་ཐམས་ཅད་མཁྱེན་པ་ཉིད་དུ་དམིགས་ཏེ། སྦྱིན་པ་བྱིན་པར་བྱའོ་ཞེས་བྱ་བ་ལ་སོགས་པས་</w:t>
      </w:r>
      <w:ins w:id="84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ནི</w:t>
        </w:r>
      </w:ins>
      <w:del w:id="84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་དོན་དམ་པར་ཆོས་གང་ཡང་བསྐྱེད་པར་བྱ་བའམ། དགག་པར་བྱ་བ་མེད་དུ་ཟིན་ཀྱང་ཀུན་རྫོབ་ཏུ་རྣམ་པ་ཐམས་ཅད་མཁྱེན་པ་ཉིད་ཐོབ་པར་བྱ་བའི་ཕྱིར་བསྔོས་ཏེ། ཕ་རོལ་ཏུ་ཕྱིན་པ་དྲུག་ལ་དགེ་བའི་རྩ་བ་དེ་དག་ཀྱང་</w:t>
      </w:r>
      <w:del w:id="84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སེམས་ཅན་ཐམས་ཅད་དང་ཐུན་མོང་དུ་བྱས་ཏེ། བླ་ན་མེད་པ་ཡང་དག་པར་རྫོགས་པའི་བྱང་ཆུབ་ཏུ་ཡོངས་སུ་བསྔོས་ན། ཤེས་རབ་ཀྱིས་དོན་དམ་པར་</w:t>
      </w:r>
      <w:ins w:id="84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བསྟོད</w:t>
        </w:r>
      </w:ins>
      <w:del w:id="84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སྟོང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་པར་རྟོགས་ལ། ཐབས་ཀྱིས་</w:t>
      </w:r>
      <w:del w:id="84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ཀུན་རྫོབ་ཏུ་དགེ་བའི་རྩ་བ་རྣམས་སེམས་ཅན་ཐམས་ཅད་དང་ཐུན་མོང་དུ་བྱས་ཏེ། བླ་ན་མེད་པ་ཡང་དག་པར་རྫོགས་པའི་བྱང་ཆུབ་ཏུ་ཡོངས་སུ་བསྔོས་ན། ཐབས་དང་ཤེས་རབ་ཟུང་དུ་</w:t>
      </w:r>
      <w:ins w:id="84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84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་ཞིང་འཁོར་གསུམ་དག་པས་ཕ་རོལ་ཏུ་ཕྱིན་པ་དྲུག་བསྒོམ་པ་ཡོངས་སུ་རྫོགས་པར་འགྱུར་རོ་ཞེས་བསྟན་པའོ། །བྱང་ཆུབ་སེམས་དཔའ་སེམས་དཔའ་ཆེན་པོ་བྱམས་པ་བསྒོམ་པ་གང་ཡིན་པ་དེ་ནི། རྣམ་པ་ཐམས་ཅད་མཁྱེན་པ་ཉིད་དོ་ཞེས་བྱ་བ་ལ་སོགས་པས་ནི།</w:t>
      </w:r>
      <w:ins w:id="84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རྣམ་པ་ཐམས་ཅད་མཁྱེན་པ་ཉིད་ཀྱི་མཚན་ཉིད་བསྟན་པ་སྟེ། བྱང་ཆུབ་སེམས་དཔའི་བྱམས་པ་བསྒོམ་པ་སྔར་བཤད་པའི་མཚན་ཉིད་གང་ཡིན་པ་དེ་རྣམ་པ་ཐམས་ཅད་མཁྱེན་པ་ཉིད་ཐོབ་པའི་རྒྱུ་ཡིན་པའི་ཕྱིར། རྒྱུ་ལ་འབྲས་བུ་བཏགས་</w:t>
      </w:r>
      <w:del w:id="84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ཏེ་བྱམས་པ་བསྒོམ་</w:t>
      </w:r>
      <w:del w:id="84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པ་དེ་ཉིད་རྣམ་པ་ཐམས་ཅད་མཁྱེན་པ་ཉིད་ཡིན་ནོ་ཞེས་བསྟན་པའོ། །དེ་བཞིན་དུ་ཕ་རོལ་ཏུ་ཕྱིན་པ་དྲུག་དང་མ་བྲལ་བ་ཡང་རྣམ་པ་ཐམས་ཅད་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ཁྱེན་པ་ཉིད་ཐོབ་པའི་རྒྱུ་ཡིན་པས་རྒྱུ་ལ་འབྲས་བུ་བཏགས་ཏེ་ཕ་རོལ་ཏུ་ཕྱིན་པ་དྲུག་དང་མ་བྲལ་བ་ཉིད་རྣམ་པ་ཐམས་ཅད་མཁྱེན་པ་ཉིད་དང་མ་བྲལ་བ་ཡིན་</w:t>
      </w:r>
      <w:ins w:id="84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པས་བླ་ན་མེད་པ་ཡང་དག་པར་རྫོགས་པའི་བྱང་ཆུབ་ཏུ་མངོན་པར་</w:t>
      </w:r>
      <w:ins w:id="84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རྫོགས</w:t>
        </w:r>
      </w:ins>
      <w:del w:id="84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་པར་འཚང་རྒྱ་བར་འདོད་པས། ཕ་རོལ་ཏུ་</w:t>
      </w:r>
      <w:ins w:id="84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ཡིན</w:t>
        </w:r>
      </w:ins>
      <w:del w:id="84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ཕྱིན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་པ་དྲུག་ལ་བརྩོན་པར་བྱའོ་ཞེས་བསྟན་པའོ། །གསོལ་པ་བཅོམ་ལྡན་འདས་བྱང་ཆུབ་སེམས་དཔའ་སེམས་དཔའ་ཆེན་པོས་ཇི་ལྟར་ཕ་རོལ་ཏུ་ཕྱིན་པ་དྲུག་ལ་བརྩོན་པར་བགྱི་ཞེས་བྱ་བ་ནི། གོང་དུ་ཕ་རོལ་ཏུ་ཕྱིན་པ་དྲུག་ལ་བརྩོན་པར་བྱའོ་ཞེས་བཤད་པ་ལས་གླེང་བསླངས་ནས། དོན་དམ་པར་ཕ་རོལ་ཏུ་ཕྱིན་པ་དྲུག་ལ་ཇི་ལྟར་བསྒོམ་ཞིང་བརྩོན་པར་བྱ་བ་ཞུས་པའོ། །བཅོམ་ལྡན་འདས་ཀྱིས་བཀའ་སྩལ་པ།</w:t>
      </w:r>
      <w:ins w:id="84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རབ་འབྱོར་འདི་ལ་བྱང་ཆུབ་སེམས་དཔའ་སེམས་དཔའ་ཆེན་པོས་ཇི་ལྟར་གཟུགས་ལྡན་པ་ཡང་མ་ཡིན། མི་ལྡན་པ་ཡང་མ་ཡིན་ཞེས་བྱ་བ་ནས། རྣམ་པ་ཐམས་ཅད་མཁྱེན་པ་ཉིད་ལྡན་པ་ཡང་མ་ཡིན། མི་ལྡན་པ་ཡང་མ་ཡིན་ནོ་ཞེས་བྱ་བར་རབ་ཏུ་བརྟག</w:t>
      </w:r>
      <w:ins w:id="84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་པར་བྱ་སྟེ་ཞེས་བྱ་བའི་བར་གྱིས་ནི། གཟུགས་ལ་སོགས་པའི་ཆོས་ཐམས་ཅད་དོན་དམ་པར་རང་བཞིན་གྱིས་ཡོངས་སུ་དག་པའི་ཕྱིར་ཉོན་མོངས་པ་ལ་སོགས་པའི་དྲི་མ་དང་ལྡན་པ་ཡང་མ་ཡིན། </w:t>
      </w:r>
      <w:ins w:id="84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དི</w:t>
        </w:r>
      </w:ins>
      <w:del w:id="84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དྲི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་མ་སྤངས་ཏེ་མི་ལྡན་པ་ཡང་མ་ཡིན་པར་བསྒོམ་ཞིང་བརྟག་པར་བྱའོ་ཞེས་བསྟན་པའོ། །རབ་འབྱོར་གཞན་ཡང་བྱང་ཆུབ་སེམས་དཔའ་སེམས་དཔའ་ཆེན་པོ་གཟུགས་ལ་གནས་པར་བྱའོ་ཞེས་བརྩོན་པར་བྱའོ་ཞེས་བྱ་བ་ལ་སོགས་པས་ནི། དེ་ལྟར་གཟུགས་ལ་སོགས་པའི་ཆོས་ཐམས་ཅད་རང་བཞིན་གྱིས་ཡོངས་སུ་དག་པས་</w:t>
      </w:r>
      <w:del w:id="84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ཅི་ལ་ཡང་མི་གནས་པའི་ཕྱིར་གནས་ཤིང་བརྟེན་པར་བྱ་བའི་དངོས་པོ་གང་ཡང་མེད་པས་རྣམ་པ་ཐམས་ཅད་</w:t>
      </w:r>
      <w:ins w:id="84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4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་པ་ཉིད་ལ་ཐུག་གི་བར་དུ་རྣམ་པར་སྨིན་པའི་ཕུང་པོ་བདེ་བ་ལ་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སོགས་པ་ཐོབ་པར་བྱ་བའི་བསམ་པ་ལ་གནས་པའམ། རྣམ་པ་ཐམས་ཅད་</w:t>
      </w:r>
      <w:ins w:id="84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4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ཀྱི་འབྲས་བུ་ཐོབ་པར་བྱ་བའི་བསམ་པ་ལ་གནས་ཏེ་ཕ་རོལ་ཏུ་ཕྱིན་པ་དྲུག་ལ་རྣལ་འབྱོར་དུ་མི་བྱའོ་ཞེས་བྱ་བའི་ཐ་ཚིག་གོ། །དེ་ཅིའི་ཕྱིར་ཞེ་ན།</w:t>
      </w:r>
      <w:ins w:id="84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གཟུགས་ནི་གང་ལ་ཡང་མི་གནས་སོ་ཞེས་བྱ་བ་ལ་སོགས་པས་ནི་གནས་པར་མི་བྱ་བའི་གཏན་ཚིགས་བསྟན་པ་</w:t>
      </w:r>
      <w:ins w:id="84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སྙེ།</w:t>
        </w:r>
      </w:ins>
      <w:del w:id="84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དོན་དམ་པར་གཟུགས་ལ་སོགས་པའི་ཆོས་རྣམས་ཀྱི་དེ་བཞིན་ཉིད་གང་ཡང་མི་གནས་པ་ཡིན་པའི་ཕྱིར་བྱང་ཆུབ་སེམས་དཔས་ཀྱང་ཅི་ལ་ཡང་མི་གནས་པར་བྱས་ན་དེ་བཞིན་ཉིད་དང་མི་འགལ་བས་བླ་ན་མེད་པ་ཡང་དག་པར་རྫོགས་པའི་བྱང་ཆུབ་ཏུ་མངོན་པར་རྫོགས་པར་འཚང་རྒྱ་བར་འགྱུར་རོ་ཞེས་བསྟན་པའོ། །རབ་འབྱོར་འདི་ལྟ་སྟེ་དཔེར་ན་སྐྱེས་བུ་ཞིག་ཤིང་ཐོག་ཨ་</w:t>
      </w:r>
      <w:ins w:id="84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མྲའམ།</w:t>
        </w:r>
      </w:ins>
      <w:del w:id="85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ཕྲའམ།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པ་ན་ས་ཟ་བར་འདོད་ན་ཞེས་བྱ་བ་ལ་སོགས་པས་ནི་འབྲས་བུ་རྗེས་སུ་མཐུན་པའི་རྒྱུ་སྤྱད་པའི་དཔེ་ཀུན་རྫོབ་ཏུ་བསྟན་པ་སྟེ། ཀུན་རྫོབ་ཀྱི་དཔེ་དེས་དོན་དམ་པར་ཡང་དེ་བཞིན་ཉིད་དང་མཐུན་པའི་རྒྱུ་ཆོས་གང་ལ་ཡང་མི་གནས་པར་རྣལ་འབྱོར་དུ་བྱས་ན་བླ་ན་མེད་པའི་བྱང་ཆུབ་འཐོབ་པར་འགྱུར་ལ། ཀུན་རྫོབ་ཏུ་ཡང་ཕ་རོལ་ཏུ་ཕྱིན་པ་དྲུག་ལ་བསླབས་ཏེ་ཕ་རོལ་ཏུ་ཕྱིན་པ་དྲུག་གིས་སེམས་ཅན་རྣམས་ལ་ཕན་གདགས་པར་བྱ་སྟེ། དེ་ལྟར་བྱས་ན་གཞན་ལ་མི་ལྟོས་པ་བྱང་ཆུབ་ཀྱི་ཚོགས་རྫོགས་པ་དང</w:t>
      </w:r>
      <w:ins w:id="85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5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སངས་རྒྱས་ཀྱི་ཞིང་ཡོངས་སུ་དག་པར་བྱ་བ་དང</w:t>
      </w:r>
      <w:ins w:id="85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5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བྱང་ཆུབ་ཀྱི་སྙིང་པོར་འདུག་པར་བྱ་བ་དང</w:t>
      </w:r>
      <w:ins w:id="85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85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ཆོས་ཀྱི་འཁོར་ལོ་བསྐོར་ནུས་པར་འགྱུར་རོ་ཞེས་བསྟན་པའོ། །གསོལ་པ་བཅོམ་ལྡན་འདས་ཤེས་རབ་ཀྱི་ཕ་རོལ་ཏུ་ཕྱིན་པས་ཤེས་རབ་ཀྱི་ཕ་རོལ་ཏུ་ཕྱིན་པ་ལ་བསླབ་པར་བྱའོ་ཞེས་གསུང་ངམ་ཞེས་བྱ་བ་ནི་གོང་དུ་བཤད་པ་ལྟར་ན། ཆོས་ཐམས་ཅད་དེ་བཞིན་ཉིད་དུ་རོ་གཅིག་པས་ཐ་དད་དུ་དབྱེར་མེད་ན་ཤེས་རབ་ཀྱི་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ཕ་རོལ་ཏུ་ཕྱིན་པ་ཉིད་ཀྱིས། ཤེས་རབ་ཀྱི་ཕ་རོལ་ཏུ་ཕྱིན་པ་ལ་བསླབ་ཏུ་ནི་བདག་ཉིད་ཀྱིས་བདག་ཉིད་ལ་</w:t>
      </w:r>
      <w:ins w:id="85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</w:t>
        </w:r>
      </w:ins>
      <w:del w:id="85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བབེེབ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་ཏུ་མི་རུང་སྟེ། དཔེར་ན་རལ་གྲི་དེ་ཉིད་ཀྱི་སོས་རལ་གྲི་དེ་ཉིད་བཅད་དུ་མི་རུང་བ་དང་འདྲའོ་ཞེས་གལ་བཟུང་སྟེ་ཞུས་པའོ། །རབ་འབྱོར་ཤེས་རབ་ཀྱི་ཕ་རོལ་ཏུ་ཕྱིན་པས་བསླབ་པར་བྱའོ་ཞེས་སྨྲས་པའོ་</w:t>
      </w:r>
      <w:ins w:id="85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ཞེས་</w:t>
        </w:r>
      </w:ins>
      <w:del w:id="85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རྗོཞེས་བྱེད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བྱ་བ་ནི། ཤེས་རབ་དང་ཐབས་སུ་ལྡན་པས། དེ་ལྟར་བསླབ་ཏུ་རུང་བར་བཤད་དོ་ཞེས་མདོར་བསྟན་པའོ། །ཆོས་ཐམས་ཅད་ལ་དབང་དུ་འགྱུར་བ་ཐོབ་པར་འདོད་པས། ཤེས་རབ་ཀྱི་ཕ་རོལ་ཏུ་ཕྱིན་པ་ལ་བསླབ་པར་བྱའོ་ཞེས་སྨྲའོ་ཞེས་བྱ་བ་ནི་གོང་དུ་མདོར་བསྟན་</w:t>
      </w:r>
      <w:ins w:id="85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པའོ</w:t>
        </w:r>
      </w:ins>
      <w:del w:id="85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་དོན་དེ་ཉིད་འགྲེལ་པ་སྟེ། ཤེས་རབ་ཀྱིས་ཆོས་ཐམས་ཅད་དོན་དམ་པར་སྟོང་པ་ཉིད་དུ་རོ་གཅིག་པར་རྟོགས་པར་བྱས་</w:t>
      </w:r>
      <w:ins w:id="85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ལ།</w:t>
        </w:r>
      </w:ins>
      <w:del w:id="85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ལསྐེ།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ཐབས་ཀྱིས་ཀུན་རྫོབ་ཏུ་དངོས་པོ་ལ་མ་ཆགས་པའི་ཚུལ་</w:t>
      </w:r>
      <w:ins w:id="85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5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་ཤེས་རབ་ཀྱི་ཕ་རོལ་ཏུ་ཕྱིན་པ་ལ་བསླབས་ན་ཆོས་ཐམས་ཅད་ལ་དབང་དུ་འགྱུར་རོ་ཞེས་བསྟན་པ་སྟེ། ཆོས་ཐམས་ཅད་ལ་དབང་དུ་འགྱུར་རོ་</w:t>
      </w:r>
      <w:ins w:id="85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ཞེས་བྱ་བ་ཡང་ཐབས་དང་ཤེས་རབ་ཟུང་དུ་</w:t>
      </w:r>
      <w:ins w:id="85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85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་པས་དངོས་པོ་གང་ལ་ཡང་མ་ཆགས་པར་མི་དམིགས་པའི་ཚུལ་གྱིས་སློབ་པ་ལ་བྱའོ། །དེ་ཅིའི་ཕྱིར་ཞེ་ན། གང་གིས་ཆོས་ཐམས་ཅད་དབང་དུ་འགྱུར་བའི་ས་ཐོབ་པར་འགྱུར་བ་དེ་ནི་ཤེས་རབ་ཀྱི་ཕ་རོལ་ཏུ་ཕྱིན་པའོ་ཞེས་བྱ་བ་ནི་ཤེས་རབ་ཀྱི་ཕ་རོལ་ཏུ་ཕྱིན་པ་ལ་བསླབས་ན། ཆོས་ཐམས་ཅད་ལ་དབང་དུ་འགྱུར་བའི་ཤེས་རབ་འཐོབ་པར་འགྱུར་རོ་ཞེས་བསྟན་པ་སྟེ། དབང་དུ་འགྱུར་བའི་ས་ཞེས་བྱ་བ་ནི་དེ་བཞིན་ཉིད་རྟོགས་པའི་ཤེས་རབ་</w:t>
      </w:r>
      <w:ins w:id="85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ཀྱི་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ལ་བྱའོ། །ཤེས་རབ་ཀྱི་ཕ་རོལ་ཏུ་ཕྱིན་པ་འདི་ནི་ཆོས་ཐམས་ཅད་ཀྱི་སྒོ་སྟེ་ཞེས་བྱ་བ་ནི། ཤེས་རབ་ཀྱི་ཕ་རོལ་ཏུ་ཕྱིན་པ་ལ་</w:t>
      </w:r>
      <w:ins w:id="85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བསླབས</w:t>
        </w:r>
      </w:ins>
      <w:del w:id="85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བབེེབས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་ན་ཆོས་ཐམས་ཅད་དེ་བཞིན་ཉིད་དུ་རོ་གཅིག་པར་རྟོགས་པར་འགྱུར་རོ་ཞེས་བསྟན་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པའོ། །འདི་ལྟར་དཔེར་ན་རྒྱ་མཚོ་ཆེན་པོ་ནི་ཆུ་ཀླུང་ཐམས་ཅད་ཀྱི་སྒོའོ་ཞེས་བྱ་བ་ལ་སོགས་པས་ཆུ་ཀླུང་ཐམས་ཅད་ཀྱང་རྒྱ་མཚོ་ཆེན་པོར་འདུ་ཞིང་ལན་ཚྭའི་རོར་རོ་གཅིག་པར་འགྱུར་བ་དེ་བཞིན་དུ།</w:t>
      </w:r>
      <w:ins w:id="85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ཆོས་ཐམས་ཅད་ཤེས་རབ་ཀྱི་ཕ་རོལ་ཏུ་ཕྱིན་པའི་ནང་དུ་འདུ་ཞིང་དེ་བཞིན་ཉིད་དུ་རོ་གཅིག་པར་འགྱུར་བས། ཐེག་པ་གསུམ་ཆར་ལ་སློབ་པས་ཀྱང་ཤེས་རབ་ཀྱི་ཕ་རོལ་ཏུ་ཕྱིན་པ་འདི་ཉིད་ལ་</w:t>
      </w:r>
      <w:ins w:id="85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</w:t>
        </w:r>
      </w:ins>
      <w:del w:id="85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བབེེབ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་པར་བྱའོ་ཞེས་བསྟན་པའོ། །རབ་འབྱོར་དེ་ལྟ་བས་ན་བྱང་ཆུབ་སེམས་དཔའ་སེམས་དཔའ་ཆེན་པོས་སྦྱིན་པའི་ཕ་རོལ་ཏུ་ཕྱིན་པ་ལ་</w:t>
      </w:r>
      <w:ins w:id="85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</w:t>
        </w:r>
      </w:ins>
      <w:del w:id="85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བསྦབ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འོ་ཞེས་བྱ་བ་ལ་སོགས་པས་དེ་ལྟར་ཤེས་རབ་ཀྱི་ཕ་རོལ་ཏུ་ཕྱིན་པ་ཆོས་ཐམས་ཅད་ཀྱི་སྒོ་ཡིན་པས་ཤེས་རབ་ཀྱི་ཕ་རོལ་ཏུ་ཕྱིན་པས་ཡོངས་སུ་ཟིན་པར་བྱས་ཏེ། རྣམ་པ་ཐམས་ཅད་མཁྱེན་པ་ཉིད་ལ་ཐུག་གི་བར་དུ་རྣམ་པར་བྱང་བའི་ཆོས་ཐམས་ཅད་ལ་བསླབ་པར་བྱའོ་ཞེས་བསྟན་པའོ། །རབ་འབྱོར་འདི་ལྟ་སྟེ་དཔེར་ན་འཕོང་གི་སློབ་དཔོན་ལག་ཚོད་དང་འབྱོར་པའི་གཞུ་ཐོགས་པ་ནི་དགྲ་དང་ཕྱིར་རྒོལ་བ་རྣམས་ཀྱིས་ཐུབ་པར་དཀའོ་ཞེས་བྱ་བ་ལ་སོགས་པས་ཐབས་དང་ཤེས་རབ་</w:t>
      </w:r>
      <w:ins w:id="85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ཟུང་དུ་</w:t>
      </w:r>
      <w:ins w:id="85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85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་པར་སྤྱོད་པས་ཆོས་ཐམས་ཅད་ལ་དབང་དུ་གྱུར་</w:t>
      </w:r>
      <w:ins w:id="85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ནས་ཉོན་མོངས་པ་ལ་སོགས་པའི་དགྲས་མི་ཚུགས་པའི་དཔེས་བསྟན་པ་སྟེ། མི་དཔའ་བོ་འཕོང་སྐྱེན་པ་དག་གིས་</w:t>
      </w:r>
      <w:del w:id="85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ལག་ཚོད་ལ་བབ་པའི་གཞུ་ཐོགས་པ་ན་ཉམས་</w:t>
      </w:r>
      <w:del w:id="85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འོག་ཏུ་</w:t>
      </w:r>
      <w:ins w:id="85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ཆུང</w:t>
        </w:r>
      </w:ins>
      <w:del w:id="85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ཆུད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་ཅིང་དབང་དུ་འགྱུར་བས་དགྲ་ལ་སོགས་པས་ཐུབ་པར་བཀའ་བ་དེ་བཞིན་དུ། ཐབས་དང་ཤེས་རབ་ཟུང་དུ་</w:t>
      </w:r>
      <w:ins w:id="85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85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་ཆོས་ཐམས་ཅད་ལ་དབང་དུ་གྱུར་པའི་བྱང་ཆུབ་སེམས་དཔའ་ཤེས་རབ་ཀྱི་ཕ་རོལ་ཏུ་ཕྱིན་པ་ལ་སྤྱོད་པ་ཡང་བདུད་ལ་སོགས་པས་ཐུབ་པར་དཀའོ་ཞེས་བསྟན་པའོ། །དེ་ལྟར་ཤེས་རབ་ཀྱི་ཕ་རོལ་ཏུ་ཕྱིན་པ་ལ་སྤྱོད་པ་དེ་ལ་འདས་པ་དང་མ་བྱོན་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པ་དང</w:t>
      </w:r>
      <w:ins w:id="85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5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་ལྟར་བྱུང་བའི་སངས་རྒྱས་བཅོམ་ལྡན་འདས་རྣམས་དགོངས་པ་མཛད་དོ་ཞེས་བྱ་བ་ནི་དེ་ལྟར་ཆོས་ཐམས་ཅད་ལ་དབང་དུ་གྱུར་པའི་བྱང་ཆུབ་སེམས་དཔའ་ཤེས་རབ་ཀྱི་ཕ་རོལ་ཏུ་ཕྱིན་པ་ལ་སློབ་པ་ལ། ཆོས་གང་ལ་ཡང་མ་ཆགས་ཤིང་མི་དམིགས་པར་སྤྱོད་པར་བྱིན་གྱིས་རློབ་ཅིང་མཐུ་གཏོང་ངོ་</w:t>
      </w:r>
      <w:del w:id="85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ཞེས་བསྟན་པའོ། །གསོལ་པ་སངས་རྒྱས་བཅོམ་ལྡན་འདས་རྣམས་ཇི་ལྟར་བྱང་ཆུབ་སེམས་དཔའ་སེམས་དཔའ་ཆེན་པོ་སྦྱིན་པའི་ཕ་རོལ་ཏུ་ཕྱིན་པ་ལ་སྤྱོད་པ་ལ་དགོངས་པ་མཛད་ཅེས་བྱ་བ་ལ་སོགས་པས་ནི་སངས་རྒྱས་བཅོམ་ལྡན་འདས་རྣམས་ཇི་ལྟར་དགོངས་པ་མཛད་པ་ཞིབ་ཏུ་བསྟན་པའི་སྐབས་དབྱེ་བའི་ཕྱིར་ཞུས་པའོ། །བཅོམ་ལྡན་འདས་ཀྱིས་བཀའ་</w:t>
      </w:r>
      <w:ins w:id="85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5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སྲུ༷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འདི་ལ་སངས་རྒྱས་བཅོམ་ལྡན་འདས་རྣམས་ནི་བྱང་ཆུབ་སེམས་དཔའ་སེམས་དཔའ་ཆེན་པོ་སྦྱིན་པའི་ཕ་རོལ་ཏུ་ཕྱིན་པ་ལ་སྤྱོད་པ་ལ་དགོངས་པ་མཛད་དེ། ཅི་ནས་ཀྱང་སྦྱིན་པའི་ཕ་རོལ་ཏུ་ཕྱིན་པ་ལ་མི་དམིགས་པ་དེ་ལྟར་དགོངས་པ་མཛད་དོ་ཞེས་བྱ་བ་ལ་སོགས་པས་ནི། བྱང་ཆུབ་སེམས་དཔའ་ཐབས་དང་ཤེས་རབ་ཟུང་དུ་</w:t>
      </w:r>
      <w:ins w:id="85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85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་ཞིང་ཆོས་ཐམས་ཅད་ལ་དབང་དུ་གྱུར་པ་ལ། དོན་དམ་པར་ཆོས་གང་ཡང་མི་དམིགས་ལ། ཀུན་རྫོབ་ཏུ་ཕ་རོལ་ཏུ་ཕྱིན་པ་ལ་སོགས་པ་མི་སྤྱོད་པ་ཡང་མ་ཡིན་ཏེ། དེ་དག་ལ་ཡང་སྤྱོད་ལ་ཅི་ལ་ཡང་མ་ཆགས་ཤིང་མི་དམིགས་པ་དང</w:t>
      </w:r>
      <w:ins w:id="85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5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ཉོན་མོངས་པ་དང་བདུད་ལ་སོགས་པའི་དབང་དུ་མི་འགྱུར་བར་བྱིན་</w:t>
      </w:r>
      <w:ins w:id="85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5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་རློབ་ཅིང་དགོངས་པ་མཛད་དོ་ཞེས་བསྟན་པའོ། །རབ་འབྱོར་གཞན་ཡང་སངས་རྒྱས་བཅོམ་ལྡན་འདས་རྣམས་ནི། བྱང་ཆུབ་སེམས་དཔའ་སེམས་དཔའ་ཆེན་པོ་ལ་གཟུགས་སུ་དགོངས་པ་མི་མཛད་དོ་ཞེས་བྱ་བ་ལ་སོགས་པས་ནི། བྱང་ཆུབ་སེམས་དཔའ་ཉིད་ཀྱང་གཟུགས་ལ་སོགས་པ་རྣམ་པ་ཐམས་ཅད་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མཁྱེན་པ་ཉིད་ལ་ཐུག་གི་བར་དུ་དོན་དམ་པར་ཆོས་གང་གིས་དངོས་པོར་ཡང་དམིགས་ཏེ་དགོངས་པ་མི་མཛད་ཀྱི། ཀུན་རྫོབ་ཏུ་འཇིག་རྟེན་གྱི་ཐ་སྙད་ཙམ་དུ་དགོངས་པ་མཛད་དོ་ཞེས་བསྟན</w:t>
      </w:r>
      <w:ins w:id="85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་པའོ། །གསོལ་པ་བཅོམ་ལྡན་འདས་བྱང་ཆུབ་སེམས་དཔའ་སེམས་དཔའ་ཆེན་པོ་གནས་མང་པོ་ལ་ཡང་བསླབ་པར་བགྱི་ལ། གང་ལ་ཡང་བསླབ་པར་མི་བགྱིའོ་ཞེས་བྱ་བ་ལ་སོགས་པས་ནི།</w:t>
      </w:r>
      <w:ins w:id="85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ཀུན་རྫོབ་ཏུ་ཕ་རོལ་</w:t>
      </w:r>
      <w:ins w:id="85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ཏུ་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ཕྱིན་པ་དྲུག་ལ་སོགས་པ་རྣམ་པར་བྱང་བའི་ཆོས་རྣམ་པ་མང་པོ་ལ་བསླབས་ལ། དོན་དམ་པར་དེ་ལྟར་</w:t>
      </w:r>
      <w:ins w:id="85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</w:t>
        </w:r>
      </w:ins>
      <w:del w:id="85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བསྦབ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་པར་བྱ་བའི་ཆོས་གང་ཡང་དམིགས་སུ་མེད་དོ་ཞེས་བསྟན་པའོ། །གསོལ་པ་བཅོམ་ལྡན་འདས་དེ་ལྟར་དེ་བཞིན་གཤེགས་པས་ཆོས་འདི་དག་མདོ་དང་རྒྱས་པར་བསྟན་ན་ཞེས་བྱ་བ་ལ་སོགས་པ་ནི། དོན་དམ་པར་ཆོས་ཐམས་ཅད་དེ་བཞིན་ཉིད་དུ་རོ་གཅིག་པར་རྟོགས་པར་བྱ་བ་བསྟན་པ་ནི་མདོར་བསྟན་པའོ། །ཀུན་རྫོབ་ཏུ་ཆོས་རྣམས་ཀྱི་མཚན་ཉིད་སོ་སོར་ཕྱེ་སྟེ་བསྟན་པ་ནི་རྒྱས་པར་བསྟན་པའོ། །གསོལ་པ་བཅོམ་ལྡན་འདས་ཇི་ལྟར་ན་བྱང་ཆུབ་སེམས་དཔའ་སེམས་དཔའ་ཆེན་པོ་ཆོས་ཐམས་ཅད་ཀྱི་མདོ་དང་རྒྱས་པར་</w:t>
      </w:r>
      <w:ins w:id="85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འཆལ</w:t>
        </w:r>
      </w:ins>
      <w:del w:id="85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འཚལ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་བར་འགྱུར་བ་ལགས་ཞེས་བྱ་བ་ནི། ཆོས་ཐམས་ཅད་ཀྱི་མདོ་དང་རྒྱས་པར་ཤེས་པར་བྱ་བའི་དོན་ཞིབ་ཏུ་བཤད་པའི་སྐབས་དབྱེ་བའི་ཕྱིར་ཞུས་པའོ། །བཅོམ་ལྡན་འདས་ཀྱིས་བཀའ་སྩལ་པ། གཟུགས་ཀྱི་དེ་བཞིན་ཉིད་ཤེས་ན་ཆོས་ཐམས་ཅད་ཀྱི་མདོ་དང་རྒྱས་པ་ཤེས་པར་འགྱུར་རོ་ཞེས་བྱ་བ་ལ་སོགས་པ་ནི། གཟུགས་ལ་སོགས་པ་རྣམ་པ་ཐམས་ཅད་མཁྱེན་པ་ཉིད་ལ་ཐུག་གི་བར་</w:t>
      </w:r>
      <w:ins w:id="85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5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་ཆོས་ཐམས་ཅད་དེ་བཞིན་ཉིད་དུ་རོ་</w:t>
      </w:r>
      <w:ins w:id="85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གཅིག</w:t>
        </w:r>
      </w:ins>
      <w:del w:id="85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ས།ཅིག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་པར་ཤེས་པ་ནི་མདོར་ཤེས་པའོ། །ཆོས་དེ་དག་གི་སོ་སོའི་མཚན་ཉིད་ཤེས་པ་ནི་རྒྱས་པར་ཤེས་པ་ཡིན་ནོ་ཞེས་བསྟན་པའོ། །གསོལ་པ་བཅོམ་ལྡན་འདས་གཟུགས་ཀྱི་དེ་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བཞིན་ཉིད་ཇི་ལྟ་བུ་ལགས་ཞེས་བྱ་བ་ནི། གོང་དུ་གཟུགས་ལ་སོགས་པའི་ཆོས་ཐམས་ཅད་ཀྱི་དེ་བཞིན་ཉིད་ཤེས་ན། ཆོས་ཐམས་ཅད་ཀྱི་མདོ་དང་རྒྱས་པ་ཤེས་པར་འགྱུར་རོ་ཞེས་བཤད་པ། ཆོས་དེ་དག་གི་དེ་བཞིན་ཉིད་གང་ཡིན་པ་ཞིབ་ཏུ་བཤད་པའི་སྐབས་དབྱེ་བའི་ཕྱིར་རབ་འབྱོར་གྱིས་ཞུས་པའོ། །བཅོམ་ལྡན་འདས་ཀྱིས་བཀའ་སྩལ་པ། དེ་བཞིན་ཉིད་གང་ལ་སྐྱེ་བ་མི་དམིགས་འཇིག་པ་མི་དམིགས་གནས་པ་ལས་གཞན་དུ་འགྱུར་བ་མི་དམིགས་པ་འདི་ནི་གཟུགས་ཀྱི་དེ་བཞིན་ཉིད་དེ། དེ་ལ་བྱང་ཆུབ་སེམས་དཔའ་སེམས་དཔའ་ཆེན་པོས་བསླབ་པར་བྱའོ་ཞེས་བྱ་བ་ལ་སོགས་པས་ནི། གཟུགས་ལ་སོགས་པའི་ཆོས་ཐམས་ཅད་ཀྱི་དེ་བཞིན་ཉིད་གང་ཡིན་པ་བསྟན་པ་སྟེ། གཟུགས་ལ་སོགས་པའི་ཆོས་རྣམས་དོན་དམ་པར་རང་བཞིན་གྱིས་སྟོང་ཞིང་ཡོངས་སུ་དག་པས་སྐྱེ་བ་དང་འཇིག་པ་དང</w:t>
      </w:r>
      <w:ins w:id="85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85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གནས་པ་ལས་གཞན་དུ་འགྱུར་བ་མེད་པ་ཉིད། གཟུགས་ལ་སོགས་པའི་དེ་བཞིན་ཉིད་ཡིན་ཏེ་བྱང་ཆུབ་སེམས་དཔའ་སེམས་དཔའ་ཆེན་པོས་</w:t>
      </w:r>
      <w:ins w:id="85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</w:t>
        </w:r>
      </w:ins>
      <w:del w:id="85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བབེེབ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་པར་བྱ་བ་ཡང་དེ་ཉིད་ཡིན་ནོ་ཞེས་བསྟན་པའོ། །ཡང་དག་པའི་མཐའ་ཤེས་ན་ཆོས་ཐམས་ཅད་ཀྱི་མདོ་དང་རྒྱས་པ་ཤེས་པར་འགྱུར་རོ་ཞེས་བྱ་བ་ནི། འདུས་མ་བྱས་པའི་རང་བཞིན་ཡང་དག་པའི་མཐའ་ཞེས་བྱ་བ་</w:t>
      </w:r>
      <w:ins w:id="85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དེ།</w:t>
        </w:r>
      </w:ins>
      <w:del w:id="85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དེདྷི།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ཀུན་རྫོབ་དང་དོན་དམ་པའི་ཚུལ་དུ་ཤེས་ན། ཆོས་ཐམས་ཅད་ཀྱི་</w:t>
      </w:r>
      <w:ins w:id="85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མོད</w:t>
        </w:r>
      </w:ins>
      <w:del w:id="85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་དང་རྒྱས་པ་ཤེས་པར་འགྱུར་རོ་ཞེས་བསྟན་པའོ། །གསོལ་པ་བཅོམ་ལྡན་འདས་ཡང་དག་པའི་མཐའ་གང་ལགས་ཞེས་བྱ་བ་ནི། ཉན་ཐོས་ལ་སོགས་པ་ཁ་ཅིག་ཡང་དག་པའི་མཐའ་དངོས་པོར་ལྟ་ཞིང་མངོན་སུམ་དུ་བྱ་བར་འདོད་པ་ཡང་ཡོད། དེ་ཅི་ལྟ་བུ་</w:t>
      </w:r>
      <w:del w:id="85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ཡིན་ནམ་འོན་ཏེ་གཞན་ཞིག་ཡིན་ཞེས་ཞུས་པའོ། །བཅོམ་ལྡན་འདས་ཀྱིས་བཀའ་</w:t>
      </w:r>
      <w:ins w:id="85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5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སྤྲུལ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</w:t>
      </w:r>
      <w:ins w:id="85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མཐའ་མེད་པ་ནི་ཡང་དག་པའི་མཐའ་སྟེ་ཞེས་བྱ་བ་ནི། ཉན་ཐོས་ལ་སོགས་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པའི་ཡང་དག་པའི་མཐའ་ལྟ་བུ་དངོས་པོ་ཅན་ནི་མ་ཡིན་གྱི་</w:t>
      </w:r>
      <w:del w:id="85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ཆོས་ཐམས་ཅད་རང་བཞིན་གྱིས་དག་པ། སྐྱེ་བ་དང་འགག་པའི་མཐའ་གཉིས་མེད་པ་དེ་ནི་ཡང་དག་པའི་མཐའ་སྟེ་ཡང་དག་པའི་དོན་དེ་ལྟ་བུ་ཤེས་ན། ཆོས་ཐམས་ཅད་ཀྱི་མདོ་དང་རྒྱས་པ་ཤེས་པར་འགྱུར་རོ་ཞེས་བསྟན་པའོ། །ཆོས་ཀྱི་དབྱིངས་ཤེས་ན་བྱང་ཆུབ་སེམས་དཔའ་སེམས་དཔའ་ཆེན་པོ་ཆོས་ཐམས་ཅད་ཀྱི་མདོ་དང་རྒྱས་པ་ཤེས་པར་འགྱུར་རོ་ཞེས་བྱ་བ་ནི་ཆོས་ཀྱི་དབྱིངས་དོན་དམ་པ་དང་ཀུན་རྫོབ་ཀྱི་ཚུལ་དུ་ཤེས་ན་ཆོས་ཐམས་ཅད་ཆོས་ཀྱི་དབྱིངས་ཀྱི་ནང་དུ་འདུས་པས་དོན་དམ་པའི་</w:t>
      </w:r>
      <w:ins w:id="85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85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་དུ་ཤེས་པས་ནི་མདོར་ཤེས་སོ། །ཀུན་རྫོབ་ཀྱི་</w:t>
      </w:r>
      <w:ins w:id="85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85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་དུ་ཤེས་པར་འགྱུར་རོ་ཞེས་བསྟན་པའོ། །གསོལ་པ་བཅོམ་ལྡན་འདས་ཆོས་ཀྱི་དབྱིངས་གང་ལགས་ཞེས་བྱ་བ་ནི་ཐེག་པ་ཆུང་ངུའི་གཞུང་ལྟར་ན་རྫས་བདུན་པ་ཡང་ཆོས་ཀྱི་དབྱིངས་ཞེས་བྱ། ཆོས་རྣམས་སྐྱེ་ཞིང་འབྱུང་བའི་རྒྱུའམ་གནས་ལ་ཡང་དབྱིངས་ཞེས་བྱ།</w:t>
      </w:r>
      <w:ins w:id="85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རང་གི་མཚན་ཉིད་འཛིན་པ་ལ་ཡང་དབྱིངས་ཞེས་བྱ། སྐབས་འདིར་ཆོས་ཀྱི་</w:t>
      </w:r>
      <w:ins w:id="85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་དབྱིངས</w:t>
        </w:r>
      </w:ins>
      <w:del w:id="85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དབྱེངས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་ཞེས་བྱ་བ་གང་ལ་བྱ་ཞེས་ཞུས་པའོ། །བཅོམ་ལྡན་འདས་ཀྱིས་བཀའ་</w:t>
      </w:r>
      <w:ins w:id="85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5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དབྱིངས་མེད་པ་ནི་ཆོས་ཀྱི་</w:t>
      </w:r>
      <w:ins w:id="85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དབྱིངས</w:t>
        </w:r>
      </w:ins>
      <w:del w:id="85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དབྱེངས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ཏེ་ཞེས་བྱ་བ་ནི་ཐེག་པ་ཆུང་ངུའི་གཞུང་ལས་བྱུང་བའི་ཆོས་ཀྱི་དབྱིངས་གོང་དུ་སྨོས་པ་རྣམ་པ་གསུམ་ལ་སོགས་པའི་དངོས་པོ་མེད་པ་ལ་ཆོས་ཀྱི་</w:t>
      </w:r>
      <w:ins w:id="85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དབྱིངས</w:t>
        </w:r>
      </w:ins>
      <w:del w:id="85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དབྱེངས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་ཞེས་བྱའོ་ཞེས་བསྟན་པའོ། །ཆོས་ཀྱི་དབྱིངས་དེ་ལ་ཆད་པ་དང་ཡོངས་སུ་ཆད་པ་མི་དམིགས་སོ་ཞེས་བྱ་བ་ནི་ཆོས་ཀྱི་དབྱིངས་དེ་མི་འགྱུར་བ་ཡོངས་སུ་གྲུབ་པའི་ཕྱིར་ཆད་པ་དང་གཞན་དུ་འགྱུར་བ་མེད་དོ་ཞེས་བསྟན་པའོ། །ཆོས་ཀྱི་དབྱིངས་དེ་ལྟར་ཤེས་པའི་བྱང་ཆུབ་སེམས་དཔའ་སེམས་དཔའ་ཆེན་པོ་ནི་ཆོས་ཐམས་ཅད་ཀྱི་མདོ་དང་རྒྱས་པ་ཤེས་པར་འགྱུར་རོ་ཞེས་བྱ་བ་ནི་གོང་དུ་བསྟན་པ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དོན་མཇུག་བསྡུས་ནས་བསྟན་པ་སྟེ།</w:t>
      </w:r>
      <w:ins w:id="85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དེ་ལྟར་གོང་དུ་སྨོས་པའི་</w:t>
      </w:r>
      <w:ins w:id="85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85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་དུ་དོན་དམ་པར་ཆོས་ཐམས་ཅད་ཆོས་ཀྱི་དབྱིངས་སུ་རོ་གཅིག་པར་ཤེས་ན་ཆོས་ཐམས་ཅད་ཀྱི་མདོ་ཤེས་སོ། །ཀུན་རྫོབ་ཏུ་ཆོས་དེ་ལ་མ་ཆགས་པར་བྱ་སྟེ། ཆོས་ཐམས་ཅད་ཀྱི་སོ་སོའི་མཚན་ཉིད་ཤེས་པ་ནི་རྒྱས་པར་ཤེས་པའོ་ཞེས་བསྟན་པའོ། །གསོལ་པ་བཅོམ་ལྡན་འདས་ཇི་ལྟར་ཆོས་ཐམས་ཅད་ཀྱི་མདོ་དང་རྒྱས་པ་འཚལ་བར་བགྱི་ཞེས་བྱ་བ་ནི་ཆོས་ཐམས་ཅད་ཀྱི་མདོ་དང་རྒྱས་པར་ཤེས་པ་གོང་དུ་མདོར་བཤད་པས་ཚིམ་པར་</w:t>
      </w:r>
      <w:del w:id="85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མ་གྱུར་པའི་སེམས་ཅན་རྣམས་ལ་ཕན་གདགས་པའི་ཕྱིར་ཞུས་པའོ། །བཅོམ་ལྡན་འདས་ཀྱིས་བཀའ་</w:t>
      </w:r>
      <w:ins w:id="85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5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ཅི་ནས་ཀྱང་ཆོས་ཐམས་ཅད་ལྡན་པ་ཡང་མ་ཡིན། མི་ལྡན་པ་ཡང་མ་ཡིན་པར་ཤེས་པར་བྱའོ་ཞེས་བྱ་བ་ནི་ཆོས་ཐམས་ཅད་དངོས་པོ་ཞིག་ཡོད་ན་ནི་ཕན་ཚུན་ལྡན་པར་འགྱུར་ན། ཆོས་ཐམས་ཅད་རང་བཞིན་གྱིས་སྟོང་ཞིང་དངོས་པོ་མེད་པས་གང་དང་ཡང་ལྡན་པར་འགྱུར་བ་དེ་ལྟ་བུ་མེད་དེ་དེ་བས་ཆོས་ཐམས་ཅད་ལྡན་པ་ཡང་མ་ཡིན་མི་ལྡན་པ་ཡང་མ་ཡིན་པར་ཤེས་པར་བྱའོ་ཞེས་བསྟན་པའོ། །གསོལ་པ་བཅོམ་ལྡན་འདས་ལྡན་པ་ཡང་མ་ལགས། མི་ལྡན་པ་ཡང་མ་ལགས་པའི་ཆོས་དེ་དག་ཀྱང་གང་ལགས་ཞེས་བྱ་བ་ནི། གོང་དུ་ཆོས་ཐམས་ཅད་ཅེས་སྤྱིར་སྨོས་པ་མིང་གིས་རེ་རེ་ནས་སྨོས་ཏེ་ཞིབ་ཏུ་བཤད་པའི་ཕྱིར་ཞུས་པའོ། །བཅོམ་ལྡན་འདས་ཀྱིས་བཀའ་</w:t>
      </w:r>
      <w:ins w:id="85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5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གཟུགས་ལྡན་པ་ཡང་མ་ཡིན་མི་ལྡན་པ་ཡང་མ་ཡིན་ནོ་ཞེས་བྱ་བ་ལ་སོགས་པས། གཟུགས་ལ་སོགས་པ་རྣམ་པ་ཐམས་ཅད་</w:t>
      </w:r>
      <w:ins w:id="85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5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མཁྱེད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་པ་ཉིད་ལ་ཐུག་གི་བར་གྱི་ཆོས་ཐམས་ཅད་དངོས་པོ་མེད་པས། གང་དང་ཡང་ལྡན་པའམ་མི་ལྡན་པ་མ་ཡིན་ནོ་ཞེས་བསྟན་པའོ། །འདུས་བྱས་ཀྱི་ཁམས་ལྡན་པ་ཡང་མ་ཡིན་མི་ལྡན་པ་ཡང་མ་ཡིན་ནོ། །འདུས་མ་བྱས་ཀྱི་ཁམས་ལྡན་པ་ཡང་མ་ཡིན་མི་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ལྡན་པ་ཡང་མ་ཡིན་ནོ་ཞེས་བྱ་བ་ནི། གོང་དུ་གཟུགས་ལ་སོགས་པ་རྣམ་པ་ཐམས་ཅད་</w:t>
      </w:r>
      <w:ins w:id="85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5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</w:t>
      </w:r>
      <w:ins w:id="85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5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་ཆོས་རྣམས་ཐམས་ཅད་རེ་རེ་ནས་སྨོས་ཏེ། རྒྱས་པར་བཤད་པའི་དོན་དེ་ཉིད་མདོར་བསྡུས་པའམ་དགའ་བའི་སེམས་ཅན་རྣམས་ལ་ཕན་གདགས་པའི་ཕྱིར།</w:t>
      </w:r>
      <w:ins w:id="86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འདུས་བྱས་དང་འདུས་མ་བྱས་ཀྱི་ཁམས་</w:t>
      </w:r>
      <w:del w:id="86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མདོར་བསྡུས་ཏེ་བསྟན་པའོ། །དེ་ཅིའི་ཕྱིར་ཞེ་ན། གང་ལྡན་པའམ་མི་ལྡན་པར་འགྱུར་བ་དེ་ལྟ་བུའི་ངོ་བོ་ཉིད་མེད་དེ་ཞེས་བྱ་བ་ལ་སོགས་པ་ནི་གོང་དུ་བཤད་པའི་གཏན་ཚིགས་བསྟན་པ་སྟེ།</w:t>
      </w:r>
      <w:ins w:id="86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ངོས་པོ་འགའ་ཞིག་ཡོད་ན་ལྡན་པའམ་མི་ལྡན་པ་ཞེས་བྱར་རུང་ན་དོན་དམ་པར་ཆོས་ཐམས་ཅད་རང་བཞིན་གྱིས་སྟོང་སྟེ། དངོས་པོ་མེད་པས་ལྡན་པའམ་མི་ལྡན་པར་འགྱུར་བ་གང་ཡང་མེད་དོ་ཞེས་བྱ་བའི་ཐ་ཚིག་གོ། །རབ་འབྱོར་འདི་ནི་བྱང་ཆུབ་སེམས་དཔའ་སེམས་དཔའ་ཆེན་པོ་རྣམས་ཀྱི་ཤེས་རབ་ཀྱི་ཕ་རོལ་ཏུ་ཕྱིན་པ་མདོར་བསྡུས་པ་སྟེ་ཞེས་བྱ་བ་ནི། གོང་དུ་བཤད་པའི་ཚུལ་དུ་ཆོས་ཐམས་ཅད་རང་བཞིན་གྱིས་སྟོང་སྟེ་དངོས་པོ་མེད་པས་ལྡན་པ་མ་ཡིན། མི་ལྡན་པ་ཡང་མ་ཡིན་པར་བཤད་པ་དེ་ཉིད་ཆོས་ཐམས་ཅད་སྟོང་པ་ཉིད་དུ་རོ་གཅིག་པར་མདོར་བསྡུས་ཏེ་བསྟན་པ་སྟེ། འདི་ཉིད་ཤེས་བྱ་དང་ཉོན་མོངས་པའི་སྒྲིབ་པ་ཐམས་ཅད་བསལ་བའི་མཐར་ཕྱིན་ཅིང</w:t>
      </w:r>
      <w:ins w:id="86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དོན་ཐམས་ཅད་ཀྱི་ཕ་རོལ་ཏུ་ཕྱིན་ཏེ་ཡོངས་སུ་རྫོགས་པས་ན་ཕ་རོལ་ཏུ་ཕྱིན་པ་ཞེས་བྱའོ། །མདོར་བསྡུས་པའི་ཕ་རོལ་ཏུ་ཕྱིན་པ་འདི་ལ་ལས་དང་པོ་པའི་བྱང་ཆུབ་སེམས་དཔའ་སེམས་དཔའ་ཆེན་པོས་བསླབ་པར་བྱའོ་ཞེས་བྱ་བ་ནི། སྟོང་པ་ཉིད་དུ་མདོར་བསྡུས་ཏེ་བསྟན་པའི་དོན་འདི་ལ་མོས་པ་སྤྱོད་པའི་ས་ལ་གནས་པའི་བྱང་ཆུབ་སེམས་དཔའ་རྣམས་ཀྱིས་ཀྱང་མོས་པ་ཡིད་ལ་བྱེད་པས་</w:t>
      </w:r>
      <w:ins w:id="86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</w:t>
        </w:r>
      </w:ins>
      <w:del w:id="86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བབེེབ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་པར་བྱའོ་ཞེས་བྱ་བའི་དོན་ཏོ། །ལས་དང་པོ་པ་ཞེས་བྱ་བ་ནི། མོས་པ་སྤྱོད་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པའི་ས་ལ་གནས་པའི་བྱང་ཆུབ་སེམས་དཔའ་ལ་བྱའོ། །བྱང་ཆུབ</w:t>
      </w:r>
      <w:ins w:id="86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་ཆུབ་སེམས་དཔའི་ས་བཅུ་ལ་གནས་ཏེ། མདོར་བསྡུས་པ་ལ་བསླབ་པར་བྱའོ་ཞེས་བྱ་བ་ནི་བྱང་ཆུབ་སེམས་དཔའི་ས་དང་པོ་ནས་ས་བཅུའི་</w:t>
      </w:r>
      <w:ins w:id="86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པར</w:t>
        </w:r>
      </w:ins>
      <w:del w:id="86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དུབར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་དུ་གནས་པས་ཀྱང་མདོར་བསྡུས་པའི་དོན་འདི་ཉིད་ལ་དེ་ཁོ་ན་ཉིད་རྟོགས་པའི་ཚུལ་</w:t>
      </w:r>
      <w:ins w:id="86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6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་བསླབ་པར་བྱའོ་ཞེས་བསྟན་པའོ། །མདོར་བསྡུས་པའི་དོན་འདི་ལ་སློབ་པའི་བྱང་ཆུབ་སེམས་དཔའ་སེམས་དཔའ་ཆེན་པོ་ནི་ཆོས་ཐམས་ཅད་ཀྱི་མདོ་དང་རྒྱས་པ་ཤེས་པར་འགྱུར་རོ་ཞེས་བྱ་བ་ནི། གོང་དུ་བསྟན་པའི་དོན་དེ་ལྟ་བུ་ལ་སློབ་པའི་ཕན་ཡོན་བསྟན་པའོ། །གསོལ་པ་བཅོམ་ལྡན་འདས་འདི་ནི་བྱང་ཆུབ་སེམས་དཔའ་སེམས་དཔའ་ཆེན་པོ་དབང་པོ་རྣོན་པོས་རྟོགས་པའོ་ཞེས་བྱ་བ་ནི། འཁོར་གྱི་ནང་ན་སེམས་ཅན་དབང་པོ་རྣོ་རྟུལ་དུ་མ་ཞིག་ཡོད་པས་དེ་དག་གི་ནང་ན་དབང་པོ་རྟུལ་པོ་ཁ་ཅིག་འདི་ལྟ་བུའི་དོན་ཟབ་མོ་བདག་ཅག་གི་སྤྱོད་ཡུལ་དུ་མི་འགྱུར་རོ་སྙམ་ནས་སྒྱིད་ལུགས་པའི་སེམས་སྐྱེ་བ་དག་བསལ་བའི་ཕྱིར་དེ་སྐད་ཞུས་སོ། །བཅོམ་ལྡན་འདས་ཀྱིས་བཀའ་</w:t>
      </w:r>
      <w:ins w:id="86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6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ཟད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</w:t>
      </w:r>
      <w:ins w:id="86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རབ་འབྱོར་འདི་ནི་བྱང་ཆུབ་སེམས་དཔའ་སེམས་དཔའ་ཆེན་</w:t>
      </w:r>
      <w:ins w:id="86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པོ</w:t>
        </w:r>
      </w:ins>
      <w:del w:id="86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་དབང་པོ་</w:t>
      </w:r>
      <w:ins w:id="86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ཞེན</w:t>
        </w:r>
      </w:ins>
      <w:del w:id="86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ཞན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ས་ཀྱང་རྟོགས་པར་འགྱུར་བའོ་ཞེས་བྱ་བ་ལ་སོགས་པས་ནི་མདོར་བསྡུས་པའི་དོན་ཟབ་མོ་འདི་དབང་པོ་རྣོ་རྟུལ་ཀུན་གྱི་སྤྱོད་ཡུལ་དུ་འགྱུར་ཏེ་དད་པ་ཆེ་ཞིང་བརྩོན་འགྲུས་སྤྱད་དེ་སློབ་པར་འདོད་པ་ཀུན་གྱིས་ཀྱང་ལོབས་ཤིང་རྟོགས་པར་འགྱུར་ཏེ། གང་གིས་ཀྱང་རྟོགས་པར་མི་འགྱུར་བ་</w:t>
      </w:r>
      <w:del w:id="86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མེད་ཀྱི། ལེ་ལོ་ཅན་དང་བརྩོན་འགྲུས་ཞན་པ་དང</w:t>
      </w:r>
      <w:ins w:id="86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དྲན་པ་ཉམས་པ་དང</w:t>
      </w:r>
      <w:ins w:id="86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སེམས་འཁྲུགས་པ་འབའ་ཞིག་གིས་རྟོགས་པར་མི་འགྱུར་རོ་ཞེས་བསྟན་པ་སྟེ། དེ་ལ་ལེ་ལོ་ཅན་ནི་དགེ་བ་མ་ཡིན་པའི་ཆོས་གཞན་ལ་ཞེན་པའོ། །བརྩོན་འགྲུས་ཞན་པ་ནི་དགེ་བ་ལ་སེམས་མི་སྤྲོ་བའོ། །ཕྱིར་མི་ལྡོག་པའི་ས་ལ་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སློབ་པར་འདོད་པ་རྣམ་པ་ཐམས་ཅད་</w:t>
      </w:r>
      <w:ins w:id="86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6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་པ་ཉིད་ཐོབ་པར་འདོད་པས་རྟོགས་</w:t>
      </w:r>
      <w:del w:id="86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འགྱུར་ཏེ་ཞེས་བྱ་བ་ནི་གོང་དུ་སློབ་པར་འདོད་པས་རྟོགས་པར་འགྱུར་རོ་ཞེས་སྤྱིར་བཤད་པ་གང་ལ་སློབ་པར་འདོད་པའི་དམིགས་ཕྱེ་སྟེ་ཞེས་བསྟན་པའོ། །གལ་ཏེ་ཇི་སྐད་དུ་བསྟན་པའི་ཤེས་རབ་ཀྱི་ཕ་རོལ་ཏུ་ཕྱིན་པ་ལ་སློབ་ཅིང་ཞེས་བྱ་བ་ལ་སོགས་པས་ནི་གོང་དུ་ཇི་སྐད་བསྟན་པའི་ཤེས་རབ་ཀྱི་ཕ་རོལ་ཏུ་ཕྱིན་པ་ལ་སློབ་ཅིང་ཕ་རོལ་ཏུ་ཕྱིན་པ་དྲུག་ཡོངས་སུ་རྫོགས་པར་བྱས་ནས། རྣམ་པ་ཐམས་ཅད་མཁྱེན་པ་ཉིད་ཐོབ་པར་བྱེད་ན། བདུད་ཀྱིས་མི་ཚུགས་པ་དང</w:t>
      </w:r>
      <w:ins w:id="86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སངས་རྒྱས་བཅོམ་ལྡན་འདས་རྣམས་ཀྱིས་དགོངས་ཤིང་</w:t>
      </w:r>
      <w:ins w:id="86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བྱིན་གྱིས</w:t>
        </w:r>
      </w:ins>
      <w:del w:id="86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བྱེན་ཀྱིས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་བརླབས་པར་འགྱུར་བའི་ཕན་ཡོན་བསྟན་པའོ།</w:t>
      </w:r>
      <w:ins w:id="86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།དེ་ཅིའི་ཕྱིར་ཞེ་ན། འདི་ལྟ་སྟེ། ཕ་རོལ་ཏུ་ཕྱིན་པ་དྲུག་པོ་འདི་དག་ལས་བྱུང་བ་ནི་འདས་པ་དང་མ་བྱོན་པ་དང་ད་ལྟར་བྱུང་བའི་སངས་རྒྱས་བཅོམ་ལྡན་འདས་རྣམས་ཏེ་ཞེས་བྱ་བས་ནི་སངས་རྒྱས་བཅོམ་ལྡན་འདས་རྣམས་དགོངས་ཤིང་བྱིན་</w:t>
      </w:r>
      <w:ins w:id="86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6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་རློབ་པར་འགྱུར་བའི་གཏན་ཚིགས་བསྟན་པ་སྟེ། དུས་གསུམ་</w:t>
      </w:r>
      <w:ins w:id="86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6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་སངས་རྒྱས་རྣམས་ཀྱང་ཤེས་རབ་ཀྱི་ཕ་རོལ་ཏུ་ཕྱིན་པ་འདི་</w:t>
      </w:r>
      <w:ins w:id="86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བསླབས་བསླབས</w:t>
        </w:r>
      </w:ins>
      <w:del w:id="86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བབེེབས་བབེེབས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ལས་སངས་རྒྱས་སུ་གྱུར་པས་ན་བྱང་ཆུབ་སེམས་དཔའ་ཤེས་རབ་ཀྱི་ཕ་རོལ་ཏུ་ཕྱིན་པ་ལ་སློབ་པ་ལ་དེ་ལྟར་དགོངས་ཤིང་</w:t>
      </w:r>
      <w:ins w:id="86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བྱིན</w:t>
        </w:r>
      </w:ins>
      <w:del w:id="86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་གྱིས་རློབ་པར་མཛད་དོ་ཞེས་བསྟན་པའོ། །དེ་བས་ན་བྱང་ཆུབ་སེམས་དཔའ་སེམས་དཔའ་ཆེན་པོ་ཤེས་རབ་ཀྱི་ཕ་རོལ་ཏུ་ཕྱིན་པ་ལ་སྤྱོད་པས་ཞེས་བྱ་བ་ལ་སོགས་པས་ནི་དེ་བཞིན་གཤེགས་པའི་ཡོན་ཏན་སྟོབས་བཅུ་དང་མི་འཇིགས་པ་བཞི་ལ་སོགས་པའི་ཆོས་རྣམས་དུས་གསུམ་</w:t>
      </w:r>
      <w:ins w:id="86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6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་སངས་རྒྱས་རྣམས་ཀྱིས་སྔར་བརྙེས་ཟིན་པ་དང</w:t>
      </w:r>
      <w:ins w:id="86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ད་ལྟར་བརྙེས་པ་དང་ཕྱིས་བརྙེས་པར་འགྱུར་བ་དེ་དག་ཐམས་ཅད་ཀྱང་ཤེས་རབ་ཀྱི་ཕ་རོལ་ཏུ་ཕྱིན་པ་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འདི་ལ་བསླབས་པ་ལས་གྱུར་པས་བདག་གིས་ཀྱང་ཤེས་རབ་ཀྱི་ཕ་རོལ་ཏུ་ཕྱིན་པ་འདི་ལ་</w:t>
      </w:r>
      <w:ins w:id="86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བསླབས</w:t>
        </w:r>
      </w:ins>
      <w:del w:id="86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བབེེབས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་ཆོས་དེ་དག་འཐོབ་པར་འགྱུར་རོ་སྙམ་པའི་སེམས་བསྐྱེད་དེ་བརྩོན་པར་བྱས་ན་མྱུར་དུ་བླ་ན་མེད་པ་ཡང་དག་པར་རྫོགས་པའི་བྱང་ཆུབ་ཏུ་མངོན་པར་འཚང་རྒྱ་བར་འགྱུར་གྱི་</w:t>
      </w:r>
      <w:del w:id="86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རྣམ་པ་ཐམས་ཅད་མཁྱེན་པ་ཉིད་ཡིད་ལ་བྱ་བ་དང་མ་བྲལ་བར་བྱ་སྟེ། ཤེས་རབ་ཀྱི་ཕ་རོལ་ཏུ་ཕྱིན་པ་འདི་ལ་བརྩོན་པར་བྱའོ་ཞེས་བསྟན་པའོ། །གལ་ཏེ་བྱང་ཆུབ་སེམས་དཔའ་སེམས་དཔའ་ཆེན་པོ་རྣམ་པ་ཐམས་ཅད་མཁྱེན་པ་ཉིད་ཀྱི་དོན་དུ་དེ་ལྟར་སྤྱོད་ན་ཆུང་ངུ་ན་སེ་གོལ་གཏོགས་པ་ཙམ་དུ་ཤེས་རབ་ཀྱི་ཕ་རོལ་ཏུ་ཕྱིན་པ་བསྒོམས་ཡང་བྱང་ཆུབ་སེམས་དཔའ་སེམས་དཔའ་ཆེན་པོ་དེའི་བསོད་ནམས་ནི་ཆེས་མང་དུ་འཕེལ་གྱི་ཞེས་བྱ་བ་ལ་སོགས་པས་ནི་སྟོང་གསུམ་གྱི་སྟོང་ཆེན་པོའི་འཇིག་རྟེན་</w:t>
      </w:r>
      <w:ins w:id="86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6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་ཁམས་ན་སེམས་ཅན་འཁོད་དོ་ཅོག་ཐམས་ཅད་ཟག་པ་མེད་པའི་ཕུང་པོ་ལ་བཀོད་པ་དང</w:t>
      </w:r>
      <w:ins w:id="86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རྒྱུན་དུ་ཞུགས་པ་ལ་སོགས་པའི་འབྲས་བུ་ལ</w:t>
      </w:r>
      <w:ins w:id="86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བཀོད་པ་པས་ཀྱང་ཤེས་རབ་ཀྱི་ཕ་རོལ་ཏུ་ཕྱིན་པ་འདི་ལ་སེ་གོལ་གཏོགས་པ་ཙམ་གོམས་པར་བྱས་པ་བསོད་ནམས་ཆེ་བའི་ཕན་ཡོན་གཏན་ཚིགས་དང་བཅས་པ་བསྟན་པའོ། །རབ་འབྱོར་གཞན་ཡང་སྐད་འགའ</w:t>
      </w:r>
      <w:ins w:id="86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</w:t>
        </w:r>
      </w:ins>
      <w:del w:id="86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་འམ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་ཉི་མ་</w:t>
      </w:r>
      <w:ins w:id="86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འག</w:t>
        </w:r>
      </w:ins>
      <w:del w:id="86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འགའ་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འམ་ཞེས་བྱ་བ་ལ་སོགས་པ་ནི། འཇིག་རྟེན་གྱི་ཁམས་གང་གཱའི་ཀླུང་གི་བྱེ་མ་སྙེད་ན་འཁོར་བའི་སེམས་ཅན་ཐམས་ཅད་ཟག་པ་མེད་པའི་ཕུང་པོ་ལྔ་ལ་བཀོད་པ་དང</w:t>
      </w:r>
      <w:ins w:id="86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རྒྱུན་དུ་ཞུགས་པ་ལ་སོགས་པའི་འབྲས་བུ་ལ་བཀོད་པ་</w:t>
      </w:r>
      <w:ins w:id="86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པས</w:t>
        </w:r>
      </w:ins>
      <w:del w:id="86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་ཀྱང་ཤེས་རབ་ཀྱི་ཕ་རོལ་ཏུ་ཕྱིན་པ་འདི་ལ་སྤྱད་ཅིང་བསྒོམས་པ་ཆེས་བསོད་ནམས་མང་དུ་འཕེལ་</w:t>
      </w:r>
      <w:ins w:id="86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པའི</w:t>
        </w:r>
      </w:ins>
      <w:del w:id="86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་ཕན་ཡོན་གཏན་ཚིགས་དང་བཅས་པར་བསྟན་པ་སྟེ། དེའི་གཏན་ཚིགས་ཀྱང་བསོད་ནམས་བྱ་བའི་དངོས་པོ་རྣམས་དང</w:t>
      </w:r>
      <w:ins w:id="86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ཟག་པ་མེད་པའི་ཕུང་པོ་ལྔ་དང</w:t>
      </w:r>
      <w:ins w:id="86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རྒྱུན་དུ་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ུགས་པའི་འབྲས་བུ་ལ་སོགས་པ་སྟོན་པའི་སངས་རྒྱས་བཅོམ་ལྡན་འདས་རྣམས་ཀྱང་ཤེས་རབ་ཀྱི་ཕ་རོལ་ཏུ་ཕྱིན་པ་འདི་ལས་བྱུང་ན།</w:t>
      </w:r>
      <w:ins w:id="86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ཟག་པ་མེད་པའི་ཕུང་པོ་ལྔ་ལ་སོགས་པ་ལྟ་སྨོས་ཀྱང་ཅི་དགོས་ཞེས་བསྟན་པའོ། །བྱང་ཆུབ་སེམས་དཔའ་སེམས་དཔའ་ཆེན་པོ་གང་དེ་ལྟར་བསྟན་པའི་ཤེས་རབ་ཀྱི་ཕ་རོལ་ཏུ་ཕྱིན་པ་ལ་གནས་པ་དེ་ནི་ཕྱིར་མི་ལྡོག་པར་རིག་པར་བྱ་</w:t>
      </w:r>
      <w:del w:id="86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སྟེ་ཞེས་བྱ་བ་ལ་སོགས་པས་ནི་དེ་ལྟར་གོང་དུ་བཤད་པའི་ཚུལ་ལྟར་ཤེས་རབ་ཀྱི་ཕ་རོལ་ཏུ་ཕྱིན་པ་ལ་སྤྱོད་ན། ཕྱིར་མི་ལྡོག་པའི་བྱང་ཆུབ་སེམས་དཔར་འགྱུར་བ་ལ་སོགས་པའི་ཕན་ཡོན་འཇིག་རྟེན་དང་འཇིག་རྟེན་ལས་འདས་པ་ཡོན་ཏན་རྣམས་དང་ལྡན་པར་འགྱུར་བ་བསྟན་པ་སྟེ། གཞན་ནི་རང་ལོག་ཏུ་ཟད་དེ་དེ་ལ་གཟུགས་ཡོངས་སུ་རྫོགས་པ་ནི་མཚན་དང་དཔེ་བྱད་ཀྱིས་བརྒྱན་པ་ལ་སོགས་པའི་གཟུགས་སུ་འགྱུར་བའོ། །ལུང་བསྟན་པ་ཕུན་སུམ་ཚོགས་པ་ནི་དེ་བཞིན་གཤེགས་པས་ལུང་བསྟན་པ་དང་ལྡན་པར་འགྱུར་བའོ། །ཆེད་དུ་བསམས་ཤིང་སྲིད་པ་འདོད་པ་ནི་སྨོན་ལམ་གྱི་དབང་གིས་སེམས་ཅན་ཐམས་ཅད་ཀྱི་དོན་ཆེད་དུ་བསམས་ཤིང་འཁོར་བར་སྐྱེའི་ཉོན་མོངས་པའི་དབང་གིས་མི་སྐྱེ་</w:t>
      </w:r>
      <w:ins w:id="86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པའོ།</w:t>
        </w:r>
      </w:ins>
      <w:del w:id="86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བའོ།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།རྣམ་པར་རྟོགས་པར་བྱ་བ་ལ་མཁས་པ་ནི་མི་རྟག་པ་དང་སྡུག་བསྔལ་བ་ལ་སོགས་པའི་རྣམ་པ་བཅུ་དྲུག་ཤེས་པ་ལ་མཁས་པའོ། །ལུང་བསྟན་པ་ལ་མཁས་པ་ནི་གཞན་གྱི་ཐེ་ཚོམ་དྲིས་</w:t>
      </w:r>
      <w:ins w:id="86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པའོ</w:t>
        </w:r>
      </w:ins>
      <w:del w:id="86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་ལན་ལྡོན་པ་ལ་མཁས་པའོ། །ཡི་གེ་དང་ཡི་གེ་མེད་པར་རྟོགས་པར་བྱ་བ་ལ་མཁས་པ་ནི་ཀུན་རྫོབ་ཏུ་ཚིག་བརྗོད་པ་དང</w:t>
      </w:r>
      <w:ins w:id="86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དོན་དམ་པར་བརྗོད་དུ་མེད་པའི་དོན་ལ་མཁས་པའོ། །བྱང་ཆུབ་སེམས་དཔའི་རྣམ་པར་སྤྱོད་པ་ལ་མཁས་པ་ནི་བྱང་ཆུབ་སེམས་དཔའི་བསམ་གཏན་དང་ཏིང་ངེ་འཛིན་དེ་བཞིན་ཉིད་ལ་གནས་པ་ལ་མཁས་པའོ། །བརྗོད་པ་ལ་མཁས་པ་ནི་ངེས་པའི་ཚིག་དང་སྒྲ་སྐད་སྣ་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ཚོགས་སུ་བརྗོད་ཅིང་ཆོས་སྟོན་པ་ལ་མཁས་པའོ། །བརྗོད་པ་མེད་པ་ལ་མཁས་པ་</w:t>
      </w:r>
      <w:del w:id="86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ནི་དོན་དམ་པའི་དབྱིངས་བརྗོད་དུ་མེད་པ་ལ་མཁས་པའོ། །གཅིག་གིས་ལྷག་པའི་ཚིག་ལ་མཁས་པ་དང</w:t>
      </w:r>
      <w:ins w:id="86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གཉིས་དང་མང་པོ་དང</w:t>
      </w:r>
      <w:ins w:id="86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བུད་མེད་དང་སྐྱེས་པ་དང</w:t>
      </w:r>
      <w:ins w:id="86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ནིང་གིས་ལྷག་པའི་ཚིག་ལ་མཁས་པ་ནི་འཇིག་རྟེན་གྱི་གཙུག་ལག་བྱཱ་ཀ་ར་ཎ་ལ་སོགས་པའི་གཞུང་ལས་གཅིག་གི་ཚིག་དང་གཉིས་ཀྱི་ཚིག་དང</w:t>
      </w:r>
      <w:ins w:id="86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མང་པོའི་ཚིག་དང</w:t>
      </w:r>
      <w:ins w:id="86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བུད་མེད་ཀྱི་མཚན་དང</w:t>
      </w:r>
      <w:ins w:id="86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སྐྱེས་པའི་མཚན་དང</w:t>
      </w:r>
      <w:ins w:id="86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མ་ནིང་གི་མཚན་ལ་སོགས་པའི་ཚིག་བླ་</w:t>
      </w:r>
      <w:ins w:id="86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དགས</w:t>
        </w:r>
      </w:ins>
      <w:del w:id="86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དྭགས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་ལ་མཁས་པའོ། །བྱང་ཆུབ་སེམས་དཔའ་སེམས་དཔའ་ཆེན་པོ་དེ་ནི་འདས་པ་དང་མ་འོངས་པ་དང་ད་ལྟར་བྱུང་བ་ལ་མཁས་པར་རིག་པར་བྱའོ་ཞེས་བྱ་བ་ནི་འདས་པ་དང</w:t>
      </w:r>
      <w:ins w:id="86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མ་འོངས་པ་དང</w:t>
      </w:r>
      <w:ins w:id="86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ད་ལྟར་གྱི་དངོས་པོ་རྣམས་སྔོན་ཇི་ལྟར་གྱུར་པ་དང</w:t>
      </w:r>
      <w:ins w:id="86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ད་ལྟ་ཇི་ཡིན་པ་དང</w:t>
      </w:r>
      <w:ins w:id="86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6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ཕྱིས་ཅིར་འགྱུར་བ་ལ་མཁས་པའོ། །བྱང་ཆུབ་སེམས་དཔའ་སེམས་དཔའ་ཆེན་པོ་དེ་ནི་གཟུགས་ལ་མཁས་པར་རིག་པར་བྱའོ་ཞེས་བྱ་བ་ལ་སོགས་པས་ནི་ཕུང་པོ་ལྔ་དང</w:t>
      </w:r>
      <w:ins w:id="86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སྐྱེ་མཆེད་བཅུ་གཉིས་དང</w:t>
      </w:r>
      <w:ins w:id="87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ཁམས་བཅོ་བརྒྱད་དང</w:t>
      </w:r>
      <w:ins w:id="87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འདུས་ཏེ་རེག་པ་དྲུག་དང</w:t>
      </w:r>
      <w:ins w:id="87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འདུས་ཏེ་རེག་པའི་རྐྱེན་གྱི་ཚོར་བ་དྲུག་དང</w:t>
      </w:r>
      <w:ins w:id="87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སའི་ཁམས་ལ་སོགས་པ་ཁམས་དྲུག་དང</w:t>
      </w:r>
      <w:ins w:id="87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མ་རིག་པ་ལ་སོགས་པ་རྟེན་ཅིང་</w:t>
      </w:r>
      <w:ins w:id="87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འབྲེལ</w:t>
        </w:r>
      </w:ins>
      <w:del w:id="87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་པར་འབྱུང་བ་བཅུ་གཉིས་དང</w:t>
      </w:r>
      <w:ins w:id="87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ཕ་རོལ་ཏུ་ཕྱིན་པ་དྲུག་དང</w:t>
      </w:r>
      <w:ins w:id="87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སྟོང་པ་ཉིད་བཅོ་བརྒྱད་དང</w:t>
      </w:r>
      <w:ins w:id="87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བྱང་ཆུབ་ཀྱི་ཕྱོགས་ཀྱི་ཆོས་སུམ་ཅུ་རྩ་བདུན་དང</w:t>
      </w:r>
      <w:ins w:id="87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འཕགས་པའི་བདེན་པ་བཞི་དང</w:t>
      </w:r>
      <w:ins w:id="87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བསམ་གཏན་བཞི་དང</w:t>
      </w:r>
      <w:ins w:id="87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ཚད་མེད་པ་བཞི་དང</w:t>
      </w:r>
      <w:ins w:id="87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གཟུགས་མེད་པའི་སྙོམས་པར་འཇུག་པ་བཞི་དང</w:t>
      </w:r>
      <w:ins w:id="87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རྣམ་པར་ཐར་པ་བརྒྱད་དང</w:t>
      </w:r>
      <w:ins w:id="87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མཐར་</w:t>
      </w:r>
      <w:ins w:id="87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7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་གནས་པའི་སྙོམས་པར་འཇུག་པ་དགུ་དང</w:t>
      </w:r>
      <w:ins w:id="87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རྣམ་པར་ཐར་པའི་སྒོ་གསུམ་དང</w:t>
      </w:r>
      <w:ins w:id="87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མངོན་པར་ཤེས་པ་དྲུག་དང</w:t>
      </w:r>
      <w:ins w:id="87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ཏིང་ངེ་འཛིན་རྣམས་དང</w:t>
      </w:r>
      <w:ins w:id="87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གཟུངས་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ཀྱི་སྒོ་རྣམས་དང</w:t>
      </w:r>
      <w:ins w:id="87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དེ་བཞིན་གཤེགས་པའི་སྟོབས་བཅུ་དང</w:t>
      </w:r>
      <w:ins w:id="87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མི་འཇིགས་པ་</w:t>
      </w:r>
      <w:ins w:id="87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བཞི་དང</w:t>
      </w:r>
      <w:ins w:id="87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སོ་སོ་ཡང་དག་པར་རིག་པ་བཞི་དང</w:t>
      </w:r>
      <w:ins w:id="87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བྱམས་པ་ཆེན་པོ་དང</w:t>
      </w:r>
      <w:ins w:id="87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སྙིང་རྗེ་ཆེན་པོ་དང</w:t>
      </w:r>
      <w:ins w:id="87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87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སངས་རྒྱས་ཀྱི་ཆོས་མ་འདྲེས་པ་བཅོ་བརྒྱད་དང</w:t>
      </w:r>
      <w:ins w:id="87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རྒྱུན་དུ་ཞུགས་པའི་འབྲས་བུ་ལ་སོགས་པ་བཞི་དང</w:t>
      </w:r>
      <w:ins w:id="87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རང་བྱང་ཆུབ་དང</w:t>
      </w:r>
      <w:ins w:id="87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ལམ་གྱི་རྣམ་པ་ཤེས་པ་ཉིད་དང</w:t>
      </w:r>
      <w:ins w:id="87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རྣམ་པ་ཐམས་ཅད་མཁྱེན་པ་ཉིད་དང</w:t>
      </w:r>
      <w:ins w:id="87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མྱ་ངན་ལས་འདས་པ་དང</w:t>
      </w:r>
      <w:ins w:id="87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87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ཆོས་ཀྱི་དབྱིངས་ཀྱི་མཚན་ཉིད་དང</w:t>
      </w:r>
      <w:ins w:id="87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འདུས་བྱས་དང་འདུས་མ་བྱས་ཀྱི་མཚན་ཉིད་དང</w:t>
      </w:r>
      <w:ins w:id="87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དངོས་པོ་དང་དངོས་པོ་མེད་པ་དང</w:t>
      </w:r>
      <w:ins w:id="87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བདག་གི་དངོས་པོ་དང</w:t>
      </w:r>
      <w:ins w:id="87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87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གཞན་གྱི་དངོས་པོ་ལ་མཁས་པར་གྱུར་པ་ལ་སོགས་པའི་ཕན་ཡོན་བསྟན་པ་སྟེ།</w:t>
      </w:r>
      <w:ins w:id="87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དེ་ལ་འདུ་བ་ལ་མཁས་པ་ནི་ཉོན་མོངས་པའི་ཕྱོགས་དང་ལྡན་པ་ལ་མཁས་པའོ། །འབྲལ་བ</w:t>
      </w:r>
      <w:ins w:id="87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་ལ་མཁས་པ་ནི་གཉེན་པོ་ལ་བརྟེན་ནས། ཉོན་མོངས་པ་དང་བྲལ་བར་བྱེད་པ་ལ་མཁས་པའོ། །ལྡན་པ་ལ་མཁས་པ་ནི་འདུ་བྱེད་སེམས་དང་ལྡན་པ་ལ་མཁས་པའོ། །མི་ལྡན་པ་ལ་མཁས་པ་ནི་འདུ་བྱེད་སེམས་དང་མི་ལྡན་པ་ལ་མཁས་པའོ། །ལྡན་པ་དང་མི་ལྡན་པ་ལ་མཁས་པ་ནི་དེ་གཉི་གའི་དངོས་པོ་ལ་མཁས་པའོ། །ལྡན་པ་ཡང་མ་ཡིན་མི་ལྡན་པ་ཡང་མ་ཡིན་པ་ལ་མཁས་པ་ནི་དེ་གཉི་ག་མེད་པ་ལ་མཁས་པའོ། །དེ་བཞིན་ཉིད་ལ་མཁས་པ་ལ་སོགས་པ་ནི་ཡང་དག་པའི་མཐའ་དང</w:t>
      </w:r>
      <w:ins w:id="87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བསམ་</w:t>
      </w:r>
      <w:ins w:id="87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7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་མི་ཁྱབ་པ་ལ་ཐུག་གི་བར་དུ་ཆོས་ཀྱི་དབྱིངས་ཀྱི་རྣམ་གྲངས་ལ་མཁས་པར་བསྟན་པའོ། །རྒྱུ་དང་རྐྱེན་ལ་མཁས་པ་ནི་དབང་ཕྱུག་ལ་སོགས་པ་མུ་སྟེགས་ཅན་གྱི་བྱེད་པ་རྣམས་རྒྱུ་རྐྱེན་མ་ཡིན་གྱི། ལས་དང་ཉོན་མོངས་པ་ལ་སོགས་པའི་རྒྱུ་རྐྱེན་ལ་མཁས་པའོ། །རྐྱེན་མེད་པ་ལ་མཁས་པ་ནི་མུ་སྟེགས་ཅན་</w:t>
      </w:r>
      <w:ins w:id="87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7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་བརྟགས་པའི་རྐྱེན་རྣམས་རྐྱེན་མ་ཡིན་པར་མཁས་པའོ། །འདུས་བྱས་ཀྱི་ཁམས་ལ་མཁས་པ་ནི་ཀུན་རྫོབ་ཀྱི་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ཆོས་འཇིག་རྟེན་དང</w:t>
      </w:r>
      <w:ins w:id="87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འཇིག་རྟེན་ལས་འདས་པའི་དངོས་པོ་རྒྱུ་དང་རྐྱེན་འདུས་པ་ལས་བྱུང་བ་རྣམས་ལ་མཁས་པའོ། །འདུས་མ་བྱས་ལ་མཁས་པ་ནི། དེ་བཞིན་ཉིད་ལ་སོགས་པ་རྒྱུ་རྐྱེན་ཚོགས་པས་བྱས་པ་མ་ཡིན་པ་ལ་མཁས་པའོ། །ཁམས་ལ་མཁས་པ་ནི། ཁམས་གསུམ་ལ་མཁས་པའོ། །ཁམས་མེད་པ་ལ་མཁས་པ་ནི། དོན་དམ་པར་ཁམས་གསུམ་དངོས་པོ་མེད་པར་མཁས་པའོ། །བྱང་ཆུབ་སེམས་དཔའ་སེམས་དཔའ་ཆེན་པོ་ནི་གཟུགས་ཡིད་ལ་མི་བྱེད་པ་ལ་མཁས་པར་རིག་པར་བྱའོ་ཞེས་བྱ་བ་ལ་སོགས་པས་ནི་གཟུགས་ལ་སོགས་པ་རྣམ་པ་ཐམས་ཅད་མཁྱེན་པ་ཉིད་ལ་ཐུག་གི་བར་དུ་ཆོས་ཐམས་ཅད་དོན་དམ་པར་དངོས་པོ་མེད་པས། གང་ཡང་ཡིད་ལ་བྱ་བའི་ཡུལ་མ་ཡིན་པར་རྟོགས་ནས། ཆོས་དེ་དག་གང་ཡང་ཡིད་ལ་མི་བྱེད་པ་ལ་མཁས་པར་འགྱུར་རོ་ཞེས་བསྟན་པའོ། །བྱང་ཆུབ་སེམས་དཔའ་སེམས་དཔའ་ཆེན་པོ་དེ་ནི་གཟུགས་གཟུགས</w:t>
      </w:r>
      <w:ins w:id="87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་ཀྱིས</w:t>
        </w:r>
      </w:ins>
      <w:del w:id="87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སྫས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་སྟོང་ངོ་ཞེས་བྱ་བ་ལ་མཁས་པར་རིག་པར་བྱའོ་ཞེས་བྱ་བ་ལ་སོགས་པས་ནི། གཟུགས་ལ་སོགས་པ་རྣམ་པ་ཐམས་ཅད་མཁྱེན་པ་ཉིད་ལ་ཐུག་གི་བར་གྱི་ཆོས་དེ་རྣམས་དོན་དམ་པར་དངོས་པོ་མེད་པས་སོ་སོའི་རང་བཞིན་གྱིས་སྟོང་པར་ཤེས་པར་འགྱུར་རོ་ཞེས་བསྟན་པའོ། །རབ་ཏུ་སྦྱངས་པའི་ལམ་ལ་མཁས་པ་ཞེས་བྱ་བ་ནི་འཇིག་རྟེན་པའི་ལམ་གྱིས་ལུས་དང་སེམས་ལས་སུ་རུང་བའི་མཚན་ཉིད་རབ་ཏུ་སྦྱངས་པ་ཞེས་བྱ་བ་བདེ་བ་ཅན་ལ་མཁས་པའོ། །རབ་ཏུ་མ་སྦྱངས་པ་ལ་མཁས་པ་ཞེས་བྱ་བ་ནི་འཇིག་རྟེན་ལས་འདས་པའི་ལམ་གྱིས་ལུས་དང་སེམས་ལས་སུ་རུང་བར་བྱ་སྟེ་རབ་ཏུ་མ་སྦྱངས་པའི་བདེ་བ་ལ་མ་ཆགས་པ་ལ་མཁས་པའོ། །སྐྱེ་བ་དང་འགག་པ་ལ་མཁས་པ་ཞེས་བྱ་བ་ལ་སོགས་པ་ནི་སྐྱེ་བ་དང་འགག་པ་དང</w:t>
      </w:r>
      <w:ins w:id="87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གནས་པ་ལས་གཞན་དུ་འགྱུར་བའི་རང་བཞིན་ལ་མཁས་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ཤིང</w:t>
      </w:r>
      <w:ins w:id="87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འདོད་ཆགས་དང་ཞེ་སྡང་དང་གཏི་མུག་དང</w:t>
      </w:r>
      <w:ins w:id="87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དེ་རྣམས་མེད་པའི་རང་བཞིན་ལ་མཁས་པ་དང</w:t>
      </w:r>
      <w:ins w:id="87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མུ་སྟེགས་ཅན་གྱི་ལྟ་བ་རྣམས་ཀྱི་རྒྱུས་དང་ལྟ་བ་དེ་དག་མེད་པ་ལ་མཁས་པ་དང</w:t>
      </w:r>
      <w:ins w:id="87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མིང་དང་གཟུགས་ལ་སོགས་པའི་ཆོས་རྣམས་ཀྱི་རང་བཞིན་དང</w:t>
      </w:r>
      <w:ins w:id="87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རྒྱུ་དང་འབྲས་བུ་ལ་མཁས་པར་འགྱུར་བ་ལ་སོགས་པའི་ཕན་ཡོན་བསྟན་པའོ། །གསོལ་པ་བཅོམ་ལྡན་འདས་ཇི་ལྟར་ཤེས་རབ་ཀྱི་ཕ་རོལ་ཏུ་ཕྱིན་པ་ལ་སྤྱད་པར་བགྱི་ཞེས་བྱ་བ་ལ་སོགས་པ་ནི་གོང་དུ་ཤེས་རབ་ཀྱི་ཕ་རོལ་ཏུ་ཕྱིན་པ་ལ་</w:t>
      </w:r>
      <w:ins w:id="87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སྤྱད</w:t>
        </w:r>
      </w:ins>
      <w:del w:id="87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སྤྱོད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་པ་དང</w:t>
      </w:r>
      <w:ins w:id="88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ཤེས་རབ་ཀྱི་ཕ་རོལ་ཏུ་ཕྱིན་པ་མངོན་པར་བསྒྲུབ་</w:t>
      </w:r>
      <w:del w:id="88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པ་དང</w:t>
      </w:r>
      <w:ins w:id="88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ཤེས་རབ་ཀྱི་ཕ་རོལ་ཏུ་ཕྱིན་པ་བསྒོམ་པ་དེ་ལ་ལེགས་པ་འདི་དག་ཡོད་པར་རིག་པར་བྱའོ་ཞེས་གསུངས་པ་ལ།</w:t>
      </w:r>
      <w:ins w:id="88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སྤྱད་པ་དང་མངོན་པར་བསྒྲུབ་པ་དང་བསྒོམ་པ་གསུམ་གྱི་བྱེ་བྲག་ཞུས་པའོ། །བཅོམ་ལྡན་འདས་ཀྱིས་བཀའ་སྩལ་པ། གཟུགས་ཞི་བ་དང་ཞེས་བྱ་བ་ལ་</w:t>
      </w:r>
      <w:ins w:id="88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སོགས་པས་དེ་དག་གི་བྱེ་བྲག་བསྟན་པ་སྟེ། གཟུགས་ལ་སོགས་པའི་ཕུང་པོ་ལྔ་རྣམས་ཞི་བ་དང</w:t>
      </w:r>
      <w:ins w:id="88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རག་ལས་པ་དང</w:t>
      </w:r>
      <w:ins w:id="88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གསོབ་དང་སྙིང་པོ་མེད་པར་རྟོགས་པར་བྱ་</w:t>
      </w:r>
      <w:ins w:id="88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སྟེ།</w:t>
        </w:r>
      </w:ins>
      <w:del w:id="88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སྟེསྐེ།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ཤེས་རབ་ཀྱི་ཕ་རོལ་ཏུ་ཕྱིན་པ་ལ་སྤྱད་པར་བྱའོ་ཞེས་བསྟན་པ་སྟེ། དེ་ལ་ཞི་བ་ནི་དོན་དམ་པའི་རང་བཞིན་གྱིས་སྟོང་པས་སྐྱེ་བ་དང་འཇིག་པ་ལ་སོགས་པ་མེད་པའོ། །རག་ལས་པ་ནི་དངོས་པོ་ཡོད་པར་གཞུང་མི་ཚུགས་པའོ། །གསོབ་དང་སྙིང་པོ་མེད་པ་ནི་དངོས་པོ་མེད་པའི་རྣམ་གྲངས་སོ། །ནམ་མཁའ་སྟོང་པ་ཉིད་མངོན་པར་བསྒྲུབས་པས་ཤེས་རབ་ཀྱི་ཕ་རོལ་ཏུ་ཕྱིན་པ་མངོན་པར་བསྒྲུབ་པར་བྱའོ་ཞེས་བྱ་བ་ནི། མངོན་པར་བསྒྲུབ་པ་བསྟན་པ་སྟེ། ཆོས་ཐམས་ཅད་ནམ་མཁའ་ལྟར་སྟོང་པ་ཉིད་དུ་རྟོགས་པར་བྱས་ནས། ཤེས་རབ་ཀྱི་ཕ་རོལ་ཏུ་ཕྱིན་པ་རྟོགས་པར་བྱའོ་ཞེས་བསྟན་པའོ། །བསྒོམ་པ་རྣམ་པར་བསྒོམས་</w:t>
      </w:r>
      <w:del w:id="88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པས་ཤེས་རབ་ཀྱི་ཕ་རོལ་ཏུ་ཕྱིན་པ་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བསྒོམ་པར་བྱའོ་ཞེས་བྱ་བ་ནི།</w:t>
      </w:r>
      <w:ins w:id="88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བསྒོམ་པ་ཉིད་ཀྱང་སྟོང་པ་ཉིད་དུ་བཤིག་སྟེ། མེད་པར་བསྒོམས་པས་ཤེས་རབ་ཀྱི་ཕ་རོལ་ཏུ་ཕྱིན་པ་བསྒོམ་པར་བྱའོ་ཞེས་བྱ་བའི་དོན་ཏོ། །དང་པོའི་སྤྱོད་པ་ནི་མོས་པ་སྤྱོད་པའི་ས་ནས་ས་དང་པོའི་བར་དུ་རྩོལ་བ་དང་བཅས་ཤིང་མཚན་མ་དང་བཅས་པའི་གནས་སྐབས་ལ་བྱའོ། །དེའི་འོག་ཏུ་མངོན་པར་བསྒྲུབ་པ་ནི་ས་དང་པོ་ཡན་ཆད་ས་བདུན་</w:t>
      </w:r>
      <w:ins w:id="88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88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་བར་དུ་རྩོལ་</w:t>
      </w:r>
      <w:ins w:id="88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</w:t>
        </w:r>
      </w:ins>
      <w:del w:id="88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་དང་བཅས་ལ་མཚན་མ་མེད་པའི་གནས་སྐབས་ལ་བྱའོ། །དེའི་ཡང་འོག་ཏུ་བསྒོམ་པ་ནི་ས་བརྒྱད་པ་ཡན་ཆད་ལྷུན་</w:t>
      </w:r>
      <w:ins w:id="88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8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་གྲུབ་ཅིང་མཚན་མ་མེད་པ་ལ་གནས་པའི་གནས་སྐབས་ལ་བྱའོ། །གསོལ་པ་</w:t>
      </w:r>
      <w:del w:id="88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བྱང་ཆུབ་སེམས་དཔའ་སེམས་དཔའ་ཆེན་པོ་ཤེས་རབ་ཀྱི་ཕ་རོལ་ཏུ་ཕྱིན་པ་ལ་ཡུན་རིང་པོ་ཇི་སྲིད་དུ་སྤྱད་ན་ཤེས་རབ་ཀྱི་ཕ་རོལ་ཏུ་ཕྱིན་པ་ལ་སྤྱད་པར་འགྱུར་ཞེས་བྱ་བ་ནི་དོན་དེ་ཉིད་གསལ་བར་བཤད་པའི་ཕྱིར་ཞུས་པའོ། །སེམས་དང་པོ་བསྐྱེད་པ་ནས་ཉེ་བར་བཟུང་སྟེ་སྙིང་པོ་བྱང་ཆུབ་ལ་འདུག་གི་བར་དུ་ཤེས་རབ་ཀྱི་ཕ་རོལ་ཏུ་ཕྱིན་པ་ལ་སྤྱད་པར་བྱ་བ་ཡིན་ཏེ་ཞེས་བྱ་བ་ནི་དང་པོ་མོས་པ་སྤྱོད་པའི་ས་ལ་སེམས་དང་པོ་བསྐྱེད་པ་ནས་བཟུང་སྟེ། ས་དང་པོའི་བར་དུ་རྩོལ་བ་དང་བཅས་ཤིང་མཚན་མ་དང་བཅས་པར་སྤྱད། དེའི་འོག་ཏུ་ས་དང་པོ་ནས་ས་བདུན་པ་ལ་ཐུག་གི་བར་དུ་རྩོལ་བ་དང་བཅས་ཤིང་མཚན་མ་མེད་པར་མངོན་པར་བསྒྲུབ། དེའི་ཡང་འོག་ཏུ་ས་བརྒྱད་པ་ནས་སངས་རྒྱས་ཀྱི་སའི་བར་དུ་རྩོལ་བ་ཡང་མེད། མཚན་མ་ཡང་མེད་པར་ལྷུན་</w:t>
      </w:r>
      <w:ins w:id="88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8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གྱེས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་གྲུབ་པ་ཉིད་དུ་བསྒོམ་དགོས་སོ་ཞེས་བསྟན་པའོ། །གསོལ་པ་བཅོམ་ལྡན་འདས་ཇི་ལྟར་སེམས་ཀྱི་རྒྱུན་མ་ཆད་པ་དང་བྲལ་བར་སྤྱད་པར་བགྱི་ཞེས་བྱ་བ་ནི། དེ་ལྟར་སེམས་དང་པོ་བསྐྱེད་པ་ནས་སྙིང་པོ་བྱང་ཆུབ་ལ་འདུག་གི་བར་དུ་སྤྱད་པ་དང</w:t>
      </w:r>
      <w:ins w:id="88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མངོན་པར་བསྒྲུབ་པ་དང</w:t>
      </w:r>
      <w:ins w:id="88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བསྒོམ་པར་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བགྱི་ན་སེམས་ལ་བར་ཆད་མ་མཆིས་པར་ཇི་ལྟར་བགྱི་ཞེས་ཞུས་པའོ། །ཡིད་ལ་བྱ་བ་གཞན་གྱི་གོ་སྐབས་མི་འབྱེད་</w:t>
      </w:r>
      <w:del w:id="88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པས་ཞེས་བྱ་བ་ནི་རྣམ་པ་ཐམས་</w:t>
      </w:r>
      <w:ins w:id="88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ཅན</w:t>
        </w:r>
      </w:ins>
      <w:del w:id="88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ཅད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ཁྱེན་པ་ཉིད་མ་ཡིན་པའི་ཡིད་ལ་བྱ་བ་གཞན་རྣམས་ཀྱི་གོ་སྐབས་མི་དབྱེ་བས་སྤྱད་པར་བྱའོ་ཞེས་བསྟན་པ་སྟེ། དོན་དེ་ཉིད་གསལ་བར་བསྟན་པའི་ཕྱིར་རྣམ་པ་ཐམས་ཅད་མཁྱེན་པ་ཉིད་ཡིད་ལ་བྱ་བ་མི་འདོར་བས་ཤེས་རབ་ཀྱི་ཕ་རོལ་ཏུ་ཕྱིན་པ་ལ་སྤྱད་པར་བྱ་བ་གསུངས་སོ། །ཅི་ནས་ཀྱང་སེམས་དང་སེམས་ལས་བྱུང་བའི་ཆོས་མི་རྒྱུ་བ་དེ་ལྟར་སྤྱད་པར་བྱའོ་ཞེས་བྱ་བ་ནི་དེ་ལྟར་ཡིད་ལ་བྱ་བ་གཞན་གྱི་སྐབས་མི་དབྱེ་བས་སྤྱད་པར་བྱ་བའི་ཐབས་བསྟན་པ་སྟེ། སེམས་དང་སེམས་ལས་བྱུང་བའི་རྣམ་པར་རྟོག་པ་རྣམས་མི་འབྱུང་བར་ཤེས་རབ་ཀྱི་ཕ་རོལ་ཏུ་ཕྱིན་པ་ལ་སྤྱད་པ་དང་མངོན་པར་བསྒྲུབ་པ་དང་བསྒོམ་པར་བྱའོ་ཞེས་བསྟན་པའོ། །གསོལ་པ་བཅོམ་ལྡན་འདས་ཅི་</w:t>
      </w:r>
      <w:ins w:id="88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འགས</w:t>
        </w:r>
      </w:ins>
      <w:del w:id="88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ལགས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་ཞེས་བྱ་བ་ལ་སོགས་པ་ནི་ཤེས་རབ་ཀྱི་ཕ་རོལ་ཏུ་ཕྱིན་པ་ལ་སྤྱད་པ་དང</w:t>
      </w:r>
      <w:ins w:id="88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མངོན་པར་བསྒྲུབ་པ་དང</w:t>
      </w:r>
      <w:ins w:id="88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བསྒོམ་པ་རྩོལ་</w:t>
      </w:r>
      <w:ins w:id="88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</w:t>
        </w:r>
      </w:ins>
      <w:del w:id="88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་དང་བཅས་ཤིང་མཚན་མ་དང་བཅས་པས་བྱས་ན་རྣམ་པ་ཐམས་ཅད་མཁྱེན་པ་ཉིད་ཐོབ་པར་འགྱུར་རམ་ཞེས་ཞུས་པའོ། །དེ་ནི་མ་ཡིན་ནོ་ཞེས་བྱ་བ་ནི་རྩོལ་</w:t>
      </w:r>
      <w:ins w:id="88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</w:t>
        </w:r>
      </w:ins>
      <w:del w:id="88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་དང་བཅས་ཤིང་མཚན་མ་དང་བཅས་པས་ཤེས་རབ་ཀྱི་ཕ་རོལ་ཏུ་ཕྱིན་པ་ལ་སྤྱད་པ་དང</w:t>
      </w:r>
      <w:ins w:id="88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མངོན་པར་བསྒྲུབ་པ་དང</w:t>
      </w:r>
      <w:ins w:id="88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བསྒོམ་པ་བྱས་ན་རྣམ་པ་ཐམས་ཅད་མཁྱེན་པ་ཉིད་ཐོབ་པར་མི་འགྱུར་རོ་ཞེས་བྱ་བའི་དོན་ཏོ། །འོ་ན་ཅི་ལགས་མ་བསྒོམས་པས་སམ་ཞེས་བྱ་བ</w:t>
      </w:r>
      <w:del w:id="88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་ནི་འོ་ན་སྤྱད་པ་དང་མངོན་པར་བསྒྲུབ་པ་དང</w:t>
      </w:r>
      <w:ins w:id="88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བསྒོམ་པ</w:t>
      </w:r>
      <w:ins w:id="88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del w:id="88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ཤེ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མ་བྱས་པས་རྣམ་པ་ཐམས་ཅད་མཁྱེན་པ་ཉིད་ཐོབ་པར་འགྱུར་རམ་ཞེས་ཞུས་པའོ། །དེ་ནི་མ་ཡིན་ནོ་ཞེས་བྱ་བ་ནི་མ་སྤྱད་ཅིང་མ་བསྒོམས་པས་རྣམ་པ་ཐམས་ཅད་མཁྱེན་པ་ཉིད་ཐོབ་</w:t>
      </w:r>
      <w:ins w:id="88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པར་མི་འགྱུར་རོ་ཞེས་བྱ་བའི་དོན་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ཏོ། །འོ་ན་ཅི་ལགས་</w:t>
      </w:r>
      <w:ins w:id="88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བསྒོམས</w:t>
        </w:r>
      </w:ins>
      <w:del w:id="88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བསྒོསས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་ཀྱང་བསྒོམས་ལ་མ་བསྒོམས་ཀྱང་བསྒོམས་སམ་ཞེས་བྱ་བ་ནི་དེ་ལྟར་བསྒོམས་པར་མི་འཐོབ། མ་བསྒོམས་པར་ཡང་མི་འཐོབ་ན། ཅི་བསྒོམས་པ་དང་མ་བསྒོམས་</w:t>
      </w:r>
      <w:del w:id="88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པ་གཉིས་ཀ་བྱས་པས་འཐོབ་བམ་ཞེས་ཞུས་པའོ། །དེ་ནི་མ་ཡིན་ནོ་ཞེས་བྱ་བ་ནི་གོང་དུ་སྨོས་པའི་སྐྱོན་གཉི་ག་</w:t>
      </w:r>
      <w:del w:id="88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ལྟར་འགྱུར་བའི་ཕྱིར་དེ་ལྟ་ཡང་མ་ཡིན་ནོ་ཞེས་བསྟན་པའོ། །འོ་ན་ཅི་ལགས་བསྒོམས་པ་ཡང་མ་ལགས་མ་བསྒོམས་པ་ཡང་མ་ལགས་པས་སམ་ཞེས་བྱ་བ་ནི་གཅེར་བུ་པའི་གཞུང་ལས་འབྱུང་བ་ལྟ་བུ་གཉིས་ཀ་ཡང་མ་ཡིན་པའི་དངོས་པོ་ཞིག་ཡོད་དེ། དེ་ལྟ་བུས་ཐོབ་བམ་ཞེས་ཞུས་པའོ། །དེ་ནི་མ་ཡིན་ནོ་ཞེས་བྱ་བ་ནི་དེ་ལྟ་ཡང་མ་ཡིན་ནོ་ཞེས་བྱ་བའི་དོན་ཏོ། །འོ་ན་རྣམ་པ་ཐམས་ཅད་མཁྱེན་པ་ཉིད་ཇི་ལྟར་ཐོབ་པར་བགྱི་ཞེས་བྱ་བ་ནི་དེ་བཞིན་ཉིད་ལ་སོགས་པ་བརྗོད་དུ་མེད་ཅིང་བསམ་གྱིས་མི་ཁྱབ་པ་དེ་བཞིན་དུ་རྣམ་པ་ཐམས་ཅད་མཁྱེན་པ་ཉིད་ཀྱང་བསྒོམ</w:t>
      </w:r>
      <w:ins w:id="88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་པར་བྱ་བ་བསྟན་པའི་སྐབས་དབྱེ་བའི་ཕྱིར་ཞུས་པའོ། །བཅོམ་ལྡན་འདས་ཀྱིས་བཀའ་སྩལ་པ། དེ་བཞིན་ཉིད་ཇི་ལྟ་བ་བཞིན་ནོ་ཞེས་བྱ་བ་ལ་སོགས་པས་ནི་རྣམ་པ་ཐམས་ཅད་མཁྱེན་པ་ཉིད་ཇི་ལྟར་འཐོབ་པར་འགྱུར་བའི་ཐབས་བསྟན་པ་སྟེ། དེ་བཞིན་ཉིད་དང་ཡང་དག་པའི་མཐའ་དང</w:t>
      </w:r>
      <w:ins w:id="88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ཆོས་ཀྱི་དབྱིངས་བརྗོད་དུ་མེད་ཅིང་བསམ་གྱིས་མི་ཁྱབ་པ་དང</w:t>
      </w:r>
      <w:ins w:id="88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ུ་སྟེགས་ཅན་གྱིས་བརྟགས་པའི་བདག་དང་སེམས་ཅན་དང་སྲོག་དང་གང་ཟག་ལ་སོགས་པ་ཀུན་རྫོབ་ཏུ་ཡང་དམིགས་སུ་མེད་ཅིང་གདགས་སུ་མེད་པ་དེ་བཞིན་དུ་ཤེས་རབ་ཀྱི་ཕ་རོལ་ཏུ་ཕྱིན་པ་ལ་སོགས་པ་ཆོས་ཐམས་ཅད་དམིགས་སུ་མེད་ཅིང་གདགས་སུ་མེད་པར་རྟོགས་ཤིང་སྒོམ་ན་གདོད་རྣམ་པ་ཐམས་ཅད་མཁྱེན་པ་ཉིད་ཐོབ་པར་འགྱུར་རོ་ཞེས་བསྟན་པའོ། །གསོལ་པ་བཅོམ་ལྡན་འདས་ཅི་ལགས། ཤེས་རབ་ཀྱི་ཕ་རོལ་ཏུ་ཕྱིན་པ་གདགས་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ུ་མཆིས་པ་ལགས་སམ་ཞེས་བྱ་བ་ལ་སོགས་པ་ནི་གོང་དུ་བཤད་པ་ལྟར་དེ་བཞིན་ཉིད་ལ་སོགས་པ་ཆོས་ཀྱི་དབྱིངས་ཀྱི་རྣམ་གྲངས་སུ་གཏོགས་པ་དང</w:t>
      </w:r>
      <w:ins w:id="88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ུ་སྟེགས་ཅན་གྱིས་བརྟགས་པའི་བདག་ལ་སོགས་པ་གདགས་སུ་མེད་དེ་ཅིར་ཡང་མ་བརྟགས་ན་གདོད་རྣམ་པ་ཐམས་ཅད་མཁྱེན་པ་ཉིད་ཐོབ་པར་འགྱུར་ན། ཅི་ཤེས་རབ་ཀྱི་ཕ་རོལ་ཏུ་ཕྱིན་པ་ལ་སོགས་པ་རྣམ་པ་ཐམས་ཅད་མཁྱེན་པ་ཉིད་ལ་ཐུག་གི་བར་གྱི་ཆོས་ཐམས་ཅད་ཀྱང་གདགས་སུ་མེད་པ་ཡིན་ནམ་ཞེས་ཞུས་པའོ། །བཅོམ་ལྡན་འདས་ཀྱིས་བཀའ་སྩལ་པ། རབ་འབྱོར་ཤེས་རབ་ཀྱི་ཕ་རོལ་ཏུ་ཕྱིན་པ་ནི་གདགས་སུ་མེད་པའོ་ཞེས་བྱ་བ་ལ་སོགས་པས་ཤེས་རབ་ཀྱི་ཕ་རོལ་ཏུ་ཕྱིན་པ་ལ་སོགས་པ་རྣམ་པར་བྱང་བའི་ཆོས་རྣམས་དང</w:t>
      </w:r>
      <w:ins w:id="88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88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འདུས་བྱས་དང་འདུས་མ་བྱས་ལ་སོགས་པའི་ཆོས་ཐམས་ཅད་ཀྱང་གདགས་སུ་མེད་དེ། དེ་ལྟར་རྟོགས་ན་གདོད་རྣམ་པ་ཐམས་ཅད་</w:t>
      </w:r>
      <w:ins w:id="88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8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་པ་ཉིད་ཐོབ་པར་འགྱུར་རོ་ཞེས་བསྟན་པའོ། །གསོལ་པ་བཅོམ་ལྡན་འདས་གལ་ཏེ་དེ་ལྟར་ཆོས་ཐམས་ཅད་གདགས་སུ་མ་མཆིས་པ་ལགས་ན། བཅོམ་ལྡན་འདས་ཅིའི་སླད་དུ་སེམས་ཅན་དམྱལ་བར་མཆིས་པར་འགྱུར་ཞེས་བྱ་བ་ལ་སོགས་པ་ནི་དེ་ལྟར་ཆོས་ཐམས་ཅད་རང་བཞིན་</w:t>
      </w:r>
      <w:ins w:id="88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88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་སྟོང་སྟེ། གདགས་སུ་མེད་པ་</w:t>
      </w:r>
      <w:ins w:id="88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ལག</w:t>
        </w:r>
      </w:ins>
      <w:del w:id="88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་ཉེས་པ་བྱས་པའི་འབྲས་བུ་ངན་སོང་གསུམ་དང</w:t>
      </w:r>
      <w:ins w:id="88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8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ལས་ལེགས་པར་</w:t>
      </w:r>
      <w:del w:id="88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བྱས་པའི་འབྲས་བུ་མཐོ་རིས་དང་འཕགས་པའི་ས་ཡང་མེད་པར་འགྱུར་བའི་རིགས་</w:t>
      </w:r>
      <w:ins w:id="88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ནས།</w:t>
        </w:r>
      </w:ins>
      <w:del w:id="88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ཅིའི་ཕྱིར་དེ་དག་གཞུང་ལས་བཤད་ཅེས་ཞུས་པའོ། །བཅོམ་ལྡན་འདས་ཀྱིས་བཀའ་</w:t>
      </w:r>
      <w:ins w:id="88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8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</w:t>
      </w:r>
      <w:ins w:id="88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རབ་འབྱོར་ཇི་སྙམ་དུ་སེམས། སེམས་ཅན་དུ་གདགས་པ་དམིགས་སུ་ཡོད་དམ་ཞེས་བྱ་བ་ལ་སོགས་པ་ངན་སོང་དང་མཐོ་རིས་ལ་སོགས་པ་བཤད་པ་ནི་སེམས་ཅན་རྣམས་ལ་ཕན་གདགས་པའི་ཕྱིར་ལས་ལེགས་ཉེས་ཀྱ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འབྲས་བུས་སྐྱིད་སྡུག་ཡོད་པར་ཀུན་རྫོབ་ཏུ་བཏགས་པ་ཙམ་དུ་ཟད་ཀྱི། དོན་དམ་པར་ནི་གང་ལ་ཡང་དམིགས་སུ་མེད་པས་ཆོས་ཐམས་ཅད་གདགས་སུ་མེད་པ་ལ་བསླབ་པར་བྱའོ་ཞེས་བསྟན་</w:t>
      </w:r>
      <w:ins w:id="88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པའོ།</w:t>
        </w:r>
      </w:ins>
      <w:del w:id="88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པའོརྗོ།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།གསོལ་པ་བཅོམ་ལྡན་འདས་འོ་ན་བྱང་ཆུབ་སེམས་དཔའ་སེམས་དཔའ་ཆེན་པོ་ཤེས་རབ་ཀྱི་ཕ་རོལ་ཏུ་ཕྱིན་པ་ལ་སྤྱོད་པས་གཟུགས་ལ་བསླབ་པ་དང་ཞེས་བྱ་བ་ལ་སོགས་པས། དེ་ལྟར་ཆོས་ཐམས་ཅད་གདགས་སུ་མེད་ན།</w:t>
      </w:r>
      <w:ins w:id="88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གཟུགས་ལ་སོགས་པ་རྣམ་པ་ཐམས་ཅད་</w:t>
      </w:r>
      <w:ins w:id="88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8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་པ་ཉིད་ལ་ཐུག་གི་བར་དུ་དམིགས་ཤིང་གདགས་སུ་མེད་དེ། བསླབ་ཏུ་ཡང་མེད་པས་དེ་དག་ལ་བསླབ་པར་ཡང་མི་བགྱིའམ་ཞེས་ཞུས་པའོ། །བཅོམ་ལྡན་འདས་ཀྱིས་བཀའ་</w:t>
      </w:r>
      <w:ins w:id="88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8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གཟུགས་</w:t>
      </w:r>
      <w:ins w:id="88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དབྲི</w:t>
        </w:r>
      </w:ins>
      <w:del w:id="88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དཟི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་བ་དང་བསྣན་པ་མེད་པར་</w:t>
      </w:r>
      <w:ins w:id="88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</w:t>
        </w:r>
      </w:ins>
      <w:del w:id="88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བསྦབ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་པར་བྱའོ་ཞེས་བྱ་བ་ལ་སོགས་པས་ནི་སྐུར་</w:t>
      </w:r>
      <w:ins w:id="88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88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་འདེབས་པ་དང་སྒྲོ་འདོགས་པ་མེད་པར་བསླབ་པར་བྱའོ་ཞེས་བསྟན་པ་སྟེ།</w:t>
      </w:r>
      <w:ins w:id="88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དབྲི</w:t>
        </w:r>
      </w:ins>
      <w:del w:id="88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དཟི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་བ་མེད་པ་ནི་ཀུན་རྫོབ་ཏུ་ཡང་མེད་པར་མི་ལྟ་བའོ། །བསྣན་པ་མེད་པ་ནི་དོན་དམ་པར་ཡོད་པར་མི་ལྟ་བའོ། །གསོལ་པ་བཅོམ་ལྡན་འདས་ཇི་ལྟར་གཟུགས་ལ་</w:t>
      </w:r>
      <w:ins w:id="88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དབྲི</w:t>
        </w:r>
      </w:ins>
      <w:del w:id="88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དཟི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་བ་དང་བསྣན་པ་མ་མཆིས་པར་བསླབ་པར་བགྱི་ཞེས་བྱ་བ་ལ་སོགས་པ་ནི་ཆོས་ཐམས་ཅད་སྐྱེ་བ་དང་འགག་པ་མེད་པར་</w:t>
      </w:r>
      <w:ins w:id="88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</w:t>
        </w:r>
      </w:ins>
      <w:del w:id="88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བབེེབ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་པར་བྱ་བ་བསྟན་པའི་སྐབས་དབྱེ་བའི་ཕྱིར་བསྟན་པའོ། །བཅོམ་ལྡན་འདས་ཀྱིས་བཀའ་སྩལ་པ།</w:t>
      </w:r>
      <w:ins w:id="88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སྐྱེ་བ་མེད་པ་དང་འགག་པ་མེད་པར་བསླབ་པར་བྱའོ་ཞེས་བྱ་བ་ནི་སྐྱེ་བ་མེད་པར་བསླབས་པས་</w:t>
      </w:r>
      <w:ins w:id="88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སྒྲོ</w:t>
        </w:r>
      </w:ins>
      <w:del w:id="88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་འདོགས་པ་མེད་པར་བསྟན་པའོ། །འགག་པ་མེད་པར་བསླབས་པས་སྐུར་</w:t>
      </w:r>
      <w:ins w:id="89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</w:t>
        </w:r>
      </w:ins>
      <w:del w:id="89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་འདེབས་པ་མེད་པ་བསྟན་པའོ། །གསོལ་པ་བཅོམ་ལྡན་འདས་སྐྱེ་བ་མ་མཆིས་པ་དང་འགག་པ་མ་མཆིས་པ་ལ་ཇི་ལྟར་བསླབ་པར་བགྱི་ཞེས་བྱ་བ་ནི་སྐྱེ་བ་དང་འགག་པ་མེད་པ་ཇི་ལྟར་བསླབ་པར་བྱ་བའ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ཐབས་འོག་ནས་བཤད་པ་སྐབས་དབྱེ་བའི་ཕྱིར་ཞུས་པའོ། །བཅོམ་ལྡན་འདས་ཀྱིས་བཀའ་སྩལ་པ།</w:t>
      </w:r>
      <w:ins w:id="89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འདུ་བྱེད་རྣམས་མངོན་པར་འདུ་བྱ་བ་མེད་པ་ལ་བསྒོམ་པ་འམ་རྣམ་པར་བསྒོམ་པ་ལ་</w:t>
      </w:r>
      <w:ins w:id="89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བསླབ</w:t>
        </w:r>
      </w:ins>
      <w:del w:id="89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བབེེབ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་པར་བྱའོ་ཞེས་བྱ་བ་ནི་འདུ་བྱེད་རྣམས་བསྐྱེད་པར་བྱ་བའི་ཕྱིར་བསྒོམ་ཞིང་མངོན་པར་འདུ་བྱ་བ་མེད་པ་དང</w:t>
      </w:r>
      <w:ins w:id="89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9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འདུ་བྱེད་རྣམས་གཞིག་ཅིང་མེད་པར་བྱ་བའི་ཕྱིར། མངོན་པར་འདུ་བྱ་བ་མེད་པར་བསླབ་པར་བྱ་བ་བསྟན་པས་ཏེ།</w:t>
      </w:r>
      <w:ins w:id="89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རྣམ་པར་བསྒོམ་པ་ཞེས་བྱ་བ་ནི་གཞིག་ཅིང་སུན་དབྱུང་བ་ལ་བྱའོ། །གསོལ་པ་བཅོམ་ལྡན་འདས་ཇི་ལྟར་མངོན་པར་འདུ་བགྱི་བ་མ་མཆིས་པ་ལ་བསླབ་པར་བགྱི་ཞེས་བྱ་བ་ནི་གོང་དུ་འདུ་བྱེད་རྣམས་བསྐྱེད་པའམ་གཞིག་པར་བྱ་བའི་ཕྱིར་མངོན་པར་འདུ་བྱེད་པ་མེད་པར་བསླབ་པར་བྱའོ་ཞེས་མདོར་བཤད་པའི་དོན་ཞིབ་ཏུ་བཤད་པའི་ཕྱིར་ཞུས་པའོ། །བཅོམ་ལྡན་འདས་ཀྱིས་བཀའ་</w:t>
      </w:r>
      <w:ins w:id="89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9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ཆོས་རྣམས་རང་གི་མཚན་ཉིད་ཀྱིས་སྟོང་པར་མཐོང་བས་མངོན་པར་འདུ་བྱ་བ་མེད་པ་ལ་བསླབ་པར་བྱའོ་ཞེས་བྱ་བ་ནི་དོན་དམ་པར་ཆོས་ཐམས་ཅད་རང་གི་མཚན་ཉིད་ཀྱིས་སྟོང་པས་བསྐྱེད་པར་བྱ་བའམ་གཞིག་པར་བྱ་བའི་དངོས་པོ་གང་ཡང་མེད་པར་རྟོགས་</w:t>
      </w:r>
      <w:del w:id="89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པར་བྱ་སྟེ། མངོན་པར་འདུ་བྱ་བ་མེད་པ་ལ་བསླབ་པར་བྱའོ་ཞེས་བསྟན་པའོ། །གསོལ་པ་བཅོམ་ལྡན་འདས་ཆོས་རྣམས་རང་གི་མཚན་ཉིད་ཀྱིས་སྟོང་པར་ཇི་ལྟར་བལྟ་བར་བགྱི་ཞེས་བྱ་བ་ནི་ཆོས་རྣམས་དོན་དམ་པར་རང་གི་མཚན་ཉིད་ཀྱིས་སྟོང་པར་ཇི་ལྟར་རྟོགས་པར་བྱ་བའི་ཐབས་ཞུས་པའོ། །བཅོམ་ལྡན་འདས་ཀྱིས་བཀའ་སྩལ་པ། གཟུགས་གཟུགས་ཀྱིས་སྟོང་པར་བལྟའོ་</w:t>
      </w:r>
      <w:del w:id="89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ཞེས་བྱ་བ་ལ་སོགས་པ་ནི་གཟུགས་ལ་སོགས་པའི་ཆོས་ཐམས་ཅད་སོ་སོའི་རང་བཞིན་ཀུན་བརྟགས་པའི་མཚན་ཉིད་ཇི་ལྟར་སྣང་ཞིང་གྲགས་པ་ལྟ་བུར་དོན་དམ་པར་ཡོད་པ་མ་ཡིན་པར་མཐོང་བས། 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ཆོས་ཐམས་ཅད་རང་གི་མཚན་ཉིད་ཀྱིས་སྟོང་པ་ལ་བསླབ་པར་བྱའོ་ཞེས་བསྟན་པའོ། །གསོལ་པ་བཅོམ་ལྡན་འདས་གལ་ཏེ་དེ་ལྟར་གཟུགས་ནི་གཟུགས་ཀྱིས་སྟོང་ཞེས་བྱ་བ་ལ་སོགས་པ་ནི་དེ་ལྟར་ཆོས་ཐམས་ཅད་རང་གི་མཚན་ཉིད་ཀྱིས་སྟོང་སྟེ་ཅི་ཡང་མེད་ན། བྱང་ཆུབ་སེམས་དཔས་སྤྱད་དུ་ཡང་ཅི་ཞིག་ཡོད་ཅེས་གལ་བཟུང་སྟེ་ཞུས་པའོ། །རབ་འབྱོར་སྤྱོད་པ་མེད་པ་ནི་བྱང་ཆུབ་སེམས་དཔའ་སེམས་དཔའ་ཆེན་པོའི་ཤེས་རབ་ཀྱི་ཕ་རོལ་ཏུ་ཕྱིན་པ་ལ་སྤྱོད་པའོ་ཞེས་བྱ་བ་ནི་དོན་དམ་པར་ཆོས་ཐམས་ཅད་དམིགས་སུ་མེད་པས་ཅི་ལ་ཡང་མི་སྤྱོད་པ་ཉིད་ཤེས་རབ་ཀྱི་ཕ་རོལ་ཏུ་ཕྱིན་པ་ལ་སྤྱོད་པ་ཡིན་གྱི། དམིགས་པ་དང་བཅས་ཤིང་མཚན་མ་དང་བཅས་པར་སྤྱོད་པ་ནི་ཤེས་རབ་ཀྱི་ཕ་རོལ་ཏུ་ཕྱིན་པ་ལ་སྤྱོད་པ་མི་ཆུད་དོ་ཞེས་བྱ་བའི་དོན་ཏོ། །གསོལ་པ་བཅོམ་ལྡན་འདས་ཅིའི་སླད་དུ་སྤྱོད་པ་མ་མཆིས་པ་ཤེས་རབ་ཀྱི་ཕ་རོལ་ཏུ་ཕྱིན་པ་ལ་སྤྱོད་པ་ལགས་ཞེས་བྱ་བ་ནི་དམིགས་སུ་མེད་པའི་དོན་བསྟན་པའི་ཕྱིར་ཞུས་པའོ། །བཅོམ་ལྡན་འདས་ཀྱིས་བཀའ་སྩལ་པ། རབ་འབྱོར་དེ་ནི་འདི་ལྟར་ཤེས་རབ་ཀྱི་ཕ་རོལ་ཏུ་ཕྱིན་པ་</w:t>
      </w:r>
      <w:ins w:id="89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ལ་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ཡང་མི་དམིགས་ཞེས་བྱ་བ་ལ་སོགས་པས་ནི་སྤྱད་པར་བྱ་བའི་ཤེས་རབ་ཀྱི་ཕ་རོལ་ཏུ་ཕྱིན་པ་དང</w:t>
      </w:r>
      <w:ins w:id="89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9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སྤྱོད་པར་བྱེད་པའི་བྱང་ཆུབ་སེམས་དཔའ་ཐབས་གང་གིས་སྤྱོད་པ་དེ་ཡང་མི་དམིགས་ཏེ། དེ་ལྟར་རྟོགས་པ་ཉིད་ཤེས་རབ་ཀྱི་ཕ་རོལ་ཏུ་ཕྱིན་པ་ལ་སྤྱོད་པ་ཡིན་ནོ་ཞེས་བསྟན་པ་སྟེ། གང་སྤྱོད་པ་ཞེས་བྱ་བ་ནི་བྱང་ཆུབ་སེམས་དཔའ་ལ་བྱའོ། །གང་གིས་སྤྱོད་པ་ཞེས་བྱ་བ་ནི་ཐབས་གང་གིས</w:t>
      </w:r>
      <w:ins w:id="89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་སྤྱོད་པའོ། །གང་ལ་སྤྱོད་པ་ཞེས་བྱ་བ་ནི་ཤེས་རབ་ཀྱི་ཕ་རོལ་ཏུ་ཕྱིན་པ་ལ་བྱའོ། །རབ་འབྱོར་གང་ལ་སྤྲོས་པ་དེ་དག་ཐམས་ཅད་མི་དམིགས་པ་དེ་ནི་བྱང་ཆུབ་སེམས་དཔའ་སེམས་དཔའ་ཆེན་པོའི་སྤྱོད་པ་མེད་པ་ཤེས་རབ་ཀྱི་ཕ་རོལ་ཏུ་ཕྱིན་པ་ལ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སྤྱོད་པའོ་ཞེས་བྱ་བ་ནི། གང་སྤྱོད་པ་གང་ལ་སྤྱོད་པར་རྟོགས་པའི་སྤྲོས་པ་དེ་དག་ཐམས་ཅད་མི་འབྱུང་བར་མི་འགྱུར་བ་དེ་ནི་ཤེས་རབ་ཀྱི་ཕ་རོལ་ཏུ་ཕྱིན་པ་ལ་སྤྱོད་པར་ཆུད་དོ་ཞེས་བྱ་བའི་དོན་ཏོ། །གསོལ་པ་བཅོམ་ལྡན་འདས་གལ་ཏེ་དེ་ལྟར་སྤྱོད་པ་མ་མཆིས་པ་ཤེས་རབ་ཀྱི་ཕ་རོལ་ཏུ་ཕྱིན་པ་ལ་སྤྱོད་པ་ལགས་ན། ལས་དང་པོ་པའི་བྱང་ཆུབ་སེམས་དཔའ་སེམས་དཔའ་ཆེན་པོས་ཤེས་རབ་ཀྱི་ཕ་རོལ་ཏུ་ཕྱིན་པ་ལ་ཇི་ལྟར་སྤྱད་པར་</w:t>
      </w:r>
      <w:ins w:id="89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</w:t>
        </w:r>
      </w:ins>
      <w:del w:id="89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ེས་བྱ་བ་ནི་དེ་ལྟར་ཅི་ལ་ཡང་མི་དམིགས་ཤིང་ཅི་ལ་ཡང་མི་སྤྱོད་པ་ཤེས་རབ་ཀྱི་ཕ་རོལ་ཏུ་ཕྱིན་པ་ལ་སྤྱོད་པ་ཡིན་ན། ལས་དང་པོ་པའི་བྱང་ཆུབ་སེམས་དཔས་ནི་དེ་ལྟར་མི་དམིགས་པར་མི་ནུས་ན། ཇི་ལྟར་ཤེས་རབ་ཀྱི་ཕ་རོལ་ཏུ་ཕྱིན་པ་ལ་སྤྱད་པར་བྱ་ཞེས་ཞུས་པའོ། །བཅོམ་ལྡན་འདས་ཀྱིས་བཀའ་སྩལ་པ།</w:t>
      </w:r>
      <w:ins w:id="89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རབ་འབྱོར་འདི་ལ་ལས་དང་པོ་པའི་བྱང་ཆུབ་སེམས་དཔའ་སེམས་དཔའ་ཆེན་པོས་སེམས་དང་པོ་</w:t>
      </w:r>
      <w:ins w:id="89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བསྐྱེད</w:t>
        </w:r>
      </w:ins>
      <w:del w:id="89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བདང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་པ་ཉིད་ནས་བརྩམས་ཏེ། ཆོས་ཐམས་ཅད་དམིགས་སུ་མེད་པ་ལ་བསླབ་པར་བྱའོ་ཞེས་བྱ་བ་ནི། ལས་དང་པོ་པའི་བྱང་ཆུབ་སེམས་དཔའ་ཆོས་ཐམས་ཅད་མི་དམིགས་པ་དོན་དམ་པའི་སྤྱོད་པ་ཡོངས་སུ་རྫོགས་པར་མི་ནུས་སུ་ཟིན་ཀྱང་དེ་ལྟར་ཅི་ནུས་སུ་བསླབ་པར་བྱའོ་ཞེས་བསྟན་པའོ། །དེས་སྦྱིན་པ་གཏོང་བའི་ཚེ་མི་དམིགས་པའི་</w:t>
      </w:r>
      <w:ins w:id="89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89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་གྱིས་སྦྱིན་པ་གཏང་བར་བྱའོ་ཞེས་བྱ་བ་ལ་སོགས་པས་ནི་མི་དམིགས་པར་བསླབ་པའི་ཐབས་བསྟན་པ་སྟེ། ཕ་རོལ་ཏུ་ཕྱིན་པ་དྲུག་ལ་སོགས་པ་ལ་སྤྱོད་ན་དེ་དག་ལ་སྤྱོད་ཀྱང་སྤྱོད་ལ་དངོས་པོར་ལྟ་ཞིང་ཆགས་པར་ཡང་མི་བྱའོ་ཞེས་བྱ་བའི་དོན་ཏོ། །གསོལ་པ་བཅོམ་ལྡན་འདས་ཅི་ཙམ་གྱིས་དམིགས་པར་འགྱུར་ཞེས་བྱ་བ་ནི། གོང་དུ་ཕ་རོལ་ཏུ་ཕྱིན་པ་དྲུ</w:t>
      </w:r>
      <w:ins w:id="89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་གླ</w:t>
        </w:r>
      </w:ins>
      <w:del w:id="89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ག་ལ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་སོགས་པ་ལ་མི་དམིགས་པའི་ཚུལ་གྱིས་སྤྱད་པར་བྱའོ་ཞེས་བཤད་པ་དམིགས་པ་དང་མི་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དམིགས་པའི་བྱེ་བྲག་ཞུས་པའོ། །བཅོམ་ལྡན་འདས་ཀྱིས་བཀའ་</w:t>
      </w:r>
      <w:ins w:id="89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9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</w:t>
      </w:r>
      <w:ins w:id="89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ཅི་ཙམ་དུ་གཉིས་པ་དེ་ཙམ་དུ་དམིགས་ཏེ། གཉིས་སུ་མེད་པ་ནི་མི་དམིགས་པའོ་ཞེས་བྱ་བ་ནི་ཇི་ཙམ་དུ་གཟུང་བ་དང་འཛིན་པ་གཉིས་</w:t>
      </w:r>
      <w:ins w:id="89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སྤྱོད</w:t>
        </w:r>
      </w:ins>
      <w:del w:id="89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ཡོད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་པ་དེ་ཙམ་དུ་དམིགས་པར་འགྱུར་ཏེ། གཟུང་བ་དང་འཛིན་པ་གཉིས་རྣམ་པར་སྤངས་པ་ནི་དམིགས་སུ་མེད་པའོ་ཞེས་མདོར་བསྟན་པའོ། །གསོལ་པ་བཅོམ་ལྡན་འདས་གཉིས་ཞེས་</w:t>
      </w:r>
      <w:ins w:id="89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</w:t>
        </w:r>
      </w:ins>
      <w:del w:id="89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་བ་ཇི་ལྟ་བུ་ལགས་ཞེས་བྱ་བ་ནི། གོང་དུ་མདོར་བསྟན་པའི་དོན་དེ་ཉིད་ཞིབ་ཏུ་བཤད་པའི་སྐབས་དབྱེ་བའི་ཕྱིར་ཞུས་པའོ། །བཅོམ་ལྡན་འདས་ཀྱིས་བཀའ་</w:t>
      </w:r>
      <w:ins w:id="89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9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ཇི་ཙམ་དུ་མིག་དང་གཟུགས་དང་ཞེས་བྱ་བ་ལ་སོགས་པས་ནི་ཇི་ཙམ་དུ་དམིགས་པར་བྱ་བ་དང</w:t>
      </w:r>
      <w:ins w:id="89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9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དམིགས་པར་བྱེད་པ་གཉིས་ཡོད་པར་གྱུར་པ་དེ་ཙམ་དུ་གཉིས་སུ་ཡོད་པ་ནི་ཡིན་ནོ་ཞེས་བསྟན་པའོ། །གསོལ་པ་བཅོམ་ལྡན་</w:t>
      </w:r>
      <w:del w:id="89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འདས་ཅི་ལགས། དམིགས་སུ་མཆིས་པ་མི་དམིགས་སམ། མ་ལགས་ཏེ་དམིགས་སུ་མ་མཆིས་པ་མི་དམིགས་ཞེས་བྱ་བ་ནི་གོང་དུ་མི་དམིགས་པའི་</w:t>
      </w:r>
      <w:ins w:id="89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ཚུལ</w:t>
        </w:r>
      </w:ins>
      <w:del w:id="89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་གྱིས་ཆོས་ཐམས་ཅད་ལ་སྤྱད་པར་བྱའོ་ཞེས་གསུངས་པ་ལ། འཁོར་གྱི་ནང་ན་ཁ་ཅིག་མི་དམིགས་ཞེས་བྱ་བ་འཕགས་པ་ཁ་ཅིག་གི་སྤྱོད་ཡུལ་དུ་འགྱུར་བའི་དངོས་པོ་གཅིག་ཡོད་དམ་སྙམ་དུ་རྟོག་པ་བསལ་བའི་ཕྱིར་མི་དམིགས་པ་ཞེས་བགྱི་བ་དེ་དངོས་པོར་དམིགས་སུ་མཆིས་པ་ཞིག་ལགས་སམ། འོན་ཏེ་དངོས་པོར་དམིགས་སུ་མ་མཆིས་པ་ཞིག་ལགས་ཞེས་ཞུས་པའོ། །བཅོམ་ལྡན་འདས་ཀྱིས་བཀའ་</w:t>
      </w:r>
      <w:ins w:id="89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9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མིགས་སུ་ཡོད་པ་མི་དམིགས་པ་ཡང་མ་ཡིན་ཞེས་བྱ་བ་ལ་སོགས་པ་ནི་མི་དམིགས་ཞེས་བྱ་བ་དངོས་པོར་དམིགས་སུ་ཡོད་པ་ཡང་མ་ཡིན།</w:t>
      </w:r>
      <w:ins w:id="89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དངོས་</w:t>
      </w:r>
      <w:ins w:id="89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པར</w:t>
        </w:r>
      </w:ins>
      <w:del w:id="89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པོར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་དམིགས་སུ་མེད་པ་</w:t>
      </w:r>
      <w:del w:id="89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ཡང་མ་ཡིན་གྱི། དམིགས་པ་དང་མི་དམིགས་པ་གཉི་གར་མི་འབྱེད་ཅིང་མཉམ་པ་ཉིད་དུ་གྱུར་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པ་ནི་མི་དམིགས་པ་ཡིན་ཏེ།</w:t>
      </w:r>
      <w:ins w:id="89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དེ་ལྟར་དམིགས་པ་དང་མི་དམིགས་པ་མཉམ་པ་ཉིད་ལ་བསླབ་པར་བྱའོ་ཞེས་བསྟན་པའོ། །གསོལ་པ་བཅོམ་ལྡན་འདས་གལ་ཏེ་ད</w:t>
      </w:r>
      <w:del w:id="89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་ལྟར་བྱང་ཆུབ་སེམས་དཔའ་སེམས་དཔའ་ཆེན་པོ་ཤེས་རབ་ཀྱི་ཕ་རོལ་ཏུ་ཕྱིན་པ་ལ་སྤྱོད་པའི་ཚེ།</w:t>
      </w:r>
      <w:ins w:id="89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དམིགས་པ་ལ་ཡང་མི་ཆགས་མི་དམིགས་པ་ལ་ཡང་མི་ཆགས་པ་ལགས་ན། འོ་ན་ཇི་ལྟར་བྱང་ཆུབ་སེམས་དཔའ་སེམས་དཔའ་ཆེན་པོ་ཤེས་རབ་ཀྱི་ཕ་རོལ་ཏུ་ཕྱིན་པ་ལ་སྤྱོད་པས་ས་ནས་ས་ཡོངས་སུ་རྫོགས་པར་བགྱི། ས་ནས་ས་ཡོངས་སུ་རྫོགས་ནས་ནི་རྣམ་པ་ཐམས་ཅད་</w:t>
      </w:r>
      <w:ins w:id="89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9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་པ་ཉིད་ཇི་ལྟར</w:t>
      </w:r>
      <w:ins w:id="89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་ཐོབ་པར་བགྱི་ཞེས་བྱ་བ་ནི་དེ་ལྟར་དམིགས་པ་དང་མི་དམིགས་པ་མཉམ་པ་ཉིད་ལ་བསླབ་ན། ཅི་ལ་ཡང་མ་ཆགས། ཅི་ལ་ཡང་མི་སྤྱོད་པར་བྱ་དགོས་ཏེ། དེ་ལྟར་ཅི་ལ་ཡང་མ་སྤྱད་ན་བྱང་ཆུབ་སེམས་དཔའ་</w:t>
      </w:r>
      <w:del w:id="89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ས་གོང་ནས་</w:t>
      </w:r>
      <w:ins w:id="89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གོང</w:t>
        </w:r>
      </w:ins>
      <w:del w:id="89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་དུ་འཕར་བ་དང</w:t>
      </w:r>
      <w:ins w:id="89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9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ས་དེ་དག་ལ་སྤྱད་པའི་འབྲས་བུ་རྣམ་པ་ཐམས་ཅད་མཁྱེན་པ་ཉིད་ཀྱང་ཐོབ་པར་ཇི་ལྟར་བྱ་ཞེས་ཞུས་པའོ། །དམིགས་པ་ལ་གནས་ཤིང་ས་ནས་ས་ཡོངས་སུ་རྫོགས་པར་མི་བྱེད་དེ་ཞེས་བྱ་བ་ལ་སོགས་པ་ནི། དམིགས་པ་དང་བཅས་པས་ཤེས་རབ་ཀྱི་ཕ་རོལ་ཏུ་ཕྱིན་པ་ལ་སྤྱད་ན། བྱང་ཆུབ་སེམས་དཔའི་ས་ཡོངས་སུ་རྫོགས་པར་མི་འགྱུར་ལ།</w:t>
      </w:r>
      <w:ins w:id="89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རྣམ་པ་ཐམས་ཅད་མཁྱེན་པ་ཉིད་ཐོབ་པར་མི་འགྱུར་རོ་ཞེས་བསྟན་པའོ། །དེ་ཅིའི་ཕྱིར་ཞེ་ན། ཤེས་རབ་ཀྱི་ཕ་རོལ་ཏུ་ཕྱིན་པ་ཡང་དམིགས་སུ་མེད་དེ་ཞེས་བྱ་བ་ལ་སོགས་པས་དེའི་གཏན་ཚིགས་བསྟན་པ་སྟེ། ཤེས་རབ་ཀྱི་ཕ་རོལ་ཏུ་ཕྱིན་པ་དང</w:t>
      </w:r>
      <w:ins w:id="89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9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བླ་ན་མེད་པའི་བྱང་ཆུབ་དང</w:t>
      </w:r>
      <w:ins w:id="89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9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ལ་སྤྱོད་པའི་བྱང་ཆུབ་སེམས་དཔའ་ཡང་དོན་དམ་པར་དམིགས་སུ་མེད་པའི་ཕྱིར་རོ་ཞེས་བྱ་བའི་དོན་ཏོ། །གསོལ་པ་བཅོམ་ལྡན་འདས་གལ་ཏེ་དེ་ལྟར་ཤེས་རབ་ཀྱི་ཕ་རོལ་ཏུ་ཕྱིན་པ་དམིགས་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སུ་མ་མཆིས་ཏེ་ཞེས་བྱ་བ་ལ་སོགས་པ་ནི། དེ་ལྟར་ཤེས་རབ་ཀྱི་ཕ་རོལ་ཏུ་ཕྱིན་པ་ལ་སོགས་པ་དམིགས་སུ་མེད་ན་བྱང་ཆུབ་སེམས་དཔའ་སེམས་དཔའ་ཆེན་པོས་ཆོས་ཐམས་ཅད་རབ་ཏུ་རྟོགས་པར་བྱ་དགོས་ན།</w:t>
      </w:r>
      <w:ins w:id="89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གཟུགས་ལ་སོགས་པ་བླ་ན་མེད་པ་ཡང་དག་པར་རྫོགས་པའི་བྱང་ཆུབ་ལ་ཐུག་གི་བར་དུ་འཇིག་རྟེན་དང</w:t>
      </w:r>
      <w:ins w:id="89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9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འཇིག་རྟེན་ལས་འདའ་བའི་ཆོས་ཐམས་ཅད་ཇི་ལྟར་རབ་ཏུ་རྟོགས་པར་བགྱི་ཞེས་ཞུས་པའོ། །བཅོམ་ལྡན་འདས་ཀྱིས་བཀའ་</w:t>
      </w:r>
      <w:ins w:id="89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9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</w:t>
      </w:r>
      <w:ins w:id="89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རབ་འབྱོར་བྱང་ཆུབ་སེམས་དཔའ་སེམས་དཔའ་ཆེན་པོ་ཤེས་རབ་ཀྱི་ཕ་རོལ་ཏུ་ཕྱིན་པ་ལ་སྤྱོད་པའི་ཚེ། ཇི་ལྟར་བྱས་པས་གཟུགས་དམིགས་པར་</w:t>
      </w:r>
      <w:ins w:id="89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འགྱུར</w:t>
        </w:r>
      </w:ins>
      <w:del w:id="89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འཔར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་བ་དང་ཞེས་བྱ་བ་ལ་སོགས་པས་བྱང་ཆུབ་སེམས་དཔའ་ནི་ཤེས་རབ་ཀྱི་ཕ་རོལ་ཏུ་ཕྱིན་པ་ལ་སྤྱོད་པའི་ཚེ། ཅི་ནས་ཀྱང་ཆོས་རྣམས་རྟག་ཏུ་མེད་ཅིང་མི་དམིགས་པར་སྤྱོད་ཀྱི། དམིགས་སུ་ཡོད་པ་དང</w:t>
      </w:r>
      <w:ins w:id="89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9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། རྟོགས་པར་བྱ་བར་མི་སྤྱོད་དོ་ཞེས་བསྟན་པའོ། །གསོལ་པ་བཅོམ་ལྡན་འདས་གལ་ཏེ་དེ་ལྟར་བྱང་ཆུབ་སེམས་དཔའ་སེམས་དཔའ་ཆེན་པོ་ཤེས་རབ་ཀྱི་ཕ་རོལ་ཏུ་ཕྱིན་པ་ལ་སྤྱོད་པའི་ཚེ། གཟུགས་ཀྱང་མི་དམིགས་ཞེས་བྱ་བ་ལ་སོགས་པས་ནི། </w:t>
      </w:r>
      <w:ins w:id="89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ཆོས་ཐམས་ཅད་དམིགས་སུ་མེད་ན་ཕ་རོལ་ཏུ་ཕྱིན་པ་དྲུག་ཡོངས་སུ་རྫོགས་པར་བྱས་ནས། བྱང་ཆུབ་སེམས་དཔའི་ས་ལ་འཇུག་པ་དང</w:t>
      </w:r>
      <w:ins w:id="89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9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སངས་རྒྱས་ཀྱི་ཞིང་ཡོངས་སུ་དག་པར་བྱ་བ་དང</w:t>
      </w:r>
      <w:ins w:id="89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89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སེམས་ཅན་རྣམས་ཡོངས་སུ་</w:t>
      </w:r>
      <w:ins w:id="89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སྨིན</w:t>
        </w:r>
      </w:ins>
      <w:del w:id="89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་པར་བྱ་བ་དང</w:t>
      </w:r>
      <w:ins w:id="89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9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</w:t>
      </w:r>
      <w:ins w:id="89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89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་པ་ཉིད་ཐོབ་པར་བྱ་བ་དང</w:t>
      </w:r>
      <w:ins w:id="89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9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ཆོས་ཀྱི་འཁོར་ལོ་བསྐོར་བ་ལ་སོགས་པ་སངས་རྒྱས་ཀྱིས་</w:t>
      </w:r>
      <w:del w:id="89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མཛད་པ་རྣམས་ཇི་ལྟར་གྲུབ་པར་འགྱུར་ཞེས་ཞུས་པའོ། །བཅོམ་ལྡན་འདས་ཀྱིས་བཀའ་</w:t>
      </w:r>
      <w:ins w:id="89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9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བྱང་ཆུབ་སེམས་དཔའ་སེམས་དཔའ་ཆེན་པོ་ནི་གཟུགས་ཀྱི་དོན་དུ་ཤེས་རབ་ཀྱི་ཕ་རོལ་ཏུ་ཕྱིན་པ་ལ་མི་སྤྱོད་ད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ཞེས་བྱ་བ་ལ་སོགས་པས་ནི། ཕ་རོལ་ཏུ་ཕྱིན་པ་དྲུག་ཡོངས་སུ་རྫོགས་པར་བྱ་བ་ལ་སོགས་པ་ནི་ཀུན་རྫོབ་ཏུ་འཇིག་རྟེན་གྱི་ཐ་སྙད་ཙམ་དུ་ཟད་ཀྱི། དོན་དམ་པར་ནི་བསྒྲུབ་པར་བྱ་བའི་ཆོས་གང་ཡང་མེད་དོ་ཞེས་བསྟན་པའོ། །གསོལ་པ་བཅོམ་ལྡན་འདས་གང་གི་སླད་དུ་བྱང་ཆུབ་སེམས་དཔའ་སེམས་དཔའ་</w:t>
      </w:r>
      <w:ins w:id="89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ཆེན</w:t>
        </w:r>
      </w:ins>
      <w:del w:id="89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་པོ་ཤེས་རབ་ཀྱི་ཕ་རོལ་ཏུ་ཕྱིན་པ་ལ་སྤྱོད་པ་ལགས་ཞེས་བྱ་བ་ནི། ཆོས་ཐམས་ཅད་མ་བྱས་པ་དང་མངོན་པར་འདུ་མ་བྱས་པའི་དོན་བཤད་པའི་སྐབས་དབྱེ་བའི་ཕྱིར་ཞུས་པའོ།</w:t>
      </w:r>
      <w:ins w:id="89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།བཅོམ་ལྡན་འདས་ཀྱིས་བཀའ་</w:t>
      </w:r>
      <w:ins w:id="89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89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གང་གི་ཕྱིར་ཡང་བྱང་ཆུབ་སེམས་དཔའ་སེམས་དཔའ་ཆེན་པོ་ཤེས་རབ་ཀྱི་ཕ་རོལ་ཏུ་ཕྱིན་པ་ལ་</w:t>
      </w:r>
      <w:del w:id="89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སྤྱོད་དོ་ཞེས་བྱ་བ་ནི་ཆོས་ཐམས་ཅད་རང་བཞིན་གྱིས་སྟོང་པས་སྤྱད་ཅིང</w:t>
      </w:r>
      <w:ins w:id="89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སྤྱད</w:t>
        </w:r>
      </w:ins>
      <w:del w:id="89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སྤྲུད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་དུ་མེད་པའི་ཕྱིར་གང་གི་དོན་དུ་ཡང་ཤེས་རབ་ཀྱི་ཕ་རོལ་ཏུ་ཕྱིན་པ་ལ་མི་སྤྱོད་དོ་ཞེས་བསྟན་པའོ། །དེ་ཅིའི་ཕྱིར་ཞེ་ན། འདི་ལྟར་ཆོས་ཐམས་ཅད་ནི་མ་བགྱིས་པ་སྟེ་ཞེས་བྱ་བ་ལ་</w:t>
      </w:r>
      <w:del w:id="89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སོགས་པས་དེའི་གཏན་ཚིགས་བསྟན་པ་སྟེ། མ་བྱས་པ་ནི་བྱེད་པ་པོས་མ་བྱས་པ་ལ་བྱའོ། །མངོན་པར་འདུ་མ་བྱས་པ་ནི། རྒྱུ་རྐྱེན་ཚོགས་པས་མ་བསྐྱེད་</w:t>
      </w:r>
      <w:del w:id="89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སྡེ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པ་ལ་བྱའོ། །གསོལ་པ་བཅོམ་ལྡན་འདས་གལ་ཏེ་དེ་ལྟར་ཆོས་ཐམས་ཅད་མ་བགྱིས་པ་སྟེ་མངོན་པར་འདུ་མ་བགྱིས་པ་ལགས་ན། འོ་ན་ཇི་ལྟར་ཉན་ཐོས་ཀྱི་ཐེག་པ་དང</w:t>
      </w:r>
      <w:ins w:id="89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9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རང་སངས་རྒྱས་ཀྱི་ཐེག་པ་དང</w:t>
      </w:r>
      <w:ins w:id="89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ཐེག་པ་ཆེན་པོ་དང</w:t>
      </w:r>
      <w:ins w:id="90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ེག་པ་གསུམ་པོ་འདི་དག་རྣམ་པར་དགོངས་པར་འགྱུར་རོ་ཞེས་བྱ་བ་ནི་དོན་དམ་པར་ཐེག་པ་གསུམ་དུ་དབྱེ་ཞིང་རྣམ་པར་དགོད་དུ་ཡང་མེད་པའི་དོན་བཤད་པའི་སྐབས་དབྱེ་བའི་ཕྱིར་ཞུས་པའོ། །བཅོམ་ལྡན་འདས་ཀྱིས་བཀའ་སྩལ་པ།</w:t>
      </w:r>
      <w:ins w:id="90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མ་བྱས་མངོན་པར་འདུ་མ་བྱས་པའི་ཆོས་རྣམས་ལ་ནི་རྣམ་པར་དགོད་པ་ཡང་དམིགས་སུ་མེད་དོ་ཞེས་བྱ་བ་ལ་སོ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པས་ནི། དོན་དམ་པར་ཆོས་</w:t>
      </w:r>
      <w:ins w:id="90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ཐམས་ཅད་རང་བཞིན་གྱིས་སྟོང་སྟེ། མངོན་པར་འདུས་མ་བྱས་པ་ལ་ཐེག་པ་གསུམ་དུ་དབྱེ་ཞིང་རྣམ་པར་དགོད་དུ་མེད་ཀྱི། ཀུན་རྫོབ་ཏུ་བྱིས་པ་སོ་སོའི་སྐྱེ་བོ་ཐོས་པ་དང་མི་ལྡན་པ་རྣམས་ལ་མངོན་པར་འདུ་བྱེད་པ་རྣམ་པར་རྟོག་པ་</w:t>
      </w:r>
      <w:del w:id="90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ཡོད་པ་རྣམས་ལ། ཐེག་པ་གསུམ་དུ་དབྱེ་ཞིང་རྣམ་པར་དགོད་པ་ཡོད་དོ་</w:t>
      </w:r>
      <w:del w:id="90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ཞེས་བསྟན་པའོ། །དེ་ཅིའི་ཕྱིར་ཞེ་ན། དེ་ནི་འདི་ལྟར་བྱིས་པ་ཐོས་པ་དང་མི་ལྡན་པ་སོ་སོའི་སྐྱེ་བོ་རྣམས་ཕུང་པོ་ལ་མངོན་པར་ཞེན་ཅིང་ཞེས་བྱ་བ་ལ་སོགས་པས་དེའི་གཏན་ཚིགས་བསྟན་པ་སྟེ། བྱིས་པ་སོ་སོའི་སྐྱེ་བོ་རྣམས་ཡང་དག་པ</w:t>
      </w:r>
      <w:ins w:id="90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་མ་ཡིན་པར་རྣམ་པར་རྟོག་པས། གཟུགས་ལ་སོགས་པའི་ཆོས་རྣམས་ལ་མངོན་པར་ཞེན་ཅིང་</w:t>
      </w:r>
      <w:ins w:id="90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རློམ</w:t>
        </w:r>
      </w:ins>
      <w:del w:id="90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རློན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་སེམས་སུ་བྱས་ནས། བདག་གིས་བྱང་ཆུབ་མངོན་པར་རྫོགས་པར་སངས་རྒྱས་ནས་སེམས་ཅན་རྣམས་འཁོར་བ་ལས་དགྲོལ་ལོ་སྙམ་དུ་སེམས་ཅན་རྣམས་བཀྲི་བའི་ཕྱིར། ཀུན་རྫོབ་ཏུ་ཐེག་པ་གསུམ་རྣམ་པར་ཕྱེ་སྟེ་བཀོད་པ་ཙམ་དུ་ཟད་ཀྱི། དོན་དམ་པར་ནི་དེ་བཞིན་གཤེགས་པའི་སྤྱན་ལྔས་ཀྱང་ཆོས་གང་ཡང་མ་གཟིགས་ཏེ་དམིགས་སུ་མེད་དོ་ཞེས་བསྟན་པའོ། །དེ་ལ་ལོང་བ་ཞེས་བྱ་བ་ནི་གཏི་མུག་གིས་ལྡོངས་པའོ། །མིག་མེད་པ་ཞེས་བྱ་བ་ནི་སྤྱན་ལྔ་</w:t>
      </w:r>
      <w:del w:id="90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དང་མི་ལྡན་པ་ལ་བྱའོ། །གསོལ་པ་བཅོམ་ལྡན་འདས་གལ་ཏེ། དེ་ལྟར་དེ་བཞིན་གཤེགས་པ་དགྲ་བཅོམ་པ་ཡང་དག་པར་རྫོགས་པའི་སངས་རྒྱས་ཀྱི་སྤྱན་ལྔས་ཀྱང་སེམས་ཅན་གང་འཁོར་བ་ལས་ཡོངས་སུ་དགྲོལ་བར་བགྱི་བ་དེ་ལྟ་བུ་མ་གཟིགས་ན་ཞེས་བྱ་བ་ལ་སོགས་པས་ནི། དོན་དམ་པར་སེམས་ཅན་དམིགས་སུ་མེད་ཀྱང</w:t>
      </w:r>
      <w:ins w:id="90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90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ཀུན་རྫོབ་ཏུ་སེམས་ཅན་ཕྱིན་ཅི་ལོག་ཏུ་གྱུར་པ་རྣམས་དེ་ལས་བཟློག་པའི་ཕྱིར་ཕུང་པོ་གསུམ་དུ་བཤད་པ་བསྟན་པ་སྟེ། དེ་ལ་ཡང་དག་པར་ངེས་པ་ནི་བླ་ན་མེད་པ་ཡང་དག་པར་རྫོགས་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པའི་བྱང་ཆུབ་འགྲུབ་པའི་སྐལ་</w:t>
      </w:r>
      <w:ins w:id="90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</w:t>
        </w:r>
      </w:ins>
      <w:del w:id="90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་ངེས་པར་སྤྱོད་པ་ལ་བྱའོ། །མ་ངེས་པ་ནི་དགེ་བའི་</w:t>
      </w:r>
      <w:ins w:id="90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གཤེགས་</w:t>
        </w:r>
      </w:ins>
      <w:del w:id="90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གཤེས་སྣེ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གཉེན་གྱི་ཁར་ལུས་པ་ལ་བྱའོ། །ལོག་པར་ངེས་པ་ནི་ལྟ་བ་ལོག་པ་ཅན་དགེ་བའི་རྩ་བ་ཆད་པ་རྣམས་ལ་བྱའོ། །གསོལ་པ་བཅོམ་ལྡན་འདས་ཀྱིས་</w:t>
      </w:r>
      <w:del w:id="90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དོན་དམ་པ་ལ་ཞུགས་ཏེ། བླ་ན་མེད་པ་ཡང་དག་པར་རྫོགས་པའི་བྱང་ཆུབ་ཏུ་མངོན་པར་རྫོགས་པར་སངས་རྒྱས་སམ་ཞེས་བྱ་བ་ལ་སོགས་པས་ནི་དོན་དམ་པར་ནི་གནས་པ་ཡང་མེད། མངོན་པར་རྫོགས་པར་སངས་རྒྱས་པར་བྱ་བ་ཡང་མེད་པས། དོན་དམ་པར་སངས་རྒྱས་པ་ཡང་མ་ཡིན་ལ། ཀུན་རྫོབ་ནི་ཕྱིན་ཅི་ལོག་ཡིན་པས་ཀུན་རྫོབ་ལ་གནས་ཏེ་མངོན་པར་རྫོགས་པར་སངས་རྒྱས་པ་ཡང་མ་ཡིན་པ་སྟེ། མཐའ་དེ་གཉི་ག་སྤངས་པ་བརྗོད་དུ་མེད་པའི་བདག་ཉིད་སོ་སོ་རང་གིས་</w:t>
      </w:r>
      <w:del w:id="90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རིག་པའི་རྣམ་པས་ཆོས་ཐམས་ཅད་རྟོགས་པ་ནི།</w:t>
      </w:r>
      <w:ins w:id="90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མངོན་པར་རྫོགས་པར་སངས་རྒྱས་པ་ཡིན་ནོ་ཞེས་བསྟན་པའོ། །དོན་དེ་ཉིད་དཔེས་གོ་བར་བྱ་བའི་ཕྱིར་རབ་འབྱོར་འདི་ལྟ་སྟེ་དཔེར་ན། དེ་བཞིན་གཤེགས་པའི་སྤྲུལ་པ་ནི་ཞེས</w:t>
      </w:r>
      <w:ins w:id="90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del w:id="90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 xml:space="preserve">། 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བྱ་བ་ལ་སོགས་པས་བསྟན་ཏེ། དེ་བཞིན་གཤེགས་པའི་སྤྲུལ་པས་ཕ་རོལ་ཏུ་ཕྱིན་པ་དྲུག་ལ་སོགས་པ་རྣམ་པར་བྱང་བའི་ཆོས་རྣམས་ཡོངས་སུ་རྫོགས་པར་བྱ་སྟེ། ཆོས་ཀྱི་འཁོར་ལོ་བསྐོར་བ་དང</w:t>
      </w:r>
      <w:ins w:id="90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སེམས་ཅན་མང་པོ་སྤྲུལ་ཏེ། ཕུང་པོ་གསུམ་དུ་ཕྱེ་སྟེ་བསྟན་པ་བཞིན་དུ་དེ་བཞིན་གཤེགས་པས་ཚོགས་ཡོངས་སུ་རྫོགས་པར་མཛད་ཅིང</w:t>
      </w:r>
      <w:ins w:id="90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ླ་ན་མེད་པ་ཡང་དག་པར་རྫོགས་པའི་བྱང་ཆུབ་ཏུ་མངོན་པར་རྫོགས་པར་སངས་རྒྱས་ནས་ཆོས་ཀྱི་འཁོར་ལོ་བསྐོར་བ་དང</w:t>
      </w:r>
      <w:ins w:id="90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སེམས་ཅན་རྣམས་ཕུང་པོ་གསུམ་དུ་ཕྱེ་སྟེ། བསྟན་པ་ཡང་དོན་དམ་པར་དངོས་པོ་ཡོད་པ་ལས་བསྟན་པ་ནི་མ་ཡིན་གྱི། ཀུན་རྫོབ་ཏུ་སྒྱུ་མ་དང་སྤྲུལ་པ་ཙམ་དུ་བསྟན་པར་ཟད་དོ་ཞེས་བསྟན་པའོ། །གསོལ་པ་བཅོམ་ལྡན་འདས་གལ་ཏེ་ཆོས་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ཐམས་ཅད་སྤྲུལ་པ་ལྟ་བུ་ལགས་ན། དེ་བཞིན་གཤེགས་པ་དང་སྤྲུལ་པ་ལ་ཁྱད་པར་དང་བྱེ་བྲག་ཅི་ཞིག་མཆིས། ཅི་ལས་དགོངས་པ་ལགས་ཞེས་བྱ་བ་ནི། དེ་བཞིན་གཤེགས་པ་དང་སྤྲུལ་པ་གཉིས་ཀུན་རྫོབ་ཏུ་སེམས་ཅན་གྱི་དོན་བྱ་བ་ལ་སོགས་པ། སངས་རྒྱས་ཀྱི་མཛད་པ་རྣམས་མཛད་པ་ལ་བྱེ་བྲག་མེད་པའི་དོན་ཞིབ་ཏུ་བཤད་པའི་སྐབས་དབྱེ་བའི་ཕྱིར་ཞུས་པའོ། །དེ་ཅིའི་ཕྱིར་ཞེ་ན། རབ་འབྱོར་དེ་ནི་འདི་ལྟར་དེ་བཞིན་གཤེགས་པ་ཕྲིན་ལས་གང་མཛད་པའི་ལས་དེ་</w:t>
      </w:r>
      <w:ins w:id="90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ནི</w:t>
        </w:r>
      </w:ins>
      <w:del w:id="90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ནོ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་སྤྲུལ་པ་ཡང་བྱེད་དོ་ཞེས་བྱ་བ་ནི། ཕ་རོལ་ཏུ་ཕྱིན་པ་དྲུག་ལ་སོགས་པ་ཡོངས་སུ་རྫོགས་པར་བྱས་ནས། བླ་ན་མེད་པ་ཡང་དག་པར་རྫོགས་པའི་བྱང་ཆུབ་ཏུ་མངོན་པར་རྫོགས་པར་སངས་རྒྱས་ཏེ། ཆོས་ཀྱི་འཁོར་ལོ་བསྐོར་བ་དང</w:t>
      </w:r>
      <w:ins w:id="90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སེམས་ཅན་གྱི་དོན་རྣམ་པ་སྣ་ཚོགས་མཛད་པ་ལ་དེ་གཉིས་བྱེ་བྲག་མེད་དོ་ཞེས་བསྟན་པའོ། །གསོལ་པ་བཅོམ་ལྡན་འདས་ཅི་ལགས་དེ་བཞིན་གཤེགས་པ་མི་བཞུགས་ན་སྤྲུལ་པ་ལས་</w:t>
      </w:r>
      <w:ins w:id="90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བགྱིད</w:t>
        </w:r>
      </w:ins>
      <w:del w:id="90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བགྱེད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་པར་འགྱུར་རམ་ཞེས་བྱ་བ་ནི། དེ་བཞིན་གཤེགས་པ་མྱ་ངན་ལས་འདས་པའི་ཕྱིར་ན། སྤྲུལ་པ་སེམས་ཅན་གྱི་དོན་བྱེད་པ་བསྟན་པའི་སྐབས་དབྱེ་བའི་ཕྱིར་ཞུས་པའོ། །དེ་བཞིན་གཤེགས་པ་དགྲ་བཅོམ་པ་ཡང་དག་པར་རྫོགས་པའི་སངས་རྒྱས་ཞི་བའི་བློ་གྲོས་ཀྱིས་ཞེས་བྱ་བ་ལ་སོགས་པས། དེ་བཞིན་གཤེགས་པའི་སྤྲུལ་པ་སེམས་ཅན་</w:t>
      </w:r>
      <w:ins w:id="90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90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རྨི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་དོན་བྱེད་པའི་དཔེ་སྔོན་བྱུང་བ</w:t>
      </w:r>
      <w:ins w:id="90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་བསྟན་པ་སྟེ། བྱང་ཆུབ་སེམས་དཔའ་མ་གཟིགས་ནས་ཞེས་བྱ་བ་ནི། སྔོན་དེ་བཞིན་གཤེགས་པ་ཞི་བའི་བློ་གྲོས་མྱ་ངན་ལས་འདས་པའི་དུས་ལ་བབ་པའི་ཚེ། ཕྱི</w:t>
      </w:r>
      <w:del w:id="90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ན་དམ་པའི་ཆོས་གཏད་ཅིང་སེམས་ཅན་</w:t>
      </w:r>
      <w:ins w:id="90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90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་དོན་བྱེད་དུ་གཞུག་ཏུ་རུང་བའི་བྱང་ཆུབ་སེམས་དཔའ་ལུང་བསྟན་དུ་འོས་པ་མ་གཟིགས་ནས་ཞེས་བྱ་བའི་དོན་ཏོ། །དེ་བཞིན་གཤེགས་པའི་སྐུ་སྤྲུལ་ཏེ། ཡོངས་སུ་མྱ་ངན་ལས་འདས་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 xml:space="preserve">སོ་ཞེས་བྱ་བ་ནི་དེ་ལྟར་དམ་པའི་ཆོས་གཏད་དུ་རུང་བའི་བྱང་ཆུབ་སེམས་དཔའ་མ་གཟིགས་ན། </w:t>
      </w:r>
      <w:del w:id="90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གཤེགས་པ་ཞི་བའི་བློ་གྲོས་དེ་ཉིད་ཀྱི་སྐུ་དང་འདྲ་བའི་དེ་བཞིན་གཤེགས་པ་གཅིག་སྤྲུལ་ཏེ་བཞག་ནས་དེ་བཞིན་གཤེགས་པ་ཞི་བའི་བློ་གྲོས་ཉིད་ནི་མྱ་ངན་ལས་འདས་ཏེ་གཤེགས་སོ་ཞེས་བསྟན་པ་སྟེ། དེ་ལྟར་མཛད་པ་ཡང་སེམས་ཅན་ཚེ་རིང་བ་བསྙེམས་ཤིང</w:t>
      </w:r>
      <w:ins w:id="90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ལེ་ལོ་ཅན་རྣམས་སྐུལ་མ་གདབ་པ་དང</w:t>
      </w:r>
      <w:ins w:id="90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སྤྲུལ་པས་འདུལ་བའི་སེམས་ཅན་རྣམས་ལ་ཕན་གདགས་པའི་ཕྱིར་རོ། །སྤྲུལ་པ་དེས་དེའི་ཕྱིར་ན་བསྐལ་པ་གཅིག་ཏུ་སངས་རྒྱས་ཀྱི་བྱ་བ་བྱས་ཏེ་ཞེས་བྱ་བ་ནི་དེ་བཞིན་གཤེགས་པ་ཞི་བའི་བློ་གྲོས་མྱ་ངན་ལས་འདས་པའི་ཕྱི་ན།</w:t>
      </w:r>
      <w:ins w:id="90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ྤྲུལ་པ་དེས་ཀྱང་བསྐལ་པ་གཅིག་གི་བར་དུ་དེ་བཞིན་གཤེགས་པ་ཞི་བའི་བློ་གྲོས་དང་འདྲ་བར་སེམས་ཅན་གྱི་དོན་མཛད་དོ་ཞེས་བསྟན་པའོ། །དེའི་རྗེས་ལ་བྱང་ཆུབ་སེམས་དཔའ་སེམས་དཔའ་ཆེན་པོ་ལུང་བསྟན་ནས་ཞེས་བྱ་བ་ནི། སྤྲུལ་པ་དེས་བསྐལ་པ་གཅིག་གི་བར་དུ་སེམས་ཅན་གྱི་དོན་བྱས་པའི་རྗེས་ལ། བྱང་ཆུབ་སེམས་དཔའ་དམ་པའི་ཆོས་གཏད་དུ་རུང་བ་ལུང་བསྟན་དུ་འོས་པ་བྱུང་ནས།</w:t>
      </w:r>
      <w:ins w:id="90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དེ་ལ་དམ་པའི་ཆོས་གཏད་དེ་སྤྲུལ་པ་དེ་ཡང་ཡོངས་སུ་མྱ་ངན་ལས་འདས་པར་འགྱུར་རོ་ཞེས་བྱ་བའི་ཐ་ཚིག་གོ། །ཡོངས་སུ་མྱ་ངན་ལས་འདས་པར་གྲགས་ཀྱང་སྤྲུལ་པ་ལ་སྐྱེ་བའམ། ཡོངས་སུ་མྱ་ངན་ལས་འདས་པ་མེད་དོ་ཞེས་བྱ་བ་ནི།</w:t>
      </w:r>
      <w:ins w:id="90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དེ་ལྟ་བུ་དག་སྔོན་བྱུང་མོད་ཀྱི། འོན་ཀྱང་ཡང་དག་པར་ན་སྤྲུལ་པ་དེ་སྐྱེས་པ་ཡང་མེད། ཡོངས་སུ་མྱ་ངན་ལས་འདས་པ་ཡང་མེད་དོ་ཞེས་བསྟན་པའོ། །གསོལ་པ་བཅོམ་ལྡན་འདས་གལ་ཏེ་དེ་ལྟར་སྤྲུལ་པ་དང་དེ་བཞིན་གཤེགས་པ་ལ་ཁྱད་པར་མ་མཆིས་ན། ཡོན་ཡོངས་སུ་དག་པར་ཇི་ལྟར་འགྱུར་ཞེས་བྱ་བ་ལ་སོགས་པས། དེ་བཞིན་གཤེགས་པ་ལ་ཡོན་ཕུལ་ན་བསོད་ནམས་ཆེ་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བ་བཞིན་དུ།</w:t>
      </w:r>
      <w:ins w:id="90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དེ་བཞིན་གཤེགས་པའི་སྤྲུལ་པ་ལ་ཡོན་ཕུལ་བ་ཡང་བསོད་ནམས་ཆེ་བར་བཤད་པ་སྐབས་དབྱེ་བའི་ཕྱིར་ཞུས་པ་སྟེ། ཡོན་ཡོངས་སུ་དག་པར་ཇི་ལྟར་འགྱུར་ཞེས་བྱ་བ་ནི། དེ་བཞིན་གཤེགས་པའི་སྤྲུལ་པ་ལ་ཡོན་ཕུལ་ན་བསོད་ནམས་ཆེན་པོར་འགྱུར་རམ་ཞེས་བྱ་བའི་དོན་ཏོ། །བཅོམ་ལྡན་འདས་སེམས་ཅན་བསོད་ནམས་འཚལ་བ་དང་ཞེས་བྱ་བ་ལ་སོགས་པས། གོང་དུ་མདོར་ཞུས་པའི་དོན་དེ་ཉིད་ཞིབ་ཏུ་བཤད་དེ་ཞུས་པ་སྟེ། དེ་བཞིན་གཤེགས་པ་ལ་ཡོན་ཕུལ་བའི་བསོད་ནམས་ཟད་མི་ཤེས་པར་འགྱུར་བ་དེ་བཞིན་དུ། དེ་བཞིན་གཤེགས་པའི་སྤྲུལ་པ་ལ་ཡོན་ཕུལ་བའི་བསོད་ནམས་ཀྱང་དེ་བཞིན་དུ་ཟད་མི་ཤེས་པར་འགྱུར་རམ་ཞེས་ཞུས་པའོ། །བཅོམ་ལྡན་འདས་ཀྱིས་བཀའ་སྩལ་པ། རབ་འབྱོར་ཆོས་ཉིད་གང་གིས་ཞེས་བྱ་བ་ལ་སོགས་པས། དེ་བཞིན་གཤེགས་པ་ལ་ཡོན་ཕུལ་ན།</w:t>
      </w:r>
      <w:ins w:id="90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བསོད་ནམས་ཆེ་ཞིང་ཟད་མི་ཤེས་པ་དེ་བཞིན་དུ། དེ་བཞིན་གཤེགས་པའི་སྤྲུལ་པ་ལ་ཡོན་ཕུལ་ན་ཡང་དེ་བཞིན་དུ་བསོད་ནམས་ཆེ་ཞིང་ཟད་མི་ཤེས་པར་འགྱུར་རོ་ཞེས་བསྟན་པ་སྟེ། ཆོས་ཉིད་གང་གིས་ཞེས་བྱ་བ་ནི། དེ་བཞིན་གཤེགས་པ་དང</w:t>
      </w:r>
      <w:ins w:id="90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དེ་བཞིན་གཤེགས་པའི་སྤྲུལ་པ་གཉིས་དོན་དམ་པར་དངོས་པོ་མེད་པའི་ངོ་བོ་ཉིད་ཀྱི་ཆོས་ཉིད་དུ་མཚུངས་པ་དང</w:t>
      </w:r>
      <w:ins w:id="90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ཀུན་རྫོབ་ཏུ་སེམས་ཅན་གྱི་དོན་གྱི་ཕྱིར་འབྱུང་བ་དང</w:t>
      </w:r>
      <w:ins w:id="90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སངས་རྒྱས་ཀྱི་བྱ་བ་བྱེད་པར་མཚུངས་པའི་ཕྱིར།</w:t>
      </w:r>
      <w:ins w:id="90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ཡོན་གྱི་གནས་སུ་ཡང་མཚུངས་ཏེ། དེ་དག་གཉིས་ཀ་ལ་ཡོན་ཕུལ་བ་དང</w:t>
      </w:r>
      <w:ins w:id="90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90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སེམས་དང་བས་ཡིད་ལ་བྱས་པ་</w:t>
      </w:r>
      <w:ins w:id="90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དང༌</w:t>
        </w:r>
      </w:ins>
      <w:del w:id="90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ཛེེདང་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འོག་ཕྱོགས་སུ་ཡིད་ལ་བྱས་ཤིང་མེ་ཏོག་གསོལ་པ་དང</w:t>
      </w:r>
      <w:ins w:id="90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ལ་ཕྱག་འཚལ་ལོ་ཞེས་ཚིག་ཙམ་བརྗོད་པའི་བསོད་ནམས་ཀྱང་ཟད་མི་ཤེས་ཤིང་ཆེ་བར་མཚུངས་སོ་ཞེས་བསྟན་པ་སྟེ། ཆོས་རྣམས་ཀྱི་ཆོས་ཉིད་ཁོང་དུ་ཆུད་པར་བྱས་ནས་ཞེས་བྱ་བ་ནི་དོན་དམ་པར་གཉི་ག་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དངོས་པོ་མེད་པའི་ངོ་བོ་ཉིད་ཀྱི་ཆོས་ཉིད་ཡིན་པ་དང</w:t>
      </w:r>
      <w:ins w:id="90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ཀུན་རྫོབ་ཏུ་སེམས་ཅན་གྱི་དོན་གྱི་ཕྱིར་འབྱུང་བ་དང</w:t>
      </w:r>
      <w:ins w:id="90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སངས་རྒྱས་ཀྱི་བྱ་བ་བྱེད་པར་མཚུངས་པའི་ཆོས་ཉིད་དེ་བརྩན་པར་བྱས་ནས་དེ་བཞིན་གཤེགས་པ་དང</w:t>
      </w:r>
      <w:ins w:id="90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དེ་བཞིན་གཤེགས་པའི་སྤྲུལ་པ་ལ་བྱེ་བྲག་གང་ཡང་མེད་དོ་ཞེས་བྱ་བའི་ཐ་ཚིག་གོ། །ཆོས་རྣམས་ཀྱི་ཆོས་ཉིད་དེ་ཡང་རྣམ་པར་དཀྲུག་པར་མི་བྱ་སྟེ་ཞེས་བྱ་བ་ལ་སོགས་པས་ཆོས་ཉིད་དང་མི་མཐུན་པར་མི་བྱ་བ་བསྟན་པ་སྟེ། ཕ་རོལ་ཏུ་ཕྱིན་པ་དྲུག་ལ་སོགས་པ་རྣམ་པ་ཐམས་ཅད་མཁྱེན་པ་ཉིད་ལ་ཐུག་གི་བར་གྱི་ཆོས་རྣམས་ལ་ཆོས་དེ་དག་གི་སོ་སོའི་མཚན་ཉིད་དང</w:t>
      </w:r>
      <w:ins w:id="90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ཆོས་དེ་དག་གི་ཆོས་ཉིད་སྟོང་པ་ཉིད་དེ་བཞིན་ཉིད་གང་ཡིན་པ་དེ་དག་སོ་སོར་འབྱེད་ཅིང་རྣམ་པར་རྟོག་ན། ཆོས་ཉིད་རྣམ་པར་དཀྲུག་པར་འགྱུར་གྱི། དེ་ལྟར་མི་བྱའོ་ཞེས་བསྟན་པའོ། །</w:t>
      </w:r>
      <w:ins w:id="90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གསོལ་པ།</w:t>
      </w:r>
      <w:ins w:id="90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བཅོམ་ལྡན་འདས་གལ་ཏེ་དེ་ལྟར་ཆོས་རྣམས་ཀྱི་ཆོས་ཉིད་རྣམ་པར་དཀྲུག་</w:t>
      </w:r>
      <w:del w:id="90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པར་མི་</w:t>
      </w:r>
      <w:ins w:id="90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བགྱི</w:t>
        </w:r>
      </w:ins>
      <w:del w:id="90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་བ་ལགས་ན་ཞེས་བྱ་བ་ལ་སོགས་པས་ནི། དེ་ལྟར་ཆོས་རྣམས་ཀྱི་མཚན་ཉིད་དང</w:t>
      </w:r>
      <w:ins w:id="90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ཆོས་རྣམས་ཀྱི་ཆོས་ཉིད་ལ་རྣམ་པར་རྟོག་ཅིང་སོ་སོར་འབྱེད་ན།</w:t>
      </w:r>
      <w:ins w:id="90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ཆོས་ཉིད་རྣམ་པར་དཀྲུག་པར་འགྱུར་ཏེ་ཆོས་ཉིད་དང་མི་མཐུན་ན། བཅོམ་ལྡན་འདས་ཀྱིས་གཟུགས་ལ་སོགས་པ་རྣམ་པ་ཐམས་ཅད་</w:t>
      </w:r>
      <w:ins w:id="90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90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་པ་ཉིད་ལ་ཐུག་གི་བར་གྱི་ཆོས་རྣམས་ཀྱི་མཚན་ཉིད་སོ་སོར་ཕྱེ་སྟེ་བསྟན་པ་སྟེ། ཆོས་རྣམས་ཀྱི་ཆོས་ཉིད་དཀྲུག་པར་མ་གྱུར་ཏམ་ཞེས་གལ་བཟུང་སྟེ་གསོལ་པའོ། །བཅོམ་ལྡན་འདས་ཀྱིས་བཀའ་</w:t>
      </w:r>
      <w:ins w:id="90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90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རབ་འབྱོར་དེ་ནི་མ་ཡིན་ཏེ་ཞེས་བྱ་བ་ལ་སོགས་པས</w:t>
      </w:r>
      <w:del w:id="90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བཅོམ་ལྡན་འདས་ཀྱིས་དེ་ལྟར་ཆོས་རྣམས་སོ་སོར་ཕྱེ་སྟེ་བསྟན་པ་ནི།</w:t>
      </w:r>
      <w:ins w:id="90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སེམས་ཅན་རྣམས་ཀྱིས་</w:t>
      </w:r>
      <w:del w:id="90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ཁོང་དུ་ཆུད་པར་བྱ་བའི་ཕྱིར། མིང་དང་མཚན་མ་ཙམ་སྨོས་ཏེ་བསྟན་པར་ཟད་ཀྱི། དེ་ཉིད་ལ་རྟོག་ཅིང་ཆགས་པ་མེད་པས།</w:t>
      </w:r>
      <w:ins w:id="90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ཆོས་ཉིད་དཀྲུག་པར་མ་གྱུར་ཏོ་ཞེས་བསྟན་པའོ། །གསོལ་པ་བཅོམ་ལྡན་འདས་གལ་ཏེ་གཞན་རྣམས་ཁོང་དུ་ཆུད་པར་བགྱི་བའི་</w:t>
      </w:r>
      <w:ins w:id="90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སླད</w:t>
        </w:r>
      </w:ins>
      <w:del w:id="90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བེེད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་དུ་ཞེས་བྱ་བ་ལ་སོགས་པས་ཆོས་ཐམས་ཅད་དོན་དམ་པ་</w:t>
      </w:r>
      <w:del w:id="90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རང་བཞིན་གྱིས་སྟོང་སྟེ། མིང་དང་མཚན་མ་མེད་པ་ལ་མིང་དང་མཚན་མས་བསྟན་དུ་ཡང་ཅི་ཡོད་ཅེས་གསོལ་པའོ། །བཅོམ་ལྡན་འདས་ཀྱིས་བཀའ་</w:t>
      </w:r>
      <w:ins w:id="90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90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རབ་འབྱོར་བརྗོད་པ་ནི་མིང་ཡང་མ་ཡིན།</w:t>
      </w:r>
      <w:ins w:id="90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མཚན་མ་ཡང་མ་ཡིན། མངོན་པར་ཆགས་པ་ཡང་མ་ཡིན་ཞེས་བྱ་བ་ནི།</w:t>
      </w:r>
      <w:ins w:id="90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སེམས་ཅན་རྣམས་ཁོང་དུ་ཆུད་པར་བྱ་བའི་ཕྱིར་སེམས་ཅན་རྣམས་ལ་ཇི་ལྟར་གྲགས་པའི་མིང་དང</w:t>
      </w:r>
      <w:ins w:id="90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མཚན་མས་བསྟན་པ་ཙམ་དུ་ཟད་ཀྱི། མིང་དང་མཚན་མ་ལ་དངོས་པོར་འཛིན་ཅིང་མངོན་པར་ཞེན་པ་མེད་པས་ཉེས་པ་མེད་དོ་ཞེས་བྱ་བའི་དོན་ཏོ། །རབ་འབྱོར་གཞན་དུ་ན། སྡུག་བསྔལ་ཉིད་བརྗོད་དུ་ཟད་ཀྱི་མིང་དང་མཚན་མ་ལ་མངོན་པར་ཆགས་པ་མེད་དོ་ཞེས་བྱ་བ་ནི། དེ་ལྟར་སེམས་ཅན་རྣམས་ལ་མིང་དང་མཚན་མས་ཆོས་རྣམས་བསྟན་པ་ཡང་འཁོར་བའི་སྡུག་བསྔལ་ཤེས་པར་བྱ་བའི་ཕྱིར་བསྟན་དུ་ཟད་ཀྱི། དེ་ལ་དངོས་པོར་འཛིན་ཅིང་ཆགས་པ་མེད་</w:t>
      </w:r>
      <w:ins w:id="90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པ་མེད་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དོ་ཞེས་བསྟན་པའོ། །རབ་འབྱོར་དེ་བཞིན་གཤེགས་པའམ། དེ་བཞིན་གཤེགས་པའི་ཉན་ཐོས་ནི་མིང་དང་མཚན་མ་ལ་མངོན་པར་ཆགས་པར་མི་འགྱུར་ཏེ་ཞེས་བྱ་བ་ལ་སོགས་པས་ནི། མངོན་པར་ཆགས་པའི་གནས་མེད་ཅིང་མི་སྲིད་པ་བསྟན་པ་སྟེ། སྟོང་པ་ཉིད་ཀྱང་སྟོང་པ་ཉིད་ལ་མངོན་པར་ཆགས་པར་མི་འགྱུར་རོ་ཞེས་བྱ་བ་ལ་སོགས་པས་</w:t>
      </w:r>
      <w:ins w:id="90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ནི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 མངོན་པར་ཆགས་པ་མི་སྲིད་པའི་དཔེ་བསྟན་པ་སྟེ་ཆགས་པར་བྱ་བ་དང</w:t>
      </w:r>
      <w:ins w:id="90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0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ཆགས་པར་བྱེད་པ་གཉི་ག་དོན་དམ་པར་དངོས་པོ་མེད་པའི་ཕྱིར་རོ་ཞེས་བྱ་བའི་ཐ་ཚིག་གོ། །གསོལ་པ་བཅོམ་ལྡན་འདས་གལ་ཏེ་འདུས་བྱས་འདི་དག་ཐམས་ཅད་མིང་དང་མཚན་མ་ཙམ་དུ་བས་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པ་ལགས་ན་ཞེས་བྱ་བ་ལ་སོགས་པས། དེ་ལྟར་ཆོས་ཐམས་ཅད་དོན་དམ་པར་རང་བཞིན་</w:t>
      </w:r>
      <w:ins w:id="91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གྱིས་</w:t>
        </w:r>
      </w:ins>
      <w:del w:id="91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སྟོང་སྟེ། དངོས་པོ་མེད་ན་བསྒྲུབ་པར་བྱ་བ་དང</w:t>
      </w:r>
      <w:ins w:id="91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1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སྒྲུབ་པར་བྱེད་པ་གཉི་ག་ཡང་རང་བཞིན་མེད་ན། བྱང་ཆུབ་སེམས་དཔའ་ཅི་ཞིག་བསྒྲུབ་པའི་ཕྱིར་བྱང་ཆུབ་ཏུ་སེམས་བསྐྱེད་ནས།</w:t>
      </w:r>
      <w:ins w:id="91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བྱང་ཆུབ་སེམས་དཔའི་སྤྱད་པ་སྤྱོད་ཅེས་བྱ་བར་གལ་བཟུང་</w:t>
      </w:r>
      <w:del w:id="91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སྟེ་ཞུས་པའོ། །བཅོམ་ལྡན་འདས་ཀྱིས་བཀའ་</w:t>
      </w:r>
      <w:ins w:id="91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སྩལ་</w:t>
        </w:r>
      </w:ins>
      <w:del w:id="91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པ། རབ་</w:t>
      </w:r>
      <w:ins w:id="91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འབྱོར</w:t>
        </w:r>
      </w:ins>
      <w:del w:id="91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འབྱེར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་གང་དེ་སྐད་དུ། གལ་ཏེ་འདུས་བྱས་ཐམས་ཅད་མིང་དང་མཚན་མ་ཙམ་དུ་ཟད་ན་ཞེས་བྱ་བ་ལ་སོགས་པ་ནི།</w:t>
      </w:r>
      <w:ins w:id="91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རབ་འབྱོར་</w:t>
      </w:r>
      <w:ins w:id="91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91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་ཞུས་པའི་ཚིག་དེ་དག་བཅོམ་ལྡན་འདས་ཀྱིས་བཟླས་ཏེ། ལན་བཀའ་</w:t>
      </w:r>
      <w:ins w:id="91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91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་པ་སྟེ། དོན་དམ་པར་ཆོས་ཐམས་ཅད་རང་བཞིན་གྱིས་སྟོང་སྟེ།</w:t>
      </w:r>
      <w:ins w:id="91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དངོས་པོ་མེད་པ་ལ་སེམས་ཅན་རྣམས་དངོས་པོར་ཆགས་ཤིང་རྣམ་པར་སྤྱོད་པ་དེ་དག་དྲང་</w:t>
      </w:r>
      <w:ins w:id="91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པའི</w:t>
        </w:r>
      </w:ins>
      <w:del w:id="91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བའི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་ཕྱིར། ཀུན་རྫོབ་ཏུ་བྱང་ཆུབ་སེམས་དཔའི་སྤྱོད་པ་ཡང་སྤྱད་དེ།</w:t>
      </w:r>
      <w:ins w:id="91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རྣམ་པ་ཐམས་ཅད་མཁྱེན་པ་ཉིད་ཀྱང་ཐོབ་པར་བྱས་ནས་ཆོས་ཀྱི་འཁོར་ལོ་བསྐོར་བ་ལ་སོགས་པ་སེམས་ཅན་</w:t>
      </w:r>
      <w:ins w:id="91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91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་དོན་རྣམས་བྱེད་དོ་ཞེས་བསྟན་པའོ། །གསོལ་པ་བཅོམ་ལྡན་འདས་རྣམ་པ་ཐམས་ཅད་</w:t>
      </w:r>
      <w:ins w:id="91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91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་པ་ཉིད་ཅེས་གསུང་ངམ་ཞེས་བྱ་བ་ནི།</w:t>
      </w:r>
      <w:ins w:id="91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དེ་ལྟར་ཆོས་ཐམས་ཅད་རང་བཞིན་</w:t>
      </w:r>
      <w:ins w:id="91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གྱིས</w:t>
        </w:r>
      </w:ins>
      <w:del w:id="91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བྱིས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་སྟོང་སྟེ། མིང་དང་མཚན་མ་མེད་ན་རྣམ་པ་ཐམས་ཅད་</w:t>
      </w:r>
      <w:ins w:id="91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91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་པ་ཉིད་ཅེས་བརྗོད་ཅིང</w:t>
      </w:r>
      <w:ins w:id="91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1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གདགས་སུ་ཡང་ཅི་མཆིས་ཞེས་ཞུས་པའོ། །བཅོམ་ལྡན་འདས་ཀྱིས་བཀའ་</w:t>
      </w:r>
      <w:ins w:id="91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91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རབ་འབྱོར་རྣམ་པ་ཐམས་ཅད་</w:t>
      </w:r>
      <w:ins w:id="91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91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་པ་ཉིད། རྣམ་པ་ཐམས་ཅད་</w:t>
      </w:r>
      <w:ins w:id="91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91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་པ་ཉིད་ཅེས་སྨྲའོ་ཞེས་བྱ་བ་ནི། དེ་ལྟར་དོན་དམ་པར་ཆོས་ཐམས་ཅད་ཀྱང་རང་བཞིན་གྱིས་སྟོང་སྟེ།</w:t>
      </w:r>
      <w:ins w:id="91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མིང་དང་མཚན་མར་གདགས་ཤིང་བརྗོད་དུ་མེད་ཅིང</w:t>
      </w:r>
      <w:ins w:id="91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1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ཀུན་རྫོབ་ཏུ་སེམས་ཅན་རྣམས་དྲང་བའི་ཕྱིར་བརྗོད་དོ་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ཞེས་བསྟན་པའོ། །གསོལ་པ་བཅོམ་ལྡན་འདས་དེ་བཞིན་གཤེགས་པས་ཐམས་ཅད་ཤེས་པ་ཉིད་དུ་གསུངས་པ་དང་ཞེས་བྱ་བ་ལ་སོགས་པ་ནི། ཐམས་ཅད་</w:t>
      </w:r>
      <w:ins w:id="91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ཤེས་པ་ཉིད་དང</w:t>
      </w:r>
      <w:ins w:id="91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1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ལམ་གྱི་རྣམ་པ་ཤེས་པ་ཉིད་དང</w:t>
      </w:r>
      <w:ins w:id="91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1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</w:t>
      </w:r>
      <w:ins w:id="91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མཁྱེན་པ་ཉིད་ལ་མཁྱེན</w:t>
        </w:r>
      </w:ins>
      <w:del w:id="91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་པ་ཉིད་ལ་ཁྱད་པར་ཅི་ཡོད་པ་ཞིབ་ཏུ་བཤད་པའི་སྐབས་དབྱེ་བའི་ཕྱིར་ཞུས་པའོ། །བཅོམ་ལྡན་འདས་ཀྱིས་བཀའ་</w:t>
      </w:r>
      <w:ins w:id="91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91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རབ་འབྱོར་ཐམས་ཅད་ཤེས་པ་ཉིད་ཅེས་བྱ་བ་ནི། ཉན་ཐོས་དང་རང་སངས་རྒྱས་རྣམས་ལ་བྱའོ་ཞེས་བྱ་བ་ལ་སོགས་པས་ཐམས་ཅད་ཤེས་པ་གསུམ་མདོ་ཙམ་དུ་ཕྱེ་སྟེ་བསྟན་པའོ། །གསོལ་པ་བཅོམ་ལྡན་འདས་ཅིའི་སླད་དུ། ཉན་ཐོས་དང་རང་སངས་རྒྱས་རྣམས་ལ་ནི། ཐམས་ཅད་ཤེས་པ་ཉིད་ཅེས་བགྱི་ཞེས་བྱ་བ་ལ་སོགས་པ་ནི། གོང་དུ་མདོ་རྣམ་པ་གསུམ་དུ་ཕྱེ་སྟེ་བཤད་པ་དེ་ཉིད་གཏན་ཚིགས་དང་བཅས་པ་དེ་ཞིབ་ཏུ་བཤད་པའི་སྐབས་དབྱེ་བའི་ཕྱིར་ཞུས་པའོ།</w:t>
      </w:r>
      <w:ins w:id="91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།བཅོམ་ལྡན་འདས་ཀྱིས་བཀའ་</w:t>
      </w:r>
      <w:ins w:id="91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91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ཕྱི་དང་ནང་གི་ཆོས་ཇི་སྙེད་པ་ཙམ་ནི།</w:t>
      </w:r>
      <w:ins w:id="915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ཐམས་ཅད་ཉན་ཐོས་དང་རང་སངས་རྒྱས་རྣམས་ཀྱིས་ཤེས་ཏེ་ཞེས་བྱ་བ་ནི་ཕུང་པོ་དང་ཁམས་ལ་སོགས་པ་ཕྱི་ནང་གི་ཆོས་ཐམས་ཅད་ཉན་ཐོས་དང་རང་སངས་རྒྱས་རྣམས་བདེན་པ་བཞིའི་སྒོ་ནས་ཞུགས་ཏེ། འདུས་བྱས་ཐམས་ཅད་ནི་མི་རྟག་པའོ།</w:t>
      </w:r>
      <w:ins w:id="915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།ཟག་པ་དང་བཅས་པ་ཐམས་ཅད་ནི་སྡུག་བསྔལ་བའོ། །ཆོས་ཐམས་ཅད་ནི་བདག་མེད་པའོ་ཞེས་བྱ་བ་རྣམ་པ་འདི་གསུམ་ལྟར་ཆོས་ཐམས་ཅད་ཤེས་པ་ལ་ཐམས་ཅད་ཤེས་པ་ཉིད་ཅེས་བྱའོ། །ལམ་ཐམས་ཅད་ནི་མ་ཡིན་ནོ་ཞེས་བྱ་བ་ནི།</w:t>
      </w:r>
      <w:ins w:id="915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བྱང་ཆུབ་སེམས་དཔའ་བྱང་ཆུབ་སེམས་དཔའི་ལམ་ས་བཅུ་ལ་གནས་ཏེ། ཆོས་ཐམས་ཅད་ཤེས་པ་ལྟ་བུ་ནི་མ་ཡིན་ནོ་ཞེས་བྱ་བའི་དོན་ཏོ། །རབ་འབྱོར་ལམ་ཐམས་ཅད་བྱང་ཆུབ་སེམས་དཔའ་སེམས་དཔའ་ཆེན་པོས་བསྒྲུབ་པར་བྱ་ཞེས་བྱ་བ་ལ་སོགས་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པས། བྱང་ཆུབ་སེམས་དཔའ་རྣམས་ཀྱིས་ལམ་གྱི་རྣམ་པ་ཤེས་པ་ཉིད་གང་ཡིན་པ་བསྟན་པ་སྟེ། བྱང་ཆུབ་སེམས་དཔའ་སེམས་དང་པོ་བསྐྱེད་དེ་མོས་པས་སྤྱོད་པའི་ས་ནས་ས་བཅུ་ཡོངས་སུ་རྫོགས་ཀྱི་བར་དུ། མཐོང་བའི་ལམ་དང</w:t>
      </w:r>
      <w:ins w:id="915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15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བསྒོམ་པའི་ལམ་གྱི་</w:t>
      </w:r>
      <w:del w:id="915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དེ་བཞིན་ཉིད་རྣམ་པར་</w:t>
      </w:r>
      <w:ins w:id="915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སྦྱོང</w:t>
        </w:r>
      </w:ins>
      <w:del w:id="915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སྤྱོང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་བའི་རིམ་པས།</w:t>
      </w:r>
      <w:ins w:id="915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བླ་ན་མེད་པ་ཡང་དག་པར་རྫོགས་པའི་བྱང་ཆུབ་འཐོབ་པའི་རྒྱུར་གྱུར་པ། རྣམ་པ་ཐམས་ཅད་མཁྱེན་པ་ཉིད་ཀྱི་གནས་སུ་ཕྱིན་པར་བྱེད་པའི་ཡེ་ཤེས་ཉན་ཐོས་དང་རང་སངས་རྒྱས་ཀྱི་ལམ་ཐམས་ཅད་ཀྱང་ཤེས་ལ། དེ་དག་གི་ཡང་དག་པའི་མཐའ་མངོན་དུ་ཡང་མི་བྱེད་པ་དེ་ལ་ལམ་གྱི་རྣམ་པ་ཤེས་པ་ཉིད་ཅེས་བྱའོ་ཞེས་བྱ་བའི་ཐ་ཚིག་གོ། །གསོལ་པ་བཅོམ་ལྡན་འདས་བྱང་ཆུབ་སེམས་དཔའ་སེམས་དཔའ་ཆེན་པོས། སངས་རྒྱས་ཀྱི་ལམ་ཡོངས་སུ་རྫོགས་པར་བགྱི་འཚལ་ན།</w:t>
      </w:r>
      <w:ins w:id="916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འོ་ན་ནི་དེས་ཡང་དག་པའི་མཐའ་ཡང་མངོན་དུ་བགྱི་བར་འགྱུར་རོ་ཞེས་བྱ་བ་ནི།</w:t>
      </w:r>
      <w:ins w:id="916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དེ་ལྟར་ལམ་གྱི་རྣམ་པ་ཤེས་པ་ཉིད་ཀྱི་ཡེ་ཤེས་དེ་ཡང་དག་པའི་མཐའ་མངོན་དུ་མི་བྱེད་ན། སངས་རྒྱས་སུ་འགྲུབ་པར་ཡང་མི་འགྱུར། སངས་རྒྱས་སུ་བསྒྲུབས་</w:t>
      </w:r>
      <w:del w:id="916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ན་ནི་ཡང་དག་པའི་མཐའ་ཡང་མངོན་དུ་བས་པར་འགྱུར་ཏེ། གོང་དུ་བཤད་པ་དང་འགལ་ལོ་ཞེས་ཞུས་པའོ། །བཅོམ་ལྡན་འདས་ཀྱིས་བཀའ་སྩལ་པ། རབ་འབྱོར་སངས་རྒྱས་ཀྱི་ཞིང་ཡོངས་སུ་དག་པར་མ་བྱས་ལ་ཞེས་བྱ་བ་ལ་སོགས་པས།</w:t>
      </w:r>
      <w:ins w:id="916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སངས་རྒྱས་ཀྱི་ཞིང་ཡོངས་སུ་དག་པར་བྱ་བ་དང</w:t>
      </w:r>
      <w:ins w:id="916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16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ེམས་ཅན་ཡོངས་སུ་སྨིན་པར་བྱ་བ་ལ་སོགས་པ་བྱང་ཆུབ་སེམས་དཔའི་སྤྱོད་པ་མཐའ་དག་ཡོངས་སུ་རྫོགས་པར་བྱས་ནས། ཡང་དག་པའི་མཐའ་མངོན་དུ་བྱས་པ་ལ་ཉེས་པ་མེད་ཀྱི། དེ་ལྟར་མ་བྱས་པར་ཉན་ཐོས་དང་རང་སངས་རྒྱས་ལྟར་བར་མ</w:t>
      </w:r>
      <w:del w:id="916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དོར་ཡང་དག་པའི་མཐའ་མངོན་དུ་མི་བྱའོ་ཞེས་བསྟན་པའོ། །གསོལ་པ་བཅོམ་ལྡན་འདས་ཅི་ལགས།</w:t>
      </w:r>
      <w:ins w:id="916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བྱང་ཆུབ་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སེམས་དཔའ་སེམས་དཔའ་ཆེན་པོས་ལམ་ལ་གནས་ཏེ། ཡང་དག་པའི་མཐའ་མངོན་དུ་བགྱིའམ་ལམ་ཞེས་བྱ་བ་ལ་སོགས་པས། དོན་དམ་པར་ཡང་དག་པའི་མཐའ་མངོན་དུ་བྱར་མེད་པའི་དོན་བསྟན་པའི་ཕྱིར་ཞུས་པ་སྟེ།</w:t>
      </w:r>
      <w:ins w:id="916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ལམ་ལ་གནས་ཏེ་ཞེས་བྱ་བ་ནི། ཉན་ཐོས་དང་བྱང་ཆུབ་སེམས་དཔའི་མཐོང་བའི་ལམ་དང</w:t>
      </w:r>
      <w:ins w:id="916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17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བསྒོམ་པའི་ལམ་ལ་བརྟེན་ཏེ། ཡང་དག་པའི་མཐའ་མངོན་དུ་བགྱིའམ་ཞེས་ཞུས་པའོ། །བཅོམ་ལྡན་འདས་ཀྱིས་བཀའ་སྩལ་པ་མ་ཡིན་ནོ་ཞེས་བྱ་བ་ནི། དོན་དམ་པར་ལམ་དེ་གཉི་ག་དངོས་པོ་མེད་པས་བརྟེན་ཅིང་གནས་སུ་མེད་པའི་ཕྱིར་དེ་ལྟར་མ་ཡིན་ནོ་ཞེས་གསུངས་</w:t>
      </w:r>
      <w:ins w:id="917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སོ།</w:t>
        </w:r>
      </w:ins>
      <w:del w:id="917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སོརྗོ།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 །འོ་ན་ལམ་མ་ལགས་པ་ལ་གནས་ཏེའམ་ཞེས་བྱ་བ་ནི་གོང་དུ་སྨོས་པའི་ལམ་གཉིས་ལས་བཟློག་པ་ལ་གནས་ཏེའམ་ཞེས་ཞུས་པའོ། །མ་ཡིན་ནོ་ཞེས་བྱ་བ་ནི་ལམ་དངོས་པོ་ཡོད་ན་ལམ་མ་ཡིན་པ་ཡང་ཟླས་འགྲུབ་སྟེ། ལམ་དངོས་པོ་མེད་ན་ལམ་མ་ཡིན་པ་ཟླས་འགྲུབ་པ་ཡང་དངོས་པོ་མེད་པས། དེས་ཀྱང་ཡང་དག་པའི་མཐའ་མངོན་དུ་བྱ་བ་མ་ཡིན་ནོ་ཞེས་གསུངས་པའོ། །འོ་ན་ལམ་ཡང་ལགས་ལ། ལམ་མ་ལགས་པ་ཡང་ལགས་པ་ལ་གནས་ཏེའམ་ཞེས་བྱ་བ་ནི། ལམ་དང་ལམ་མ་ཡིན་པ་གཉི་ག་</w:t>
      </w:r>
      <w:del w:id="917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ཡི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ལ་གནས་ཏེ། ཡང་དག་</w:t>
      </w:r>
      <w:ins w:id="917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པའི་མཐའ་མངོན་དུ་བྱའམ་ཞེས་ཞུས་པའོ། །མ་ཡིན་ནོ་ཞེས་བྱ་བ་ནི་ལམ་དང་</w:t>
      </w:r>
      <w:ins w:id="917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མལ</w:t>
        </w:r>
      </w:ins>
      <w:del w:id="917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ལམ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་མ་ཡིན་པ་གཉིས་དོན་དམ་པར་མ་གྲུབ་པས། གཉིས་ཀའི་རང་བཞིན་ལ་གནས་པས་ཀྱང་ཡང་དག་པའི་མཐའ་མངོན་དུ་བྱར་མེད་དོ་ཞེས་བྱ་བའི་ཐ་ཚིག་གོ། །གསོལ་པ</w:t>
      </w:r>
      <w:del w:id="917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འོ་ན་ལམ་ཡང་མ་ལགས་ལ། ལམ་མ་ལགས་པ་ཡང་མ་ལགས་པ་ལ་གནས་ཏེ་ལམ་ཞེས་བྱ་བ་ནི་གཉི་ག་མ་ཡིན་པ་ལ་གནས་ཏེ་ཡང་དག་པའི་མཐའ་མངོན་དུ་བགྱིའམ་ཞེས་ཞུས་པའོ། །མ་ཡིན་ནོ་ཞེས་བྱ་བ་ནི་ལམ་དང་ལམ་མ་ཡིན་པ་གཉིས་མ་གྲུབ་པས། གཉི་ག་མ་ཡིན་པ་ཡང་མི་འགྲུབ་པའི་ཕྱིར་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དེ་ལྟར་ཡང་མ་ཡིན་ནོ་ཞེས་བཤད་པའོ། །གསོལ་པ་བཅོམ་ལྡན་འདས་འོ་ན་ཇི་ལྟར་བྱང་ཆུབ་སེམས་དཔའ་སེམས་དཔའ་ཆེན་པོས་ཡང་དག་པའི་མཐའ་མངོན་དུ་བགྱི་ཞེས་བྱ་བ་ནི། ཅི་ལ་ཡང་མི་གནས་པར་ཡང་དག་པའི་མཐའ་མངོན་དུ་བྱ་བ་བཤད་པའི་</w:t>
      </w:r>
      <w:ins w:id="917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སྐྱབས</w:t>
        </w:r>
      </w:ins>
      <w:del w:id="917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སྐབས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་དབྱེ་བའི་ཕྱིར་ཞུས་པའོ། །རབ་འབྱོར་དེ་ཇི་སྙམ་དུ་སེམས་ཞེས་བྱ་བ་ལ་སོགས་པ་ནི། རབ་འབྱོར་ཉིད་ཅི་ལ་ཡང་མི་གནས་པར་སེམས་རྣམ་པར་གྲོལ་བ་ཁས་ལེན་དུ་བཅུག་པས། ཉན་ཐོས་ལ་སོགས་པ་དམིགས་པ་ཅན་རྣམས་གདུལ་བའི་ཕྱིར་བཅོམ་ལྡན་འདས་ཀྱིས་དྲིས་པ་སྟེ། ལམ་དང་ལམ་མ་ཡིན་པ་རྣམ་པ་བཞིར་ཕྱེ་བ་ནི་སྔ་མ་བཞིན་ནོ། །རབ་འབྱོར་གང་ཡང་རྣམ་པ་ཐམས་ཅད་མཁྱེན་པ་ཉིད་ཅེས་བྱ་བ་ལ་སོགས་པས་ནི་རྣམ་པ་ཐམས་ཅད་མཁྱེན་པ་ཉིད་བསྟན་པ་སྟེ། ཞི་བའི་རྣམ་པ་ཞེས་བྱ་བ་ནི་དེ་བཞིན་གཤེགས་པའི་ཡེ་ཤེས་རྣམ་པར་རྟོག་པ་དང</w:t>
      </w:r>
      <w:ins w:id="918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18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ཡོངས་སུ་རྟོག་པ་ཐམས་ཅད་སྤངས་པ། ཆོས་ཀྱི་དབྱིངས་རྣམ་པར་དག་པའི་རང་བཞིན་དུ་འགྱུར་བ་དེ་ལ་ཞི་བའི་རྣམ་པ་ཞེས་བྱ་སྟེ། ཆོས་ཐམས་ཅད་ཀྱི་ཡང་དག་པའི་རྣམ་པ་ཡང་དེ་ཡིན་པའི་ཕྱིར། རྣམ་པ་ཐམས་ཅད་</w:t>
      </w:r>
      <w:ins w:id="918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918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་པ་ཉིད་ཅེས་བྱའོ། །རབ་འབྱོར་འདི་ལྟར་ཡང་རྣམ་པ་གང་དང</w:t>
      </w:r>
      <w:ins w:id="918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18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ཚུལ་གང་དང་ཞེས་བྱ་བ་ལ་སོགས་པས་ཀུན་རྫོབ་ཏུ་རྣམ་པ་ཐམས་ཅད་</w:t>
      </w:r>
      <w:ins w:id="918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918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་པ་ཉིད་བསྟན་པ་སྟེ། འཇིག་རྟེན་དང་འཇིག་རྟེན་ལས་འདས་པའི་ཆོས་ཐམས་ཅད་ཀྱི་རང་དང་སྤྱིའི་མཚན་ཉིད་ཐམས་ཅད་མ་ནོར་བར་རྣམ་པ་ཐམས་ཅད་དུ་ཐུགས་སུ་ཆུད་པ་ལ་རྣམ་པ་ཐམས་ཅད་</w:t>
      </w:r>
      <w:ins w:id="918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918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་པ་ཉིད་ཅེས་བྱའོ་ཞེས་བསྟན་པའོ། །གསོལ་པ་བཅོམ་ལྡན་འདས་རྣམ་པ་ཐམས་ཅད་</w:t>
      </w:r>
      <w:ins w:id="919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919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་པ་ཉིད་དང་ཞེས་བྱ་བ་ལ་སོགས་པ་ནི། ཐམས་ཅད་ཤེས་པ་ཉིད་དང་ལམ་</w:t>
      </w:r>
      <w:ins w:id="919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གྱི</w:t>
        </w:r>
      </w:ins>
      <w:del w:id="919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ཀྱི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་རྣམ་པ་ཤེས་པ་ཉིད་དང</w:t>
      </w:r>
      <w:ins w:id="919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19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རྣམ་པ་ཐམས་ཅད་</w:t>
      </w:r>
      <w:ins w:id="919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མཁྱེན</w:t>
        </w:r>
      </w:ins>
      <w:del w:id="919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མདོན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་པ་ཉིད་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དང</w:t>
      </w:r>
      <w:ins w:id="919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༌། </w:t>
        </w:r>
      </w:ins>
      <w:del w:id="919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རྣམ་པ་གསུམ་པོ་འདི་ལ་རྣམ་པར་གྲོལ་བའི་བྱེ་བྲག་མེད་པ་དང</w:t>
      </w:r>
      <w:ins w:id="920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20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བག་ཆགས་མ་སྤངས་པའི་བྱེ་བྲག་ཡོད་པ་བསྟན་པའི་སྐབས་དབྱེ་བའི་ཕྱིར་ཞུས་པའོ། །རབ་འབྱོར་ཉོན་མོངས་པ་སྤངས་པ་ལ་ནི་བྱེ་བྲག་མེད་དེ་ཞེས་བྱ་བ་ལ་སོགས་པས་ནི། ཉོན་མོངས་པ་སྤངས་ཏེ། རྣམ་པར་གྲོལ་བར་ནི་མཚུངས་མོད་ཀྱི།</w:t>
      </w:r>
      <w:ins w:id="920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བག་ཆགས་ཡན་ཆད་མ་ལུས་པ་སྤངས་པ་དང</w:t>
      </w:r>
      <w:ins w:id="920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20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མ་སྤངས་པ་ལ་བྱེ་བྲག་ཡོད་དེ།</w:t>
      </w:r>
      <w:ins w:id="920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དེ་བཞིན་གཤེགས་པ་ནི་ཉོན་མོངས་པ་ཐམས་ཅད་བག་ཆགས་ཕྲ་མོ་ཡན་ཆད་སྤངས་ཀྱི། ཉན་ཐོས་དང་རང་སང</w:t>
      </w:r>
      <w:del w:id="920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་རྒྱས་རྣམས་ནི། ཉོན་མོངས་པ་ཐམས་ཅད་སྤངས་ཀྱང</w:t>
      </w:r>
      <w:ins w:id="920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20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བག་ཆགས་མ་སྤངས་སོ་ཞེས་བསྟན་པའོ། །བྱང་ཆུབ་སེམས་དཔའ་རྣམས་ཀྱང་བག་ཆགས་ཕྲ་མོ་མ་སྤངས་མོད་ཀྱི། ལས་དང་ཉོན་མོངས་པ་ལ་དབང་ཐོབ་པས་ཉན་ཐོས་དང་མི་འདྲའོ། །གསོལ་པ་བཅོམ་ལྡན་འདས་ཅི་ལགས། ཉན་ཐོས་དང་རང་སངས་རྒྱས་དེ་དག་ཐམས་ཅད་ཀྱིས་འདུས་མ་</w:t>
      </w:r>
      <w:del w:id="920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བགྱིས་མ་ཐོབ་པར་ཉོན་མོངས་པ་སྤངས་པ་བགྱིས་སམ་ཞེས་བྱ་བ་ནི། མྱ་ངན་ལས་འདས་པ་འདུས་མ་བྱས་པ་ཞེས་བྱ་བ་དེ་</w:t>
      </w:r>
      <w:del w:id="921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མ་མཐོང་བར་ཉོན་མོངས་པ་</w:t>
      </w:r>
      <w:del w:id="921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བྱེད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སྤང་དུ་ཡང་མི་རུང</w:t>
      </w:r>
      <w:ins w:id="921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21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ཐོབ་ན་ནི་ཉོན་མོངས་པ་སྤང་དུ་ཡང་མེད་ན་ཇི་ལྟར་ཉོན་མོངས་པ་སྤང་སྙམ་ནས་ཞུས་པའོ། །བཅོམ་ལྡན་འདས་ཀྱིས་བཀའ་</w:t>
      </w:r>
      <w:ins w:id="921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921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སྒོ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</w:t>
      </w:r>
      <w:ins w:id="921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དེ་ནི་མ་ཡིན་ནོ་ཞེས་བྱ་བ་ནི་དོན་དམ་པར་ཐོབ་པར་བྱ་བ་དང</w:t>
      </w:r>
      <w:ins w:id="921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21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སྤང་བར་བྱ་བ་གཉིས་ཀ་དམིགས་སུ་མེད་པའི་ཕྱིར་དེ་ནི་མ་ཡིན་ནོ་ཞེས་གསུངས་སོ། །ཡང་རྣམ་པ་གཅིག་ཏུ་ན། ཀུན་རྫོབ་ཏུ་ཡང་འདུས་མ་བྱས་སྔར་ཐོབ་སྟེ། ཉོན་མོངས་པ་ཕྱིས་སྤངས་པ་ཡང་མ་ཡིན། ཉོན་མོངས་པ་སྔར་སྤངས་ཏེ། འདུས་མ་བྱས་ཕྱིས་ཐོབ་པ་ཡང་མ་ཡིན་གྱི་ཉོན་མོངས་པའི་གཉེན་པོ་ཟག་པ་མེད་པའི་ཡེ་ཤེས་ཐོབ་པ་ཉིད་ཀྱི་ཚེ། ཉོན་མོངས་པ་རྣམས་ཀྱང་འགགས་ཏེ། གཉེན་པོ་སྐྱེས་</w:t>
      </w:r>
      <w:del w:id="921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རྗོ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པ་དང</w:t>
      </w:r>
      <w:ins w:id="922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22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ཉོན་མོངས་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པ་འགགས་པ་གཉིས་སུ་གཅིག་པའི་ཕྱིར་འདུས་མ་བྱས་མ་ཐོབ་པར་ཉོན་མོངས་པ་སྤངས་པ་ཡང་</w:t>
      </w:r>
      <w:del w:id="922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དྷི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མ་ཡིན། ཉོན་མོངས་པ་སྤངས་ནས། འདུས་མ་བྱས་ཐོབ་པ་ཡང་མ་ཡིན་ནོ་ཞེས་བཤད་པའོ། །གསོལ་པ་བཅོམ་ལྡན་འདས་ཅི་ལགས། འདུས་མ་བྱས་ལ་བྱེ་བྲག་དམིགས་སུ་མཆིས་སམ་ཞེས་བྱ་བ་ནི་རྣམ་པར་གྲོལ་བའི་རང་བཞིན་མྱ་ངན་ལས་འདས་པ་འདུས་མ་བྱས་པ་ཞེས་བྱ་བ་དེ། ཉན་ཐོས་དང་རང་སངས་རྒྱས་དང</w:t>
      </w:r>
      <w:ins w:id="922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22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དེ་བཞིན་གཤེགས་པ་རྣམས་ཀྱི་འདུས་མ་བྱས་པ་</w:t>
      </w:r>
      <w:ins w:id="922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་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རྣམ་པར་གྲོལ་བ་ལ་བྱེ་བྲག་མཆིས་སམ་ཞེས་ཞུས་པའོ། །བཅོམ་ལྡན་འདས་ཀྱིས་བཀའ་</w:t>
      </w:r>
      <w:ins w:id="922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སྩལ</w:t>
        </w:r>
      </w:ins>
      <w:del w:id="922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པ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་པ། དེ་ནི་མ་ཡིན་ནོ་ཞེས་བྱ་བ་ནི། ཉོན་མོངས་པ་མཚན་ཉིད་རྣམ་པར་གྲོལ་བ་འདུས་མ་བྱས་པ་ཞེས་བྱ་བ་དེ་ལ། བྱེ་བྲག་མེད་དོ་ཞེས་བཤད་པའོ། །གསོལ་པ། བཅོམ་ལྡན་འདས་གལ་ཏེ་དེ་ལྟར་དམིགས་སུ་མ་མཆིས་ན་ཞེས་བྱ་བ་ལ་སོགས་པ་ནི། དེ་ལྟར་འདུས་མ་བྱས་པ་ལ་བྱེ་བྲག་དབྱེར་མ་མཆིས་ན། དེ་བཞིན་གཤེགས་པ་ལ་ནི་བག་ཆགས་ཀྱིས་</w:t>
      </w:r>
      <w:ins w:id="922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མཚམས</w:t>
        </w:r>
      </w:ins>
      <w:del w:id="922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མཚལས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་སྦྱོར་བ་མི་མངའ། ཉན་ཐོས་དང་རང་སངས་རྒྱས་རྣམས་ལ་ནི་བག་ཆགས་ཀྱིས་མཚམས་སྦྱོར་བ་ཡོད་དོ་ཞེས་ཅིའི་སླད་དུ་བྱེ་བྲག་མཆིས་པར་བཤད་ཅེས་ཞུས་པའོ། །བཅོམ་ལྡན་འདས་ཀྱིས་བཀའ་སྩལ་པ། རབ་འབྱོར་བག་ཆགས་ཀྱིས་མཚམས་སྦྱོར་བ་ནི། ཉོན་མོངས་པ་མ་ཡིན་མོད་ཀྱི་ཞེས་བྱ་བ་ལ་སོགས་པས་ནི། ཉོན་མོངས་པ་སྤངས་པའི་མཚན་ཉིད་རྣམ་པར་གྲོལ་བ་ལ་ནི་བྱེ་བྲག་མེད་ཀྱི་བག་ཆགས་སྤངས་མ་སྤངས་པ་</w:t>
      </w:r>
      <w:del w:id="923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དུ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ལ་ནི་བྱེ་བྲག་ཡོད་པ་བསྟན་པ་སྟེ།</w:t>
      </w:r>
      <w:ins w:id="923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D926F7">
        <w:rPr>
          <w:rFonts w:ascii="Monlam Uni OuChan2" w:hAnsi="Monlam Uni OuChan2" w:cs="Monlam Uni OuChan2"/>
          <w:sz w:val="36"/>
          <w:szCs w:val="36"/>
          <w:cs/>
        </w:rPr>
        <w:t>ཉན་ཐོས་དང་རང་སངས་རྒྱས་རྣམས། བག་ཆགས་རྣམ་པ་ཐམས་ཅད་དུ་མ་སྤངས་པས། འདོད་ཆགས་དང</w:t>
      </w:r>
      <w:ins w:id="923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23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ཞེ་སྡང་དང</w:t>
      </w:r>
      <w:ins w:id="923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23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གཏི་མུག་གི་བག་ཆགས་ཀྱི་དབང་གིས་ལུས་དང་ངག་གི་སྤྱོད་པ་འགྱུར་བ་ཡོད་དོ། །དཔེར་ན་འཕགས་པ་དགྲ་བཅོམ་པ་དག་ཉོན་མོངས་པ་</w:t>
      </w:r>
      <w:r w:rsidRPr="00D926F7">
        <w:rPr>
          <w:rFonts w:ascii="Monlam Uni OuChan2" w:hAnsi="Monlam Uni OuChan2" w:cs="Monlam Uni OuChan2"/>
          <w:sz w:val="36"/>
          <w:szCs w:val="36"/>
          <w:cs/>
        </w:rPr>
        <w:lastRenderedPageBreak/>
        <w:t>སྤངས་ཀྱང</w:t>
      </w:r>
      <w:ins w:id="923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23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ཁ་ཅིག་སྔོན་གྱི་བག་ཆགས་ཀྱི་དབང་གིས། མེ་ལོང་ལ་ལྟ་བ་དང</w:t>
      </w:r>
      <w:ins w:id="923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༌། མཆོད</w:t>
        </w:r>
      </w:ins>
      <w:del w:id="923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་། མཆོང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་ཞིང་འགྲོ་བ་དང</w:t>
      </w:r>
      <w:ins w:id="924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241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པི་ལིན་</w:t>
      </w:r>
      <w:ins w:id="9242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དྷ</w:t>
        </w:r>
      </w:ins>
      <w:del w:id="9243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དྷ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བད་ས་ལྟ་བུ་གང་གཱའི་ལྷ་མོ་ལ་དམངས་མོའི་ཚིག་བརྗོད་པ་ལྟ་བུ་སྟེ་བག་ཆགས་དེ་དག་ལས་གྱུར་པའི་ལུས་དང་ངག་གི་སྤྱོད་པ་དེ་ལྟ་བུ་ནི་བྱིས་པ་སོ་སོའི་སྐྱེ་བོ་ཐམས་ཅད་ལ་ཡོད་དོ། །ཀུན་དང་ཐུན་མོང་བ་འདྲས་ཀྱང</w:t>
      </w:r>
      <w:ins w:id="9244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9245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། འཕགས་པ་རྣམས་ཉོན་མོངས་པ་ཐམས་ཅད་སྤངས་པས་བག་ཆགས་ལས་གྱུར་པའི་ལུས་དང་ངག་གི་སྤྱོད་པ་དེ་དག་ནི་སུ་ལ་ཡང་གནོད་པ་མེད་པའི་ཕྱིར། འདུས་མ་བྱས་པ་ལ་བྱེ་བྲག་མེད་དོ་ཞེས་བསྟན་པའོ། །དེ་ནི་དེ་བཞིན་གཤེགས་པ་དགྲ་བཅོམ་པ་ཡང་དག་པར་རྫོགས་པའི་སངས་རྒྱས་རྣམས་ཞེས་བྱ་བ་ལ་སོགས་པ་ནི་བག་ཆགས་དེ་ལྟ་བུ་དེ་བཞིན་གཤེགས་པ་ལ་ནི་</w:t>
      </w:r>
      <w:ins w:id="9246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ཡང</w:t>
        </w:r>
      </w:ins>
      <w:del w:id="9247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ཡོང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 xml:space="preserve">་ཡེ་མི་མངའོ་ཞེས་བྱ་བའི་དོན་ཏོ། །འཕགས་པ་ཤེས་རབ་ཀྱི་ཕ་རོལ་ཏུ་ཕྱིན་པ་སྟོང་ཕྲག་བརྒྱ་པ་རྒྱ་ཆེར་བཤད་པ། དུས་གསུམ་སྐྱེད་མཛད་ཡུམ་ལ་ཕྱག་འཚལ་ཏེ། །བླ་མའི་ལུང་གིས་ཉིད་ལ་ཕན་མཛད་ཕྱིར། </w:t>
      </w:r>
      <w:ins w:id="9248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།རློམ</w:t>
        </w:r>
      </w:ins>
      <w:del w:id="9249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delText>།ཟླས</w:delText>
        </w:r>
      </w:del>
      <w:r w:rsidRPr="00D926F7">
        <w:rPr>
          <w:rFonts w:ascii="Monlam Uni OuChan2" w:hAnsi="Monlam Uni OuChan2" w:cs="Monlam Uni OuChan2"/>
          <w:sz w:val="36"/>
          <w:szCs w:val="36"/>
          <w:cs/>
        </w:rPr>
        <w:t>་པ་མི་མངའ་ཞལ་བསྐྱུངས་མཛད་མོད་ཀྱི། །སྐྱེ་བོ་ཡོངས་ལ་བརྩེ་ཕྱིར་མདོ་གཞུང་བཀྲོལ། །གནས་བརྟན་ཆེ་ལ་གུས་པས་ཕྱག་འཚལ་ལོ། །</w:t>
      </w:r>
      <w:ins w:id="9250" w:author="lib3" w:date="2016-09-09T13:02:00Z">
        <w:r w:rsidRPr="00D926F7">
          <w:rPr>
            <w:rFonts w:ascii="Monlam Uni OuChan2" w:hAnsi="Monlam Uni OuChan2" w:cs="Monlam Uni OuChan2"/>
            <w:sz w:val="36"/>
            <w:szCs w:val="36"/>
            <w:cs/>
          </w:rPr>
          <w:t>རྫོགས་སོ།། །།</w:t>
        </w:r>
      </w:ins>
    </w:p>
    <w:sectPr w:rsidR="00881516" w:rsidRPr="00D926F7" w:rsidSect="007F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C0FD4"/>
    <w:multiLevelType w:val="hybridMultilevel"/>
    <w:tmpl w:val="9A0C6A12"/>
    <w:lvl w:ilvl="0" w:tplc="8B8031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hideSpellingErrors/>
  <w:defaultTabStop w:val="720"/>
  <w:characterSpacingControl w:val="doNotCompress"/>
  <w:compat>
    <w:applyBreakingRules/>
    <w:useFELayout/>
  </w:compat>
  <w:rsids>
    <w:rsidRoot w:val="00411EB7"/>
    <w:rsid w:val="00044C2E"/>
    <w:rsid w:val="000C3E78"/>
    <w:rsid w:val="000F7509"/>
    <w:rsid w:val="00190485"/>
    <w:rsid w:val="00194ADD"/>
    <w:rsid w:val="001B4BD8"/>
    <w:rsid w:val="001F7DC2"/>
    <w:rsid w:val="00241B8E"/>
    <w:rsid w:val="0025471B"/>
    <w:rsid w:val="00254E1C"/>
    <w:rsid w:val="002611E7"/>
    <w:rsid w:val="00335C5E"/>
    <w:rsid w:val="003B7844"/>
    <w:rsid w:val="00411EB7"/>
    <w:rsid w:val="00465443"/>
    <w:rsid w:val="004A1FFD"/>
    <w:rsid w:val="004C2606"/>
    <w:rsid w:val="004D17F4"/>
    <w:rsid w:val="004D5081"/>
    <w:rsid w:val="00541F39"/>
    <w:rsid w:val="00545C87"/>
    <w:rsid w:val="00550E4B"/>
    <w:rsid w:val="005E2EFA"/>
    <w:rsid w:val="00614854"/>
    <w:rsid w:val="00645707"/>
    <w:rsid w:val="00667BE3"/>
    <w:rsid w:val="00684D8D"/>
    <w:rsid w:val="006971F6"/>
    <w:rsid w:val="00734AD8"/>
    <w:rsid w:val="00784AC3"/>
    <w:rsid w:val="0079419A"/>
    <w:rsid w:val="007D1B78"/>
    <w:rsid w:val="007F6CCB"/>
    <w:rsid w:val="00852836"/>
    <w:rsid w:val="00881516"/>
    <w:rsid w:val="008A013B"/>
    <w:rsid w:val="008B76B8"/>
    <w:rsid w:val="00920965"/>
    <w:rsid w:val="00954DC3"/>
    <w:rsid w:val="009A16B2"/>
    <w:rsid w:val="009A178E"/>
    <w:rsid w:val="009C5B2F"/>
    <w:rsid w:val="009F4B4B"/>
    <w:rsid w:val="00AA2043"/>
    <w:rsid w:val="00AB3429"/>
    <w:rsid w:val="00AE3BFD"/>
    <w:rsid w:val="00B31D9F"/>
    <w:rsid w:val="00B57A47"/>
    <w:rsid w:val="00B80EA8"/>
    <w:rsid w:val="00BD134B"/>
    <w:rsid w:val="00D4314A"/>
    <w:rsid w:val="00D806AE"/>
    <w:rsid w:val="00D926F7"/>
    <w:rsid w:val="00DC0F58"/>
    <w:rsid w:val="00DD37EE"/>
    <w:rsid w:val="00DE03D7"/>
    <w:rsid w:val="00E30F93"/>
    <w:rsid w:val="00E854AB"/>
    <w:rsid w:val="00EC11F1"/>
    <w:rsid w:val="00ED43C6"/>
    <w:rsid w:val="00F56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1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616</Pages>
  <Words>122552</Words>
  <Characters>698547</Characters>
  <Application>Microsoft Office Word</Application>
  <DocSecurity>0</DocSecurity>
  <Lines>5821</Lines>
  <Paragraphs>1638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lib3</dc:creator>
  <cp:lastModifiedBy>Samsung</cp:lastModifiedBy>
  <cp:revision>34</cp:revision>
  <dcterms:created xsi:type="dcterms:W3CDTF">2016-09-09T07:15:00Z</dcterms:created>
  <dcterms:modified xsi:type="dcterms:W3CDTF">2016-10-11T10:16:00Z</dcterms:modified>
</cp:coreProperties>
</file>